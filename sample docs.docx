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5FC2" w14:textId="77777777" w:rsidR="00FC1B28" w:rsidRPr="001B18EC" w:rsidRDefault="00FC1B28" w:rsidP="00E07F5E">
      <w:pPr>
        <w:rPr>
          <w:b/>
          <w:sz w:val="16"/>
          <w:szCs w:val="16"/>
        </w:rPr>
      </w:pPr>
      <w:r w:rsidRPr="001B18EC">
        <w:rPr>
          <w:b/>
          <w:sz w:val="16"/>
          <w:szCs w:val="16"/>
        </w:rPr>
        <w:t>HIGHLIGHTS OF PRESCRIBING INFORMATION</w:t>
      </w:r>
      <w:commentRangeStart w:id="0"/>
      <w:commentRangeEnd w:id="0"/>
      <w:r w:rsidR="008454CE">
        <w:rPr>
          <w:rStyle w:val="CommentReference"/>
        </w:rPr>
        <w:commentReference w:id="0"/>
      </w:r>
    </w:p>
    <w:p w14:paraId="3E83620E" w14:textId="77777777" w:rsidR="00FC1B28" w:rsidRPr="001B18EC" w:rsidRDefault="00FC1B28" w:rsidP="00CE7259">
      <w:pPr>
        <w:rPr>
          <w:b/>
          <w:sz w:val="16"/>
          <w:szCs w:val="16"/>
        </w:rPr>
      </w:pPr>
      <w:r w:rsidRPr="001B18EC">
        <w:rPr>
          <w:b/>
          <w:sz w:val="16"/>
          <w:szCs w:val="16"/>
        </w:rPr>
        <w:t>These highlights do not include all the information needed to use BLINCYTO</w:t>
      </w:r>
      <w:r w:rsidRPr="001B18EC">
        <w:rPr>
          <w:b/>
          <w:sz w:val="16"/>
          <w:szCs w:val="16"/>
          <w:vertAlign w:val="superscript"/>
        </w:rPr>
        <w:t>®</w:t>
      </w:r>
      <w:r w:rsidRPr="001B18EC">
        <w:rPr>
          <w:b/>
          <w:sz w:val="16"/>
          <w:szCs w:val="16"/>
        </w:rPr>
        <w:t xml:space="preserve"> </w:t>
      </w:r>
    </w:p>
    <w:p w14:paraId="51557EFD" w14:textId="77777777" w:rsidR="00FC1B28" w:rsidRPr="001B18EC" w:rsidRDefault="00FC1B28" w:rsidP="00CE7259">
      <w:pPr>
        <w:rPr>
          <w:b/>
          <w:sz w:val="16"/>
          <w:szCs w:val="16"/>
        </w:rPr>
      </w:pPr>
      <w:r w:rsidRPr="001B18EC">
        <w:rPr>
          <w:b/>
          <w:sz w:val="16"/>
          <w:szCs w:val="16"/>
        </w:rPr>
        <w:t xml:space="preserve">safely and effectively.  See full prescribing information for BLINCYTO.  </w:t>
      </w:r>
    </w:p>
    <w:p w14:paraId="57F589D3" w14:textId="77777777" w:rsidR="00FC1B28" w:rsidRPr="001B18EC" w:rsidRDefault="00FC1B28" w:rsidP="00CE7259">
      <w:pPr>
        <w:rPr>
          <w:b/>
          <w:sz w:val="16"/>
          <w:szCs w:val="16"/>
        </w:rPr>
        <w:sectPr w:rsidR="00FC1B28" w:rsidRPr="001B18EC">
          <w:headerReference w:type="default" r:id="rId15"/>
          <w:footerReference w:type="default" r:id="rId16"/>
          <w:type w:val="continuous"/>
          <w:pgSz w:w="12240" w:h="15840" w:code="1"/>
          <w:pgMar w:top="720" w:right="720" w:bottom="720" w:left="720" w:header="360" w:footer="144" w:gutter="0"/>
          <w:cols w:space="720"/>
          <w:docGrid w:linePitch="360"/>
        </w:sectPr>
      </w:pPr>
    </w:p>
    <w:p w14:paraId="01B53C4C" w14:textId="77777777" w:rsidR="00FC1B28" w:rsidRPr="001B18EC" w:rsidRDefault="00FC1B28" w:rsidP="00CE7259">
      <w:pPr>
        <w:rPr>
          <w:b/>
          <w:sz w:val="16"/>
          <w:szCs w:val="16"/>
        </w:rPr>
      </w:pPr>
    </w:p>
    <w:p w14:paraId="20D6DE84" w14:textId="77777777" w:rsidR="00FC1B28" w:rsidRPr="001B18EC" w:rsidRDefault="00FC1B28" w:rsidP="00CE7259">
      <w:pPr>
        <w:rPr>
          <w:b/>
          <w:sz w:val="16"/>
          <w:szCs w:val="16"/>
        </w:rPr>
      </w:pPr>
      <w:r w:rsidRPr="001B18EC">
        <w:rPr>
          <w:b/>
          <w:sz w:val="16"/>
          <w:szCs w:val="16"/>
        </w:rPr>
        <w:t>BLINCYTO</w:t>
      </w:r>
      <w:r w:rsidRPr="001B18EC">
        <w:rPr>
          <w:b/>
          <w:sz w:val="16"/>
          <w:szCs w:val="16"/>
          <w:vertAlign w:val="superscript"/>
        </w:rPr>
        <w:t>®</w:t>
      </w:r>
      <w:r w:rsidRPr="001B18EC">
        <w:rPr>
          <w:b/>
          <w:sz w:val="16"/>
          <w:szCs w:val="16"/>
        </w:rPr>
        <w:t xml:space="preserve"> (blinatumomab) for injection, for intravenous use</w:t>
      </w:r>
    </w:p>
    <w:p w14:paraId="6E233C8E" w14:textId="61280EFD" w:rsidR="00FC1B28" w:rsidRPr="001B18EC" w:rsidRDefault="00FC1B28" w:rsidP="00CE7259">
      <w:pPr>
        <w:rPr>
          <w:b/>
          <w:sz w:val="16"/>
          <w:szCs w:val="16"/>
        </w:rPr>
      </w:pPr>
      <w:r w:rsidRPr="001B18EC">
        <w:rPr>
          <w:b/>
          <w:sz w:val="16"/>
          <w:szCs w:val="16"/>
        </w:rPr>
        <w:t>Initial U.S. Approval: 2014</w:t>
      </w:r>
    </w:p>
    <w:p w14:paraId="58D6F2D2" w14:textId="77777777" w:rsidR="00FC1B28" w:rsidRPr="001B18EC" w:rsidRDefault="00FC1B28" w:rsidP="00CE7259">
      <w:pPr>
        <w:rPr>
          <w:b/>
          <w:sz w:val="16"/>
          <w:szCs w:val="16"/>
        </w:rPr>
      </w:pPr>
    </w:p>
    <w:p w14:paraId="3D39A2A4" w14:textId="77777777" w:rsidR="001D7013" w:rsidRPr="001B18EC" w:rsidRDefault="001D7013" w:rsidP="00CE7259">
      <w:pPr>
        <w:rPr>
          <w:b/>
          <w:sz w:val="16"/>
          <w:szCs w:val="16"/>
        </w:rPr>
      </w:pPr>
    </w:p>
    <w:p w14:paraId="67213462" w14:textId="77777777" w:rsidR="001D7013" w:rsidRPr="001B18EC" w:rsidRDefault="001D7013" w:rsidP="00CE7259">
      <w:pPr>
        <w:pBdr>
          <w:top w:val="single" w:sz="4" w:space="1" w:color="auto"/>
          <w:left w:val="single" w:sz="4" w:space="4" w:color="auto"/>
          <w:bottom w:val="single" w:sz="4" w:space="1" w:color="auto"/>
          <w:right w:val="single" w:sz="4" w:space="4" w:color="auto"/>
        </w:pBdr>
        <w:jc w:val="center"/>
        <w:rPr>
          <w:b/>
          <w:sz w:val="16"/>
          <w:szCs w:val="16"/>
        </w:rPr>
      </w:pPr>
      <w:r w:rsidRPr="001B18EC">
        <w:rPr>
          <w:b/>
          <w:sz w:val="16"/>
          <w:szCs w:val="16"/>
        </w:rPr>
        <w:t>WARNING: CYTOKINE RELEASE SYNDROME and NEUROLOGICAL TOXICITIES</w:t>
      </w:r>
    </w:p>
    <w:p w14:paraId="7FE38663" w14:textId="77777777" w:rsidR="001D7013" w:rsidRPr="001B18EC" w:rsidRDefault="001D7013" w:rsidP="00CE7259">
      <w:pPr>
        <w:pBdr>
          <w:top w:val="single" w:sz="4" w:space="1" w:color="auto"/>
          <w:left w:val="single" w:sz="4" w:space="4" w:color="auto"/>
          <w:bottom w:val="single" w:sz="4" w:space="1" w:color="auto"/>
          <w:right w:val="single" w:sz="4" w:space="4" w:color="auto"/>
        </w:pBdr>
        <w:jc w:val="center"/>
        <w:rPr>
          <w:b/>
          <w:i/>
          <w:sz w:val="16"/>
          <w:szCs w:val="16"/>
        </w:rPr>
      </w:pPr>
      <w:r w:rsidRPr="001B18EC">
        <w:rPr>
          <w:b/>
          <w:i/>
          <w:sz w:val="16"/>
          <w:szCs w:val="16"/>
        </w:rPr>
        <w:t>See full prescribing information for complete boxed warning</w:t>
      </w:r>
      <w:commentRangeStart w:id="1"/>
      <w:r w:rsidRPr="001B18EC">
        <w:rPr>
          <w:b/>
          <w:i/>
          <w:sz w:val="16"/>
          <w:szCs w:val="16"/>
        </w:rPr>
        <w:t>.</w:t>
      </w:r>
      <w:commentRangeEnd w:id="1"/>
      <w:r w:rsidR="0049407F">
        <w:rPr>
          <w:rStyle w:val="CommentReference"/>
        </w:rPr>
        <w:commentReference w:id="1"/>
      </w:r>
    </w:p>
    <w:p w14:paraId="56A78EA8" w14:textId="77777777" w:rsidR="001D7013" w:rsidRPr="001B18EC" w:rsidRDefault="001D7013" w:rsidP="00CE7259">
      <w:pPr>
        <w:pBdr>
          <w:top w:val="single" w:sz="4" w:space="1" w:color="auto"/>
          <w:left w:val="single" w:sz="4" w:space="4" w:color="auto"/>
          <w:bottom w:val="single" w:sz="4" w:space="1" w:color="auto"/>
          <w:right w:val="single" w:sz="4" w:space="4" w:color="auto"/>
        </w:pBdr>
        <w:rPr>
          <w:b/>
          <w:sz w:val="16"/>
          <w:szCs w:val="16"/>
        </w:rPr>
      </w:pPr>
    </w:p>
    <w:p w14:paraId="7518A542" w14:textId="1235FBC4" w:rsidR="001D7013" w:rsidRPr="001B18EC" w:rsidRDefault="001D7013" w:rsidP="00CE7259">
      <w:pPr>
        <w:pStyle w:val="Bullet-Highlights"/>
        <w:pBdr>
          <w:top w:val="single" w:sz="4" w:space="1" w:color="auto"/>
          <w:left w:val="single" w:sz="4" w:space="4" w:color="auto"/>
          <w:bottom w:val="single" w:sz="4" w:space="1" w:color="auto"/>
          <w:right w:val="single" w:sz="4" w:space="4" w:color="auto"/>
        </w:pBdr>
        <w:ind w:left="180" w:hanging="180"/>
        <w:rPr>
          <w:b/>
        </w:rPr>
      </w:pPr>
      <w:r w:rsidRPr="001B18EC">
        <w:rPr>
          <w:b/>
        </w:rPr>
        <w:t>Cytokine Release Syndrome (CRS), which may be life</w:t>
      </w:r>
      <w:r w:rsidRPr="001B18EC">
        <w:rPr>
          <w:b/>
        </w:rPr>
        <w:noBreakHyphen/>
        <w:t>threatening or fatal, occurred in patients receiving BLINCYTO.  Interrupt or discontinue BLINCYTO</w:t>
      </w:r>
      <w:r w:rsidR="009D5326">
        <w:rPr>
          <w:b/>
        </w:rPr>
        <w:t xml:space="preserve"> and treat with corticosteroids</w:t>
      </w:r>
      <w:r w:rsidRPr="001B18EC">
        <w:rPr>
          <w:b/>
        </w:rPr>
        <w:t xml:space="preserve"> as recommended.  (2.3, 5.1)  </w:t>
      </w:r>
    </w:p>
    <w:p w14:paraId="4D88DA33" w14:textId="31012CA5" w:rsidR="001D7013" w:rsidRPr="001B18EC" w:rsidRDefault="001D7013" w:rsidP="00CE7259">
      <w:pPr>
        <w:pStyle w:val="Bullet-Highlights"/>
        <w:pBdr>
          <w:top w:val="single" w:sz="4" w:space="1" w:color="auto"/>
          <w:left w:val="single" w:sz="4" w:space="4" w:color="auto"/>
          <w:bottom w:val="single" w:sz="4" w:space="1" w:color="auto"/>
          <w:right w:val="single" w:sz="4" w:space="4" w:color="auto"/>
        </w:pBdr>
        <w:ind w:left="180" w:hanging="180"/>
        <w:rPr>
          <w:b/>
        </w:rPr>
      </w:pPr>
      <w:r w:rsidRPr="001B18EC">
        <w:rPr>
          <w:b/>
        </w:rPr>
        <w:t xml:space="preserve">Neurological </w:t>
      </w:r>
      <w:commentRangeStart w:id="2"/>
      <w:ins w:id="3" w:author="Author">
        <w:r w:rsidR="00535F1E">
          <w:rPr>
            <w:b/>
          </w:rPr>
          <w:t>T</w:t>
        </w:r>
      </w:ins>
      <w:del w:id="4" w:author="Author">
        <w:r w:rsidRPr="001B18EC" w:rsidDel="00535F1E">
          <w:rPr>
            <w:b/>
          </w:rPr>
          <w:delText>t</w:delText>
        </w:r>
      </w:del>
      <w:commentRangeEnd w:id="2"/>
      <w:r w:rsidR="00535F1E">
        <w:rPr>
          <w:rStyle w:val="CommentReference"/>
        </w:rPr>
        <w:commentReference w:id="2"/>
      </w:r>
      <w:r w:rsidRPr="001B18EC">
        <w:rPr>
          <w:b/>
        </w:rPr>
        <w:t>oxicities, which may be severe, life</w:t>
      </w:r>
      <w:r w:rsidRPr="001B18EC">
        <w:rPr>
          <w:b/>
        </w:rPr>
        <w:noBreakHyphen/>
        <w:t>threatening, or fatal, occurred in patients receiving BLINCYTO.  Interrupt or discontinue BLINCYTO as recommended.  (2.3</w:t>
      </w:r>
      <w:r w:rsidRPr="001B18EC">
        <w:rPr>
          <w:b/>
          <w:i/>
        </w:rPr>
        <w:t xml:space="preserve">, </w:t>
      </w:r>
      <w:r w:rsidRPr="001B18EC">
        <w:rPr>
          <w:b/>
        </w:rPr>
        <w:t xml:space="preserve">5.2)  </w:t>
      </w:r>
      <w:r w:rsidRPr="001B18EC">
        <w:rPr>
          <w:b/>
        </w:rPr>
        <w:br/>
      </w:r>
    </w:p>
    <w:p w14:paraId="1627AEDF" w14:textId="77777777" w:rsidR="001D7013" w:rsidRPr="00794A0E" w:rsidRDefault="001D7013" w:rsidP="00CE7259">
      <w:pPr>
        <w:pStyle w:val="Heading-Highlights"/>
        <w:rPr>
          <w:szCs w:val="14"/>
        </w:rPr>
      </w:pPr>
    </w:p>
    <w:p w14:paraId="39D3ACF7" w14:textId="77777777" w:rsidR="00FC1B28" w:rsidRPr="001B18EC" w:rsidRDefault="00FC1B28" w:rsidP="00CE7259">
      <w:pPr>
        <w:pStyle w:val="Heading-Highlights"/>
      </w:pPr>
      <w:r w:rsidRPr="001B18EC">
        <w:t>-----------------------RECENT MAJOR CHANGES-------------------------------</w:t>
      </w:r>
    </w:p>
    <w:p w14:paraId="5E2DF876" w14:textId="38B82AEA" w:rsidR="00D72D51" w:rsidRDefault="00D72D51" w:rsidP="00CE7259">
      <w:pPr>
        <w:rPr>
          <w:ins w:id="5" w:author="Author"/>
          <w:sz w:val="16"/>
          <w:szCs w:val="16"/>
        </w:rPr>
      </w:pPr>
      <w:r w:rsidRPr="0059303A">
        <w:rPr>
          <w:sz w:val="16"/>
          <w:szCs w:val="16"/>
        </w:rPr>
        <w:t>Dosage and Administration (2.</w:t>
      </w:r>
      <w:r w:rsidR="00F4324D">
        <w:rPr>
          <w:sz w:val="16"/>
          <w:szCs w:val="16"/>
        </w:rPr>
        <w:t>3)</w:t>
      </w:r>
      <w:r w:rsidRPr="0059303A">
        <w:rPr>
          <w:sz w:val="16"/>
          <w:szCs w:val="16"/>
        </w:rPr>
        <w:t xml:space="preserve">              </w:t>
      </w:r>
      <w:r w:rsidR="00422DB2" w:rsidRPr="0059303A">
        <w:rPr>
          <w:sz w:val="16"/>
          <w:szCs w:val="16"/>
        </w:rPr>
        <w:t xml:space="preserve">      </w:t>
      </w:r>
      <w:r w:rsidR="003D4CBB" w:rsidRPr="0059303A">
        <w:rPr>
          <w:sz w:val="16"/>
          <w:szCs w:val="16"/>
        </w:rPr>
        <w:tab/>
      </w:r>
      <w:r w:rsidR="00FC3FB0">
        <w:rPr>
          <w:sz w:val="16"/>
          <w:szCs w:val="16"/>
        </w:rPr>
        <w:t xml:space="preserve">                   </w:t>
      </w:r>
      <w:r w:rsidR="004B0D58">
        <w:rPr>
          <w:sz w:val="16"/>
          <w:szCs w:val="16"/>
        </w:rPr>
        <w:t xml:space="preserve">   </w:t>
      </w:r>
      <w:r w:rsidR="00BB2B4C">
        <w:rPr>
          <w:sz w:val="16"/>
          <w:szCs w:val="16"/>
        </w:rPr>
        <w:t xml:space="preserve"> </w:t>
      </w:r>
      <w:r w:rsidR="004B0D58">
        <w:rPr>
          <w:sz w:val="16"/>
          <w:szCs w:val="16"/>
        </w:rPr>
        <w:t xml:space="preserve"> </w:t>
      </w:r>
      <w:r w:rsidR="00BB2B4C">
        <w:rPr>
          <w:sz w:val="16"/>
          <w:szCs w:val="16"/>
        </w:rPr>
        <w:t>4</w:t>
      </w:r>
      <w:r w:rsidRPr="0059303A">
        <w:rPr>
          <w:sz w:val="16"/>
          <w:szCs w:val="16"/>
        </w:rPr>
        <w:t>/20</w:t>
      </w:r>
      <w:r w:rsidR="007F7E2B" w:rsidRPr="0059303A">
        <w:rPr>
          <w:sz w:val="16"/>
          <w:szCs w:val="16"/>
        </w:rPr>
        <w:t>1</w:t>
      </w:r>
      <w:r w:rsidR="00A558FA">
        <w:rPr>
          <w:sz w:val="16"/>
          <w:szCs w:val="16"/>
        </w:rPr>
        <w:t>9</w:t>
      </w:r>
    </w:p>
    <w:p w14:paraId="0C5330E5" w14:textId="11EA926C" w:rsidR="00B743CD" w:rsidRPr="0059303A" w:rsidRDefault="00B743CD" w:rsidP="00CE7259">
      <w:pPr>
        <w:rPr>
          <w:sz w:val="16"/>
          <w:szCs w:val="16"/>
        </w:rPr>
      </w:pPr>
      <w:ins w:id="6" w:author="Author">
        <w:r>
          <w:rPr>
            <w:sz w:val="16"/>
            <w:szCs w:val="16"/>
          </w:rPr>
          <w:t>Dosage and Administration (2.4,2.5,2.6)                                               X/20XX</w:t>
        </w:r>
      </w:ins>
    </w:p>
    <w:p w14:paraId="2EAAD606" w14:textId="0AF968CE" w:rsidR="00FA2B14" w:rsidRDefault="00FA2B14" w:rsidP="008C1FAF">
      <w:pPr>
        <w:tabs>
          <w:tab w:val="left" w:pos="4320"/>
        </w:tabs>
        <w:rPr>
          <w:sz w:val="16"/>
          <w:szCs w:val="16"/>
        </w:rPr>
      </w:pPr>
      <w:r>
        <w:rPr>
          <w:sz w:val="16"/>
          <w:szCs w:val="16"/>
        </w:rPr>
        <w:t>Warnings and Precautions (5.1)</w:t>
      </w:r>
      <w:r>
        <w:rPr>
          <w:sz w:val="16"/>
          <w:szCs w:val="16"/>
        </w:rPr>
        <w:tab/>
        <w:t xml:space="preserve"> </w:t>
      </w:r>
      <w:r w:rsidR="004B0D58">
        <w:rPr>
          <w:sz w:val="16"/>
          <w:szCs w:val="16"/>
        </w:rPr>
        <w:t xml:space="preserve">  </w:t>
      </w:r>
      <w:r w:rsidR="00BB2B4C">
        <w:rPr>
          <w:sz w:val="16"/>
          <w:szCs w:val="16"/>
        </w:rPr>
        <w:t xml:space="preserve"> </w:t>
      </w:r>
      <w:r w:rsidR="004B0D58">
        <w:rPr>
          <w:sz w:val="16"/>
          <w:szCs w:val="16"/>
        </w:rPr>
        <w:t xml:space="preserve">  </w:t>
      </w:r>
      <w:r w:rsidR="00BB2B4C">
        <w:rPr>
          <w:sz w:val="16"/>
          <w:szCs w:val="16"/>
        </w:rPr>
        <w:t>4</w:t>
      </w:r>
      <w:r w:rsidR="00A558FA">
        <w:rPr>
          <w:sz w:val="16"/>
          <w:szCs w:val="16"/>
        </w:rPr>
        <w:t>/2019</w:t>
      </w:r>
    </w:p>
    <w:p w14:paraId="48ACC4B5" w14:textId="7E2EA386" w:rsidR="00FC1B28" w:rsidRPr="0059303A" w:rsidRDefault="00FC1B28" w:rsidP="00CE7259">
      <w:pPr>
        <w:rPr>
          <w:b/>
          <w:sz w:val="16"/>
          <w:szCs w:val="14"/>
        </w:rPr>
      </w:pPr>
    </w:p>
    <w:p w14:paraId="27032D38" w14:textId="77777777" w:rsidR="00FC1B28" w:rsidRPr="0059303A" w:rsidRDefault="00FC1B28" w:rsidP="00CE7259">
      <w:pPr>
        <w:pStyle w:val="Heading-Highlights"/>
      </w:pPr>
      <w:bookmarkStart w:id="7" w:name="_Toc210707794"/>
      <w:bookmarkStart w:id="8" w:name="_Toc210707844"/>
      <w:bookmarkStart w:id="9" w:name="_Toc210707894"/>
      <w:bookmarkStart w:id="10" w:name="_Toc210707957"/>
      <w:bookmarkStart w:id="11" w:name="_Toc210708041"/>
      <w:bookmarkStart w:id="12" w:name="_Toc210708091"/>
      <w:bookmarkStart w:id="13" w:name="_Toc210708716"/>
      <w:r w:rsidRPr="0059303A">
        <w:t>---------------------------INDICATIONS AND USAGE----------------------------</w:t>
      </w:r>
      <w:bookmarkEnd w:id="7"/>
      <w:bookmarkEnd w:id="8"/>
      <w:bookmarkEnd w:id="9"/>
      <w:bookmarkEnd w:id="10"/>
      <w:bookmarkEnd w:id="11"/>
      <w:bookmarkEnd w:id="12"/>
      <w:bookmarkEnd w:id="13"/>
    </w:p>
    <w:p w14:paraId="5F154719" w14:textId="5FB0262D" w:rsidR="00A35E0E" w:rsidRDefault="00FC1B28" w:rsidP="00CE7259">
      <w:pPr>
        <w:rPr>
          <w:sz w:val="16"/>
          <w:szCs w:val="16"/>
        </w:rPr>
      </w:pPr>
      <w:r w:rsidRPr="0059303A">
        <w:rPr>
          <w:sz w:val="16"/>
          <w:szCs w:val="16"/>
        </w:rPr>
        <w:t>BLINCYTO</w:t>
      </w:r>
      <w:r w:rsidRPr="0059303A">
        <w:rPr>
          <w:b/>
          <w:sz w:val="16"/>
          <w:szCs w:val="16"/>
        </w:rPr>
        <w:t xml:space="preserve"> </w:t>
      </w:r>
      <w:r w:rsidRPr="0059303A">
        <w:rPr>
          <w:sz w:val="16"/>
          <w:szCs w:val="16"/>
        </w:rPr>
        <w:t>is a bispecific CD19</w:t>
      </w:r>
      <w:r w:rsidR="00BA5D1A" w:rsidRPr="0059303A">
        <w:rPr>
          <w:sz w:val="16"/>
          <w:szCs w:val="16"/>
        </w:rPr>
        <w:noBreakHyphen/>
      </w:r>
      <w:r w:rsidRPr="0059303A">
        <w:rPr>
          <w:sz w:val="16"/>
          <w:szCs w:val="16"/>
        </w:rPr>
        <w:t>directed CD3 T</w:t>
      </w:r>
      <w:r w:rsidR="00BA5D1A" w:rsidRPr="0059303A">
        <w:rPr>
          <w:sz w:val="16"/>
          <w:szCs w:val="16"/>
        </w:rPr>
        <w:noBreakHyphen/>
      </w:r>
      <w:r w:rsidRPr="0059303A">
        <w:rPr>
          <w:sz w:val="16"/>
          <w:szCs w:val="16"/>
        </w:rPr>
        <w:t>cell engager indicated for</w:t>
      </w:r>
      <w:r w:rsidR="00772B99">
        <w:rPr>
          <w:sz w:val="16"/>
          <w:szCs w:val="16"/>
        </w:rPr>
        <w:t xml:space="preserve"> the treatment of adult</w:t>
      </w:r>
      <w:r w:rsidR="00EE54DA">
        <w:rPr>
          <w:sz w:val="16"/>
          <w:szCs w:val="16"/>
        </w:rPr>
        <w:t>s</w:t>
      </w:r>
      <w:r w:rsidR="00772B99">
        <w:rPr>
          <w:sz w:val="16"/>
          <w:szCs w:val="16"/>
        </w:rPr>
        <w:t xml:space="preserve"> and </w:t>
      </w:r>
      <w:r w:rsidR="00F31EDE">
        <w:rPr>
          <w:sz w:val="16"/>
          <w:szCs w:val="16"/>
        </w:rPr>
        <w:t>children</w:t>
      </w:r>
      <w:r w:rsidR="00772B99">
        <w:rPr>
          <w:sz w:val="16"/>
          <w:szCs w:val="16"/>
        </w:rPr>
        <w:t xml:space="preserve"> with</w:t>
      </w:r>
      <w:r w:rsidR="00A35E0E">
        <w:rPr>
          <w:sz w:val="16"/>
          <w:szCs w:val="16"/>
        </w:rPr>
        <w:t>:</w:t>
      </w:r>
    </w:p>
    <w:p w14:paraId="21D5E624" w14:textId="640A1ED5" w:rsidR="008918CE" w:rsidRPr="00A35E0E" w:rsidRDefault="00A35E0E" w:rsidP="003A54E7">
      <w:pPr>
        <w:pStyle w:val="Bullet-Highlights"/>
        <w:ind w:hanging="180"/>
      </w:pPr>
      <w:r w:rsidRPr="00A35E0E">
        <w:t>B</w:t>
      </w:r>
      <w:ins w:id="14" w:author="Author">
        <w:r w:rsidR="00735413">
          <w:noBreakHyphen/>
        </w:r>
      </w:ins>
      <w:del w:id="15" w:author="Author">
        <w:r w:rsidRPr="00A35E0E" w:rsidDel="00735413">
          <w:delText>-</w:delText>
        </w:r>
      </w:del>
      <w:r w:rsidRPr="00A35E0E">
        <w:t>cell precursor</w:t>
      </w:r>
      <w:r w:rsidR="00EA64D2" w:rsidRPr="00A35E0E">
        <w:t xml:space="preserve"> acute lymphoblastic le</w:t>
      </w:r>
      <w:r w:rsidRPr="00A35E0E">
        <w:t>ukemia (ALL)</w:t>
      </w:r>
      <w:r w:rsidR="00772B99">
        <w:t xml:space="preserve"> in first or second </w:t>
      </w:r>
      <w:commentRangeStart w:id="16"/>
      <w:r w:rsidR="00772B99">
        <w:t>complete remission</w:t>
      </w:r>
      <w:commentRangeEnd w:id="16"/>
      <w:r w:rsidR="00A723E5">
        <w:rPr>
          <w:rStyle w:val="CommentReference"/>
        </w:rPr>
        <w:commentReference w:id="16"/>
      </w:r>
      <w:r w:rsidR="00772B99">
        <w:t xml:space="preserve"> with minimal residual disease (MRD) greater than or equal to 0.1%</w:t>
      </w:r>
      <w:r w:rsidR="003A54E7">
        <w:t xml:space="preserve">.  </w:t>
      </w:r>
      <w:r w:rsidR="008918CE" w:rsidRPr="008918CE">
        <w:t xml:space="preserve">This indication is approved under accelerated approval based on </w:t>
      </w:r>
      <w:r w:rsidR="008918CE">
        <w:t>MRD</w:t>
      </w:r>
      <w:r w:rsidR="008918CE" w:rsidRPr="008918CE">
        <w:t xml:space="preserve"> response</w:t>
      </w:r>
      <w:r w:rsidR="008918CE">
        <w:t xml:space="preserve"> rate and hematological </w:t>
      </w:r>
      <w:commentRangeStart w:id="17"/>
      <w:r w:rsidR="008918CE">
        <w:t>relapse</w:t>
      </w:r>
      <w:del w:id="18" w:author="Author">
        <w:r w:rsidR="008918CE" w:rsidDel="0070453C">
          <w:delText>-</w:delText>
        </w:r>
      </w:del>
      <w:ins w:id="19" w:author="Author">
        <w:r w:rsidR="0070453C">
          <w:noBreakHyphen/>
        </w:r>
      </w:ins>
      <w:r w:rsidR="008918CE">
        <w:t>free survival</w:t>
      </w:r>
      <w:commentRangeEnd w:id="17"/>
      <w:r w:rsidR="003068D9">
        <w:rPr>
          <w:rStyle w:val="CommentReference"/>
        </w:rPr>
        <w:commentReference w:id="17"/>
      </w:r>
      <w:r w:rsidR="008918CE" w:rsidRPr="008918CE">
        <w:t xml:space="preserve">. </w:t>
      </w:r>
      <w:ins w:id="20" w:author="Author">
        <w:r w:rsidR="0049407F">
          <w:t xml:space="preserve"> </w:t>
        </w:r>
      </w:ins>
      <w:r w:rsidR="008918CE" w:rsidRPr="008918CE">
        <w:t>Continued approval for this indication may be contingent upon verification and description of clinical ben</w:t>
      </w:r>
      <w:r w:rsidR="00983E8F">
        <w:t>efit in the confirmatory trials.</w:t>
      </w:r>
      <w:r w:rsidR="00C0005B">
        <w:t xml:space="preserve">  (1.1)</w:t>
      </w:r>
    </w:p>
    <w:p w14:paraId="3FEA928A" w14:textId="01002AD0" w:rsidR="00FC1B28" w:rsidRPr="00A35E0E" w:rsidRDefault="00772B99" w:rsidP="00CE7259">
      <w:pPr>
        <w:pStyle w:val="Bullet-Highlights"/>
        <w:ind w:hanging="180"/>
      </w:pPr>
      <w:r>
        <w:t>R</w:t>
      </w:r>
      <w:r w:rsidR="00FC1B28" w:rsidRPr="00A35E0E">
        <w:t>elapsed or refractory B</w:t>
      </w:r>
      <w:r w:rsidR="00BA5D1A" w:rsidRPr="00A35E0E">
        <w:noBreakHyphen/>
      </w:r>
      <w:r w:rsidR="00FC1B28" w:rsidRPr="00A35E0E">
        <w:t xml:space="preserve">cell precursor </w:t>
      </w:r>
      <w:commentRangeStart w:id="21"/>
      <w:r w:rsidR="00FC1B28" w:rsidRPr="00A35E0E">
        <w:t>acute lymphoblastic leukemia (ALL)</w:t>
      </w:r>
      <w:commentRangeEnd w:id="21"/>
      <w:r w:rsidR="00535F1E">
        <w:rPr>
          <w:rStyle w:val="CommentReference"/>
        </w:rPr>
        <w:commentReference w:id="21"/>
      </w:r>
      <w:r w:rsidR="003A54E7">
        <w:t xml:space="preserve">. </w:t>
      </w:r>
      <w:r w:rsidR="00FC1B28" w:rsidRPr="00A35E0E">
        <w:t xml:space="preserve"> (1</w:t>
      </w:r>
      <w:r w:rsidR="00A35E0E" w:rsidRPr="00A35E0E">
        <w:t>.2</w:t>
      </w:r>
      <w:r w:rsidR="00FC1B28" w:rsidRPr="00A35E0E">
        <w:t>)</w:t>
      </w:r>
    </w:p>
    <w:p w14:paraId="25047FC4" w14:textId="77777777" w:rsidR="00FC1B28" w:rsidRPr="00794A0E" w:rsidRDefault="00FC1B28" w:rsidP="00CE7259">
      <w:pPr>
        <w:rPr>
          <w:sz w:val="16"/>
          <w:szCs w:val="14"/>
        </w:rPr>
      </w:pPr>
    </w:p>
    <w:p w14:paraId="38A64E8E" w14:textId="77777777" w:rsidR="00FC1B28" w:rsidRDefault="00FC1B28" w:rsidP="00CE7259">
      <w:pPr>
        <w:pStyle w:val="Heading-Highlights"/>
      </w:pPr>
      <w:bookmarkStart w:id="22" w:name="_Toc210707795"/>
      <w:bookmarkStart w:id="23" w:name="_Toc210707845"/>
      <w:bookmarkStart w:id="24" w:name="_Toc210707895"/>
      <w:bookmarkStart w:id="25" w:name="_Toc210707958"/>
      <w:bookmarkStart w:id="26" w:name="_Toc210708042"/>
      <w:bookmarkStart w:id="27" w:name="_Toc210708092"/>
      <w:bookmarkStart w:id="28" w:name="_Toc210708717"/>
      <w:r w:rsidRPr="001B18EC">
        <w:t>-----------------------DOSAGE AND ADMINISTRATION-----------------------</w:t>
      </w:r>
      <w:bookmarkEnd w:id="22"/>
      <w:bookmarkEnd w:id="23"/>
      <w:bookmarkEnd w:id="24"/>
      <w:bookmarkEnd w:id="25"/>
      <w:bookmarkEnd w:id="26"/>
      <w:bookmarkEnd w:id="27"/>
      <w:bookmarkEnd w:id="28"/>
    </w:p>
    <w:p w14:paraId="32E0B1AF" w14:textId="7C2F53C9" w:rsidR="00E8466A" w:rsidRDefault="00CC7234" w:rsidP="00B743CD">
      <w:pPr>
        <w:pStyle w:val="Heading-Highlights"/>
        <w:numPr>
          <w:ilvl w:val="0"/>
          <w:numId w:val="34"/>
        </w:numPr>
      </w:pPr>
      <w:r>
        <w:t>For the t</w:t>
      </w:r>
      <w:r w:rsidR="00E8466A">
        <w:t>reatment of MRD-positive B-cell Precursor ALL</w:t>
      </w:r>
    </w:p>
    <w:p w14:paraId="0C92C602" w14:textId="6B239F10" w:rsidR="00E8466A" w:rsidRPr="001B18EC" w:rsidRDefault="00E8466A" w:rsidP="00CE7259">
      <w:pPr>
        <w:pStyle w:val="Bullet-Highlights"/>
        <w:numPr>
          <w:ilvl w:val="0"/>
          <w:numId w:val="20"/>
        </w:numPr>
        <w:ind w:left="360" w:hanging="180"/>
      </w:pPr>
      <w:r>
        <w:t>See Full Prescribing Information for recommended dose</w:t>
      </w:r>
      <w:r w:rsidR="00B12FF6">
        <w:t xml:space="preserve"> by patient weight </w:t>
      </w:r>
      <w:r>
        <w:t xml:space="preserve">and schedule.  </w:t>
      </w:r>
      <w:r w:rsidRPr="001B18EC">
        <w:t>(2.1)</w:t>
      </w:r>
    </w:p>
    <w:p w14:paraId="19CAEC0D" w14:textId="41509EE1" w:rsidR="00E8466A" w:rsidRDefault="00E8466A" w:rsidP="00CE7259">
      <w:pPr>
        <w:pStyle w:val="Bullet-Highlights"/>
        <w:numPr>
          <w:ilvl w:val="0"/>
          <w:numId w:val="20"/>
        </w:numPr>
        <w:ind w:left="360" w:hanging="180"/>
      </w:pPr>
      <w:r w:rsidRPr="001B18EC">
        <w:t>Hospitalizatio</w:t>
      </w:r>
      <w:r>
        <w:t>n is recommended for the first 3</w:t>
      </w:r>
      <w:r w:rsidRPr="001B18EC">
        <w:t xml:space="preserve"> days of the first cycle and the first 2 days of the second cycle.  (2.</w:t>
      </w:r>
      <w:r w:rsidR="00830EE1">
        <w:t>1</w:t>
      </w:r>
      <w:r w:rsidRPr="001B18EC">
        <w:t>)</w:t>
      </w:r>
    </w:p>
    <w:p w14:paraId="0260B219" w14:textId="76E5F2F2" w:rsidR="003128C2" w:rsidRPr="001B18EC" w:rsidRDefault="003128C2" w:rsidP="00CE7259">
      <w:pPr>
        <w:pStyle w:val="Bullet-Highlights"/>
        <w:numPr>
          <w:ilvl w:val="0"/>
          <w:numId w:val="20"/>
        </w:numPr>
        <w:ind w:left="360" w:hanging="180"/>
      </w:pPr>
      <w:r w:rsidRPr="001B18EC">
        <w:t xml:space="preserve">Premedicate with </w:t>
      </w:r>
      <w:r>
        <w:t xml:space="preserve">prednisone or equivalent </w:t>
      </w:r>
      <w:r w:rsidR="00830EE1">
        <w:t>dexamethasone.  (2.1</w:t>
      </w:r>
      <w:r w:rsidRPr="001B18EC">
        <w:t>)</w:t>
      </w:r>
    </w:p>
    <w:p w14:paraId="275B69A6" w14:textId="3EAE46E6" w:rsidR="00E8466A" w:rsidRPr="001B18EC" w:rsidRDefault="00CC7234" w:rsidP="00B743CD">
      <w:pPr>
        <w:pStyle w:val="Heading-Highlights"/>
        <w:numPr>
          <w:ilvl w:val="0"/>
          <w:numId w:val="33"/>
        </w:numPr>
      </w:pPr>
      <w:r>
        <w:rPr>
          <w:szCs w:val="22"/>
        </w:rPr>
        <w:t xml:space="preserve">For the treatment of </w:t>
      </w:r>
      <w:r w:rsidR="00E8466A" w:rsidRPr="008E15F4">
        <w:rPr>
          <w:szCs w:val="22"/>
        </w:rPr>
        <w:t>Relapsed or Refractory B</w:t>
      </w:r>
      <w:r w:rsidR="00E8466A" w:rsidRPr="008E15F4">
        <w:rPr>
          <w:szCs w:val="22"/>
        </w:rPr>
        <w:noBreakHyphen/>
        <w:t>cell Precursor ALL</w:t>
      </w:r>
    </w:p>
    <w:p w14:paraId="7D60E1A9" w14:textId="781286F0" w:rsidR="008B6AD3" w:rsidRPr="001B18EC" w:rsidRDefault="008B6AD3" w:rsidP="00CE7259">
      <w:pPr>
        <w:pStyle w:val="Bullet-Highlights"/>
        <w:numPr>
          <w:ilvl w:val="0"/>
          <w:numId w:val="20"/>
        </w:numPr>
        <w:ind w:left="360" w:hanging="180"/>
      </w:pPr>
      <w:r>
        <w:t xml:space="preserve">See Full Prescribing Information for recommended dose by patient weight and schedule.  </w:t>
      </w:r>
      <w:r w:rsidRPr="001B18EC">
        <w:t>(2.</w:t>
      </w:r>
      <w:r w:rsidR="003128C2">
        <w:t>2</w:t>
      </w:r>
      <w:r w:rsidRPr="001B18EC">
        <w:t>)</w:t>
      </w:r>
    </w:p>
    <w:p w14:paraId="6D8A341A" w14:textId="0B3B3D20" w:rsidR="00490544" w:rsidRPr="001B18EC" w:rsidRDefault="00490544" w:rsidP="004048B2">
      <w:pPr>
        <w:pStyle w:val="Bullet-Highlights"/>
        <w:numPr>
          <w:ilvl w:val="0"/>
          <w:numId w:val="20"/>
        </w:numPr>
        <w:ind w:left="450" w:hanging="180"/>
      </w:pPr>
      <w:r w:rsidRPr="001B18EC">
        <w:t>Hospitalization is recommended for the first 9 days of the first cycle and the first 2 days of the second cycle.  (2.2)</w:t>
      </w:r>
    </w:p>
    <w:p w14:paraId="3EE2A937" w14:textId="1EDB7D72" w:rsidR="00CC7234" w:rsidRDefault="00490544" w:rsidP="004048B2">
      <w:pPr>
        <w:pStyle w:val="Bullet-Highlights"/>
        <w:numPr>
          <w:ilvl w:val="0"/>
          <w:numId w:val="20"/>
        </w:numPr>
        <w:ind w:left="450" w:hanging="180"/>
      </w:pPr>
      <w:r w:rsidRPr="001B18EC">
        <w:t>Premedicate with dexamethasone.  (2.2)</w:t>
      </w:r>
    </w:p>
    <w:p w14:paraId="45BDF331" w14:textId="388661BE" w:rsidR="00076742" w:rsidRDefault="00952E4C" w:rsidP="00675EBB">
      <w:pPr>
        <w:pStyle w:val="Bullet-Highlights"/>
        <w:ind w:left="220" w:hanging="220"/>
      </w:pPr>
      <w:r w:rsidRPr="001B18EC">
        <w:t xml:space="preserve">Refer to Full Prescribing Information for important </w:t>
      </w:r>
      <w:r w:rsidR="001D3A8B" w:rsidRPr="001B18EC">
        <w:t xml:space="preserve">preparation </w:t>
      </w:r>
      <w:r w:rsidR="00490544" w:rsidRPr="001B18EC">
        <w:t xml:space="preserve">and administration </w:t>
      </w:r>
      <w:r w:rsidR="001D3A8B" w:rsidRPr="001B18EC">
        <w:t>information</w:t>
      </w:r>
      <w:r w:rsidR="00615535" w:rsidRPr="001B18EC">
        <w:t>.</w:t>
      </w:r>
      <w:r w:rsidR="001D3A8B" w:rsidRPr="001B18EC">
        <w:t xml:space="preserve"> </w:t>
      </w:r>
      <w:r w:rsidR="00615535" w:rsidRPr="001B18EC">
        <w:t xml:space="preserve"> </w:t>
      </w:r>
      <w:r w:rsidR="001D3A8B" w:rsidRPr="001B18EC">
        <w:t>(2.</w:t>
      </w:r>
      <w:r w:rsidR="00076742" w:rsidRPr="001B18EC">
        <w:t>4, 2.5, 2.6</w:t>
      </w:r>
      <w:r w:rsidR="001D3A8B" w:rsidRPr="001B18EC">
        <w:t>)</w:t>
      </w:r>
    </w:p>
    <w:p w14:paraId="23276BAE" w14:textId="77777777" w:rsidR="005F1629" w:rsidRPr="001B18EC" w:rsidRDefault="00E61808" w:rsidP="00675EBB">
      <w:pPr>
        <w:pStyle w:val="Bullet-Highlights"/>
        <w:ind w:left="220" w:hanging="220"/>
      </w:pPr>
      <w:r w:rsidRPr="001B18EC">
        <w:t>Administer as a continuous intravenous infusion at a constant flow rate using an infusion pump.  (2.</w:t>
      </w:r>
      <w:r w:rsidR="00EC5DA2" w:rsidRPr="001B18EC">
        <w:t>5</w:t>
      </w:r>
      <w:r w:rsidR="006C5B7D" w:rsidRPr="001B18EC">
        <w:t>, 2.6</w:t>
      </w:r>
      <w:r w:rsidRPr="001B18EC">
        <w:t>)</w:t>
      </w:r>
    </w:p>
    <w:p w14:paraId="3A5AB3A0" w14:textId="77777777" w:rsidR="005F1629" w:rsidRPr="001B18EC" w:rsidRDefault="005F1629" w:rsidP="004048B2">
      <w:pPr>
        <w:pStyle w:val="Bullet-Highlights"/>
        <w:numPr>
          <w:ilvl w:val="0"/>
          <w:numId w:val="20"/>
        </w:numPr>
        <w:tabs>
          <w:tab w:val="left" w:pos="450"/>
        </w:tabs>
        <w:ind w:left="450" w:hanging="180"/>
      </w:pPr>
      <w:bookmarkStart w:id="29" w:name="_Toc210707796"/>
      <w:bookmarkStart w:id="30" w:name="_Toc210707846"/>
      <w:bookmarkStart w:id="31" w:name="_Toc210707896"/>
      <w:bookmarkStart w:id="32" w:name="_Toc210707959"/>
      <w:bookmarkStart w:id="33" w:name="_Toc210708043"/>
      <w:bookmarkStart w:id="34" w:name="_Toc210708093"/>
      <w:bookmarkStart w:id="35" w:name="_Toc210708718"/>
      <w:bookmarkStart w:id="36" w:name="_Toc210707797"/>
      <w:bookmarkStart w:id="37" w:name="_Toc210707847"/>
      <w:bookmarkStart w:id="38" w:name="_Toc210707897"/>
      <w:bookmarkStart w:id="39" w:name="_Toc210707960"/>
      <w:bookmarkStart w:id="40" w:name="_Toc210708044"/>
      <w:bookmarkStart w:id="41" w:name="_Toc210708094"/>
      <w:bookmarkStart w:id="42" w:name="_Toc210708719"/>
      <w:r w:rsidRPr="001B18EC">
        <w:t>See Section 2.5 for infusion over 24 hours or 48 hours.</w:t>
      </w:r>
    </w:p>
    <w:p w14:paraId="44A9CA8E" w14:textId="1BF65EB6" w:rsidR="005F1629" w:rsidRPr="001B18EC" w:rsidRDefault="005F1629" w:rsidP="004048B2">
      <w:pPr>
        <w:pStyle w:val="Bullet-Highlights"/>
        <w:numPr>
          <w:ilvl w:val="0"/>
          <w:numId w:val="20"/>
        </w:numPr>
        <w:ind w:left="450" w:hanging="180"/>
      </w:pPr>
      <w:r w:rsidRPr="001B18EC">
        <w:t>See Section 2.6 for infusion over 7 days using Bacteriostatic 0.9% Sodium Chloride</w:t>
      </w:r>
      <w:r w:rsidR="00561704">
        <w:t xml:space="preserve"> Injection</w:t>
      </w:r>
      <w:r w:rsidRPr="001B18EC">
        <w:t xml:space="preserve">, USP (containing 0.9% benzyl alcohol).  This option is </w:t>
      </w:r>
      <w:r w:rsidR="004E562B" w:rsidRPr="001B18EC">
        <w:t>not recommended</w:t>
      </w:r>
      <w:r w:rsidRPr="001B18EC">
        <w:t xml:space="preserve"> for patients weighing</w:t>
      </w:r>
      <w:r w:rsidR="004E562B" w:rsidRPr="001B18EC">
        <w:t xml:space="preserve"> </w:t>
      </w:r>
      <w:r w:rsidR="007A41C8" w:rsidRPr="001B18EC">
        <w:t xml:space="preserve">less than </w:t>
      </w:r>
      <w:r w:rsidRPr="001B18EC">
        <w:t xml:space="preserve">22 kg. </w:t>
      </w:r>
    </w:p>
    <w:p w14:paraId="40CC83BA" w14:textId="77777777" w:rsidR="00BD2C01" w:rsidRPr="00794A0E" w:rsidRDefault="00BD2C01" w:rsidP="00CE7259">
      <w:pPr>
        <w:pStyle w:val="Bullet-Highlights"/>
        <w:numPr>
          <w:ilvl w:val="0"/>
          <w:numId w:val="0"/>
        </w:numPr>
        <w:ind w:left="180" w:hanging="180"/>
        <w:rPr>
          <w:szCs w:val="14"/>
        </w:rPr>
      </w:pPr>
    </w:p>
    <w:p w14:paraId="00E63DC2" w14:textId="77777777" w:rsidR="00FC1B28" w:rsidRPr="001B18EC" w:rsidRDefault="00FC1B28" w:rsidP="00CE7259">
      <w:pPr>
        <w:pStyle w:val="Heading-Highlights"/>
      </w:pPr>
      <w:r w:rsidRPr="001B18EC">
        <w:t>---------------------DOSAGE FORMS AND STRENGTHS----------------------</w:t>
      </w:r>
      <w:bookmarkEnd w:id="29"/>
      <w:bookmarkEnd w:id="30"/>
      <w:bookmarkEnd w:id="31"/>
      <w:bookmarkEnd w:id="32"/>
      <w:bookmarkEnd w:id="33"/>
      <w:bookmarkEnd w:id="34"/>
      <w:bookmarkEnd w:id="35"/>
    </w:p>
    <w:p w14:paraId="1BDBDE05" w14:textId="77777777" w:rsidR="00FC1B28" w:rsidRPr="001B18EC" w:rsidRDefault="00FC1B28" w:rsidP="00CE7259">
      <w:pPr>
        <w:pStyle w:val="Bullet-Highlights"/>
        <w:numPr>
          <w:ilvl w:val="0"/>
          <w:numId w:val="0"/>
        </w:numPr>
      </w:pPr>
      <w:r w:rsidRPr="001B18EC">
        <w:t>For injection: 35</w:t>
      </w:r>
      <w:r w:rsidR="002B558D" w:rsidRPr="001B18EC">
        <w:t> </w:t>
      </w:r>
      <w:r w:rsidRPr="001B18EC">
        <w:t>mcg of lyophilized powder in a single</w:t>
      </w:r>
      <w:r w:rsidR="00BA5D1A" w:rsidRPr="001B18EC">
        <w:noBreakHyphen/>
      </w:r>
      <w:r w:rsidRPr="001B18EC">
        <w:t xml:space="preserve">dose vial for reconstitution.  (3)  </w:t>
      </w:r>
    </w:p>
    <w:p w14:paraId="5CE1358A" w14:textId="77777777" w:rsidR="00FC1B28" w:rsidRPr="00794A0E" w:rsidRDefault="00FC1B28" w:rsidP="00CE7259">
      <w:pPr>
        <w:pStyle w:val="Heading-Highlights"/>
        <w:rPr>
          <w:b w:val="0"/>
          <w:szCs w:val="14"/>
        </w:rPr>
      </w:pPr>
    </w:p>
    <w:p w14:paraId="46CFDEAA" w14:textId="77777777" w:rsidR="00FC1B28" w:rsidRPr="001B18EC" w:rsidRDefault="00FC1B28" w:rsidP="00CE7259">
      <w:pPr>
        <w:pStyle w:val="Heading-Highlights"/>
      </w:pPr>
      <w:r w:rsidRPr="001B18EC">
        <w:t>-------------------------------CONTRAINDICATIONS------------------------------</w:t>
      </w:r>
      <w:bookmarkEnd w:id="36"/>
      <w:bookmarkEnd w:id="37"/>
      <w:bookmarkEnd w:id="38"/>
      <w:bookmarkEnd w:id="39"/>
      <w:bookmarkEnd w:id="40"/>
      <w:bookmarkEnd w:id="41"/>
      <w:bookmarkEnd w:id="42"/>
    </w:p>
    <w:p w14:paraId="2F9DF4BA" w14:textId="77777777" w:rsidR="00FC1B28" w:rsidRPr="001B18EC" w:rsidRDefault="00FC1B28" w:rsidP="00CE7259">
      <w:pPr>
        <w:pStyle w:val="Bullet-Highlights"/>
        <w:numPr>
          <w:ilvl w:val="0"/>
          <w:numId w:val="0"/>
        </w:numPr>
      </w:pPr>
      <w:r w:rsidRPr="001B18EC">
        <w:t>Known hypersensitivity to blinatumomab or to any component of the product formulation.  (4)</w:t>
      </w:r>
    </w:p>
    <w:p w14:paraId="59C25CA9" w14:textId="77777777" w:rsidR="00FC1B28" w:rsidRPr="00794A0E" w:rsidRDefault="00FC1B28" w:rsidP="00CE7259">
      <w:pPr>
        <w:rPr>
          <w:sz w:val="16"/>
          <w:szCs w:val="14"/>
        </w:rPr>
      </w:pPr>
    </w:p>
    <w:p w14:paraId="1069981D" w14:textId="77777777" w:rsidR="00FC1B28" w:rsidRPr="001B18EC" w:rsidRDefault="00FC1B28" w:rsidP="00CE7259">
      <w:pPr>
        <w:pStyle w:val="Heading-Highlights"/>
      </w:pPr>
      <w:bookmarkStart w:id="43" w:name="_Toc210707798"/>
      <w:bookmarkStart w:id="44" w:name="_Toc210707848"/>
      <w:bookmarkStart w:id="45" w:name="_Toc210707898"/>
      <w:bookmarkStart w:id="46" w:name="_Toc210707961"/>
      <w:bookmarkStart w:id="47" w:name="_Toc210708045"/>
      <w:bookmarkStart w:id="48" w:name="_Toc210708095"/>
      <w:bookmarkStart w:id="49" w:name="_Toc210708720"/>
      <w:r w:rsidRPr="001B18EC">
        <w:t>---------------------------WARNINGS AND PRECAUTIONS--------------------</w:t>
      </w:r>
      <w:bookmarkEnd w:id="43"/>
      <w:bookmarkEnd w:id="44"/>
      <w:bookmarkEnd w:id="45"/>
      <w:bookmarkEnd w:id="46"/>
      <w:bookmarkEnd w:id="47"/>
      <w:bookmarkEnd w:id="48"/>
      <w:bookmarkEnd w:id="49"/>
    </w:p>
    <w:p w14:paraId="3DFD4669" w14:textId="77777777" w:rsidR="00FC1B28" w:rsidRPr="001B18EC" w:rsidRDefault="00FC1B28" w:rsidP="00B61BAD">
      <w:pPr>
        <w:pStyle w:val="Bullet-Highlights"/>
        <w:ind w:left="180" w:hanging="180"/>
      </w:pPr>
      <w:r w:rsidRPr="001B18EC">
        <w:t>Infections: Monitor patients for signs or symptoms; treat appropriately.  (5.3)</w:t>
      </w:r>
    </w:p>
    <w:p w14:paraId="3882F4A0" w14:textId="77777777" w:rsidR="00FC1B28" w:rsidRPr="001B18EC" w:rsidRDefault="00FC1B28" w:rsidP="00B61BAD">
      <w:pPr>
        <w:pStyle w:val="Bullet-Highlights"/>
        <w:ind w:left="180" w:hanging="180"/>
      </w:pPr>
      <w:r w:rsidRPr="001B18EC">
        <w:t>Effects on Ability to Drive and Use Machines: Advise patients to refrain from driving and engaging in hazardous occupations or activities such as operating heavy or potentially dangerous machinery while BLINCYTO is being administered.  (5.6)</w:t>
      </w:r>
    </w:p>
    <w:p w14:paraId="12EF66BC" w14:textId="77777777" w:rsidR="00FC1B28" w:rsidRPr="001B18EC" w:rsidRDefault="00FC1B28" w:rsidP="00B61BAD">
      <w:pPr>
        <w:pStyle w:val="Bullet-Highlights"/>
        <w:ind w:left="180" w:hanging="180"/>
      </w:pPr>
      <w:r w:rsidRPr="001B18EC">
        <w:t xml:space="preserve">Pancreatitis: </w:t>
      </w:r>
      <w:r w:rsidRPr="001B18EC">
        <w:rPr>
          <w:szCs w:val="22"/>
        </w:rPr>
        <w:t xml:space="preserve">Evaluate patients who develop signs and symptoms of pancreatitis.  </w:t>
      </w:r>
      <w:r w:rsidRPr="001B18EC">
        <w:rPr>
          <w:rFonts w:eastAsia="Arial,Italic" w:cs="Arial"/>
          <w:iCs/>
          <w:szCs w:val="22"/>
        </w:rPr>
        <w:t xml:space="preserve">Management of pancreatitis may require either temporary interruption or discontinuation of </w:t>
      </w:r>
      <w:r w:rsidRPr="001B18EC">
        <w:rPr>
          <w:szCs w:val="22"/>
        </w:rPr>
        <w:t>BLINCYTO.  (5.8)</w:t>
      </w:r>
    </w:p>
    <w:p w14:paraId="0544EE27" w14:textId="77777777" w:rsidR="00FC1B28" w:rsidRPr="001B18EC" w:rsidRDefault="00FC1B28" w:rsidP="00B61BAD">
      <w:pPr>
        <w:pStyle w:val="Bullet-Highlights"/>
        <w:ind w:left="180" w:hanging="180"/>
      </w:pPr>
      <w:r w:rsidRPr="001B18EC">
        <w:t>Preparation and Administration Errors: Strictly follow instructions for preparation (including admixing) and administration.  (</w:t>
      </w:r>
      <w:r w:rsidR="00E61808" w:rsidRPr="001B18EC">
        <w:t>5.10</w:t>
      </w:r>
      <w:r w:rsidRPr="001B18EC">
        <w:t>)</w:t>
      </w:r>
    </w:p>
    <w:p w14:paraId="4070F5F5" w14:textId="5810DDD7" w:rsidR="00C10D8A" w:rsidRPr="001B18EC" w:rsidRDefault="000F52DD" w:rsidP="00B61BAD">
      <w:pPr>
        <w:pStyle w:val="Bullet-Highlights"/>
        <w:ind w:left="180" w:hanging="180"/>
        <w:rPr>
          <w:rFonts w:eastAsia="TimesNewRoman"/>
        </w:rPr>
      </w:pPr>
      <w:r w:rsidRPr="001B18EC">
        <w:rPr>
          <w:rFonts w:eastAsia="TimesNewRoman"/>
        </w:rPr>
        <w:t xml:space="preserve">Risk of Serious Adverse Reactions in </w:t>
      </w:r>
      <w:r w:rsidR="003E7EC3" w:rsidRPr="001B18EC">
        <w:rPr>
          <w:rFonts w:eastAsia="TimesNewRoman"/>
        </w:rPr>
        <w:t>Pediatric Patients</w:t>
      </w:r>
      <w:r w:rsidRPr="001B18EC">
        <w:rPr>
          <w:rFonts w:eastAsia="TimesNewRoman"/>
        </w:rPr>
        <w:t xml:space="preserve"> due to Benzyl Alcohol Preservative: </w:t>
      </w:r>
      <w:r w:rsidR="00155294" w:rsidRPr="001B18EC">
        <w:rPr>
          <w:rFonts w:eastAsia="TimesNewRoman"/>
        </w:rPr>
        <w:t>Use</w:t>
      </w:r>
      <w:r w:rsidR="00422DB2" w:rsidRPr="001B18EC">
        <w:rPr>
          <w:rFonts w:eastAsia="TimesNewRoman"/>
        </w:rPr>
        <w:t xml:space="preserve"> </w:t>
      </w:r>
      <w:r w:rsidR="00FB49D2" w:rsidRPr="001B18EC">
        <w:rPr>
          <w:rFonts w:eastAsia="TimesNewRoman"/>
        </w:rPr>
        <w:t xml:space="preserve">BLINCYTO prepared with </w:t>
      </w:r>
      <w:r w:rsidR="00C10D8A" w:rsidRPr="001B18EC">
        <w:rPr>
          <w:rFonts w:eastAsia="TimesNewRoman"/>
        </w:rPr>
        <w:t>preservative</w:t>
      </w:r>
      <w:r w:rsidR="00610BA9" w:rsidRPr="001B18EC">
        <w:rPr>
          <w:rFonts w:eastAsia="TimesNewRoman"/>
        </w:rPr>
        <w:noBreakHyphen/>
      </w:r>
      <w:r w:rsidR="00C10D8A" w:rsidRPr="001B18EC">
        <w:rPr>
          <w:rFonts w:eastAsia="TimesNewRoman"/>
        </w:rPr>
        <w:t xml:space="preserve">free saline for patients weighing </w:t>
      </w:r>
      <w:r w:rsidR="007A41C8" w:rsidRPr="001B18EC">
        <w:rPr>
          <w:rFonts w:eastAsia="TimesNewRoman"/>
        </w:rPr>
        <w:t>less than</w:t>
      </w:r>
      <w:r w:rsidR="00C10D8A" w:rsidRPr="001B18EC">
        <w:rPr>
          <w:rFonts w:eastAsia="TimesNewRoman"/>
        </w:rPr>
        <w:t xml:space="preserve"> 22</w:t>
      </w:r>
      <w:r w:rsidR="000B42B6" w:rsidRPr="001B18EC">
        <w:rPr>
          <w:rFonts w:eastAsia="TimesNewRoman"/>
        </w:rPr>
        <w:t> </w:t>
      </w:r>
      <w:r w:rsidR="00C10D8A" w:rsidRPr="001B18EC">
        <w:rPr>
          <w:rFonts w:eastAsia="TimesNewRoman"/>
        </w:rPr>
        <w:t>kg.</w:t>
      </w:r>
      <w:r w:rsidR="00600EC4" w:rsidRPr="001B18EC">
        <w:rPr>
          <w:rFonts w:eastAsia="TimesNewRoman"/>
        </w:rPr>
        <w:t xml:space="preserve"> </w:t>
      </w:r>
      <w:r w:rsidR="00C10D8A" w:rsidRPr="001B18EC">
        <w:rPr>
          <w:rFonts w:eastAsia="TimesNewRoman"/>
        </w:rPr>
        <w:t xml:space="preserve"> (5.12, 8.4) </w:t>
      </w:r>
    </w:p>
    <w:p w14:paraId="48987CCA" w14:textId="77777777" w:rsidR="00BD2C01" w:rsidRPr="00794A0E" w:rsidRDefault="00BD2C01" w:rsidP="00CE7259">
      <w:pPr>
        <w:pStyle w:val="Bullet-Highlights"/>
        <w:numPr>
          <w:ilvl w:val="0"/>
          <w:numId w:val="0"/>
        </w:numPr>
        <w:ind w:left="180"/>
        <w:rPr>
          <w:szCs w:val="14"/>
        </w:rPr>
      </w:pPr>
    </w:p>
    <w:p w14:paraId="1CF8217C" w14:textId="77777777" w:rsidR="00FC1B28" w:rsidRPr="001B18EC" w:rsidRDefault="00FC1B28" w:rsidP="00CE7259">
      <w:pPr>
        <w:pStyle w:val="Heading-Highlights"/>
      </w:pPr>
      <w:bookmarkStart w:id="50" w:name="_Toc210707799"/>
      <w:bookmarkStart w:id="51" w:name="_Toc210707849"/>
      <w:bookmarkStart w:id="52" w:name="_Toc210707899"/>
      <w:bookmarkStart w:id="53" w:name="_Toc210707962"/>
      <w:bookmarkStart w:id="54" w:name="_Toc210708046"/>
      <w:bookmarkStart w:id="55" w:name="_Toc210708096"/>
      <w:bookmarkStart w:id="56" w:name="_Toc210708721"/>
      <w:r w:rsidRPr="001B18EC">
        <w:t>------------------------------ADVERSE REACTIONS-------------------------------</w:t>
      </w:r>
      <w:bookmarkEnd w:id="50"/>
      <w:bookmarkEnd w:id="51"/>
      <w:bookmarkEnd w:id="52"/>
      <w:bookmarkEnd w:id="53"/>
      <w:bookmarkEnd w:id="54"/>
      <w:bookmarkEnd w:id="55"/>
      <w:bookmarkEnd w:id="56"/>
    </w:p>
    <w:p w14:paraId="76294C30" w14:textId="0E07289E" w:rsidR="00FC1B28" w:rsidRPr="001B18EC" w:rsidRDefault="00FC1B28" w:rsidP="00CE7259">
      <w:pPr>
        <w:pStyle w:val="Bullet-Highlights"/>
        <w:numPr>
          <w:ilvl w:val="0"/>
          <w:numId w:val="0"/>
        </w:numPr>
      </w:pPr>
      <w:r w:rsidRPr="001B18EC">
        <w:t xml:space="preserve">The most common adverse reactions (≥ 20%) were </w:t>
      </w:r>
      <w:r w:rsidR="000F711B" w:rsidRPr="001B18EC">
        <w:t xml:space="preserve">infections (bacterial and pathogen unspecified), </w:t>
      </w:r>
      <w:r w:rsidRPr="001B18EC">
        <w:t xml:space="preserve">pyrexia, headache, </w:t>
      </w:r>
      <w:r w:rsidR="000F711B" w:rsidRPr="001B18EC">
        <w:t>infusion</w:t>
      </w:r>
      <w:r w:rsidR="004661F2" w:rsidRPr="001B18EC">
        <w:noBreakHyphen/>
      </w:r>
      <w:r w:rsidR="000F711B" w:rsidRPr="001B18EC">
        <w:t>related reactions</w:t>
      </w:r>
      <w:r w:rsidRPr="001B18EC">
        <w:t xml:space="preserve">, anemia, febrile neutropenia, thrombocytopenia, and </w:t>
      </w:r>
      <w:r w:rsidR="000F711B" w:rsidRPr="001B18EC">
        <w:t>neutropenia</w:t>
      </w:r>
      <w:r w:rsidRPr="001B18EC">
        <w:t>.  (6.1)</w:t>
      </w:r>
    </w:p>
    <w:p w14:paraId="295CCBD8" w14:textId="77777777" w:rsidR="00804994" w:rsidRPr="001B18EC" w:rsidRDefault="00804994" w:rsidP="00CE7259">
      <w:pPr>
        <w:pStyle w:val="Bullet-Highlights"/>
        <w:numPr>
          <w:ilvl w:val="0"/>
          <w:numId w:val="0"/>
        </w:numPr>
      </w:pPr>
    </w:p>
    <w:p w14:paraId="6804E16D" w14:textId="77777777" w:rsidR="00FC1B28" w:rsidRPr="001B18EC" w:rsidRDefault="00FC1B28" w:rsidP="00CE7259">
      <w:pPr>
        <w:rPr>
          <w:b/>
          <w:sz w:val="16"/>
          <w:szCs w:val="16"/>
        </w:rPr>
      </w:pPr>
      <w:r w:rsidRPr="001B18EC">
        <w:rPr>
          <w:b/>
          <w:sz w:val="16"/>
          <w:szCs w:val="16"/>
        </w:rPr>
        <w:t xml:space="preserve">To report SUSPECTED ADVERSE REACTIONS, contact Amgen Inc. at 1-800-77-AMGEN (1-800-772-6436) or FDA at 1-800-FDA-1088 or </w:t>
      </w:r>
      <w:hyperlink r:id="rId17" w:history="1">
        <w:r w:rsidRPr="001B18EC">
          <w:rPr>
            <w:rStyle w:val="Hyperlink"/>
            <w:b/>
            <w:sz w:val="16"/>
            <w:szCs w:val="16"/>
          </w:rPr>
          <w:t>www.fda.gov/medwatch</w:t>
        </w:r>
      </w:hyperlink>
      <w:r w:rsidRPr="001B18EC">
        <w:rPr>
          <w:b/>
          <w:sz w:val="16"/>
          <w:szCs w:val="16"/>
        </w:rPr>
        <w:t>.</w:t>
      </w:r>
    </w:p>
    <w:p w14:paraId="1E490923" w14:textId="77777777" w:rsidR="00952E4C" w:rsidRPr="001B18EC" w:rsidRDefault="00952E4C" w:rsidP="00CE7259">
      <w:pPr>
        <w:rPr>
          <w:b/>
          <w:sz w:val="16"/>
        </w:rPr>
      </w:pPr>
    </w:p>
    <w:p w14:paraId="068D4CF0" w14:textId="77777777" w:rsidR="00FC1B28" w:rsidRPr="001B18EC" w:rsidRDefault="00FC1B28" w:rsidP="00CE7259">
      <w:pPr>
        <w:rPr>
          <w:b/>
          <w:sz w:val="16"/>
          <w:szCs w:val="16"/>
        </w:rPr>
      </w:pPr>
      <w:r w:rsidRPr="001B18EC">
        <w:rPr>
          <w:b/>
          <w:sz w:val="16"/>
          <w:szCs w:val="16"/>
        </w:rPr>
        <w:t>See 17 for PATIENT COUNSELING INFORMATION and Medication Guide.</w:t>
      </w:r>
    </w:p>
    <w:p w14:paraId="75CD5772" w14:textId="77777777" w:rsidR="00FC1B28" w:rsidRPr="001B18EC" w:rsidRDefault="00FC1B28" w:rsidP="00CE7259">
      <w:pPr>
        <w:rPr>
          <w:b/>
          <w:sz w:val="14"/>
          <w:szCs w:val="14"/>
        </w:rPr>
      </w:pPr>
      <w:r w:rsidRPr="001B18EC">
        <w:rPr>
          <w:b/>
          <w:sz w:val="16"/>
          <w:szCs w:val="16"/>
        </w:rPr>
        <w:tab/>
      </w:r>
      <w:r w:rsidRPr="001B18EC">
        <w:rPr>
          <w:b/>
          <w:sz w:val="16"/>
          <w:szCs w:val="16"/>
        </w:rPr>
        <w:tab/>
      </w:r>
      <w:r w:rsidRPr="001B18EC">
        <w:rPr>
          <w:b/>
          <w:sz w:val="16"/>
          <w:szCs w:val="16"/>
        </w:rPr>
        <w:tab/>
      </w:r>
      <w:r w:rsidRPr="001B18EC">
        <w:rPr>
          <w:b/>
          <w:sz w:val="16"/>
          <w:szCs w:val="16"/>
        </w:rPr>
        <w:tab/>
      </w:r>
    </w:p>
    <w:p w14:paraId="61A09C75" w14:textId="5CABEFB0" w:rsidR="00FC1B28" w:rsidRPr="001B18EC" w:rsidRDefault="00FC1B28" w:rsidP="00CE7259">
      <w:pPr>
        <w:jc w:val="right"/>
        <w:rPr>
          <w:b/>
          <w:sz w:val="16"/>
          <w:szCs w:val="16"/>
        </w:rPr>
      </w:pPr>
      <w:r w:rsidRPr="001B18EC">
        <w:rPr>
          <w:b/>
          <w:sz w:val="16"/>
          <w:szCs w:val="16"/>
        </w:rPr>
        <w:t xml:space="preserve">Revised: </w:t>
      </w:r>
      <w:ins w:id="57" w:author="Author">
        <w:r w:rsidR="00B743CD">
          <w:rPr>
            <w:b/>
            <w:sz w:val="16"/>
            <w:szCs w:val="16"/>
          </w:rPr>
          <w:t>X</w:t>
        </w:r>
      </w:ins>
      <w:del w:id="58" w:author="Author">
        <w:r w:rsidR="00BB2B4C" w:rsidDel="00B743CD">
          <w:rPr>
            <w:b/>
            <w:sz w:val="16"/>
            <w:szCs w:val="16"/>
          </w:rPr>
          <w:delText>4</w:delText>
        </w:r>
      </w:del>
      <w:r w:rsidRPr="001B18EC">
        <w:rPr>
          <w:b/>
          <w:sz w:val="16"/>
          <w:szCs w:val="16"/>
        </w:rPr>
        <w:t>/</w:t>
      </w:r>
      <w:r w:rsidR="00411B35" w:rsidRPr="001B18EC">
        <w:rPr>
          <w:b/>
          <w:sz w:val="16"/>
          <w:szCs w:val="16"/>
        </w:rPr>
        <w:t>20</w:t>
      </w:r>
      <w:ins w:id="59" w:author="Author">
        <w:r w:rsidR="00B743CD">
          <w:rPr>
            <w:b/>
            <w:sz w:val="16"/>
            <w:szCs w:val="16"/>
          </w:rPr>
          <w:t>XX</w:t>
        </w:r>
      </w:ins>
      <w:del w:id="60" w:author="Author">
        <w:r w:rsidR="00BB2B4C" w:rsidDel="00B743CD">
          <w:rPr>
            <w:b/>
            <w:sz w:val="16"/>
            <w:szCs w:val="16"/>
          </w:rPr>
          <w:delText>19</w:delText>
        </w:r>
      </w:del>
    </w:p>
    <w:p w14:paraId="699F3202" w14:textId="77777777" w:rsidR="00FC1B28" w:rsidRPr="001B18EC" w:rsidRDefault="00FC1B28" w:rsidP="00CE7259">
      <w:pPr>
        <w:pStyle w:val="Bullet-Highlights"/>
        <w:numPr>
          <w:ilvl w:val="0"/>
          <w:numId w:val="0"/>
        </w:numPr>
        <w:ind w:left="180" w:hanging="180"/>
        <w:sectPr w:rsidR="00FC1B28" w:rsidRPr="001B18EC">
          <w:type w:val="continuous"/>
          <w:pgSz w:w="12240" w:h="15840" w:code="1"/>
          <w:pgMar w:top="720" w:right="720" w:bottom="720" w:left="720" w:header="360" w:footer="144" w:gutter="0"/>
          <w:cols w:num="2" w:space="720"/>
          <w:docGrid w:linePitch="360"/>
        </w:sectPr>
      </w:pPr>
    </w:p>
    <w:p w14:paraId="1B4E5A16" w14:textId="652F6967" w:rsidR="00FC1B28" w:rsidRPr="001B18EC" w:rsidRDefault="001E0B8B" w:rsidP="00CE7259">
      <w:pPr>
        <w:pStyle w:val="BodyText3"/>
        <w:spacing w:before="120"/>
        <w:jc w:val="left"/>
        <w:sectPr w:rsidR="00FC1B28" w:rsidRPr="001B18EC">
          <w:type w:val="continuous"/>
          <w:pgSz w:w="12240" w:h="15840" w:code="1"/>
          <w:pgMar w:top="720" w:right="720" w:bottom="720" w:left="720" w:header="360" w:footer="238" w:gutter="0"/>
          <w:cols w:num="2" w:space="144"/>
          <w:docGrid w:linePitch="360"/>
        </w:sectPr>
      </w:pPr>
      <w:r>
        <w:rPr>
          <w:noProof/>
        </w:rPr>
        <mc:AlternateContent>
          <mc:Choice Requires="wps">
            <w:drawing>
              <wp:anchor distT="4294967295" distB="4294967295" distL="114300" distR="114300" simplePos="0" relativeHeight="251658250" behindDoc="0" locked="0" layoutInCell="1" allowOverlap="1" wp14:anchorId="208D1D96" wp14:editId="40C874A3">
                <wp:simplePos x="0" y="0"/>
                <wp:positionH relativeFrom="column">
                  <wp:posOffset>1270</wp:posOffset>
                </wp:positionH>
                <wp:positionV relativeFrom="paragraph">
                  <wp:posOffset>38099</wp:posOffset>
                </wp:positionV>
                <wp:extent cx="6875145" cy="0"/>
                <wp:effectExtent l="0" t="0" r="20955" b="19050"/>
                <wp:wrapNone/>
                <wp:docPr id="2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6BF8C" id="Line 4" o:spid="_x0000_s1026" style="position:absolute;z-index:25165825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3pt" to="541.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dR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"/>
            </w:pict>
          </mc:Fallback>
        </mc:AlternateContent>
      </w:r>
      <w:r w:rsidR="00FC1B28" w:rsidRPr="001B18EC">
        <w:rPr>
          <w:i w:val="0"/>
          <w:szCs w:val="16"/>
        </w:rPr>
        <w:t>FULL PRESCRIBING INFORMATION: CONTENTS*</w:t>
      </w:r>
    </w:p>
    <w:p w14:paraId="27E2ABED" w14:textId="77777777" w:rsidR="00FC1B28" w:rsidRPr="001B18EC" w:rsidRDefault="00FC1B28" w:rsidP="00CE7259">
      <w:pPr>
        <w:pStyle w:val="TOC1"/>
        <w:keepLines w:val="0"/>
      </w:pPr>
      <w:r w:rsidRPr="001B18EC">
        <w:t>WARNING: CYTOKINE RELEASE SYNDROME and NEUROLOGICAL TOXICITIES</w:t>
      </w:r>
    </w:p>
    <w:p w14:paraId="3DEA63D6" w14:textId="754EAED9" w:rsidR="00EE1FB2" w:rsidRDefault="00FC1B28" w:rsidP="00CE7259">
      <w:pPr>
        <w:pStyle w:val="TOC1"/>
        <w:keepLines w:val="0"/>
        <w:rPr>
          <w:rStyle w:val="Hyperlink"/>
          <w:color w:val="auto"/>
          <w:u w:val="none"/>
        </w:rPr>
      </w:pPr>
      <w:r w:rsidRPr="0040479A">
        <w:fldChar w:fldCharType="begin"/>
      </w:r>
      <w:r w:rsidRPr="001B18EC">
        <w:instrText xml:space="preserve"> TOC \o "1-2" \n \p " " \h \z \u </w:instrText>
      </w:r>
      <w:r w:rsidRPr="0040479A">
        <w:rPr>
          <w:b w:val="0"/>
          <w:noProof w:val="0"/>
          <w:sz w:val="22"/>
          <w:szCs w:val="20"/>
        </w:rPr>
        <w:fldChar w:fldCharType="separate"/>
      </w:r>
      <w:r w:rsidR="00EE1FB2" w:rsidRPr="001B18EC">
        <w:rPr>
          <w:rStyle w:val="Hyperlink"/>
          <w:color w:val="auto"/>
          <w:u w:val="none"/>
        </w:rPr>
        <w:t>1</w:t>
      </w:r>
      <w:r w:rsidR="00EE1FB2" w:rsidRPr="001B18EC">
        <w:rPr>
          <w:rFonts w:ascii="Calibri" w:hAnsi="Calibri"/>
          <w:sz w:val="22"/>
          <w:szCs w:val="22"/>
        </w:rPr>
        <w:tab/>
      </w:r>
      <w:r w:rsidR="00EE1FB2" w:rsidRPr="001B18EC">
        <w:rPr>
          <w:rStyle w:val="Hyperlink"/>
          <w:color w:val="auto"/>
          <w:u w:val="none"/>
        </w:rPr>
        <w:t>INDICATIONS AND USAGE</w:t>
      </w:r>
    </w:p>
    <w:p w14:paraId="137689F7" w14:textId="306DF4BC" w:rsidR="002D7ECB" w:rsidRPr="002D7ECB" w:rsidRDefault="002D7ECB" w:rsidP="00735413">
      <w:pPr>
        <w:pStyle w:val="TOC2"/>
        <w:rPr>
          <w:rStyle w:val="Hyperlink"/>
          <w:color w:val="auto"/>
          <w:u w:val="none"/>
        </w:rPr>
      </w:pPr>
      <w:r>
        <w:rPr>
          <w:rStyle w:val="Hyperlink"/>
          <w:color w:val="auto"/>
          <w:u w:val="none"/>
        </w:rPr>
        <w:t>1.1</w:t>
      </w:r>
      <w:r>
        <w:rPr>
          <w:rStyle w:val="Hyperlink"/>
          <w:color w:val="auto"/>
          <w:u w:val="none"/>
        </w:rPr>
        <w:tab/>
      </w:r>
      <w:r w:rsidRPr="002D7ECB">
        <w:rPr>
          <w:rStyle w:val="Hyperlink"/>
          <w:color w:val="auto"/>
          <w:u w:val="none"/>
        </w:rPr>
        <w:t>MRD</w:t>
      </w:r>
      <w:del w:id="61" w:author="Author">
        <w:r w:rsidRPr="002D7ECB" w:rsidDel="0070453C">
          <w:rPr>
            <w:rStyle w:val="Hyperlink"/>
            <w:color w:val="auto"/>
            <w:u w:val="none"/>
          </w:rPr>
          <w:delText>-</w:delText>
        </w:r>
      </w:del>
      <w:ins w:id="62" w:author="Author">
        <w:r w:rsidR="0070453C">
          <w:rPr>
            <w:rStyle w:val="Hyperlink"/>
            <w:color w:val="auto"/>
            <w:u w:val="none"/>
          </w:rPr>
          <w:noBreakHyphen/>
        </w:r>
      </w:ins>
      <w:r w:rsidRPr="002D7ECB">
        <w:rPr>
          <w:rStyle w:val="Hyperlink"/>
          <w:color w:val="auto"/>
          <w:u w:val="none"/>
        </w:rPr>
        <w:t>positive B</w:t>
      </w:r>
      <w:ins w:id="63" w:author="Author">
        <w:r w:rsidR="00735413">
          <w:rPr>
            <w:rStyle w:val="Hyperlink"/>
            <w:color w:val="auto"/>
            <w:u w:val="none"/>
          </w:rPr>
          <w:noBreakHyphen/>
        </w:r>
      </w:ins>
      <w:del w:id="64" w:author="Author">
        <w:r w:rsidRPr="002D7ECB" w:rsidDel="00735413">
          <w:rPr>
            <w:rStyle w:val="Hyperlink"/>
            <w:color w:val="auto"/>
            <w:u w:val="none"/>
          </w:rPr>
          <w:delText>-</w:delText>
        </w:r>
      </w:del>
      <w:r w:rsidRPr="002D7ECB">
        <w:rPr>
          <w:rStyle w:val="Hyperlink"/>
          <w:color w:val="auto"/>
          <w:u w:val="none"/>
        </w:rPr>
        <w:t>cell Precursor ALL</w:t>
      </w:r>
    </w:p>
    <w:p w14:paraId="631405ED" w14:textId="77777777" w:rsidR="002D7ECB" w:rsidRPr="002D7ECB" w:rsidRDefault="002D7ECB" w:rsidP="00735413">
      <w:pPr>
        <w:pStyle w:val="TOC2"/>
        <w:rPr>
          <w:rStyle w:val="Hyperlink"/>
          <w:color w:val="auto"/>
          <w:u w:val="none"/>
        </w:rPr>
      </w:pPr>
      <w:r w:rsidRPr="002D7ECB">
        <w:rPr>
          <w:rStyle w:val="Hyperlink"/>
          <w:color w:val="auto"/>
          <w:u w:val="none"/>
        </w:rPr>
        <w:t>1.2</w:t>
      </w:r>
      <w:r w:rsidRPr="002D7ECB">
        <w:rPr>
          <w:rStyle w:val="Hyperlink"/>
          <w:color w:val="auto"/>
          <w:u w:val="none"/>
        </w:rPr>
        <w:tab/>
        <w:t>Relapsed or Refractory B</w:t>
      </w:r>
      <w:r w:rsidRPr="002D7ECB">
        <w:rPr>
          <w:rStyle w:val="Hyperlink"/>
          <w:color w:val="auto"/>
          <w:u w:val="none"/>
        </w:rPr>
        <w:noBreakHyphen/>
        <w:t>cell Precursor ALL</w:t>
      </w:r>
    </w:p>
    <w:p w14:paraId="6404E02E" w14:textId="77777777" w:rsidR="00EE1FB2" w:rsidRPr="001B18EC" w:rsidRDefault="00EE1FB2" w:rsidP="00CE7259">
      <w:pPr>
        <w:pStyle w:val="TOC1"/>
        <w:keepLines w:val="0"/>
        <w:rPr>
          <w:rFonts w:ascii="Calibri" w:hAnsi="Calibri"/>
          <w:sz w:val="22"/>
          <w:szCs w:val="22"/>
        </w:rPr>
      </w:pPr>
      <w:r w:rsidRPr="001B18EC">
        <w:rPr>
          <w:rStyle w:val="Hyperlink"/>
          <w:color w:val="auto"/>
          <w:u w:val="none"/>
        </w:rPr>
        <w:t>2</w:t>
      </w:r>
      <w:r w:rsidRPr="001B18EC">
        <w:rPr>
          <w:rFonts w:ascii="Calibri" w:hAnsi="Calibri"/>
          <w:sz w:val="22"/>
          <w:szCs w:val="22"/>
        </w:rPr>
        <w:tab/>
      </w:r>
      <w:r w:rsidRPr="001B18EC">
        <w:rPr>
          <w:rStyle w:val="Hyperlink"/>
          <w:color w:val="auto"/>
          <w:u w:val="none"/>
        </w:rPr>
        <w:t>DOSAGE AND ADMINISTRATION</w:t>
      </w:r>
    </w:p>
    <w:p w14:paraId="14BE1060" w14:textId="14121E65" w:rsidR="00494B76" w:rsidRPr="002D7ECB" w:rsidRDefault="00EE1FB2" w:rsidP="00735413">
      <w:pPr>
        <w:pStyle w:val="TOC2"/>
        <w:rPr>
          <w:rStyle w:val="Hyperlink"/>
          <w:color w:val="auto"/>
          <w:u w:val="none"/>
        </w:rPr>
      </w:pPr>
      <w:r w:rsidRPr="001B18EC">
        <w:rPr>
          <w:rStyle w:val="Hyperlink"/>
          <w:color w:val="auto"/>
          <w:u w:val="none"/>
        </w:rPr>
        <w:t>2.1</w:t>
      </w:r>
      <w:r w:rsidRPr="001B18EC">
        <w:rPr>
          <w:rFonts w:ascii="Calibri" w:hAnsi="Calibri"/>
          <w:sz w:val="22"/>
          <w:szCs w:val="22"/>
        </w:rPr>
        <w:tab/>
      </w:r>
      <w:r w:rsidR="00494B76">
        <w:rPr>
          <w:rStyle w:val="Hyperlink"/>
          <w:color w:val="auto"/>
          <w:u w:val="none"/>
        </w:rPr>
        <w:t xml:space="preserve">Treatment of </w:t>
      </w:r>
      <w:r w:rsidR="00494B76" w:rsidRPr="002D7ECB">
        <w:rPr>
          <w:rStyle w:val="Hyperlink"/>
          <w:color w:val="auto"/>
          <w:u w:val="none"/>
        </w:rPr>
        <w:t>MRD</w:t>
      </w:r>
      <w:del w:id="65" w:author="Author">
        <w:r w:rsidR="00494B76" w:rsidRPr="002D7ECB" w:rsidDel="0070453C">
          <w:rPr>
            <w:rStyle w:val="Hyperlink"/>
            <w:color w:val="auto"/>
            <w:u w:val="none"/>
          </w:rPr>
          <w:delText>-</w:delText>
        </w:r>
      </w:del>
      <w:ins w:id="66" w:author="Author">
        <w:r w:rsidR="0070453C">
          <w:rPr>
            <w:rStyle w:val="Hyperlink"/>
            <w:color w:val="auto"/>
            <w:u w:val="none"/>
          </w:rPr>
          <w:noBreakHyphen/>
        </w:r>
      </w:ins>
      <w:r w:rsidR="00494B76" w:rsidRPr="002D7ECB">
        <w:rPr>
          <w:rStyle w:val="Hyperlink"/>
          <w:color w:val="auto"/>
          <w:u w:val="none"/>
        </w:rPr>
        <w:t>positive B</w:t>
      </w:r>
      <w:ins w:id="67" w:author="Author">
        <w:r w:rsidR="00735413">
          <w:rPr>
            <w:rStyle w:val="Hyperlink"/>
            <w:color w:val="auto"/>
            <w:u w:val="none"/>
          </w:rPr>
          <w:noBreakHyphen/>
        </w:r>
      </w:ins>
      <w:del w:id="68" w:author="Author">
        <w:r w:rsidR="00494B76" w:rsidRPr="002D7ECB" w:rsidDel="00735413">
          <w:rPr>
            <w:rStyle w:val="Hyperlink"/>
            <w:color w:val="auto"/>
            <w:u w:val="none"/>
          </w:rPr>
          <w:delText>-</w:delText>
        </w:r>
      </w:del>
      <w:r w:rsidR="00494B76" w:rsidRPr="002D7ECB">
        <w:rPr>
          <w:rStyle w:val="Hyperlink"/>
          <w:color w:val="auto"/>
          <w:u w:val="none"/>
        </w:rPr>
        <w:t>cell Precursor ALL</w:t>
      </w:r>
    </w:p>
    <w:p w14:paraId="2650385D" w14:textId="32CB6427" w:rsidR="00EE1FB2" w:rsidRPr="001B18EC" w:rsidRDefault="00EE1FB2" w:rsidP="00735413">
      <w:pPr>
        <w:pStyle w:val="TOC2"/>
        <w:rPr>
          <w:rFonts w:ascii="Calibri" w:hAnsi="Calibri"/>
          <w:sz w:val="22"/>
          <w:szCs w:val="22"/>
        </w:rPr>
      </w:pPr>
      <w:r w:rsidRPr="001B18EC">
        <w:rPr>
          <w:rStyle w:val="Hyperlink"/>
          <w:color w:val="auto"/>
          <w:u w:val="none"/>
        </w:rPr>
        <w:t>2.2</w:t>
      </w:r>
      <w:r w:rsidRPr="001B18EC">
        <w:rPr>
          <w:rFonts w:ascii="Calibri" w:hAnsi="Calibri"/>
          <w:sz w:val="22"/>
          <w:szCs w:val="22"/>
        </w:rPr>
        <w:tab/>
      </w:r>
      <w:r w:rsidR="00494B76">
        <w:t>Treatment of Relapsed or Refractory B</w:t>
      </w:r>
      <w:ins w:id="69" w:author="Author">
        <w:r w:rsidR="00735413">
          <w:noBreakHyphen/>
        </w:r>
      </w:ins>
      <w:del w:id="70" w:author="Author">
        <w:r w:rsidR="00494B76" w:rsidDel="00735413">
          <w:delText>-</w:delText>
        </w:r>
      </w:del>
      <w:r w:rsidR="00494B76">
        <w:t>cell Precursor ALL</w:t>
      </w:r>
      <w:r w:rsidR="004A56B4" w:rsidRPr="001B18EC">
        <w:rPr>
          <w:rStyle w:val="Hyperlink"/>
          <w:color w:val="auto"/>
          <w:u w:val="none"/>
        </w:rPr>
        <w:t xml:space="preserve"> </w:t>
      </w:r>
    </w:p>
    <w:p w14:paraId="6E8F0A05" w14:textId="77777777" w:rsidR="00EE1FB2" w:rsidRPr="001B18EC" w:rsidRDefault="00EE1FB2" w:rsidP="00735413">
      <w:pPr>
        <w:pStyle w:val="TOC2"/>
        <w:rPr>
          <w:rFonts w:ascii="Calibri" w:hAnsi="Calibri"/>
          <w:sz w:val="22"/>
          <w:szCs w:val="22"/>
        </w:rPr>
      </w:pPr>
      <w:r w:rsidRPr="001B18EC">
        <w:rPr>
          <w:rStyle w:val="Hyperlink"/>
          <w:color w:val="auto"/>
          <w:u w:val="none"/>
        </w:rPr>
        <w:t xml:space="preserve">2.3 </w:t>
      </w:r>
      <w:r w:rsidRPr="001B18EC">
        <w:rPr>
          <w:rFonts w:ascii="Calibri" w:hAnsi="Calibri"/>
          <w:sz w:val="22"/>
          <w:szCs w:val="22"/>
        </w:rPr>
        <w:tab/>
      </w:r>
      <w:r w:rsidRPr="001B18EC">
        <w:rPr>
          <w:rStyle w:val="Hyperlink"/>
          <w:color w:val="auto"/>
          <w:u w:val="none"/>
        </w:rPr>
        <w:t>Dosage Adjustments</w:t>
      </w:r>
    </w:p>
    <w:p w14:paraId="0080518A" w14:textId="77777777" w:rsidR="00EE1FB2" w:rsidRPr="001B18EC" w:rsidRDefault="00EE1FB2" w:rsidP="00735413">
      <w:pPr>
        <w:pStyle w:val="TOC2"/>
        <w:rPr>
          <w:rStyle w:val="Hyperlink"/>
          <w:color w:val="auto"/>
          <w:u w:val="none"/>
        </w:rPr>
      </w:pPr>
      <w:r w:rsidRPr="001B18EC">
        <w:rPr>
          <w:rStyle w:val="Hyperlink"/>
          <w:color w:val="auto"/>
          <w:u w:val="none"/>
        </w:rPr>
        <w:t>2.4</w:t>
      </w:r>
      <w:r w:rsidRPr="001B18EC">
        <w:rPr>
          <w:rFonts w:ascii="Calibri" w:hAnsi="Calibri"/>
          <w:sz w:val="22"/>
          <w:szCs w:val="22"/>
        </w:rPr>
        <w:tab/>
      </w:r>
      <w:r w:rsidRPr="001B18EC">
        <w:rPr>
          <w:rStyle w:val="Hyperlink"/>
          <w:color w:val="auto"/>
          <w:u w:val="none"/>
        </w:rPr>
        <w:t>Preparation</w:t>
      </w:r>
    </w:p>
    <w:p w14:paraId="55C4C804" w14:textId="0F1F7DC6" w:rsidR="00BD2C01" w:rsidRPr="001B18EC" w:rsidRDefault="00BD2C01" w:rsidP="00735413">
      <w:pPr>
        <w:pStyle w:val="TOC2"/>
        <w:rPr>
          <w:rFonts w:ascii="Calibri" w:hAnsi="Calibri"/>
          <w:sz w:val="22"/>
          <w:szCs w:val="22"/>
        </w:rPr>
      </w:pPr>
      <w:r w:rsidRPr="001B18EC">
        <w:rPr>
          <w:rStyle w:val="Hyperlink"/>
          <w:color w:val="auto"/>
          <w:u w:val="none"/>
          <w:lang w:val="en-GB"/>
        </w:rPr>
        <w:t>2.5</w:t>
      </w:r>
      <w:r w:rsidRPr="001B18EC">
        <w:rPr>
          <w:rFonts w:ascii="Calibri" w:hAnsi="Calibri"/>
          <w:sz w:val="22"/>
          <w:szCs w:val="22"/>
        </w:rPr>
        <w:tab/>
      </w:r>
      <w:r w:rsidRPr="001B18EC">
        <w:rPr>
          <w:rStyle w:val="Hyperlink"/>
          <w:color w:val="auto"/>
          <w:u w:val="none"/>
          <w:lang w:val="en-GB"/>
        </w:rPr>
        <w:t>24</w:t>
      </w:r>
      <w:r w:rsidR="0086285E">
        <w:rPr>
          <w:rStyle w:val="Hyperlink"/>
          <w:color w:val="auto"/>
          <w:u w:val="none"/>
          <w:lang w:val="en-GB"/>
        </w:rPr>
        <w:noBreakHyphen/>
      </w:r>
      <w:r w:rsidRPr="001B18EC">
        <w:rPr>
          <w:rStyle w:val="Hyperlink"/>
          <w:color w:val="auto"/>
          <w:u w:val="none"/>
          <w:lang w:val="en-GB"/>
        </w:rPr>
        <w:t>Hour or 48</w:t>
      </w:r>
      <w:r w:rsidR="0086285E">
        <w:rPr>
          <w:rStyle w:val="Hyperlink"/>
          <w:color w:val="auto"/>
          <w:u w:val="none"/>
          <w:lang w:val="en-GB"/>
        </w:rPr>
        <w:noBreakHyphen/>
      </w:r>
      <w:r w:rsidRPr="001B18EC">
        <w:rPr>
          <w:rStyle w:val="Hyperlink"/>
          <w:color w:val="auto"/>
          <w:u w:val="none"/>
          <w:lang w:val="en-GB"/>
        </w:rPr>
        <w:t>Hour Infusion of BLINCYTO</w:t>
      </w:r>
    </w:p>
    <w:p w14:paraId="793A13B9" w14:textId="4628D106" w:rsidR="00BD2C01" w:rsidRPr="001B18EC" w:rsidRDefault="00BD2C01" w:rsidP="00735413">
      <w:pPr>
        <w:pStyle w:val="TOC2"/>
        <w:rPr>
          <w:rFonts w:ascii="Calibri" w:hAnsi="Calibri"/>
          <w:sz w:val="22"/>
          <w:szCs w:val="22"/>
        </w:rPr>
      </w:pPr>
      <w:r w:rsidRPr="001B18EC">
        <w:rPr>
          <w:rStyle w:val="Hyperlink"/>
          <w:color w:val="auto"/>
          <w:u w:val="none"/>
          <w:lang w:val="en-GB"/>
        </w:rPr>
        <w:t>2.6</w:t>
      </w:r>
      <w:r w:rsidRPr="001B18EC">
        <w:rPr>
          <w:rFonts w:ascii="Calibri" w:hAnsi="Calibri"/>
          <w:sz w:val="22"/>
          <w:szCs w:val="22"/>
        </w:rPr>
        <w:tab/>
      </w:r>
      <w:r w:rsidRPr="001B18EC">
        <w:rPr>
          <w:rStyle w:val="Hyperlink"/>
          <w:color w:val="auto"/>
          <w:u w:val="none"/>
          <w:lang w:val="en-GB"/>
        </w:rPr>
        <w:t>7</w:t>
      </w:r>
      <w:r w:rsidR="0086285E">
        <w:rPr>
          <w:rStyle w:val="Hyperlink"/>
          <w:color w:val="auto"/>
          <w:u w:val="none"/>
          <w:lang w:val="en-GB"/>
        </w:rPr>
        <w:noBreakHyphen/>
      </w:r>
      <w:r w:rsidRPr="001B18EC">
        <w:rPr>
          <w:rStyle w:val="Hyperlink"/>
          <w:color w:val="auto"/>
          <w:u w:val="none"/>
          <w:lang w:val="en-GB"/>
        </w:rPr>
        <w:t xml:space="preserve">Day Infusion of BLINCYTO using </w:t>
      </w:r>
      <w:r w:rsidR="00441A4C" w:rsidRPr="001B18EC">
        <w:rPr>
          <w:rStyle w:val="Hyperlink"/>
          <w:color w:val="auto"/>
          <w:u w:val="none"/>
          <w:lang w:val="en-GB"/>
        </w:rPr>
        <w:t>B</w:t>
      </w:r>
      <w:r w:rsidRPr="001B18EC">
        <w:rPr>
          <w:rStyle w:val="Hyperlink"/>
          <w:color w:val="auto"/>
          <w:u w:val="none"/>
          <w:lang w:val="en-GB"/>
        </w:rPr>
        <w:t>acteriostatic Saline</w:t>
      </w:r>
    </w:p>
    <w:p w14:paraId="44139672" w14:textId="77777777" w:rsidR="00EE1FB2" w:rsidRPr="001B18EC" w:rsidRDefault="00EE1FB2" w:rsidP="00735413">
      <w:pPr>
        <w:pStyle w:val="TOC2"/>
        <w:rPr>
          <w:rFonts w:ascii="Calibri" w:hAnsi="Calibri"/>
          <w:sz w:val="22"/>
          <w:szCs w:val="22"/>
        </w:rPr>
      </w:pPr>
      <w:r w:rsidRPr="001B18EC">
        <w:rPr>
          <w:rStyle w:val="Hyperlink"/>
          <w:color w:val="auto"/>
          <w:u w:val="none"/>
          <w:lang w:val="en-GB"/>
        </w:rPr>
        <w:t>2.</w:t>
      </w:r>
      <w:r w:rsidR="00BD2C01" w:rsidRPr="001B18EC">
        <w:rPr>
          <w:rStyle w:val="Hyperlink"/>
          <w:color w:val="auto"/>
          <w:u w:val="none"/>
          <w:lang w:val="en-GB"/>
        </w:rPr>
        <w:t>7</w:t>
      </w:r>
      <w:r w:rsidRPr="001B18EC">
        <w:rPr>
          <w:rFonts w:ascii="Calibri" w:hAnsi="Calibri"/>
          <w:sz w:val="22"/>
          <w:szCs w:val="22"/>
        </w:rPr>
        <w:tab/>
      </w:r>
      <w:r w:rsidRPr="001B18EC">
        <w:rPr>
          <w:rStyle w:val="Hyperlink"/>
          <w:color w:val="auto"/>
          <w:u w:val="none"/>
          <w:lang w:val="en-GB"/>
        </w:rPr>
        <w:t>Storage Requirements</w:t>
      </w:r>
    </w:p>
    <w:p w14:paraId="3E7F5F2B" w14:textId="77777777" w:rsidR="00EE1FB2" w:rsidRPr="001B18EC" w:rsidRDefault="00EE1FB2" w:rsidP="00CE7259">
      <w:pPr>
        <w:pStyle w:val="TOC1"/>
        <w:keepLines w:val="0"/>
        <w:rPr>
          <w:rFonts w:ascii="Calibri" w:hAnsi="Calibri"/>
          <w:sz w:val="22"/>
          <w:szCs w:val="22"/>
        </w:rPr>
      </w:pPr>
      <w:r w:rsidRPr="001B18EC">
        <w:rPr>
          <w:rStyle w:val="Hyperlink"/>
          <w:color w:val="auto"/>
          <w:u w:val="none"/>
        </w:rPr>
        <w:t>3</w:t>
      </w:r>
      <w:r w:rsidRPr="001B18EC">
        <w:rPr>
          <w:rFonts w:ascii="Calibri" w:hAnsi="Calibri"/>
          <w:sz w:val="22"/>
          <w:szCs w:val="22"/>
        </w:rPr>
        <w:tab/>
      </w:r>
      <w:r w:rsidRPr="001B18EC">
        <w:rPr>
          <w:rStyle w:val="Hyperlink"/>
          <w:color w:val="auto"/>
          <w:u w:val="none"/>
        </w:rPr>
        <w:t>DOSAGE FORMS AND STRENGTHS</w:t>
      </w:r>
    </w:p>
    <w:p w14:paraId="3772C099" w14:textId="77777777" w:rsidR="00EE1FB2" w:rsidRPr="001B18EC" w:rsidRDefault="00EE1FB2" w:rsidP="00CE7259">
      <w:pPr>
        <w:pStyle w:val="TOC1"/>
        <w:keepLines w:val="0"/>
        <w:rPr>
          <w:rFonts w:ascii="Calibri" w:hAnsi="Calibri"/>
          <w:sz w:val="22"/>
          <w:szCs w:val="22"/>
        </w:rPr>
      </w:pPr>
      <w:r w:rsidRPr="001B18EC">
        <w:rPr>
          <w:rStyle w:val="Hyperlink"/>
          <w:color w:val="auto"/>
          <w:u w:val="none"/>
        </w:rPr>
        <w:t>4</w:t>
      </w:r>
      <w:r w:rsidRPr="001B18EC">
        <w:rPr>
          <w:rFonts w:ascii="Calibri" w:hAnsi="Calibri"/>
          <w:sz w:val="22"/>
          <w:szCs w:val="22"/>
        </w:rPr>
        <w:tab/>
      </w:r>
      <w:r w:rsidRPr="001B18EC">
        <w:rPr>
          <w:rStyle w:val="Hyperlink"/>
          <w:color w:val="auto"/>
          <w:u w:val="none"/>
        </w:rPr>
        <w:t>CONTRAINDICATIONS</w:t>
      </w:r>
    </w:p>
    <w:p w14:paraId="48538E77" w14:textId="77777777" w:rsidR="00EE1FB2" w:rsidRPr="001B18EC" w:rsidRDefault="00EE1FB2" w:rsidP="00CE7259">
      <w:pPr>
        <w:pStyle w:val="TOC1"/>
        <w:keepLines w:val="0"/>
        <w:rPr>
          <w:rFonts w:ascii="Calibri" w:hAnsi="Calibri"/>
          <w:sz w:val="22"/>
          <w:szCs w:val="22"/>
        </w:rPr>
      </w:pPr>
      <w:r w:rsidRPr="001B18EC">
        <w:rPr>
          <w:rStyle w:val="Hyperlink"/>
          <w:color w:val="auto"/>
          <w:u w:val="none"/>
        </w:rPr>
        <w:t>5</w:t>
      </w:r>
      <w:r w:rsidRPr="001B18EC">
        <w:rPr>
          <w:rFonts w:ascii="Calibri" w:hAnsi="Calibri"/>
          <w:sz w:val="22"/>
          <w:szCs w:val="22"/>
        </w:rPr>
        <w:tab/>
      </w:r>
      <w:r w:rsidRPr="001B18EC">
        <w:rPr>
          <w:rStyle w:val="Hyperlink"/>
          <w:color w:val="auto"/>
          <w:u w:val="none"/>
        </w:rPr>
        <w:t>WARNINGS AND PRECAUTIONS</w:t>
      </w:r>
    </w:p>
    <w:p w14:paraId="488D3FC0" w14:textId="77777777" w:rsidR="00EE1FB2" w:rsidRPr="001B18EC" w:rsidRDefault="00EE1FB2" w:rsidP="00735413">
      <w:pPr>
        <w:pStyle w:val="TOC2"/>
        <w:rPr>
          <w:rFonts w:ascii="Calibri" w:hAnsi="Calibri"/>
          <w:sz w:val="22"/>
          <w:szCs w:val="22"/>
        </w:rPr>
      </w:pPr>
      <w:r w:rsidRPr="001B18EC">
        <w:rPr>
          <w:rStyle w:val="Hyperlink"/>
          <w:color w:val="auto"/>
          <w:u w:val="none"/>
        </w:rPr>
        <w:t>5.1</w:t>
      </w:r>
      <w:r w:rsidRPr="001B18EC">
        <w:rPr>
          <w:rFonts w:ascii="Calibri" w:hAnsi="Calibri"/>
          <w:sz w:val="22"/>
          <w:szCs w:val="22"/>
        </w:rPr>
        <w:tab/>
      </w:r>
      <w:r w:rsidRPr="001B18EC">
        <w:rPr>
          <w:rStyle w:val="Hyperlink"/>
          <w:color w:val="auto"/>
          <w:u w:val="none"/>
        </w:rPr>
        <w:t>Cytokine Release Syndrome</w:t>
      </w:r>
    </w:p>
    <w:p w14:paraId="6DD37E64" w14:textId="77777777" w:rsidR="00EE1FB2" w:rsidRPr="001B18EC" w:rsidRDefault="00EE1FB2" w:rsidP="00735413">
      <w:pPr>
        <w:pStyle w:val="TOC2"/>
        <w:rPr>
          <w:rFonts w:ascii="Calibri" w:hAnsi="Calibri"/>
          <w:sz w:val="22"/>
          <w:szCs w:val="22"/>
        </w:rPr>
      </w:pPr>
      <w:r w:rsidRPr="001B18EC">
        <w:rPr>
          <w:rStyle w:val="Hyperlink"/>
          <w:color w:val="auto"/>
          <w:u w:val="none"/>
        </w:rPr>
        <w:t>5.2</w:t>
      </w:r>
      <w:r w:rsidRPr="001B18EC">
        <w:rPr>
          <w:rFonts w:ascii="Calibri" w:hAnsi="Calibri"/>
          <w:sz w:val="22"/>
          <w:szCs w:val="22"/>
        </w:rPr>
        <w:tab/>
      </w:r>
      <w:r w:rsidRPr="001B18EC">
        <w:rPr>
          <w:rStyle w:val="Hyperlink"/>
          <w:color w:val="auto"/>
          <w:u w:val="none"/>
        </w:rPr>
        <w:t>Neurological Toxicities</w:t>
      </w:r>
    </w:p>
    <w:p w14:paraId="65A4B3C5" w14:textId="77777777" w:rsidR="00EE1FB2" w:rsidRPr="001B18EC" w:rsidRDefault="00EE1FB2" w:rsidP="00735413">
      <w:pPr>
        <w:pStyle w:val="TOC2"/>
        <w:rPr>
          <w:rFonts w:ascii="Calibri" w:hAnsi="Calibri"/>
          <w:sz w:val="22"/>
          <w:szCs w:val="22"/>
        </w:rPr>
      </w:pPr>
      <w:r w:rsidRPr="001B18EC">
        <w:rPr>
          <w:rStyle w:val="Hyperlink"/>
          <w:color w:val="auto"/>
          <w:u w:val="none"/>
        </w:rPr>
        <w:t>5.3</w:t>
      </w:r>
      <w:r w:rsidRPr="001B18EC">
        <w:rPr>
          <w:rFonts w:ascii="Calibri" w:hAnsi="Calibri"/>
          <w:sz w:val="22"/>
          <w:szCs w:val="22"/>
        </w:rPr>
        <w:tab/>
      </w:r>
      <w:r w:rsidRPr="001B18EC">
        <w:rPr>
          <w:rStyle w:val="Hyperlink"/>
          <w:color w:val="auto"/>
          <w:u w:val="none"/>
        </w:rPr>
        <w:t>Infections</w:t>
      </w:r>
    </w:p>
    <w:p w14:paraId="7A9166B4" w14:textId="77777777" w:rsidR="00EE1FB2" w:rsidRPr="001B18EC" w:rsidRDefault="00EE1FB2" w:rsidP="00735413">
      <w:pPr>
        <w:pStyle w:val="TOC2"/>
        <w:rPr>
          <w:rFonts w:ascii="Calibri" w:hAnsi="Calibri"/>
          <w:sz w:val="22"/>
          <w:szCs w:val="22"/>
        </w:rPr>
      </w:pPr>
      <w:r w:rsidRPr="001B18EC">
        <w:rPr>
          <w:rStyle w:val="Hyperlink"/>
          <w:color w:val="auto"/>
          <w:u w:val="none"/>
        </w:rPr>
        <w:t>5.4</w:t>
      </w:r>
      <w:r w:rsidRPr="001B18EC">
        <w:rPr>
          <w:rFonts w:ascii="Calibri" w:hAnsi="Calibri"/>
          <w:sz w:val="22"/>
          <w:szCs w:val="22"/>
        </w:rPr>
        <w:tab/>
      </w:r>
      <w:r w:rsidRPr="001B18EC">
        <w:rPr>
          <w:rStyle w:val="Hyperlink"/>
          <w:color w:val="auto"/>
          <w:u w:val="none"/>
        </w:rPr>
        <w:t>Tumor Lysis Syndrome</w:t>
      </w:r>
    </w:p>
    <w:p w14:paraId="371DF4F0" w14:textId="77777777" w:rsidR="00EE1FB2" w:rsidRPr="001B18EC" w:rsidRDefault="00EE1FB2" w:rsidP="00735413">
      <w:pPr>
        <w:pStyle w:val="TOC2"/>
        <w:rPr>
          <w:rFonts w:ascii="Calibri" w:hAnsi="Calibri"/>
          <w:sz w:val="22"/>
          <w:szCs w:val="22"/>
        </w:rPr>
      </w:pPr>
      <w:r w:rsidRPr="001B18EC">
        <w:rPr>
          <w:rStyle w:val="Hyperlink"/>
          <w:color w:val="auto"/>
          <w:u w:val="none"/>
        </w:rPr>
        <w:t>5.5</w:t>
      </w:r>
      <w:r w:rsidRPr="001B18EC">
        <w:rPr>
          <w:rFonts w:ascii="Calibri" w:hAnsi="Calibri"/>
          <w:sz w:val="22"/>
          <w:szCs w:val="22"/>
        </w:rPr>
        <w:tab/>
      </w:r>
      <w:r w:rsidRPr="001B18EC">
        <w:rPr>
          <w:rStyle w:val="Hyperlink"/>
          <w:color w:val="auto"/>
          <w:u w:val="none"/>
        </w:rPr>
        <w:t>Neutropenia and Febrile Neutropenia</w:t>
      </w:r>
    </w:p>
    <w:p w14:paraId="134A643F" w14:textId="77777777" w:rsidR="00EE1FB2" w:rsidRPr="001B18EC" w:rsidRDefault="00EE1FB2" w:rsidP="00735413">
      <w:pPr>
        <w:pStyle w:val="TOC2"/>
        <w:rPr>
          <w:rFonts w:ascii="Calibri" w:hAnsi="Calibri"/>
          <w:sz w:val="22"/>
          <w:szCs w:val="22"/>
        </w:rPr>
      </w:pPr>
      <w:r w:rsidRPr="001B18EC">
        <w:rPr>
          <w:rStyle w:val="Hyperlink"/>
          <w:color w:val="auto"/>
          <w:u w:val="none"/>
        </w:rPr>
        <w:t>5.6</w:t>
      </w:r>
      <w:r w:rsidRPr="001B18EC">
        <w:rPr>
          <w:rFonts w:ascii="Calibri" w:hAnsi="Calibri"/>
          <w:sz w:val="22"/>
          <w:szCs w:val="22"/>
        </w:rPr>
        <w:tab/>
      </w:r>
      <w:r w:rsidRPr="001B18EC">
        <w:rPr>
          <w:rStyle w:val="Hyperlink"/>
          <w:color w:val="auto"/>
          <w:u w:val="none"/>
        </w:rPr>
        <w:t>Effects on Ability to Drive and Use Machines</w:t>
      </w:r>
    </w:p>
    <w:p w14:paraId="27F47C30" w14:textId="77777777" w:rsidR="00EE1FB2" w:rsidRPr="001B18EC" w:rsidRDefault="00EE1FB2" w:rsidP="00735413">
      <w:pPr>
        <w:pStyle w:val="TOC2"/>
        <w:rPr>
          <w:rFonts w:ascii="Calibri" w:hAnsi="Calibri"/>
          <w:sz w:val="22"/>
          <w:szCs w:val="22"/>
        </w:rPr>
      </w:pPr>
      <w:r w:rsidRPr="001B18EC">
        <w:rPr>
          <w:rStyle w:val="Hyperlink"/>
          <w:color w:val="auto"/>
          <w:u w:val="none"/>
        </w:rPr>
        <w:t>5.7</w:t>
      </w:r>
      <w:r w:rsidRPr="001B18EC">
        <w:rPr>
          <w:rFonts w:ascii="Calibri" w:hAnsi="Calibri"/>
          <w:sz w:val="22"/>
          <w:szCs w:val="22"/>
        </w:rPr>
        <w:tab/>
      </w:r>
      <w:r w:rsidRPr="001B18EC">
        <w:rPr>
          <w:rStyle w:val="Hyperlink"/>
          <w:color w:val="auto"/>
          <w:u w:val="none"/>
        </w:rPr>
        <w:t>Elevated Liver Enzymes</w:t>
      </w:r>
    </w:p>
    <w:p w14:paraId="694CF2DC" w14:textId="77777777" w:rsidR="00EE1FB2" w:rsidRPr="001B18EC" w:rsidRDefault="00EE1FB2" w:rsidP="00735413">
      <w:pPr>
        <w:pStyle w:val="TOC2"/>
        <w:rPr>
          <w:rFonts w:ascii="Calibri" w:hAnsi="Calibri"/>
          <w:sz w:val="22"/>
          <w:szCs w:val="22"/>
        </w:rPr>
      </w:pPr>
      <w:r w:rsidRPr="001B18EC">
        <w:rPr>
          <w:rStyle w:val="Hyperlink"/>
          <w:color w:val="auto"/>
          <w:u w:val="none"/>
        </w:rPr>
        <w:t>5.8</w:t>
      </w:r>
      <w:r w:rsidRPr="001B18EC">
        <w:rPr>
          <w:rFonts w:ascii="Calibri" w:hAnsi="Calibri"/>
          <w:sz w:val="22"/>
          <w:szCs w:val="22"/>
        </w:rPr>
        <w:tab/>
      </w:r>
      <w:r w:rsidRPr="001B18EC">
        <w:rPr>
          <w:rStyle w:val="Hyperlink"/>
          <w:color w:val="auto"/>
          <w:u w:val="none"/>
        </w:rPr>
        <w:t>Pancreatitis</w:t>
      </w:r>
    </w:p>
    <w:p w14:paraId="480DCF51" w14:textId="77777777" w:rsidR="00EE1FB2" w:rsidRPr="001B18EC" w:rsidRDefault="00EE1FB2" w:rsidP="00735413">
      <w:pPr>
        <w:pStyle w:val="TOC2"/>
        <w:rPr>
          <w:rFonts w:ascii="Calibri" w:hAnsi="Calibri"/>
          <w:sz w:val="22"/>
          <w:szCs w:val="22"/>
        </w:rPr>
      </w:pPr>
      <w:r w:rsidRPr="001B18EC">
        <w:rPr>
          <w:rStyle w:val="Hyperlink"/>
          <w:color w:val="auto"/>
          <w:u w:val="none"/>
        </w:rPr>
        <w:t>5.9</w:t>
      </w:r>
      <w:r w:rsidRPr="001B18EC">
        <w:rPr>
          <w:rFonts w:ascii="Calibri" w:hAnsi="Calibri"/>
          <w:sz w:val="22"/>
          <w:szCs w:val="22"/>
        </w:rPr>
        <w:tab/>
      </w:r>
      <w:r w:rsidRPr="001B18EC">
        <w:rPr>
          <w:rStyle w:val="Hyperlink"/>
          <w:color w:val="auto"/>
          <w:u w:val="none"/>
        </w:rPr>
        <w:t>Leukoencephalopathy</w:t>
      </w:r>
    </w:p>
    <w:p w14:paraId="54D737C2" w14:textId="77777777" w:rsidR="00EE1FB2" w:rsidRPr="001B18EC" w:rsidRDefault="00EE1FB2" w:rsidP="00735413">
      <w:pPr>
        <w:pStyle w:val="TOC2"/>
        <w:rPr>
          <w:rFonts w:ascii="Calibri" w:hAnsi="Calibri"/>
          <w:sz w:val="22"/>
          <w:szCs w:val="22"/>
        </w:rPr>
      </w:pPr>
      <w:r w:rsidRPr="001B18EC">
        <w:rPr>
          <w:rStyle w:val="Hyperlink"/>
          <w:color w:val="auto"/>
          <w:u w:val="none"/>
        </w:rPr>
        <w:t>5.10</w:t>
      </w:r>
      <w:r w:rsidRPr="001B18EC">
        <w:rPr>
          <w:rFonts w:ascii="Calibri" w:hAnsi="Calibri"/>
          <w:sz w:val="22"/>
          <w:szCs w:val="22"/>
        </w:rPr>
        <w:tab/>
      </w:r>
      <w:r w:rsidRPr="001B18EC">
        <w:rPr>
          <w:rStyle w:val="Hyperlink"/>
          <w:color w:val="auto"/>
          <w:u w:val="none"/>
        </w:rPr>
        <w:t>Preparation and Administration Errors</w:t>
      </w:r>
    </w:p>
    <w:p w14:paraId="5F82E571" w14:textId="28722210" w:rsidR="000A144F" w:rsidRPr="001B18EC" w:rsidRDefault="00EE1FB2" w:rsidP="00735413">
      <w:pPr>
        <w:pStyle w:val="TOC2"/>
        <w:rPr>
          <w:rStyle w:val="Hyperlink"/>
          <w:color w:val="auto"/>
          <w:u w:val="none"/>
        </w:rPr>
      </w:pPr>
      <w:r w:rsidRPr="001B18EC">
        <w:rPr>
          <w:rStyle w:val="Hyperlink"/>
          <w:color w:val="auto"/>
          <w:u w:val="none"/>
        </w:rPr>
        <w:t>5.11</w:t>
      </w:r>
      <w:r w:rsidR="007D2AE6" w:rsidRPr="001B18EC">
        <w:rPr>
          <w:rStyle w:val="Hyperlink"/>
          <w:color w:val="auto"/>
          <w:u w:val="none"/>
        </w:rPr>
        <w:tab/>
      </w:r>
      <w:r w:rsidR="000A144F" w:rsidRPr="001B18EC">
        <w:rPr>
          <w:rStyle w:val="Hyperlink"/>
          <w:color w:val="auto"/>
          <w:u w:val="none"/>
        </w:rPr>
        <w:t>Immunization</w:t>
      </w:r>
    </w:p>
    <w:p w14:paraId="3BA90355" w14:textId="12C6AF9D" w:rsidR="00445727" w:rsidRPr="001B18EC" w:rsidRDefault="000A144F" w:rsidP="00735413">
      <w:pPr>
        <w:pStyle w:val="TOC2"/>
        <w:rPr>
          <w:rStyle w:val="Hyperlink"/>
          <w:color w:val="auto"/>
          <w:u w:val="none"/>
        </w:rPr>
      </w:pPr>
      <w:r w:rsidRPr="001B18EC">
        <w:rPr>
          <w:rStyle w:val="Hyperlink"/>
          <w:color w:val="auto"/>
          <w:u w:val="none"/>
        </w:rPr>
        <w:t>5.12</w:t>
      </w:r>
      <w:r w:rsidR="007D2AE6" w:rsidRPr="001B18EC">
        <w:rPr>
          <w:rStyle w:val="Hyperlink"/>
          <w:color w:val="auto"/>
          <w:u w:val="none"/>
        </w:rPr>
        <w:tab/>
      </w:r>
      <w:r w:rsidR="000F52DD" w:rsidRPr="001B18EC">
        <w:t xml:space="preserve">Risk of Serious Adverse Reactions in </w:t>
      </w:r>
      <w:r w:rsidR="006A190E" w:rsidRPr="001B18EC">
        <w:t>Pediatric Patients</w:t>
      </w:r>
      <w:r w:rsidR="000F52DD" w:rsidRPr="001B18EC">
        <w:t xml:space="preserve"> due to Benzyl Alcohol Preservative</w:t>
      </w:r>
    </w:p>
    <w:p w14:paraId="5DF1A134" w14:textId="43ADE055" w:rsidR="00EE1FB2" w:rsidRPr="001B18EC" w:rsidRDefault="00EE1FB2" w:rsidP="00CE7259">
      <w:pPr>
        <w:pStyle w:val="TOC1"/>
        <w:keepLines w:val="0"/>
        <w:rPr>
          <w:rFonts w:ascii="Calibri" w:hAnsi="Calibri"/>
          <w:sz w:val="22"/>
          <w:szCs w:val="22"/>
        </w:rPr>
      </w:pPr>
      <w:r w:rsidRPr="001B18EC">
        <w:rPr>
          <w:rStyle w:val="Hyperlink"/>
          <w:color w:val="auto"/>
          <w:u w:val="none"/>
        </w:rPr>
        <w:t>6</w:t>
      </w:r>
      <w:r w:rsidRPr="001B18EC">
        <w:rPr>
          <w:rFonts w:ascii="Calibri" w:hAnsi="Calibri"/>
          <w:sz w:val="22"/>
          <w:szCs w:val="22"/>
        </w:rPr>
        <w:tab/>
      </w:r>
      <w:r w:rsidRPr="001B18EC">
        <w:rPr>
          <w:rStyle w:val="Hyperlink"/>
          <w:color w:val="auto"/>
          <w:u w:val="none"/>
        </w:rPr>
        <w:t>ADVERSE REACTIONS</w:t>
      </w:r>
    </w:p>
    <w:p w14:paraId="19C2331E" w14:textId="77777777" w:rsidR="00EE1FB2" w:rsidRPr="001B18EC" w:rsidRDefault="00EE1FB2" w:rsidP="00735413">
      <w:pPr>
        <w:pStyle w:val="TOC2"/>
        <w:rPr>
          <w:rFonts w:ascii="Calibri" w:hAnsi="Calibri"/>
          <w:sz w:val="22"/>
          <w:szCs w:val="22"/>
        </w:rPr>
      </w:pPr>
      <w:r w:rsidRPr="001B18EC">
        <w:rPr>
          <w:rStyle w:val="Hyperlink"/>
          <w:color w:val="auto"/>
          <w:u w:val="none"/>
        </w:rPr>
        <w:t>6.1</w:t>
      </w:r>
      <w:r w:rsidRPr="001B18EC">
        <w:rPr>
          <w:rFonts w:ascii="Calibri" w:hAnsi="Calibri"/>
          <w:sz w:val="22"/>
          <w:szCs w:val="22"/>
        </w:rPr>
        <w:tab/>
      </w:r>
      <w:r w:rsidRPr="001B18EC">
        <w:rPr>
          <w:rStyle w:val="Hyperlink"/>
          <w:color w:val="auto"/>
          <w:u w:val="none"/>
        </w:rPr>
        <w:t>Clinical Trials Experience</w:t>
      </w:r>
    </w:p>
    <w:p w14:paraId="4A2FB69A" w14:textId="77777777" w:rsidR="00EE1FB2" w:rsidRPr="001B18EC" w:rsidRDefault="00EE1FB2" w:rsidP="00735413">
      <w:pPr>
        <w:pStyle w:val="TOC2"/>
        <w:rPr>
          <w:rFonts w:ascii="Calibri" w:hAnsi="Calibri"/>
          <w:sz w:val="22"/>
          <w:szCs w:val="22"/>
        </w:rPr>
      </w:pPr>
      <w:r w:rsidRPr="001B18EC">
        <w:rPr>
          <w:rStyle w:val="Hyperlink"/>
          <w:color w:val="auto"/>
          <w:u w:val="none"/>
        </w:rPr>
        <w:t>6.2</w:t>
      </w:r>
      <w:r w:rsidRPr="001B18EC">
        <w:rPr>
          <w:rFonts w:ascii="Calibri" w:hAnsi="Calibri"/>
          <w:sz w:val="22"/>
          <w:szCs w:val="22"/>
        </w:rPr>
        <w:tab/>
      </w:r>
      <w:r w:rsidRPr="001B18EC">
        <w:rPr>
          <w:rStyle w:val="Hyperlink"/>
          <w:color w:val="auto"/>
          <w:u w:val="none"/>
        </w:rPr>
        <w:t>Postmarketing Experience</w:t>
      </w:r>
    </w:p>
    <w:p w14:paraId="237D0E55" w14:textId="68977CB3" w:rsidR="00EE1FB2" w:rsidRPr="001B18EC" w:rsidRDefault="00EE1FB2" w:rsidP="00735413">
      <w:pPr>
        <w:pStyle w:val="TOC2"/>
        <w:rPr>
          <w:rFonts w:ascii="Calibri" w:hAnsi="Calibri"/>
          <w:sz w:val="22"/>
          <w:szCs w:val="22"/>
        </w:rPr>
      </w:pPr>
      <w:r w:rsidRPr="001B18EC">
        <w:rPr>
          <w:rStyle w:val="Hyperlink"/>
          <w:color w:val="auto"/>
          <w:u w:val="none"/>
        </w:rPr>
        <w:t>6.3</w:t>
      </w:r>
      <w:r w:rsidRPr="001B18EC">
        <w:rPr>
          <w:rFonts w:ascii="Calibri" w:hAnsi="Calibri"/>
          <w:sz w:val="22"/>
          <w:szCs w:val="22"/>
        </w:rPr>
        <w:tab/>
      </w:r>
      <w:r w:rsidRPr="001B18EC">
        <w:rPr>
          <w:rStyle w:val="Hyperlink"/>
          <w:color w:val="auto"/>
          <w:u w:val="none"/>
        </w:rPr>
        <w:t>Immunogenicity</w:t>
      </w:r>
    </w:p>
    <w:p w14:paraId="0F9BAB4C" w14:textId="77777777" w:rsidR="00EE1FB2" w:rsidRPr="001B18EC" w:rsidRDefault="00EE1FB2" w:rsidP="00CE7259">
      <w:pPr>
        <w:pStyle w:val="TOC1"/>
        <w:keepLines w:val="0"/>
        <w:rPr>
          <w:rFonts w:ascii="Calibri" w:hAnsi="Calibri"/>
          <w:sz w:val="22"/>
          <w:szCs w:val="22"/>
        </w:rPr>
      </w:pPr>
      <w:r w:rsidRPr="001B18EC">
        <w:rPr>
          <w:rStyle w:val="Hyperlink"/>
          <w:color w:val="auto"/>
          <w:u w:val="none"/>
        </w:rPr>
        <w:t>7</w:t>
      </w:r>
      <w:r w:rsidRPr="001B18EC">
        <w:rPr>
          <w:rFonts w:ascii="Calibri" w:hAnsi="Calibri"/>
          <w:sz w:val="22"/>
          <w:szCs w:val="22"/>
        </w:rPr>
        <w:tab/>
      </w:r>
      <w:r w:rsidRPr="001B18EC">
        <w:rPr>
          <w:rStyle w:val="Hyperlink"/>
          <w:color w:val="auto"/>
          <w:u w:val="none"/>
        </w:rPr>
        <w:t>DRUG INTERACTIONS</w:t>
      </w:r>
    </w:p>
    <w:p w14:paraId="620742F9" w14:textId="77777777" w:rsidR="00EE1FB2" w:rsidRPr="001B18EC" w:rsidRDefault="00EE1FB2" w:rsidP="00CE7259">
      <w:pPr>
        <w:pStyle w:val="TOC1"/>
        <w:keepLines w:val="0"/>
        <w:rPr>
          <w:rFonts w:ascii="Calibri" w:hAnsi="Calibri"/>
          <w:sz w:val="22"/>
          <w:szCs w:val="22"/>
        </w:rPr>
      </w:pPr>
      <w:r w:rsidRPr="001B18EC">
        <w:rPr>
          <w:rStyle w:val="Hyperlink"/>
          <w:color w:val="auto"/>
          <w:u w:val="none"/>
        </w:rPr>
        <w:t>8</w:t>
      </w:r>
      <w:r w:rsidRPr="001B18EC">
        <w:rPr>
          <w:rFonts w:ascii="Calibri" w:hAnsi="Calibri"/>
          <w:sz w:val="22"/>
          <w:szCs w:val="22"/>
        </w:rPr>
        <w:tab/>
      </w:r>
      <w:r w:rsidRPr="001B18EC">
        <w:rPr>
          <w:rStyle w:val="Hyperlink"/>
          <w:color w:val="auto"/>
          <w:u w:val="none"/>
        </w:rPr>
        <w:t>USE IN SPECIFIC POPULATIONS</w:t>
      </w:r>
    </w:p>
    <w:p w14:paraId="4BA1256B" w14:textId="77777777" w:rsidR="00EE1FB2" w:rsidRPr="001B18EC" w:rsidRDefault="00EE1FB2" w:rsidP="00735413">
      <w:pPr>
        <w:pStyle w:val="TOC2"/>
        <w:rPr>
          <w:rFonts w:ascii="Calibri" w:hAnsi="Calibri"/>
          <w:sz w:val="22"/>
          <w:szCs w:val="22"/>
        </w:rPr>
      </w:pPr>
      <w:r w:rsidRPr="001B18EC">
        <w:rPr>
          <w:rStyle w:val="Hyperlink"/>
          <w:color w:val="auto"/>
          <w:u w:val="none"/>
        </w:rPr>
        <w:t>8.1</w:t>
      </w:r>
      <w:r w:rsidRPr="001B18EC">
        <w:rPr>
          <w:rFonts w:ascii="Calibri" w:hAnsi="Calibri"/>
          <w:sz w:val="22"/>
          <w:szCs w:val="22"/>
        </w:rPr>
        <w:tab/>
      </w:r>
      <w:r w:rsidRPr="001B18EC">
        <w:rPr>
          <w:rStyle w:val="Hyperlink"/>
          <w:color w:val="auto"/>
          <w:u w:val="none"/>
        </w:rPr>
        <w:t>Pregnancy</w:t>
      </w:r>
    </w:p>
    <w:p w14:paraId="00256758" w14:textId="77777777" w:rsidR="00EE1FB2" w:rsidRPr="001B18EC" w:rsidRDefault="00EE1FB2" w:rsidP="00735413">
      <w:pPr>
        <w:pStyle w:val="TOC2"/>
        <w:rPr>
          <w:rFonts w:ascii="Calibri" w:hAnsi="Calibri"/>
          <w:sz w:val="22"/>
          <w:szCs w:val="22"/>
        </w:rPr>
      </w:pPr>
      <w:r w:rsidRPr="001B18EC">
        <w:rPr>
          <w:rStyle w:val="Hyperlink"/>
          <w:color w:val="auto"/>
          <w:u w:val="none"/>
        </w:rPr>
        <w:t>8.2</w:t>
      </w:r>
      <w:r w:rsidRPr="001B18EC">
        <w:rPr>
          <w:rFonts w:ascii="Calibri" w:hAnsi="Calibri"/>
          <w:sz w:val="22"/>
          <w:szCs w:val="22"/>
        </w:rPr>
        <w:tab/>
      </w:r>
      <w:r w:rsidRPr="001B18EC">
        <w:rPr>
          <w:rStyle w:val="Hyperlink"/>
          <w:color w:val="auto"/>
          <w:u w:val="none"/>
        </w:rPr>
        <w:t>Lactation</w:t>
      </w:r>
    </w:p>
    <w:p w14:paraId="35FA5CE8" w14:textId="77777777" w:rsidR="00EE1FB2" w:rsidRPr="001B18EC" w:rsidRDefault="00EE1FB2" w:rsidP="00735413">
      <w:pPr>
        <w:pStyle w:val="TOC2"/>
        <w:rPr>
          <w:rFonts w:ascii="Calibri" w:hAnsi="Calibri"/>
          <w:sz w:val="22"/>
          <w:szCs w:val="22"/>
        </w:rPr>
      </w:pPr>
      <w:r w:rsidRPr="001B18EC">
        <w:rPr>
          <w:rStyle w:val="Hyperlink"/>
          <w:color w:val="auto"/>
          <w:u w:val="none"/>
        </w:rPr>
        <w:t>8.3</w:t>
      </w:r>
      <w:r w:rsidRPr="001B18EC">
        <w:rPr>
          <w:rFonts w:ascii="Calibri" w:hAnsi="Calibri"/>
          <w:sz w:val="22"/>
          <w:szCs w:val="22"/>
        </w:rPr>
        <w:tab/>
      </w:r>
      <w:r w:rsidRPr="001B18EC">
        <w:rPr>
          <w:rStyle w:val="Hyperlink"/>
          <w:color w:val="auto"/>
          <w:u w:val="none"/>
        </w:rPr>
        <w:t>Females and Males of Reproductive Potential</w:t>
      </w:r>
    </w:p>
    <w:p w14:paraId="60CB0420" w14:textId="77777777" w:rsidR="00EE1FB2" w:rsidRPr="001B18EC" w:rsidRDefault="00EE1FB2" w:rsidP="00735413">
      <w:pPr>
        <w:pStyle w:val="TOC2"/>
        <w:rPr>
          <w:rFonts w:ascii="Calibri" w:hAnsi="Calibri"/>
          <w:sz w:val="22"/>
          <w:szCs w:val="22"/>
        </w:rPr>
      </w:pPr>
      <w:r w:rsidRPr="001B18EC">
        <w:rPr>
          <w:rStyle w:val="Hyperlink"/>
          <w:color w:val="auto"/>
          <w:u w:val="none"/>
        </w:rPr>
        <w:t>8.4</w:t>
      </w:r>
      <w:r w:rsidRPr="001B18EC">
        <w:rPr>
          <w:rFonts w:ascii="Calibri" w:hAnsi="Calibri"/>
          <w:sz w:val="22"/>
          <w:szCs w:val="22"/>
        </w:rPr>
        <w:tab/>
      </w:r>
      <w:r w:rsidRPr="001B18EC">
        <w:rPr>
          <w:rStyle w:val="Hyperlink"/>
          <w:color w:val="auto"/>
          <w:u w:val="none"/>
        </w:rPr>
        <w:t>Pediatric Use</w:t>
      </w:r>
    </w:p>
    <w:p w14:paraId="676A31AA" w14:textId="77777777" w:rsidR="00EE1FB2" w:rsidRPr="001B18EC" w:rsidRDefault="00EE1FB2" w:rsidP="00735413">
      <w:pPr>
        <w:pStyle w:val="TOC2"/>
        <w:rPr>
          <w:rFonts w:ascii="Calibri" w:hAnsi="Calibri"/>
          <w:sz w:val="22"/>
          <w:szCs w:val="22"/>
        </w:rPr>
      </w:pPr>
      <w:r w:rsidRPr="001B18EC">
        <w:rPr>
          <w:rStyle w:val="Hyperlink"/>
          <w:color w:val="auto"/>
          <w:u w:val="none"/>
        </w:rPr>
        <w:t>8.5</w:t>
      </w:r>
      <w:r w:rsidRPr="001B18EC">
        <w:rPr>
          <w:rFonts w:ascii="Calibri" w:hAnsi="Calibri"/>
          <w:sz w:val="22"/>
          <w:szCs w:val="22"/>
        </w:rPr>
        <w:tab/>
      </w:r>
      <w:r w:rsidRPr="001B18EC">
        <w:rPr>
          <w:rStyle w:val="Hyperlink"/>
          <w:color w:val="auto"/>
          <w:u w:val="none"/>
        </w:rPr>
        <w:t>Geriatric Use</w:t>
      </w:r>
    </w:p>
    <w:p w14:paraId="70003221" w14:textId="77777777" w:rsidR="00EE1FB2" w:rsidRPr="001B18EC" w:rsidRDefault="00EE1FB2" w:rsidP="00CE7259">
      <w:pPr>
        <w:pStyle w:val="TOC1"/>
        <w:keepLines w:val="0"/>
        <w:rPr>
          <w:rFonts w:ascii="Calibri" w:hAnsi="Calibri"/>
          <w:sz w:val="22"/>
          <w:szCs w:val="22"/>
        </w:rPr>
      </w:pPr>
      <w:r w:rsidRPr="001B18EC">
        <w:rPr>
          <w:rStyle w:val="Hyperlink"/>
          <w:color w:val="auto"/>
          <w:u w:val="none"/>
        </w:rPr>
        <w:t>10</w:t>
      </w:r>
      <w:r w:rsidRPr="001B18EC">
        <w:rPr>
          <w:rFonts w:ascii="Calibri" w:hAnsi="Calibri"/>
          <w:sz w:val="22"/>
          <w:szCs w:val="22"/>
        </w:rPr>
        <w:tab/>
      </w:r>
      <w:r w:rsidRPr="001B18EC">
        <w:rPr>
          <w:rStyle w:val="Hyperlink"/>
          <w:color w:val="auto"/>
          <w:u w:val="none"/>
        </w:rPr>
        <w:t>OVERDOSAGE</w:t>
      </w:r>
    </w:p>
    <w:p w14:paraId="529000FE" w14:textId="77777777" w:rsidR="00EE1FB2" w:rsidRPr="001B18EC" w:rsidRDefault="00EE1FB2" w:rsidP="00CE7259">
      <w:pPr>
        <w:pStyle w:val="TOC1"/>
        <w:keepLines w:val="0"/>
        <w:rPr>
          <w:rFonts w:ascii="Calibri" w:hAnsi="Calibri"/>
          <w:sz w:val="22"/>
          <w:szCs w:val="22"/>
        </w:rPr>
      </w:pPr>
      <w:r w:rsidRPr="001B18EC">
        <w:rPr>
          <w:rStyle w:val="Hyperlink"/>
          <w:color w:val="auto"/>
          <w:u w:val="none"/>
        </w:rPr>
        <w:t>11</w:t>
      </w:r>
      <w:r w:rsidRPr="001B18EC">
        <w:rPr>
          <w:rFonts w:ascii="Calibri" w:hAnsi="Calibri"/>
          <w:sz w:val="22"/>
          <w:szCs w:val="22"/>
        </w:rPr>
        <w:tab/>
      </w:r>
      <w:r w:rsidRPr="001B18EC">
        <w:rPr>
          <w:rStyle w:val="Hyperlink"/>
          <w:color w:val="auto"/>
          <w:u w:val="none"/>
        </w:rPr>
        <w:t>DESCRIPTION</w:t>
      </w:r>
    </w:p>
    <w:p w14:paraId="7982E46A" w14:textId="77777777" w:rsidR="00EE1FB2" w:rsidRPr="001B18EC" w:rsidRDefault="00EE1FB2" w:rsidP="00CE7259">
      <w:pPr>
        <w:pStyle w:val="TOC1"/>
        <w:keepLines w:val="0"/>
        <w:rPr>
          <w:rFonts w:ascii="Calibri" w:hAnsi="Calibri"/>
          <w:sz w:val="22"/>
          <w:szCs w:val="22"/>
        </w:rPr>
      </w:pPr>
      <w:r w:rsidRPr="001B18EC">
        <w:rPr>
          <w:rStyle w:val="Hyperlink"/>
          <w:color w:val="auto"/>
          <w:u w:val="none"/>
        </w:rPr>
        <w:t>12</w:t>
      </w:r>
      <w:r w:rsidRPr="001B18EC">
        <w:rPr>
          <w:rFonts w:ascii="Calibri" w:hAnsi="Calibri"/>
          <w:sz w:val="22"/>
          <w:szCs w:val="22"/>
        </w:rPr>
        <w:tab/>
      </w:r>
      <w:r w:rsidRPr="001B18EC">
        <w:rPr>
          <w:rStyle w:val="Hyperlink"/>
          <w:color w:val="auto"/>
          <w:u w:val="none"/>
        </w:rPr>
        <w:t>CLINICAL PHARMACOLOGY</w:t>
      </w:r>
    </w:p>
    <w:p w14:paraId="2D81B60A" w14:textId="77777777" w:rsidR="00EE1FB2" w:rsidRPr="001B18EC" w:rsidRDefault="00EE1FB2" w:rsidP="00735413">
      <w:pPr>
        <w:pStyle w:val="TOC2"/>
        <w:rPr>
          <w:rFonts w:ascii="Calibri" w:hAnsi="Calibri"/>
          <w:sz w:val="22"/>
          <w:szCs w:val="22"/>
        </w:rPr>
      </w:pPr>
      <w:r w:rsidRPr="001B18EC">
        <w:rPr>
          <w:rStyle w:val="Hyperlink"/>
          <w:color w:val="auto"/>
          <w:u w:val="none"/>
        </w:rPr>
        <w:t>12.1</w:t>
      </w:r>
      <w:r w:rsidRPr="001B18EC">
        <w:rPr>
          <w:rFonts w:ascii="Calibri" w:hAnsi="Calibri"/>
          <w:sz w:val="22"/>
          <w:szCs w:val="22"/>
        </w:rPr>
        <w:tab/>
      </w:r>
      <w:r w:rsidRPr="001B18EC">
        <w:rPr>
          <w:rStyle w:val="Hyperlink"/>
          <w:color w:val="auto"/>
          <w:u w:val="none"/>
        </w:rPr>
        <w:t>Mechanism of Action</w:t>
      </w:r>
    </w:p>
    <w:p w14:paraId="6431571A" w14:textId="77777777" w:rsidR="00EE1FB2" w:rsidRPr="001B18EC" w:rsidRDefault="00EE1FB2" w:rsidP="00735413">
      <w:pPr>
        <w:pStyle w:val="TOC2"/>
        <w:rPr>
          <w:rFonts w:ascii="Calibri" w:hAnsi="Calibri"/>
          <w:sz w:val="22"/>
          <w:szCs w:val="22"/>
        </w:rPr>
      </w:pPr>
      <w:r w:rsidRPr="001B18EC">
        <w:rPr>
          <w:rStyle w:val="Hyperlink"/>
          <w:color w:val="auto"/>
          <w:u w:val="none"/>
        </w:rPr>
        <w:t>12.2</w:t>
      </w:r>
      <w:r w:rsidRPr="001B18EC">
        <w:rPr>
          <w:rFonts w:ascii="Calibri" w:hAnsi="Calibri"/>
          <w:sz w:val="22"/>
          <w:szCs w:val="22"/>
        </w:rPr>
        <w:tab/>
      </w:r>
      <w:r w:rsidRPr="001B18EC">
        <w:rPr>
          <w:rStyle w:val="Hyperlink"/>
          <w:color w:val="auto"/>
          <w:u w:val="none"/>
        </w:rPr>
        <w:t>Pharmacodynamics</w:t>
      </w:r>
    </w:p>
    <w:p w14:paraId="53E7667F" w14:textId="77777777" w:rsidR="00EE1FB2" w:rsidRPr="001B18EC" w:rsidRDefault="00EE1FB2" w:rsidP="00735413">
      <w:pPr>
        <w:pStyle w:val="TOC2"/>
        <w:rPr>
          <w:rFonts w:ascii="Calibri" w:hAnsi="Calibri"/>
          <w:sz w:val="22"/>
          <w:szCs w:val="22"/>
        </w:rPr>
      </w:pPr>
      <w:r w:rsidRPr="001B18EC">
        <w:rPr>
          <w:rStyle w:val="Hyperlink"/>
          <w:color w:val="auto"/>
          <w:u w:val="none"/>
        </w:rPr>
        <w:t>12.3</w:t>
      </w:r>
      <w:r w:rsidRPr="001B18EC">
        <w:rPr>
          <w:rFonts w:ascii="Calibri" w:hAnsi="Calibri"/>
          <w:sz w:val="22"/>
          <w:szCs w:val="22"/>
        </w:rPr>
        <w:tab/>
      </w:r>
      <w:r w:rsidRPr="001B18EC">
        <w:rPr>
          <w:rStyle w:val="Hyperlink"/>
          <w:color w:val="auto"/>
          <w:u w:val="none"/>
        </w:rPr>
        <w:t>Pharmacokinetics</w:t>
      </w:r>
    </w:p>
    <w:p w14:paraId="6F53FF1C" w14:textId="77777777" w:rsidR="00EE1FB2" w:rsidRPr="001B18EC" w:rsidRDefault="00EE1FB2" w:rsidP="00CE7259">
      <w:pPr>
        <w:pStyle w:val="TOC1"/>
        <w:keepLines w:val="0"/>
        <w:rPr>
          <w:rFonts w:ascii="Calibri" w:hAnsi="Calibri"/>
          <w:sz w:val="22"/>
          <w:szCs w:val="22"/>
        </w:rPr>
      </w:pPr>
      <w:r w:rsidRPr="001B18EC">
        <w:rPr>
          <w:rStyle w:val="Hyperlink"/>
          <w:color w:val="auto"/>
          <w:u w:val="none"/>
        </w:rPr>
        <w:lastRenderedPageBreak/>
        <w:t>13</w:t>
      </w:r>
      <w:r w:rsidRPr="001B18EC">
        <w:rPr>
          <w:rFonts w:ascii="Calibri" w:hAnsi="Calibri"/>
          <w:sz w:val="22"/>
          <w:szCs w:val="22"/>
        </w:rPr>
        <w:tab/>
      </w:r>
      <w:r w:rsidRPr="001B18EC">
        <w:rPr>
          <w:rStyle w:val="Hyperlink"/>
          <w:color w:val="auto"/>
          <w:u w:val="none"/>
        </w:rPr>
        <w:t>NONCLINICAL TOXICOLOGY</w:t>
      </w:r>
    </w:p>
    <w:p w14:paraId="046EC15F" w14:textId="77777777" w:rsidR="00EE1FB2" w:rsidRPr="001B18EC" w:rsidRDefault="00EE1FB2" w:rsidP="00735413">
      <w:pPr>
        <w:pStyle w:val="TOC2"/>
        <w:rPr>
          <w:rFonts w:ascii="Calibri" w:hAnsi="Calibri"/>
          <w:sz w:val="22"/>
          <w:szCs w:val="22"/>
        </w:rPr>
      </w:pPr>
      <w:r w:rsidRPr="001B18EC">
        <w:rPr>
          <w:rStyle w:val="Hyperlink"/>
          <w:color w:val="auto"/>
          <w:u w:val="none"/>
        </w:rPr>
        <w:t>13.1</w:t>
      </w:r>
      <w:r w:rsidRPr="001B18EC">
        <w:rPr>
          <w:rFonts w:ascii="Calibri" w:hAnsi="Calibri"/>
          <w:sz w:val="22"/>
          <w:szCs w:val="22"/>
        </w:rPr>
        <w:tab/>
      </w:r>
      <w:r w:rsidRPr="001B18EC">
        <w:rPr>
          <w:rStyle w:val="Hyperlink"/>
          <w:color w:val="auto"/>
          <w:u w:val="none"/>
        </w:rPr>
        <w:t>Carcinogenesis, Mutagenesis, Impairment of Fertility</w:t>
      </w:r>
    </w:p>
    <w:p w14:paraId="27FD1814" w14:textId="1766B464" w:rsidR="00EE1FB2" w:rsidRPr="001B18EC" w:rsidRDefault="00EE1FB2" w:rsidP="00CE7259">
      <w:pPr>
        <w:pStyle w:val="TOC1"/>
        <w:keepLines w:val="0"/>
        <w:rPr>
          <w:rFonts w:ascii="Calibri" w:hAnsi="Calibri"/>
          <w:sz w:val="22"/>
          <w:szCs w:val="22"/>
        </w:rPr>
      </w:pPr>
      <w:r w:rsidRPr="001B18EC">
        <w:rPr>
          <w:rStyle w:val="Hyperlink"/>
          <w:color w:val="auto"/>
          <w:u w:val="none"/>
        </w:rPr>
        <w:t>14</w:t>
      </w:r>
      <w:r w:rsidRPr="001B18EC">
        <w:rPr>
          <w:rFonts w:ascii="Calibri" w:hAnsi="Calibri"/>
          <w:sz w:val="22"/>
          <w:szCs w:val="22"/>
        </w:rPr>
        <w:tab/>
      </w:r>
      <w:r w:rsidRPr="001B18EC">
        <w:rPr>
          <w:rStyle w:val="Hyperlink"/>
          <w:color w:val="auto"/>
          <w:u w:val="none"/>
        </w:rPr>
        <w:t>CLINICAL STUDIES</w:t>
      </w:r>
    </w:p>
    <w:p w14:paraId="5CE62D31" w14:textId="4A44B737" w:rsidR="004A1227" w:rsidRDefault="004A1227" w:rsidP="00735413">
      <w:pPr>
        <w:pStyle w:val="TOC2"/>
        <w:rPr>
          <w:rStyle w:val="Hyperlink"/>
          <w:color w:val="auto"/>
          <w:u w:val="none"/>
        </w:rPr>
      </w:pPr>
      <w:r>
        <w:rPr>
          <w:rStyle w:val="Hyperlink"/>
          <w:color w:val="auto"/>
          <w:u w:val="none"/>
        </w:rPr>
        <w:t>14.1 MRD</w:t>
      </w:r>
      <w:del w:id="71" w:author="Author">
        <w:r w:rsidDel="0070453C">
          <w:rPr>
            <w:rStyle w:val="Hyperlink"/>
            <w:color w:val="auto"/>
            <w:u w:val="none"/>
          </w:rPr>
          <w:delText>-</w:delText>
        </w:r>
      </w:del>
      <w:ins w:id="72" w:author="Author">
        <w:r w:rsidR="0070453C">
          <w:rPr>
            <w:rStyle w:val="Hyperlink"/>
            <w:color w:val="auto"/>
            <w:u w:val="none"/>
          </w:rPr>
          <w:noBreakHyphen/>
        </w:r>
      </w:ins>
      <w:r>
        <w:rPr>
          <w:rStyle w:val="Hyperlink"/>
          <w:color w:val="auto"/>
          <w:u w:val="none"/>
        </w:rPr>
        <w:t>positive B</w:t>
      </w:r>
      <w:ins w:id="73" w:author="Author">
        <w:r w:rsidR="00735413">
          <w:rPr>
            <w:rStyle w:val="Hyperlink"/>
            <w:color w:val="auto"/>
            <w:u w:val="none"/>
          </w:rPr>
          <w:noBreakHyphen/>
        </w:r>
      </w:ins>
      <w:del w:id="74" w:author="Author">
        <w:r w:rsidDel="00735413">
          <w:rPr>
            <w:rStyle w:val="Hyperlink"/>
            <w:color w:val="auto"/>
            <w:u w:val="none"/>
          </w:rPr>
          <w:delText>-</w:delText>
        </w:r>
      </w:del>
      <w:r>
        <w:rPr>
          <w:rStyle w:val="Hyperlink"/>
          <w:color w:val="auto"/>
          <w:u w:val="none"/>
        </w:rPr>
        <w:t xml:space="preserve">cell Precursor </w:t>
      </w:r>
      <w:r w:rsidR="00F171E2">
        <w:rPr>
          <w:rStyle w:val="Hyperlink"/>
          <w:color w:val="auto"/>
          <w:u w:val="none"/>
        </w:rPr>
        <w:t>ALL</w:t>
      </w:r>
    </w:p>
    <w:p w14:paraId="33918471" w14:textId="2FC6187F" w:rsidR="00EE1FB2" w:rsidRPr="001B18EC" w:rsidRDefault="00EE1FB2" w:rsidP="00735413">
      <w:pPr>
        <w:pStyle w:val="TOC2"/>
        <w:rPr>
          <w:rFonts w:ascii="Calibri" w:hAnsi="Calibri"/>
          <w:sz w:val="22"/>
          <w:szCs w:val="22"/>
        </w:rPr>
      </w:pPr>
      <w:r w:rsidRPr="001B18EC">
        <w:rPr>
          <w:rStyle w:val="Hyperlink"/>
          <w:color w:val="auto"/>
          <w:u w:val="none"/>
        </w:rPr>
        <w:t>14.</w:t>
      </w:r>
      <w:r w:rsidR="004A1227">
        <w:rPr>
          <w:rStyle w:val="Hyperlink"/>
          <w:color w:val="auto"/>
          <w:u w:val="none"/>
        </w:rPr>
        <w:t>2</w:t>
      </w:r>
      <w:r w:rsidRPr="001B18EC">
        <w:rPr>
          <w:rFonts w:ascii="Calibri" w:hAnsi="Calibri"/>
          <w:sz w:val="22"/>
          <w:szCs w:val="22"/>
        </w:rPr>
        <w:tab/>
      </w:r>
      <w:r w:rsidRPr="001B18EC">
        <w:rPr>
          <w:rStyle w:val="Hyperlink"/>
          <w:color w:val="auto"/>
          <w:u w:val="none"/>
        </w:rPr>
        <w:t xml:space="preserve">Relapsed/Refractory </w:t>
      </w:r>
      <w:r w:rsidR="004A1227">
        <w:rPr>
          <w:rStyle w:val="Hyperlink"/>
          <w:color w:val="auto"/>
          <w:u w:val="none"/>
        </w:rPr>
        <w:t>B</w:t>
      </w:r>
      <w:ins w:id="75" w:author="Author">
        <w:r w:rsidR="00735413">
          <w:rPr>
            <w:rStyle w:val="Hyperlink"/>
            <w:color w:val="auto"/>
            <w:u w:val="none"/>
          </w:rPr>
          <w:noBreakHyphen/>
        </w:r>
      </w:ins>
      <w:del w:id="76" w:author="Author">
        <w:r w:rsidR="004A1227" w:rsidDel="00735413">
          <w:rPr>
            <w:rStyle w:val="Hyperlink"/>
            <w:color w:val="auto"/>
            <w:u w:val="none"/>
          </w:rPr>
          <w:delText>-</w:delText>
        </w:r>
      </w:del>
      <w:r w:rsidR="004A1227">
        <w:rPr>
          <w:rStyle w:val="Hyperlink"/>
          <w:color w:val="auto"/>
          <w:u w:val="none"/>
        </w:rPr>
        <w:t xml:space="preserve">cell </w:t>
      </w:r>
      <w:r w:rsidR="00744052">
        <w:rPr>
          <w:rStyle w:val="Hyperlink"/>
          <w:color w:val="auto"/>
          <w:u w:val="none"/>
        </w:rPr>
        <w:t xml:space="preserve">Precursor </w:t>
      </w:r>
      <w:r w:rsidR="00F171E2">
        <w:rPr>
          <w:rStyle w:val="Hyperlink"/>
          <w:color w:val="auto"/>
          <w:u w:val="none"/>
        </w:rPr>
        <w:t>ALL</w:t>
      </w:r>
    </w:p>
    <w:p w14:paraId="7092C055" w14:textId="77777777" w:rsidR="00EE1FB2" w:rsidRPr="001B18EC" w:rsidRDefault="00EE1FB2" w:rsidP="00CE7259">
      <w:pPr>
        <w:pStyle w:val="TOC1"/>
        <w:keepLines w:val="0"/>
        <w:rPr>
          <w:rFonts w:ascii="Calibri" w:hAnsi="Calibri"/>
          <w:sz w:val="22"/>
          <w:szCs w:val="22"/>
        </w:rPr>
      </w:pPr>
      <w:r w:rsidRPr="001B18EC">
        <w:rPr>
          <w:rStyle w:val="Hyperlink"/>
          <w:color w:val="auto"/>
          <w:u w:val="none"/>
        </w:rPr>
        <w:t>16</w:t>
      </w:r>
      <w:r w:rsidRPr="001B18EC">
        <w:rPr>
          <w:rFonts w:ascii="Calibri" w:hAnsi="Calibri"/>
          <w:sz w:val="22"/>
          <w:szCs w:val="22"/>
        </w:rPr>
        <w:tab/>
      </w:r>
      <w:r w:rsidRPr="001B18EC">
        <w:rPr>
          <w:rStyle w:val="Hyperlink"/>
          <w:color w:val="auto"/>
          <w:u w:val="none"/>
        </w:rPr>
        <w:t>HOW SUPPLIED/STORAGE AND HANDLING</w:t>
      </w:r>
    </w:p>
    <w:p w14:paraId="48E9828D" w14:textId="77777777" w:rsidR="00EE1FB2" w:rsidRPr="001B18EC" w:rsidRDefault="00EE1FB2" w:rsidP="00735413">
      <w:pPr>
        <w:pStyle w:val="TOC2"/>
        <w:rPr>
          <w:rFonts w:ascii="Calibri" w:hAnsi="Calibri"/>
          <w:sz w:val="22"/>
          <w:szCs w:val="22"/>
        </w:rPr>
      </w:pPr>
      <w:r w:rsidRPr="001B18EC">
        <w:rPr>
          <w:rStyle w:val="Hyperlink"/>
          <w:color w:val="auto"/>
          <w:u w:val="none"/>
        </w:rPr>
        <w:t>16.1</w:t>
      </w:r>
      <w:r w:rsidRPr="001B18EC">
        <w:rPr>
          <w:rFonts w:ascii="Calibri" w:hAnsi="Calibri"/>
          <w:sz w:val="22"/>
          <w:szCs w:val="22"/>
        </w:rPr>
        <w:tab/>
      </w:r>
      <w:r w:rsidRPr="001B18EC">
        <w:rPr>
          <w:rStyle w:val="Hyperlink"/>
          <w:color w:val="auto"/>
          <w:u w:val="none"/>
        </w:rPr>
        <w:t>How Supplied</w:t>
      </w:r>
    </w:p>
    <w:p w14:paraId="414236DC" w14:textId="77777777" w:rsidR="00EE1FB2" w:rsidRPr="001B18EC" w:rsidRDefault="00EE1FB2" w:rsidP="00735413">
      <w:pPr>
        <w:pStyle w:val="TOC2"/>
        <w:rPr>
          <w:rFonts w:ascii="Calibri" w:hAnsi="Calibri"/>
          <w:sz w:val="22"/>
          <w:szCs w:val="22"/>
        </w:rPr>
      </w:pPr>
      <w:r w:rsidRPr="001B18EC">
        <w:rPr>
          <w:rStyle w:val="Hyperlink"/>
          <w:color w:val="auto"/>
          <w:u w:val="none"/>
        </w:rPr>
        <w:t>16.2</w:t>
      </w:r>
      <w:r w:rsidRPr="001B18EC">
        <w:rPr>
          <w:rFonts w:ascii="Calibri" w:hAnsi="Calibri"/>
          <w:sz w:val="22"/>
          <w:szCs w:val="22"/>
        </w:rPr>
        <w:tab/>
      </w:r>
      <w:r w:rsidRPr="001B18EC">
        <w:rPr>
          <w:rStyle w:val="Hyperlink"/>
          <w:color w:val="auto"/>
          <w:u w:val="none"/>
        </w:rPr>
        <w:t>Storage and Handling</w:t>
      </w:r>
    </w:p>
    <w:p w14:paraId="243F7562" w14:textId="557B33D2" w:rsidR="00EE1FB2" w:rsidRPr="001B18EC" w:rsidRDefault="001E0B8B" w:rsidP="00CE7259">
      <w:pPr>
        <w:pStyle w:val="TOC1"/>
        <w:keepLines w:val="0"/>
        <w:rPr>
          <w:rFonts w:ascii="Calibri" w:hAnsi="Calibri"/>
          <w:sz w:val="22"/>
          <w:szCs w:val="22"/>
        </w:rPr>
      </w:pPr>
      <w:r>
        <w:rPr>
          <w:sz w:val="22"/>
          <w:szCs w:val="22"/>
        </w:rPr>
        <mc:AlternateContent>
          <mc:Choice Requires="wps">
            <w:drawing>
              <wp:anchor distT="4294967295" distB="4294967295" distL="114300" distR="114300" simplePos="0" relativeHeight="251658260" behindDoc="0" locked="0" layoutInCell="1" allowOverlap="1" wp14:anchorId="60B4CB7F" wp14:editId="5C4EC8D3">
                <wp:simplePos x="0" y="0"/>
                <wp:positionH relativeFrom="column">
                  <wp:posOffset>24130</wp:posOffset>
                </wp:positionH>
                <wp:positionV relativeFrom="paragraph">
                  <wp:posOffset>143509</wp:posOffset>
                </wp:positionV>
                <wp:extent cx="6875145" cy="0"/>
                <wp:effectExtent l="0" t="0" r="20955" b="19050"/>
                <wp:wrapNone/>
                <wp:docPr id="2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21EE8" id="Line 4" o:spid="_x0000_s1026" style="position:absolute;z-index:2516582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pt,11.3pt" to="543.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iEQIAACkEAAAOAAAAZHJzL2Uyb0RvYy54bWysU82O2jAQvlfqO1i+QxIaW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"/>
            </w:pict>
          </mc:Fallback>
        </mc:AlternateContent>
      </w:r>
      <w:r w:rsidR="005A4CE2">
        <w:rPr>
          <w:rStyle w:val="Hyperlink"/>
          <w:color w:val="auto"/>
          <w:u w:val="none"/>
        </w:rPr>
        <w:br w:type="column"/>
      </w:r>
      <w:r w:rsidR="00EE1FB2" w:rsidRPr="001B18EC">
        <w:rPr>
          <w:rStyle w:val="Hyperlink"/>
          <w:color w:val="auto"/>
          <w:u w:val="none"/>
        </w:rPr>
        <w:t>17</w:t>
      </w:r>
      <w:r w:rsidR="00EE1FB2" w:rsidRPr="001B18EC">
        <w:rPr>
          <w:rFonts w:ascii="Calibri" w:hAnsi="Calibri"/>
          <w:sz w:val="22"/>
          <w:szCs w:val="22"/>
        </w:rPr>
        <w:tab/>
      </w:r>
      <w:r w:rsidR="00EE1FB2" w:rsidRPr="001B18EC">
        <w:rPr>
          <w:rStyle w:val="Hyperlink"/>
          <w:color w:val="auto"/>
          <w:u w:val="none"/>
        </w:rPr>
        <w:t>PATIENT COUNSELING INFORMATION</w:t>
      </w:r>
    </w:p>
    <w:p w14:paraId="3186F3D0" w14:textId="253B6779" w:rsidR="001456FD" w:rsidRPr="001B18EC" w:rsidRDefault="00FC1B28" w:rsidP="00CE7259">
      <w:pPr>
        <w:rPr>
          <w:sz w:val="16"/>
          <w:szCs w:val="16"/>
        </w:rPr>
      </w:pPr>
      <w:r w:rsidRPr="0040479A">
        <w:fldChar w:fldCharType="end"/>
      </w:r>
      <w:r w:rsidR="001456FD" w:rsidRPr="001B18EC">
        <w:rPr>
          <w:sz w:val="16"/>
          <w:szCs w:val="16"/>
        </w:rPr>
        <w:t>* Sections or subsections omitted from the full prescribing information are not listed.</w:t>
      </w:r>
    </w:p>
    <w:p w14:paraId="214449C8" w14:textId="7E3A2F55" w:rsidR="00FC1B28" w:rsidRPr="001B18EC" w:rsidRDefault="00FC1B28" w:rsidP="00CE7259">
      <w:pPr>
        <w:tabs>
          <w:tab w:val="left" w:pos="270"/>
        </w:tabs>
        <w:spacing w:before="40" w:after="40"/>
        <w:rPr>
          <w:szCs w:val="22"/>
        </w:rPr>
        <w:sectPr w:rsidR="00FC1B28" w:rsidRPr="001B18EC">
          <w:type w:val="continuous"/>
          <w:pgSz w:w="12240" w:h="15840" w:code="1"/>
          <w:pgMar w:top="720" w:right="720" w:bottom="720" w:left="720" w:header="360" w:footer="720" w:gutter="0"/>
          <w:cols w:num="2" w:space="720"/>
          <w:docGrid w:linePitch="360"/>
        </w:sectPr>
      </w:pPr>
    </w:p>
    <w:p w14:paraId="53CF419E" w14:textId="2F090160" w:rsidR="00FC1B28" w:rsidRPr="001B18EC" w:rsidRDefault="00FC1B28" w:rsidP="007C01BC">
      <w:pPr>
        <w:pStyle w:val="BodyText"/>
        <w:pageBreakBefore/>
        <w:ind w:left="-187" w:firstLine="187"/>
        <w:rPr>
          <w:b/>
          <w:szCs w:val="22"/>
        </w:rPr>
      </w:pPr>
      <w:commentRangeStart w:id="77"/>
      <w:r w:rsidRPr="001B18EC">
        <w:rPr>
          <w:b/>
          <w:szCs w:val="22"/>
        </w:rPr>
        <w:lastRenderedPageBreak/>
        <w:t>FU</w:t>
      </w:r>
      <w:commentRangeEnd w:id="77"/>
      <w:r w:rsidR="004617E8">
        <w:rPr>
          <w:rStyle w:val="CommentReference"/>
        </w:rPr>
        <w:commentReference w:id="77"/>
      </w:r>
      <w:r w:rsidRPr="001B18EC">
        <w:rPr>
          <w:b/>
          <w:szCs w:val="22"/>
        </w:rPr>
        <w:t>LL PRESCRIBING INFORMATIO</w:t>
      </w:r>
      <w:commentRangeStart w:id="78"/>
      <w:r w:rsidRPr="001B18EC">
        <w:rPr>
          <w:b/>
          <w:szCs w:val="22"/>
        </w:rPr>
        <w:t>N</w:t>
      </w:r>
      <w:commentRangeEnd w:id="78"/>
      <w:r w:rsidR="00535F1E">
        <w:rPr>
          <w:rStyle w:val="CommentReference"/>
        </w:rPr>
        <w:commentReference w:id="78"/>
      </w:r>
    </w:p>
    <w:bookmarkStart w:id="79" w:name="_Toc209854179"/>
    <w:bookmarkStart w:id="80" w:name="_Toc210707900"/>
    <w:bookmarkStart w:id="81" w:name="_Toc210708047"/>
    <w:p w14:paraId="51151A92" w14:textId="0C55DEE1" w:rsidR="00FC1B28" w:rsidRPr="001B18EC" w:rsidRDefault="001E0B8B" w:rsidP="00CE7259">
      <w:pPr>
        <w:ind w:hanging="540"/>
        <w:rPr>
          <w:szCs w:val="22"/>
        </w:rPr>
      </w:pPr>
      <w:r>
        <w:rPr>
          <w:noProof/>
        </w:rPr>
        <mc:AlternateContent>
          <mc:Choice Requires="wps">
            <w:drawing>
              <wp:anchor distT="0" distB="0" distL="114300" distR="114300" simplePos="0" relativeHeight="251658249" behindDoc="0" locked="0" layoutInCell="1" allowOverlap="1" wp14:anchorId="12EFB655" wp14:editId="5917B9BF">
                <wp:simplePos x="0" y="0"/>
                <wp:positionH relativeFrom="column">
                  <wp:posOffset>0</wp:posOffset>
                </wp:positionH>
                <wp:positionV relativeFrom="paragraph">
                  <wp:posOffset>52171</wp:posOffset>
                </wp:positionV>
                <wp:extent cx="6030552" cy="1744652"/>
                <wp:effectExtent l="0" t="0" r="27940" b="2730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52" cy="1744652"/>
                        </a:xfrm>
                        <a:prstGeom prst="rect">
                          <a:avLst/>
                        </a:prstGeom>
                        <a:solidFill>
                          <a:srgbClr val="FFFFFF"/>
                        </a:solidFill>
                        <a:ln w="12700">
                          <a:solidFill>
                            <a:srgbClr val="000000"/>
                          </a:solidFill>
                          <a:miter lim="800000"/>
                          <a:headEnd/>
                          <a:tailEnd/>
                        </a:ln>
                      </wps:spPr>
                      <wps:txbx>
                        <w:txbxContent>
                          <w:p w14:paraId="124446BA" w14:textId="77777777" w:rsidR="00513A75" w:rsidRDefault="00513A75">
                            <w:pPr>
                              <w:jc w:val="center"/>
                              <w:rPr>
                                <w:b/>
                              </w:rPr>
                            </w:pPr>
                            <w:r>
                              <w:rPr>
                                <w:b/>
                              </w:rPr>
                              <w:t>WARNING: CYTOKINE RELEASE SYNDROME and NEUROLOGICAL TOXICITIES</w:t>
                            </w:r>
                          </w:p>
                          <w:p w14:paraId="605A11E7" w14:textId="08CA4B73" w:rsidR="00513A75" w:rsidRDefault="00513A75">
                            <w:pPr>
                              <w:rPr>
                                <w:b/>
                                <w:sz w:val="20"/>
                                <w:szCs w:val="19"/>
                              </w:rPr>
                            </w:pPr>
                          </w:p>
                          <w:p w14:paraId="7A6DBDEE" w14:textId="143425BB" w:rsidR="00513A75" w:rsidRDefault="00513A75" w:rsidP="00E14521">
                            <w:pPr>
                              <w:pStyle w:val="ListParagraph"/>
                              <w:numPr>
                                <w:ilvl w:val="0"/>
                                <w:numId w:val="15"/>
                              </w:numPr>
                              <w:suppressAutoHyphens w:val="0"/>
                              <w:ind w:left="360"/>
                              <w:rPr>
                                <w:b/>
                              </w:rPr>
                            </w:pPr>
                            <w:r>
                              <w:rPr>
                                <w:rFonts w:eastAsia="Calibri"/>
                                <w:b/>
                              </w:rPr>
                              <w:t>Cytokine Release Syndrome (CRS), which may be life</w:t>
                            </w:r>
                            <w:r>
                              <w:rPr>
                                <w:rFonts w:eastAsia="Calibri"/>
                                <w:b/>
                              </w:rPr>
                              <w:noBreakHyphen/>
                              <w:t>threatening or fatal, occurred in patients receiving BLINCYT</w:t>
                            </w:r>
                            <w:r>
                              <w:rPr>
                                <w:b/>
                              </w:rPr>
                              <w:t xml:space="preserve">O.  Interrupt or discontinue BLINCYTO and treat with corticosteroids as recommended </w:t>
                            </w:r>
                            <w:r>
                              <w:rPr>
                                <w:b/>
                                <w:i/>
                              </w:rPr>
                              <w:t>[see Dosage and Administration (2.3)</w:t>
                            </w:r>
                            <w:del w:id="82" w:author="Author">
                              <w:r w:rsidDel="004617E8">
                                <w:rPr>
                                  <w:b/>
                                  <w:i/>
                                </w:rPr>
                                <w:delText>,</w:delText>
                              </w:r>
                            </w:del>
                            <w:ins w:id="83" w:author="Author">
                              <w:r>
                                <w:rPr>
                                  <w:b/>
                                  <w:i/>
                                </w:rPr>
                                <w:t xml:space="preserve"> and</w:t>
                              </w:r>
                            </w:ins>
                            <w:r>
                              <w:rPr>
                                <w:b/>
                                <w:i/>
                              </w:rPr>
                              <w:t xml:space="preserve"> Warnings and Precautions (5.1)]</w:t>
                            </w:r>
                            <w:r>
                              <w:rPr>
                                <w:rFonts w:eastAsia="Calibri"/>
                                <w:b/>
                              </w:rPr>
                              <w:t xml:space="preserve">. </w:t>
                            </w:r>
                            <w:r>
                              <w:rPr>
                                <w:b/>
                              </w:rPr>
                              <w:t xml:space="preserve"> </w:t>
                            </w:r>
                          </w:p>
                          <w:p w14:paraId="5F1C4CB1" w14:textId="77777777" w:rsidR="00513A75" w:rsidRDefault="00513A75" w:rsidP="00211563">
                            <w:pPr>
                              <w:pStyle w:val="ListParagraph"/>
                              <w:ind w:left="0"/>
                              <w:rPr>
                                <w:b/>
                              </w:rPr>
                            </w:pPr>
                          </w:p>
                          <w:p w14:paraId="5BB71E9B" w14:textId="0DBD7D95" w:rsidR="00513A75" w:rsidRDefault="00513A75" w:rsidP="00E14521">
                            <w:pPr>
                              <w:pStyle w:val="ListParagraph"/>
                              <w:numPr>
                                <w:ilvl w:val="0"/>
                                <w:numId w:val="15"/>
                              </w:numPr>
                              <w:suppressAutoHyphens w:val="0"/>
                              <w:ind w:left="360"/>
                              <w:rPr>
                                <w:b/>
                              </w:rPr>
                            </w:pPr>
                            <w:r>
                              <w:rPr>
                                <w:rFonts w:eastAsia="Calibri"/>
                                <w:b/>
                              </w:rPr>
                              <w:t xml:space="preserve">Neurological </w:t>
                            </w:r>
                            <w:ins w:id="84" w:author="Author">
                              <w:r>
                                <w:rPr>
                                  <w:rFonts w:eastAsia="Calibri"/>
                                  <w:b/>
                                </w:rPr>
                                <w:t>T</w:t>
                              </w:r>
                            </w:ins>
                            <w:del w:id="85" w:author="Author">
                              <w:r w:rsidDel="00535F1E">
                                <w:rPr>
                                  <w:rFonts w:eastAsia="Calibri"/>
                                  <w:b/>
                                </w:rPr>
                                <w:delText>t</w:delText>
                              </w:r>
                            </w:del>
                            <w:r>
                              <w:rPr>
                                <w:rFonts w:eastAsia="Calibri"/>
                                <w:b/>
                              </w:rPr>
                              <w:t>oxicities, which may be severe, life</w:t>
                            </w:r>
                            <w:r>
                              <w:rPr>
                                <w:rFonts w:eastAsia="Calibri"/>
                                <w:b/>
                              </w:rPr>
                              <w:noBreakHyphen/>
                              <w:t>threatening, or fatal, occurred in patients receiving BLINCYT</w:t>
                            </w:r>
                            <w:r>
                              <w:rPr>
                                <w:b/>
                              </w:rPr>
                              <w:t xml:space="preserve">O.  Interrupt or discontinue BLINCYTO as recommended </w:t>
                            </w:r>
                            <w:r>
                              <w:rPr>
                                <w:b/>
                                <w:i/>
                              </w:rPr>
                              <w:t>[see Dosage and Administration (2.3)</w:t>
                            </w:r>
                            <w:del w:id="86" w:author="Author">
                              <w:r w:rsidDel="004617E8">
                                <w:rPr>
                                  <w:b/>
                                  <w:i/>
                                </w:rPr>
                                <w:delText>,</w:delText>
                              </w:r>
                            </w:del>
                            <w:ins w:id="87" w:author="Author">
                              <w:r>
                                <w:rPr>
                                  <w:b/>
                                  <w:i/>
                                </w:rPr>
                                <w:t xml:space="preserve"> and</w:t>
                              </w:r>
                            </w:ins>
                            <w:r>
                              <w:rPr>
                                <w:b/>
                                <w:i/>
                              </w:rPr>
                              <w:t xml:space="preserve"> Warnings and Precautions (5.2)]</w:t>
                            </w:r>
                            <w:r>
                              <w:rPr>
                                <w:rFonts w:eastAsia="Calibri"/>
                                <w:b/>
                              </w:rPr>
                              <w:t xml:space="preserve">. </w:t>
                            </w:r>
                            <w:r>
                              <w:rPr>
                                <w:b/>
                              </w:rPr>
                              <w:t xml:space="preserve"> </w:t>
                            </w:r>
                          </w:p>
                          <w:p w14:paraId="1B1E0743" w14:textId="77777777" w:rsidR="00513A75" w:rsidRDefault="00513A75">
                            <w:pPr>
                              <w:ind w:left="720"/>
                            </w:pPr>
                            <w:r>
                              <w:rPr>
                                <w:rFonts w:eastAsia="Calibri"/>
                                <w:b/>
                              </w:rPr>
                              <w:t xml:space="preserve"> </w:t>
                            </w:r>
                          </w:p>
                          <w:p w14:paraId="6A095ED8" w14:textId="77777777" w:rsidR="00513A75" w:rsidRDefault="00513A75">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EFB655" id="_x0000_t202" coordsize="21600,21600" o:spt="202" path="m,l,21600r21600,l21600,xe">
                <v:stroke joinstyle="miter"/>
                <v:path gradientshapeok="t" o:connecttype="rect"/>
              </v:shapetype>
              <v:shape id="Text Box 2" o:spid="_x0000_s1026" type="#_x0000_t202" style="position:absolute;margin-left:0;margin-top:4.1pt;width:474.85pt;height:137.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" strokeweight="1pt">
                <v:textbox>
                  <w:txbxContent>
                    <w:p w14:paraId="124446BA" w14:textId="77777777" w:rsidR="00513A75" w:rsidRDefault="00513A75">
                      <w:pPr>
                        <w:jc w:val="center"/>
                        <w:rPr>
                          <w:b/>
                        </w:rPr>
                      </w:pPr>
                      <w:r>
                        <w:rPr>
                          <w:b/>
                        </w:rPr>
                        <w:t>WARNING: CYTOKINE RELEASE SYNDROME and NEUROLOGICAL TOXICITIES</w:t>
                      </w:r>
                    </w:p>
                    <w:p w14:paraId="605A11E7" w14:textId="08CA4B73" w:rsidR="00513A75" w:rsidRDefault="00513A75">
                      <w:pPr>
                        <w:rPr>
                          <w:b/>
                          <w:sz w:val="20"/>
                          <w:szCs w:val="19"/>
                        </w:rPr>
                      </w:pPr>
                    </w:p>
                    <w:p w14:paraId="7A6DBDEE" w14:textId="143425BB" w:rsidR="00513A75" w:rsidRDefault="00513A75" w:rsidP="00E14521">
                      <w:pPr>
                        <w:pStyle w:val="ListParagraph"/>
                        <w:numPr>
                          <w:ilvl w:val="0"/>
                          <w:numId w:val="15"/>
                        </w:numPr>
                        <w:suppressAutoHyphens w:val="0"/>
                        <w:ind w:left="360"/>
                        <w:rPr>
                          <w:b/>
                        </w:rPr>
                      </w:pPr>
                      <w:r>
                        <w:rPr>
                          <w:rFonts w:eastAsia="Calibri"/>
                          <w:b/>
                        </w:rPr>
                        <w:t>Cytokine Release Syndrome (CRS), which may be life</w:t>
                      </w:r>
                      <w:r>
                        <w:rPr>
                          <w:rFonts w:eastAsia="Calibri"/>
                          <w:b/>
                        </w:rPr>
                        <w:noBreakHyphen/>
                        <w:t>threatening or fatal, occurred in patients receiving BLINCYT</w:t>
                      </w:r>
                      <w:r>
                        <w:rPr>
                          <w:b/>
                        </w:rPr>
                        <w:t xml:space="preserve">O.  Interrupt or discontinue BLINCYTO and treat with corticosteroids as recommended </w:t>
                      </w:r>
                      <w:r>
                        <w:rPr>
                          <w:b/>
                          <w:i/>
                        </w:rPr>
                        <w:t>[see Dosage and Administration (2.3)</w:t>
                      </w:r>
                      <w:del w:id="88" w:author="Author">
                        <w:r w:rsidDel="004617E8">
                          <w:rPr>
                            <w:b/>
                            <w:i/>
                          </w:rPr>
                          <w:delText>,</w:delText>
                        </w:r>
                      </w:del>
                      <w:ins w:id="89" w:author="Author">
                        <w:r>
                          <w:rPr>
                            <w:b/>
                            <w:i/>
                          </w:rPr>
                          <w:t xml:space="preserve"> and</w:t>
                        </w:r>
                      </w:ins>
                      <w:r>
                        <w:rPr>
                          <w:b/>
                          <w:i/>
                        </w:rPr>
                        <w:t xml:space="preserve"> Warnings and Precautions (5.1)]</w:t>
                      </w:r>
                      <w:r>
                        <w:rPr>
                          <w:rFonts w:eastAsia="Calibri"/>
                          <w:b/>
                        </w:rPr>
                        <w:t xml:space="preserve">. </w:t>
                      </w:r>
                      <w:r>
                        <w:rPr>
                          <w:b/>
                        </w:rPr>
                        <w:t xml:space="preserve"> </w:t>
                      </w:r>
                    </w:p>
                    <w:p w14:paraId="5F1C4CB1" w14:textId="77777777" w:rsidR="00513A75" w:rsidRDefault="00513A75" w:rsidP="00211563">
                      <w:pPr>
                        <w:pStyle w:val="ListParagraph"/>
                        <w:ind w:left="0"/>
                        <w:rPr>
                          <w:b/>
                        </w:rPr>
                      </w:pPr>
                    </w:p>
                    <w:p w14:paraId="5BB71E9B" w14:textId="0DBD7D95" w:rsidR="00513A75" w:rsidRDefault="00513A75" w:rsidP="00E14521">
                      <w:pPr>
                        <w:pStyle w:val="ListParagraph"/>
                        <w:numPr>
                          <w:ilvl w:val="0"/>
                          <w:numId w:val="15"/>
                        </w:numPr>
                        <w:suppressAutoHyphens w:val="0"/>
                        <w:ind w:left="360"/>
                        <w:rPr>
                          <w:b/>
                        </w:rPr>
                      </w:pPr>
                      <w:r>
                        <w:rPr>
                          <w:rFonts w:eastAsia="Calibri"/>
                          <w:b/>
                        </w:rPr>
                        <w:t xml:space="preserve">Neurological </w:t>
                      </w:r>
                      <w:ins w:id="90" w:author="Author">
                        <w:r>
                          <w:rPr>
                            <w:rFonts w:eastAsia="Calibri"/>
                            <w:b/>
                          </w:rPr>
                          <w:t>T</w:t>
                        </w:r>
                      </w:ins>
                      <w:del w:id="91" w:author="Author">
                        <w:r w:rsidDel="00535F1E">
                          <w:rPr>
                            <w:rFonts w:eastAsia="Calibri"/>
                            <w:b/>
                          </w:rPr>
                          <w:delText>t</w:delText>
                        </w:r>
                      </w:del>
                      <w:r>
                        <w:rPr>
                          <w:rFonts w:eastAsia="Calibri"/>
                          <w:b/>
                        </w:rPr>
                        <w:t>oxicities, which may be severe, life</w:t>
                      </w:r>
                      <w:r>
                        <w:rPr>
                          <w:rFonts w:eastAsia="Calibri"/>
                          <w:b/>
                        </w:rPr>
                        <w:noBreakHyphen/>
                        <w:t>threatening, or fatal, occurred in patients receiving BLINCYT</w:t>
                      </w:r>
                      <w:r>
                        <w:rPr>
                          <w:b/>
                        </w:rPr>
                        <w:t xml:space="preserve">O.  Interrupt or discontinue BLINCYTO as recommended </w:t>
                      </w:r>
                      <w:r>
                        <w:rPr>
                          <w:b/>
                          <w:i/>
                        </w:rPr>
                        <w:t>[see Dosage and Administration (2.3)</w:t>
                      </w:r>
                      <w:del w:id="92" w:author="Author">
                        <w:r w:rsidDel="004617E8">
                          <w:rPr>
                            <w:b/>
                            <w:i/>
                          </w:rPr>
                          <w:delText>,</w:delText>
                        </w:r>
                      </w:del>
                      <w:ins w:id="93" w:author="Author">
                        <w:r>
                          <w:rPr>
                            <w:b/>
                            <w:i/>
                          </w:rPr>
                          <w:t xml:space="preserve"> and</w:t>
                        </w:r>
                      </w:ins>
                      <w:r>
                        <w:rPr>
                          <w:b/>
                          <w:i/>
                        </w:rPr>
                        <w:t xml:space="preserve"> Warnings and Precautions (5.2)]</w:t>
                      </w:r>
                      <w:r>
                        <w:rPr>
                          <w:rFonts w:eastAsia="Calibri"/>
                          <w:b/>
                        </w:rPr>
                        <w:t xml:space="preserve">. </w:t>
                      </w:r>
                      <w:r>
                        <w:rPr>
                          <w:b/>
                        </w:rPr>
                        <w:t xml:space="preserve"> </w:t>
                      </w:r>
                    </w:p>
                    <w:p w14:paraId="1B1E0743" w14:textId="77777777" w:rsidR="00513A75" w:rsidRDefault="00513A75">
                      <w:pPr>
                        <w:ind w:left="720"/>
                      </w:pPr>
                      <w:r>
                        <w:rPr>
                          <w:rFonts w:eastAsia="Calibri"/>
                          <w:b/>
                        </w:rPr>
                        <w:t xml:space="preserve"> </w:t>
                      </w:r>
                    </w:p>
                    <w:p w14:paraId="6A095ED8" w14:textId="77777777" w:rsidR="00513A75" w:rsidRDefault="00513A75">
                      <w:pPr>
                        <w:rPr>
                          <w:b/>
                        </w:rPr>
                      </w:pPr>
                    </w:p>
                  </w:txbxContent>
                </v:textbox>
              </v:shape>
            </w:pict>
          </mc:Fallback>
        </mc:AlternateContent>
      </w:r>
    </w:p>
    <w:p w14:paraId="31A93A84" w14:textId="77777777" w:rsidR="00FC1B28" w:rsidRPr="001B18EC" w:rsidRDefault="00FC1B28" w:rsidP="00CE7259">
      <w:pPr>
        <w:pStyle w:val="Heading1"/>
        <w:keepNext w:val="0"/>
        <w:ind w:hanging="540"/>
        <w:rPr>
          <w:rFonts w:ascii="Times New Roman" w:hAnsi="Times New Roman"/>
        </w:rPr>
      </w:pPr>
      <w:bookmarkStart w:id="88" w:name="_Toc302637236"/>
      <w:bookmarkStart w:id="89" w:name="_Toc302640754"/>
      <w:bookmarkStart w:id="90" w:name="_Toc394640216"/>
    </w:p>
    <w:p w14:paraId="4436ADDF" w14:textId="77777777" w:rsidR="00FC1B28" w:rsidRPr="001B18EC" w:rsidRDefault="00FC1B28" w:rsidP="00CE7259">
      <w:pPr>
        <w:pStyle w:val="Heading1"/>
        <w:keepNext w:val="0"/>
        <w:ind w:hanging="540"/>
        <w:rPr>
          <w:rFonts w:ascii="Times New Roman" w:hAnsi="Times New Roman"/>
        </w:rPr>
      </w:pPr>
    </w:p>
    <w:p w14:paraId="00B92EA4" w14:textId="77777777" w:rsidR="00FC1B28" w:rsidRPr="001B18EC" w:rsidRDefault="00FC1B28" w:rsidP="00CE7259">
      <w:pPr>
        <w:pStyle w:val="Heading1"/>
        <w:keepNext w:val="0"/>
        <w:ind w:hanging="540"/>
        <w:rPr>
          <w:rFonts w:ascii="Times New Roman" w:hAnsi="Times New Roman"/>
        </w:rPr>
      </w:pPr>
    </w:p>
    <w:p w14:paraId="5B3EE8E6" w14:textId="77777777" w:rsidR="00FC1B28" w:rsidRPr="001B18EC" w:rsidRDefault="00FC1B28" w:rsidP="00CE7259">
      <w:pPr>
        <w:pStyle w:val="Heading1"/>
        <w:keepNext w:val="0"/>
        <w:ind w:hanging="540"/>
      </w:pPr>
    </w:p>
    <w:p w14:paraId="1779968D" w14:textId="77777777" w:rsidR="00FC1B28" w:rsidRPr="001B18EC" w:rsidRDefault="00FC1B28" w:rsidP="00CE7259">
      <w:pPr>
        <w:pStyle w:val="Heading1"/>
        <w:keepNext w:val="0"/>
        <w:ind w:hanging="540"/>
        <w:rPr>
          <w:rFonts w:ascii="Times New Roman" w:hAnsi="Times New Roman"/>
        </w:rPr>
      </w:pPr>
    </w:p>
    <w:p w14:paraId="2E9159BE" w14:textId="77777777" w:rsidR="00FC1B28" w:rsidRPr="001B18EC" w:rsidRDefault="00FC1B28" w:rsidP="00CE7259">
      <w:pPr>
        <w:pStyle w:val="Heading1"/>
        <w:keepNext w:val="0"/>
        <w:ind w:hanging="540"/>
        <w:rPr>
          <w:rFonts w:ascii="Times New Roman" w:hAnsi="Times New Roman"/>
        </w:rPr>
      </w:pPr>
    </w:p>
    <w:p w14:paraId="192CA28C" w14:textId="77777777" w:rsidR="00FC1B28" w:rsidRPr="001B18EC" w:rsidRDefault="00FC1B28" w:rsidP="00CE7259">
      <w:pPr>
        <w:pStyle w:val="Text"/>
        <w:ind w:hanging="540"/>
      </w:pPr>
    </w:p>
    <w:p w14:paraId="60648423" w14:textId="77777777" w:rsidR="00FC1B28" w:rsidRPr="001B18EC" w:rsidRDefault="00FC1B28" w:rsidP="00CE7259">
      <w:pPr>
        <w:pStyle w:val="Heading1"/>
        <w:keepNext w:val="0"/>
      </w:pPr>
    </w:p>
    <w:p w14:paraId="0B2E2429" w14:textId="77777777" w:rsidR="00FC1B28" w:rsidRPr="001B18EC" w:rsidRDefault="00FC1B28" w:rsidP="00CE7259">
      <w:pPr>
        <w:pStyle w:val="Heading1"/>
        <w:keepNext w:val="0"/>
        <w:rPr>
          <w:rFonts w:ascii="Times New Roman" w:hAnsi="Times New Roman"/>
        </w:rPr>
      </w:pPr>
    </w:p>
    <w:p w14:paraId="042DEC86" w14:textId="2574A1F8" w:rsidR="00FC1B28" w:rsidRPr="001B18EC" w:rsidRDefault="002F1343" w:rsidP="00151614">
      <w:pPr>
        <w:pStyle w:val="Heading1"/>
        <w:keepNext w:val="0"/>
        <w:numPr>
          <w:ilvl w:val="0"/>
          <w:numId w:val="40"/>
        </w:numPr>
        <w:tabs>
          <w:tab w:val="num" w:pos="360"/>
          <w:tab w:val="left" w:pos="567"/>
        </w:tabs>
        <w:rPr>
          <w:rFonts w:ascii="Times New Roman" w:hAnsi="Times New Roman"/>
        </w:rPr>
      </w:pPr>
      <w:bookmarkStart w:id="91" w:name="_Toc466276359"/>
      <w:bookmarkStart w:id="92" w:name="_Toc209854180"/>
      <w:bookmarkStart w:id="93" w:name="_Toc210707901"/>
      <w:bookmarkEnd w:id="79"/>
      <w:bookmarkEnd w:id="80"/>
      <w:bookmarkEnd w:id="81"/>
      <w:bookmarkEnd w:id="88"/>
      <w:bookmarkEnd w:id="89"/>
      <w:bookmarkEnd w:id="90"/>
      <w:r>
        <w:rPr>
          <w:rFonts w:ascii="Times New Roman" w:hAnsi="Times New Roman"/>
        </w:rPr>
        <w:t xml:space="preserve"> </w:t>
      </w:r>
      <w:r w:rsidR="00FC1B28" w:rsidRPr="001B18EC">
        <w:rPr>
          <w:rFonts w:ascii="Times New Roman" w:hAnsi="Times New Roman"/>
        </w:rPr>
        <w:t>INDICATIONS AND USAGE</w:t>
      </w:r>
      <w:bookmarkEnd w:id="91"/>
    </w:p>
    <w:p w14:paraId="70D789EC" w14:textId="77777777" w:rsidR="00FC1B28" w:rsidRDefault="00FC1B28" w:rsidP="00CE7259">
      <w:pPr>
        <w:pStyle w:val="Text"/>
        <w:spacing w:before="0" w:after="0" w:line="240" w:lineRule="auto"/>
        <w:rPr>
          <w:szCs w:val="22"/>
        </w:rPr>
      </w:pPr>
    </w:p>
    <w:p w14:paraId="4A360748" w14:textId="21B8FD01" w:rsidR="00557121" w:rsidRPr="006A2E87" w:rsidRDefault="00D63053" w:rsidP="00D63053">
      <w:pPr>
        <w:pStyle w:val="Text"/>
        <w:spacing w:before="0" w:after="0" w:line="240" w:lineRule="auto"/>
        <w:rPr>
          <w:b/>
          <w:szCs w:val="22"/>
        </w:rPr>
      </w:pPr>
      <w:r>
        <w:rPr>
          <w:b/>
          <w:szCs w:val="22"/>
        </w:rPr>
        <w:t>1.1</w:t>
      </w:r>
      <w:ins w:id="94" w:author="Author">
        <w:r w:rsidR="002339A0">
          <w:rPr>
            <w:b/>
            <w:szCs w:val="22"/>
          </w:rPr>
          <w:tab/>
        </w:r>
      </w:ins>
      <w:del w:id="95" w:author="Author">
        <w:r w:rsidDel="002339A0">
          <w:rPr>
            <w:b/>
            <w:szCs w:val="22"/>
          </w:rPr>
          <w:delText xml:space="preserve">         </w:delText>
        </w:r>
      </w:del>
      <w:r w:rsidR="00557121" w:rsidRPr="006A2E87">
        <w:rPr>
          <w:b/>
          <w:szCs w:val="22"/>
        </w:rPr>
        <w:t>MRD</w:t>
      </w:r>
      <w:del w:id="96" w:author="Author">
        <w:r w:rsidR="00292423" w:rsidRPr="006A2E87" w:rsidDel="0070453C">
          <w:rPr>
            <w:b/>
            <w:szCs w:val="22"/>
          </w:rPr>
          <w:delText>-</w:delText>
        </w:r>
      </w:del>
      <w:ins w:id="97" w:author="Author">
        <w:r w:rsidR="0070453C">
          <w:rPr>
            <w:b/>
            <w:szCs w:val="22"/>
          </w:rPr>
          <w:noBreakHyphen/>
        </w:r>
      </w:ins>
      <w:r w:rsidR="00292423" w:rsidRPr="006A2E87">
        <w:rPr>
          <w:b/>
          <w:szCs w:val="22"/>
        </w:rPr>
        <w:t>positive</w:t>
      </w:r>
      <w:r w:rsidR="00557121" w:rsidRPr="006A2E87">
        <w:rPr>
          <w:b/>
          <w:szCs w:val="22"/>
        </w:rPr>
        <w:t xml:space="preserve"> B</w:t>
      </w:r>
      <w:del w:id="98" w:author="Author">
        <w:r w:rsidR="00557121" w:rsidRPr="006A2E87" w:rsidDel="00735413">
          <w:rPr>
            <w:b/>
            <w:szCs w:val="22"/>
          </w:rPr>
          <w:delText>-</w:delText>
        </w:r>
      </w:del>
      <w:ins w:id="99" w:author="Author">
        <w:r w:rsidR="00735413">
          <w:rPr>
            <w:b/>
            <w:szCs w:val="22"/>
          </w:rPr>
          <w:noBreakHyphen/>
        </w:r>
      </w:ins>
      <w:r w:rsidR="00557121" w:rsidRPr="006A2E87">
        <w:rPr>
          <w:b/>
          <w:szCs w:val="22"/>
        </w:rPr>
        <w:t>cell Precursor ALL</w:t>
      </w:r>
    </w:p>
    <w:p w14:paraId="5C96ED50" w14:textId="3F47EC60" w:rsidR="00557121" w:rsidRPr="00C7581E" w:rsidRDefault="00557121" w:rsidP="00F31EDE">
      <w:pPr>
        <w:pStyle w:val="Text"/>
        <w:spacing w:before="0" w:after="0" w:line="240" w:lineRule="auto"/>
        <w:rPr>
          <w:rFonts w:cs="Arial"/>
          <w:bCs/>
          <w:szCs w:val="22"/>
        </w:rPr>
      </w:pPr>
    </w:p>
    <w:p w14:paraId="61C5AE3C" w14:textId="46325351" w:rsidR="00557121" w:rsidRDefault="00557121" w:rsidP="00F31EDE">
      <w:pPr>
        <w:pStyle w:val="Text"/>
        <w:spacing w:before="0" w:after="0" w:line="240" w:lineRule="auto"/>
        <w:rPr>
          <w:rFonts w:cs="Arial"/>
          <w:bCs/>
          <w:szCs w:val="22"/>
        </w:rPr>
      </w:pPr>
      <w:r w:rsidRPr="00C7581E">
        <w:rPr>
          <w:rFonts w:cs="Arial"/>
          <w:bCs/>
          <w:szCs w:val="22"/>
        </w:rPr>
        <w:t xml:space="preserve">BLINCYTO is indicated for the treatment </w:t>
      </w:r>
      <w:r w:rsidR="00F31EDE" w:rsidRPr="00F31EDE">
        <w:rPr>
          <w:rFonts w:cs="Arial"/>
          <w:bCs/>
          <w:szCs w:val="22"/>
        </w:rPr>
        <w:t>of B</w:t>
      </w:r>
      <w:ins w:id="100" w:author="Author">
        <w:r w:rsidR="00735413">
          <w:rPr>
            <w:rFonts w:cs="Arial"/>
            <w:bCs/>
            <w:szCs w:val="22"/>
          </w:rPr>
          <w:noBreakHyphen/>
        </w:r>
      </w:ins>
      <w:del w:id="101" w:author="Author">
        <w:r w:rsidR="00F31EDE" w:rsidRPr="00F31EDE" w:rsidDel="00735413">
          <w:rPr>
            <w:rFonts w:cs="Arial"/>
            <w:bCs/>
            <w:szCs w:val="22"/>
          </w:rPr>
          <w:delText>-</w:delText>
        </w:r>
      </w:del>
      <w:r w:rsidR="00F31EDE" w:rsidRPr="00F31EDE">
        <w:rPr>
          <w:rFonts w:cs="Arial"/>
          <w:bCs/>
          <w:szCs w:val="22"/>
        </w:rPr>
        <w:t xml:space="preserve">cell precursor acute lymphoblastic leukemia (ALL) in first or second </w:t>
      </w:r>
      <w:commentRangeStart w:id="102"/>
      <w:r w:rsidR="00F31EDE" w:rsidRPr="00F31EDE">
        <w:rPr>
          <w:rFonts w:cs="Arial"/>
          <w:bCs/>
          <w:szCs w:val="22"/>
        </w:rPr>
        <w:t>complete remission</w:t>
      </w:r>
      <w:commentRangeEnd w:id="102"/>
      <w:r w:rsidR="00A723E5">
        <w:rPr>
          <w:rStyle w:val="CommentReference"/>
        </w:rPr>
        <w:commentReference w:id="102"/>
      </w:r>
      <w:r w:rsidR="00F31EDE" w:rsidRPr="00F31EDE">
        <w:rPr>
          <w:rFonts w:cs="Arial"/>
          <w:bCs/>
          <w:szCs w:val="22"/>
        </w:rPr>
        <w:t xml:space="preserve"> with minimal residual disease (MRD) greater than or equal to 0.1%</w:t>
      </w:r>
      <w:r w:rsidR="00F31EDE">
        <w:rPr>
          <w:rFonts w:cs="Arial"/>
          <w:bCs/>
          <w:szCs w:val="22"/>
        </w:rPr>
        <w:t xml:space="preserve"> in adults and children</w:t>
      </w:r>
      <w:r w:rsidRPr="006A2E87">
        <w:rPr>
          <w:rFonts w:cs="Arial"/>
          <w:bCs/>
          <w:szCs w:val="22"/>
        </w:rPr>
        <w:t>.</w:t>
      </w:r>
    </w:p>
    <w:p w14:paraId="0CF89BCD" w14:textId="1C9F420E" w:rsidR="00576EF3" w:rsidRDefault="00576EF3" w:rsidP="00CE7259">
      <w:pPr>
        <w:pStyle w:val="Text"/>
        <w:spacing w:before="0" w:after="0" w:line="240" w:lineRule="auto"/>
        <w:rPr>
          <w:rFonts w:cs="Arial"/>
          <w:bCs/>
          <w:szCs w:val="22"/>
        </w:rPr>
      </w:pPr>
    </w:p>
    <w:p w14:paraId="24B5CA3C" w14:textId="0F2AC388" w:rsidR="008918CE" w:rsidRDefault="008918CE" w:rsidP="00CE7259">
      <w:pPr>
        <w:pStyle w:val="Text"/>
        <w:spacing w:before="0" w:after="0" w:line="240" w:lineRule="auto"/>
      </w:pPr>
      <w:r w:rsidRPr="008918CE">
        <w:t xml:space="preserve">This indication is approved under accelerated approval based on </w:t>
      </w:r>
      <w:r>
        <w:t>MRD</w:t>
      </w:r>
      <w:r w:rsidRPr="008918CE">
        <w:t xml:space="preserve"> response</w:t>
      </w:r>
      <w:r>
        <w:t xml:space="preserve"> rate and hematological </w:t>
      </w:r>
      <w:commentRangeStart w:id="103"/>
      <w:r>
        <w:t>relapse</w:t>
      </w:r>
      <w:del w:id="104" w:author="Author">
        <w:r w:rsidDel="0070453C">
          <w:delText>-</w:delText>
        </w:r>
      </w:del>
      <w:ins w:id="105" w:author="Author">
        <w:r w:rsidR="0070453C">
          <w:noBreakHyphen/>
        </w:r>
      </w:ins>
      <w:r>
        <w:t>free survival</w:t>
      </w:r>
      <w:commentRangeEnd w:id="103"/>
      <w:r w:rsidR="003068D9">
        <w:rPr>
          <w:rStyle w:val="CommentReference"/>
        </w:rPr>
        <w:commentReference w:id="103"/>
      </w:r>
      <w:r w:rsidRPr="008918CE">
        <w:t>. Continued approval for this indicatio</w:t>
      </w:r>
      <w:r w:rsidR="00FA4BBA">
        <w:t>n</w:t>
      </w:r>
      <w:r w:rsidRPr="008918CE">
        <w:t xml:space="preserve"> may be contingent upon verification and description of clinical benefit in the confirmatory trials</w:t>
      </w:r>
      <w:r w:rsidR="00CD5915">
        <w:t>.</w:t>
      </w:r>
    </w:p>
    <w:p w14:paraId="37B0964A" w14:textId="77777777" w:rsidR="008918CE" w:rsidRPr="006A2E87" w:rsidRDefault="008918CE" w:rsidP="00CE7259">
      <w:pPr>
        <w:pStyle w:val="Text"/>
        <w:spacing w:before="0" w:after="0" w:line="240" w:lineRule="auto"/>
        <w:rPr>
          <w:rFonts w:cs="Arial"/>
          <w:bCs/>
          <w:szCs w:val="22"/>
        </w:rPr>
      </w:pPr>
    </w:p>
    <w:p w14:paraId="797CF801" w14:textId="4CBC21A3" w:rsidR="008E15F4" w:rsidRPr="008E15F4" w:rsidRDefault="008E15F4" w:rsidP="00CE7259">
      <w:pPr>
        <w:pStyle w:val="Text"/>
        <w:spacing w:before="0" w:after="0" w:line="240" w:lineRule="auto"/>
        <w:rPr>
          <w:rFonts w:cs="Arial"/>
          <w:b/>
          <w:bCs/>
          <w:szCs w:val="22"/>
        </w:rPr>
      </w:pPr>
      <w:r w:rsidRPr="008E15F4">
        <w:rPr>
          <w:rFonts w:cs="Arial"/>
          <w:b/>
          <w:bCs/>
          <w:szCs w:val="22"/>
        </w:rPr>
        <w:t>1.2</w:t>
      </w:r>
      <w:r w:rsidRPr="008E15F4">
        <w:rPr>
          <w:rFonts w:cs="Arial"/>
          <w:b/>
          <w:bCs/>
          <w:szCs w:val="22"/>
        </w:rPr>
        <w:tab/>
      </w:r>
      <w:r w:rsidRPr="008E15F4">
        <w:rPr>
          <w:b/>
          <w:szCs w:val="22"/>
        </w:rPr>
        <w:t>Relapsed or Refractory B</w:t>
      </w:r>
      <w:r w:rsidRPr="008E15F4">
        <w:rPr>
          <w:b/>
          <w:szCs w:val="22"/>
        </w:rPr>
        <w:noBreakHyphen/>
        <w:t>cell Precursor ALL</w:t>
      </w:r>
    </w:p>
    <w:p w14:paraId="68634BB2" w14:textId="4544011B" w:rsidR="008E15F4" w:rsidRDefault="008E15F4" w:rsidP="00CE7259">
      <w:pPr>
        <w:pStyle w:val="Text"/>
        <w:spacing w:before="0" w:after="0" w:line="240" w:lineRule="auto"/>
        <w:rPr>
          <w:szCs w:val="22"/>
        </w:rPr>
      </w:pPr>
    </w:p>
    <w:p w14:paraId="17D31A3F" w14:textId="07E11A3E" w:rsidR="00FC1B28" w:rsidRPr="001B18EC" w:rsidRDefault="00FC1B28" w:rsidP="00CE7259">
      <w:pPr>
        <w:pStyle w:val="Text"/>
        <w:spacing w:before="0" w:after="0" w:line="240" w:lineRule="auto"/>
        <w:rPr>
          <w:szCs w:val="22"/>
        </w:rPr>
      </w:pPr>
      <w:r w:rsidRPr="001B18EC">
        <w:rPr>
          <w:szCs w:val="22"/>
        </w:rPr>
        <w:t>BLINCYTO is indicated for the treatment of relapsed or refractory B</w:t>
      </w:r>
      <w:r w:rsidR="00BA5D1A" w:rsidRPr="001B18EC">
        <w:rPr>
          <w:szCs w:val="22"/>
        </w:rPr>
        <w:noBreakHyphen/>
      </w:r>
      <w:r w:rsidRPr="001B18EC">
        <w:rPr>
          <w:szCs w:val="22"/>
        </w:rPr>
        <w:t xml:space="preserve">cell precursor </w:t>
      </w:r>
      <w:commentRangeStart w:id="106"/>
      <w:r w:rsidRPr="001B18EC">
        <w:rPr>
          <w:szCs w:val="22"/>
        </w:rPr>
        <w:t>acute lymphoblastic leukemia</w:t>
      </w:r>
      <w:commentRangeEnd w:id="106"/>
      <w:r w:rsidR="00535F1E">
        <w:rPr>
          <w:rStyle w:val="CommentReference"/>
        </w:rPr>
        <w:commentReference w:id="106"/>
      </w:r>
      <w:r w:rsidRPr="001B18EC">
        <w:rPr>
          <w:szCs w:val="22"/>
        </w:rPr>
        <w:t xml:space="preserve"> (ALL)</w:t>
      </w:r>
      <w:r w:rsidR="005D0CCD" w:rsidRPr="001B18EC">
        <w:rPr>
          <w:szCs w:val="22"/>
        </w:rPr>
        <w:t xml:space="preserve"> in adults and children</w:t>
      </w:r>
      <w:r w:rsidR="00406FB0" w:rsidRPr="001B18EC">
        <w:rPr>
          <w:szCs w:val="22"/>
        </w:rPr>
        <w:t>.</w:t>
      </w:r>
      <w:r w:rsidRPr="001B18EC">
        <w:rPr>
          <w:szCs w:val="22"/>
        </w:rPr>
        <w:t xml:space="preserve"> </w:t>
      </w:r>
    </w:p>
    <w:p w14:paraId="18A2B1F0" w14:textId="77777777" w:rsidR="00FC1B28" w:rsidRPr="001B18EC" w:rsidRDefault="00FC1B28" w:rsidP="00CE7259">
      <w:pPr>
        <w:pStyle w:val="Text"/>
        <w:spacing w:before="0" w:after="0" w:line="240" w:lineRule="auto"/>
        <w:rPr>
          <w:szCs w:val="22"/>
        </w:rPr>
      </w:pPr>
    </w:p>
    <w:p w14:paraId="5F2D1E08" w14:textId="77777777" w:rsidR="00FC1B28" w:rsidRPr="001B18EC" w:rsidRDefault="00FC1B28" w:rsidP="00CE7259">
      <w:pPr>
        <w:pStyle w:val="Heading1"/>
        <w:keepNext w:val="0"/>
        <w:tabs>
          <w:tab w:val="left" w:pos="567"/>
        </w:tabs>
        <w:rPr>
          <w:rFonts w:ascii="Times New Roman" w:hAnsi="Times New Roman"/>
        </w:rPr>
      </w:pPr>
      <w:bookmarkStart w:id="107" w:name="_Toc302637238"/>
      <w:bookmarkStart w:id="108" w:name="_Toc302640756"/>
      <w:bookmarkStart w:id="109" w:name="_Toc466276360"/>
      <w:r w:rsidRPr="001B18EC">
        <w:rPr>
          <w:rFonts w:ascii="Times New Roman" w:hAnsi="Times New Roman"/>
        </w:rPr>
        <w:t>2</w:t>
      </w:r>
      <w:r w:rsidRPr="001B18EC">
        <w:rPr>
          <w:rFonts w:ascii="Times New Roman" w:hAnsi="Times New Roman"/>
        </w:rPr>
        <w:tab/>
        <w:t>DOSAGE AND ADMINISTRATION</w:t>
      </w:r>
      <w:bookmarkEnd w:id="107"/>
      <w:bookmarkEnd w:id="108"/>
      <w:bookmarkEnd w:id="109"/>
    </w:p>
    <w:p w14:paraId="60E6136A" w14:textId="5CEB47AB" w:rsidR="00FC1B28" w:rsidRDefault="00FC1B28" w:rsidP="00CE7259">
      <w:pPr>
        <w:pStyle w:val="Text"/>
        <w:spacing w:before="0" w:after="0" w:line="240" w:lineRule="auto"/>
        <w:rPr>
          <w:b/>
        </w:rPr>
      </w:pPr>
    </w:p>
    <w:p w14:paraId="0A5621C2" w14:textId="2BC4647F" w:rsidR="0069657A" w:rsidRDefault="0069657A" w:rsidP="00000C68">
      <w:pPr>
        <w:pStyle w:val="Heading2"/>
        <w:keepNext w:val="0"/>
      </w:pPr>
      <w:r>
        <w:t xml:space="preserve">2.1 </w:t>
      </w:r>
      <w:r>
        <w:tab/>
        <w:t>Treatment of MRD</w:t>
      </w:r>
      <w:del w:id="110" w:author="Author">
        <w:r w:rsidDel="0070453C">
          <w:delText>-</w:delText>
        </w:r>
      </w:del>
      <w:ins w:id="111" w:author="Author">
        <w:r w:rsidR="0070453C">
          <w:noBreakHyphen/>
        </w:r>
      </w:ins>
      <w:r w:rsidR="00C10C13">
        <w:t>positive</w:t>
      </w:r>
      <w:r>
        <w:t xml:space="preserve"> B</w:t>
      </w:r>
      <w:ins w:id="112" w:author="Author">
        <w:r w:rsidR="00735413">
          <w:noBreakHyphen/>
        </w:r>
      </w:ins>
      <w:del w:id="113" w:author="Author">
        <w:r w:rsidDel="00735413">
          <w:delText>-</w:delText>
        </w:r>
      </w:del>
      <w:r>
        <w:t>cell Precursor ALL</w:t>
      </w:r>
    </w:p>
    <w:p w14:paraId="2559B41E" w14:textId="77777777" w:rsidR="0069657A" w:rsidRDefault="0069657A" w:rsidP="00000C68">
      <w:pPr>
        <w:pStyle w:val="Text"/>
        <w:spacing w:before="0" w:after="0" w:line="240" w:lineRule="auto"/>
      </w:pPr>
    </w:p>
    <w:p w14:paraId="5428F0B6" w14:textId="7F86C90D" w:rsidR="0069657A" w:rsidRDefault="0069657A" w:rsidP="00D63053">
      <w:pPr>
        <w:pStyle w:val="Text"/>
        <w:numPr>
          <w:ilvl w:val="0"/>
          <w:numId w:val="21"/>
        </w:numPr>
        <w:spacing w:before="0" w:after="0" w:line="240" w:lineRule="auto"/>
        <w:ind w:left="360"/>
        <w:rPr>
          <w:szCs w:val="22"/>
        </w:rPr>
      </w:pPr>
      <w:r w:rsidRPr="001B18EC">
        <w:rPr>
          <w:szCs w:val="22"/>
        </w:rPr>
        <w:t xml:space="preserve">A treatment course consists of </w:t>
      </w:r>
      <w:r>
        <w:rPr>
          <w:szCs w:val="22"/>
        </w:rPr>
        <w:t>1 cycle</w:t>
      </w:r>
      <w:r w:rsidRPr="001B18EC">
        <w:rPr>
          <w:szCs w:val="22"/>
        </w:rPr>
        <w:t xml:space="preserve"> of BLINCYTO for induction followed by</w:t>
      </w:r>
      <w:r w:rsidR="00E07F5E">
        <w:rPr>
          <w:szCs w:val="22"/>
        </w:rPr>
        <w:t xml:space="preserve"> up to</w:t>
      </w:r>
      <w:r w:rsidRPr="001B18EC">
        <w:rPr>
          <w:szCs w:val="22"/>
        </w:rPr>
        <w:t xml:space="preserve"> 3 addi</w:t>
      </w:r>
      <w:r>
        <w:rPr>
          <w:szCs w:val="22"/>
        </w:rPr>
        <w:t>tional cycles for consolidation</w:t>
      </w:r>
      <w:r w:rsidRPr="001B18EC">
        <w:rPr>
          <w:szCs w:val="22"/>
        </w:rPr>
        <w:t>.</w:t>
      </w:r>
    </w:p>
    <w:p w14:paraId="190EED04" w14:textId="77777777" w:rsidR="00E07F5E" w:rsidRDefault="00E07F5E" w:rsidP="00000C68">
      <w:pPr>
        <w:pStyle w:val="Text"/>
        <w:spacing w:before="0" w:after="0" w:line="240" w:lineRule="auto"/>
        <w:rPr>
          <w:szCs w:val="22"/>
        </w:rPr>
      </w:pPr>
    </w:p>
    <w:p w14:paraId="499E4D1A" w14:textId="27491FDB" w:rsidR="00E07F5E" w:rsidRDefault="00E07F5E" w:rsidP="00D63053">
      <w:pPr>
        <w:pStyle w:val="Text"/>
        <w:numPr>
          <w:ilvl w:val="0"/>
          <w:numId w:val="21"/>
        </w:numPr>
        <w:spacing w:before="0" w:after="0" w:line="240" w:lineRule="auto"/>
        <w:ind w:left="360"/>
        <w:rPr>
          <w:szCs w:val="22"/>
        </w:rPr>
      </w:pPr>
      <w:r w:rsidRPr="00EC5B3F">
        <w:rPr>
          <w:szCs w:val="22"/>
        </w:rPr>
        <w:t>A single</w:t>
      </w:r>
      <w:r w:rsidRPr="00C75DEE">
        <w:rPr>
          <w:szCs w:val="22"/>
        </w:rPr>
        <w:t xml:space="preserve"> cycle of treatment of BLINCYTO </w:t>
      </w:r>
      <w:r w:rsidRPr="00EC5B3F">
        <w:rPr>
          <w:szCs w:val="22"/>
        </w:rPr>
        <w:t>induction or consolidation consists of 28 days of continuous intravenous infusion followed by a 14</w:t>
      </w:r>
      <w:r w:rsidRPr="00EC5B3F">
        <w:rPr>
          <w:szCs w:val="22"/>
        </w:rPr>
        <w:noBreakHyphen/>
        <w:t>day treatment</w:t>
      </w:r>
      <w:r w:rsidRPr="00EC5B3F">
        <w:rPr>
          <w:szCs w:val="22"/>
        </w:rPr>
        <w:noBreakHyphen/>
        <w:t xml:space="preserve">free interval (total 42 days).  </w:t>
      </w:r>
    </w:p>
    <w:p w14:paraId="41A74B50" w14:textId="77777777" w:rsidR="0069657A" w:rsidRPr="004F6DFA" w:rsidRDefault="0069657A" w:rsidP="00CE7259">
      <w:pPr>
        <w:pStyle w:val="Text"/>
        <w:spacing w:before="0" w:after="0" w:line="240" w:lineRule="auto"/>
        <w:ind w:left="360"/>
        <w:rPr>
          <w:szCs w:val="22"/>
        </w:rPr>
      </w:pPr>
    </w:p>
    <w:p w14:paraId="4A0103B2" w14:textId="22522E0B" w:rsidR="0069657A" w:rsidRDefault="0069657A" w:rsidP="00D63053">
      <w:pPr>
        <w:pStyle w:val="Text"/>
        <w:numPr>
          <w:ilvl w:val="0"/>
          <w:numId w:val="21"/>
        </w:numPr>
        <w:spacing w:before="0" w:after="0" w:line="240" w:lineRule="auto"/>
        <w:ind w:left="360"/>
        <w:rPr>
          <w:szCs w:val="22"/>
        </w:rPr>
      </w:pPr>
      <w:r>
        <w:rPr>
          <w:szCs w:val="22"/>
        </w:rPr>
        <w:t>See Table </w:t>
      </w:r>
      <w:r w:rsidR="009A0C6D">
        <w:rPr>
          <w:szCs w:val="22"/>
        </w:rPr>
        <w:t>1</w:t>
      </w:r>
      <w:r w:rsidRPr="001B18EC">
        <w:rPr>
          <w:szCs w:val="22"/>
        </w:rPr>
        <w:t xml:space="preserve"> for the recommended dose</w:t>
      </w:r>
      <w:r w:rsidR="009A330F">
        <w:rPr>
          <w:szCs w:val="22"/>
        </w:rPr>
        <w:t xml:space="preserve"> by patient weight</w:t>
      </w:r>
      <w:r>
        <w:rPr>
          <w:szCs w:val="22"/>
        </w:rPr>
        <w:t xml:space="preserve"> and schedule</w:t>
      </w:r>
      <w:r w:rsidRPr="001B18EC">
        <w:rPr>
          <w:szCs w:val="22"/>
        </w:rPr>
        <w:t xml:space="preserve">. </w:t>
      </w:r>
      <w:r w:rsidR="009A330F" w:rsidRPr="001B18EC">
        <w:rPr>
          <w:szCs w:val="22"/>
        </w:rPr>
        <w:t>Patients greater than or equal to 45 kg receive a fixed</w:t>
      </w:r>
      <w:r w:rsidR="009A330F" w:rsidRPr="001B18EC">
        <w:rPr>
          <w:szCs w:val="22"/>
        </w:rPr>
        <w:noBreakHyphen/>
        <w:t>dose</w:t>
      </w:r>
      <w:r w:rsidR="00BE1950">
        <w:rPr>
          <w:szCs w:val="22"/>
        </w:rPr>
        <w:t xml:space="preserve">.  </w:t>
      </w:r>
      <w:r w:rsidR="00FC5072">
        <w:rPr>
          <w:szCs w:val="22"/>
        </w:rPr>
        <w:t>F</w:t>
      </w:r>
      <w:r w:rsidR="009A330F" w:rsidRPr="001B18EC">
        <w:rPr>
          <w:szCs w:val="22"/>
        </w:rPr>
        <w:t>or patients less than 45 kg, the dose is calculated using the pat</w:t>
      </w:r>
      <w:r w:rsidR="009A330F">
        <w:rPr>
          <w:szCs w:val="22"/>
        </w:rPr>
        <w:t>ient’s body surface area (BSA).</w:t>
      </w:r>
      <w:r w:rsidRPr="001B18EC">
        <w:rPr>
          <w:szCs w:val="22"/>
        </w:rPr>
        <w:t xml:space="preserve">  </w:t>
      </w:r>
    </w:p>
    <w:p w14:paraId="23F79005" w14:textId="77777777" w:rsidR="0069657A" w:rsidRDefault="0069657A">
      <w:pPr>
        <w:pStyle w:val="Text"/>
        <w:spacing w:before="0" w:after="0" w:line="240" w:lineRule="auto"/>
        <w:ind w:left="360"/>
        <w:rPr>
          <w:szCs w:val="22"/>
        </w:rPr>
        <w:pPrChange w:id="114" w:author="Author">
          <w:pPr>
            <w:pStyle w:val="ListParagraph"/>
          </w:pPr>
        </w:pPrChange>
      </w:pPr>
    </w:p>
    <w:p w14:paraId="08BAB2B3" w14:textId="7CAEFF62" w:rsidR="0069657A" w:rsidRDefault="0069657A" w:rsidP="00465419">
      <w:pPr>
        <w:pStyle w:val="Text"/>
        <w:keepNext/>
        <w:spacing w:before="0" w:after="0" w:line="240" w:lineRule="auto"/>
        <w:jc w:val="center"/>
        <w:rPr>
          <w:b/>
        </w:rPr>
      </w:pPr>
      <w:r>
        <w:rPr>
          <w:b/>
        </w:rPr>
        <w:br w:type="page"/>
      </w:r>
      <w:r>
        <w:rPr>
          <w:b/>
        </w:rPr>
        <w:lastRenderedPageBreak/>
        <w:t>Table 1</w:t>
      </w:r>
      <w:r w:rsidRPr="001B18EC">
        <w:rPr>
          <w:b/>
        </w:rPr>
        <w:t>.  Recommended BLINCYTO Dosage</w:t>
      </w:r>
      <w:r>
        <w:rPr>
          <w:b/>
        </w:rPr>
        <w:t xml:space="preserve"> and Schedule for the Treatment of </w:t>
      </w:r>
      <w:r w:rsidRPr="00195D2D">
        <w:rPr>
          <w:b/>
        </w:rPr>
        <w:t>MRD</w:t>
      </w:r>
      <w:del w:id="115" w:author="Author">
        <w:r w:rsidRPr="00195D2D" w:rsidDel="00A56831">
          <w:rPr>
            <w:b/>
          </w:rPr>
          <w:delText>-</w:delText>
        </w:r>
      </w:del>
      <w:ins w:id="116" w:author="Author">
        <w:r w:rsidR="00A56831">
          <w:rPr>
            <w:b/>
          </w:rPr>
          <w:noBreakHyphen/>
        </w:r>
      </w:ins>
      <w:r w:rsidRPr="00195D2D">
        <w:rPr>
          <w:b/>
        </w:rPr>
        <w:t xml:space="preserve">positive </w:t>
      </w:r>
      <w:del w:id="117" w:author="Author">
        <w:r w:rsidR="0000260F" w:rsidDel="009174F2">
          <w:rPr>
            <w:b/>
          </w:rPr>
          <w:delText xml:space="preserve">    </w:delText>
        </w:r>
      </w:del>
      <w:r w:rsidR="00C0094A">
        <w:rPr>
          <w:b/>
        </w:rPr>
        <w:t>B</w:t>
      </w:r>
      <w:del w:id="118" w:author="Author">
        <w:r w:rsidR="00C0094A" w:rsidDel="00735413">
          <w:rPr>
            <w:b/>
          </w:rPr>
          <w:delText>-</w:delText>
        </w:r>
      </w:del>
      <w:ins w:id="119" w:author="Author">
        <w:r w:rsidR="00735413">
          <w:rPr>
            <w:b/>
          </w:rPr>
          <w:noBreakHyphen/>
        </w:r>
      </w:ins>
      <w:r w:rsidR="00C0094A">
        <w:rPr>
          <w:b/>
        </w:rPr>
        <w:t>cell Precursor ALL</w:t>
      </w:r>
    </w:p>
    <w:p w14:paraId="3335CFAB" w14:textId="77777777" w:rsidR="00C06E12" w:rsidRDefault="00C06E12" w:rsidP="001F3518">
      <w:pPr>
        <w:pStyle w:val="Text"/>
        <w:keepNext/>
        <w:spacing w:before="0" w:after="0" w:line="240" w:lineRule="auto"/>
        <w:rPr>
          <w:szCs w:val="22"/>
        </w:rPr>
      </w:pPr>
    </w:p>
    <w:tbl>
      <w:tblPr>
        <w:tblStyle w:val="TableGrid"/>
        <w:tblW w:w="9720" w:type="dxa"/>
        <w:jc w:val="center"/>
        <w:tblLook w:val="04A0" w:firstRow="1" w:lastRow="0" w:firstColumn="1" w:lastColumn="0" w:noHBand="0" w:noVBand="1"/>
      </w:tblPr>
      <w:tblGrid>
        <w:gridCol w:w="3234"/>
        <w:gridCol w:w="3244"/>
        <w:gridCol w:w="3242"/>
      </w:tblGrid>
      <w:tr w:rsidR="00FC5072" w14:paraId="76F97984" w14:textId="77777777" w:rsidTr="00FC5072">
        <w:trPr>
          <w:trHeight w:val="317"/>
          <w:jc w:val="center"/>
        </w:trPr>
        <w:tc>
          <w:tcPr>
            <w:tcW w:w="3235" w:type="dxa"/>
            <w:tcBorders>
              <w:bottom w:val="nil"/>
            </w:tcBorders>
            <w:vAlign w:val="center"/>
          </w:tcPr>
          <w:p w14:paraId="5951CA6C" w14:textId="77777777" w:rsidR="00FC5072" w:rsidRPr="0088419C" w:rsidRDefault="00FC5072" w:rsidP="00201F61">
            <w:pPr>
              <w:keepNext/>
              <w:rPr>
                <w:b/>
              </w:rPr>
            </w:pPr>
          </w:p>
        </w:tc>
        <w:tc>
          <w:tcPr>
            <w:tcW w:w="3242" w:type="dxa"/>
            <w:tcBorders>
              <w:bottom w:val="nil"/>
            </w:tcBorders>
          </w:tcPr>
          <w:p w14:paraId="59D48012" w14:textId="77777777" w:rsidR="00FC5072" w:rsidRDefault="00FC5072" w:rsidP="00201F61">
            <w:pPr>
              <w:keepNext/>
              <w:jc w:val="center"/>
              <w:rPr>
                <w:rFonts w:eastAsia="Calibri"/>
                <w:b/>
                <w:szCs w:val="22"/>
              </w:rPr>
            </w:pPr>
            <w:r>
              <w:rPr>
                <w:rFonts w:eastAsia="Calibri"/>
                <w:b/>
                <w:szCs w:val="22"/>
              </w:rPr>
              <w:t>Patient Weight</w:t>
            </w:r>
          </w:p>
        </w:tc>
        <w:tc>
          <w:tcPr>
            <w:tcW w:w="3243" w:type="dxa"/>
            <w:tcBorders>
              <w:bottom w:val="nil"/>
            </w:tcBorders>
          </w:tcPr>
          <w:p w14:paraId="7FC9ACDC" w14:textId="07F79AAA" w:rsidR="00FC5072" w:rsidRDefault="00FC5072" w:rsidP="00201F61">
            <w:pPr>
              <w:keepNext/>
              <w:jc w:val="center"/>
              <w:rPr>
                <w:rFonts w:eastAsia="Calibri"/>
                <w:b/>
                <w:szCs w:val="22"/>
              </w:rPr>
            </w:pPr>
            <w:r>
              <w:rPr>
                <w:rFonts w:eastAsia="Calibri"/>
                <w:b/>
                <w:szCs w:val="22"/>
              </w:rPr>
              <w:t>Patient Weight</w:t>
            </w:r>
          </w:p>
        </w:tc>
      </w:tr>
      <w:tr w:rsidR="00B303CC" w14:paraId="77B46E51" w14:textId="60EE3E47" w:rsidTr="007664D5">
        <w:trPr>
          <w:trHeight w:val="317"/>
          <w:jc w:val="center"/>
        </w:trPr>
        <w:tc>
          <w:tcPr>
            <w:tcW w:w="3235" w:type="dxa"/>
            <w:tcBorders>
              <w:top w:val="nil"/>
              <w:bottom w:val="single" w:sz="4" w:space="0" w:color="auto"/>
            </w:tcBorders>
            <w:vAlign w:val="center"/>
          </w:tcPr>
          <w:p w14:paraId="7D663D76" w14:textId="77777777" w:rsidR="00B303CC" w:rsidRPr="0088419C" w:rsidRDefault="00B303CC" w:rsidP="00201F61">
            <w:pPr>
              <w:keepNext/>
              <w:rPr>
                <w:b/>
              </w:rPr>
            </w:pPr>
            <w:r w:rsidRPr="0088419C">
              <w:rPr>
                <w:b/>
              </w:rPr>
              <w:t>Cycle</w:t>
            </w:r>
          </w:p>
        </w:tc>
        <w:tc>
          <w:tcPr>
            <w:tcW w:w="3245" w:type="dxa"/>
            <w:tcBorders>
              <w:top w:val="nil"/>
              <w:bottom w:val="single" w:sz="4" w:space="0" w:color="auto"/>
            </w:tcBorders>
          </w:tcPr>
          <w:p w14:paraId="14055E1A" w14:textId="3DFDC322" w:rsidR="009A0C6D" w:rsidRDefault="00B303CC" w:rsidP="00201F61">
            <w:pPr>
              <w:keepNext/>
              <w:jc w:val="center"/>
              <w:rPr>
                <w:rFonts w:eastAsia="Calibri"/>
                <w:b/>
                <w:i/>
                <w:szCs w:val="22"/>
              </w:rPr>
            </w:pPr>
            <w:r w:rsidRPr="0088419C">
              <w:rPr>
                <w:rFonts w:eastAsia="Calibri"/>
                <w:b/>
                <w:szCs w:val="22"/>
              </w:rPr>
              <w:t xml:space="preserve">Greater </w:t>
            </w:r>
            <w:r w:rsidR="001251C4">
              <w:rPr>
                <w:rFonts w:eastAsia="Calibri"/>
                <w:b/>
                <w:szCs w:val="22"/>
              </w:rPr>
              <w:t>T</w:t>
            </w:r>
            <w:r w:rsidRPr="0088419C">
              <w:rPr>
                <w:rFonts w:eastAsia="Calibri"/>
                <w:b/>
                <w:szCs w:val="22"/>
              </w:rPr>
              <w:t xml:space="preserve">han or </w:t>
            </w:r>
            <w:r w:rsidR="001251C4">
              <w:rPr>
                <w:rFonts w:eastAsia="Calibri"/>
                <w:b/>
                <w:szCs w:val="22"/>
              </w:rPr>
              <w:t>E</w:t>
            </w:r>
            <w:r w:rsidRPr="0088419C">
              <w:rPr>
                <w:rFonts w:eastAsia="Calibri"/>
                <w:b/>
                <w:szCs w:val="22"/>
              </w:rPr>
              <w:t>qual to 45 kg</w:t>
            </w:r>
            <w:r w:rsidRPr="0088419C">
              <w:rPr>
                <w:rFonts w:eastAsia="Calibri"/>
                <w:b/>
                <w:i/>
                <w:szCs w:val="22"/>
              </w:rPr>
              <w:t xml:space="preserve"> </w:t>
            </w:r>
          </w:p>
          <w:p w14:paraId="5650E029" w14:textId="3D7AEC05" w:rsidR="00B303CC" w:rsidRPr="0088419C" w:rsidRDefault="00B303CC" w:rsidP="00201F61">
            <w:pPr>
              <w:keepNext/>
              <w:jc w:val="center"/>
              <w:rPr>
                <w:b/>
              </w:rPr>
            </w:pPr>
            <w:r w:rsidRPr="0088419C">
              <w:rPr>
                <w:rFonts w:eastAsia="Calibri"/>
                <w:b/>
                <w:i/>
                <w:szCs w:val="22"/>
              </w:rPr>
              <w:t>(</w:t>
            </w:r>
            <w:r w:rsidR="00FC5072">
              <w:rPr>
                <w:rFonts w:eastAsia="Calibri"/>
                <w:b/>
                <w:i/>
                <w:szCs w:val="22"/>
              </w:rPr>
              <w:t>F</w:t>
            </w:r>
            <w:r w:rsidRPr="0088419C">
              <w:rPr>
                <w:rFonts w:eastAsia="Calibri"/>
                <w:b/>
                <w:i/>
                <w:szCs w:val="22"/>
              </w:rPr>
              <w:t>ixed</w:t>
            </w:r>
            <w:r w:rsidRPr="0088419C">
              <w:rPr>
                <w:rFonts w:eastAsia="Calibri"/>
                <w:b/>
                <w:i/>
                <w:szCs w:val="22"/>
              </w:rPr>
              <w:noBreakHyphen/>
              <w:t>dose)</w:t>
            </w:r>
          </w:p>
        </w:tc>
        <w:tc>
          <w:tcPr>
            <w:tcW w:w="3240" w:type="dxa"/>
            <w:tcBorders>
              <w:top w:val="nil"/>
              <w:bottom w:val="single" w:sz="4" w:space="0" w:color="auto"/>
            </w:tcBorders>
          </w:tcPr>
          <w:p w14:paraId="4FF848B0" w14:textId="0CDA7763" w:rsidR="00B303CC" w:rsidRDefault="009A0C6D" w:rsidP="00201F61">
            <w:pPr>
              <w:keepNext/>
              <w:jc w:val="center"/>
              <w:rPr>
                <w:rFonts w:eastAsia="Calibri"/>
                <w:b/>
                <w:szCs w:val="22"/>
              </w:rPr>
            </w:pPr>
            <w:r>
              <w:rPr>
                <w:rFonts w:eastAsia="Calibri"/>
                <w:b/>
                <w:szCs w:val="22"/>
              </w:rPr>
              <w:t xml:space="preserve">Less </w:t>
            </w:r>
            <w:r w:rsidR="001251C4">
              <w:rPr>
                <w:rFonts w:eastAsia="Calibri"/>
                <w:b/>
                <w:szCs w:val="22"/>
              </w:rPr>
              <w:t>T</w:t>
            </w:r>
            <w:r>
              <w:rPr>
                <w:rFonts w:eastAsia="Calibri"/>
                <w:b/>
                <w:szCs w:val="22"/>
              </w:rPr>
              <w:t>han 45</w:t>
            </w:r>
            <w:ins w:id="120" w:author="Author">
              <w:r w:rsidR="009174F2">
                <w:rPr>
                  <w:rFonts w:eastAsia="Calibri"/>
                  <w:b/>
                  <w:szCs w:val="22"/>
                </w:rPr>
                <w:t> </w:t>
              </w:r>
            </w:ins>
            <w:del w:id="121" w:author="Author">
              <w:r w:rsidDel="009174F2">
                <w:rPr>
                  <w:rFonts w:eastAsia="Calibri"/>
                  <w:b/>
                  <w:szCs w:val="22"/>
                </w:rPr>
                <w:delText xml:space="preserve"> </w:delText>
              </w:r>
            </w:del>
            <w:r>
              <w:rPr>
                <w:rFonts w:eastAsia="Calibri"/>
                <w:b/>
                <w:szCs w:val="22"/>
              </w:rPr>
              <w:t>kg</w:t>
            </w:r>
          </w:p>
          <w:p w14:paraId="2ED80C40" w14:textId="49F3E9A9" w:rsidR="009A0C6D" w:rsidRPr="009A0C6D" w:rsidRDefault="009A0C6D" w:rsidP="00201F61">
            <w:pPr>
              <w:keepNext/>
              <w:jc w:val="center"/>
              <w:rPr>
                <w:rFonts w:eastAsia="Calibri"/>
                <w:b/>
                <w:i/>
                <w:szCs w:val="22"/>
              </w:rPr>
            </w:pPr>
            <w:r w:rsidRPr="009A0C6D">
              <w:rPr>
                <w:rFonts w:eastAsia="Calibri"/>
                <w:b/>
                <w:i/>
                <w:szCs w:val="22"/>
              </w:rPr>
              <w:t>(BSA</w:t>
            </w:r>
            <w:del w:id="122" w:author="Author">
              <w:r w:rsidRPr="009A0C6D" w:rsidDel="00A56831">
                <w:rPr>
                  <w:rFonts w:eastAsia="Calibri"/>
                  <w:b/>
                  <w:i/>
                  <w:szCs w:val="22"/>
                </w:rPr>
                <w:delText>-</w:delText>
              </w:r>
            </w:del>
            <w:ins w:id="123" w:author="Author">
              <w:r w:rsidR="00A56831">
                <w:rPr>
                  <w:rFonts w:eastAsia="Calibri"/>
                  <w:b/>
                  <w:i/>
                  <w:szCs w:val="22"/>
                </w:rPr>
                <w:noBreakHyphen/>
              </w:r>
            </w:ins>
            <w:r w:rsidRPr="009A0C6D">
              <w:rPr>
                <w:rFonts w:eastAsia="Calibri"/>
                <w:b/>
                <w:i/>
                <w:szCs w:val="22"/>
              </w:rPr>
              <w:t>based dose)</w:t>
            </w:r>
          </w:p>
        </w:tc>
      </w:tr>
      <w:tr w:rsidR="00B303CC" w14:paraId="29AB1F73" w14:textId="315AC0A7" w:rsidTr="007664D5">
        <w:trPr>
          <w:trHeight w:val="329"/>
          <w:jc w:val="center"/>
        </w:trPr>
        <w:tc>
          <w:tcPr>
            <w:tcW w:w="3235" w:type="dxa"/>
            <w:tcBorders>
              <w:bottom w:val="nil"/>
            </w:tcBorders>
          </w:tcPr>
          <w:p w14:paraId="5FF90911" w14:textId="030973FD" w:rsidR="00B303CC" w:rsidRPr="0088419C" w:rsidRDefault="00B303CC" w:rsidP="00CE7259">
            <w:pPr>
              <w:rPr>
                <w:u w:val="single"/>
              </w:rPr>
            </w:pPr>
            <w:r w:rsidRPr="0088419C">
              <w:rPr>
                <w:u w:val="single"/>
              </w:rPr>
              <w:t>Induction</w:t>
            </w:r>
            <w:r>
              <w:rPr>
                <w:u w:val="single"/>
              </w:rPr>
              <w:t xml:space="preserve"> Cycle 1</w:t>
            </w:r>
          </w:p>
        </w:tc>
        <w:tc>
          <w:tcPr>
            <w:tcW w:w="3245" w:type="dxa"/>
            <w:tcBorders>
              <w:bottom w:val="nil"/>
            </w:tcBorders>
          </w:tcPr>
          <w:p w14:paraId="6FDDC3BD" w14:textId="77777777" w:rsidR="00B303CC" w:rsidRDefault="00B303CC" w:rsidP="00CE7259">
            <w:pPr>
              <w:jc w:val="center"/>
            </w:pPr>
          </w:p>
        </w:tc>
        <w:tc>
          <w:tcPr>
            <w:tcW w:w="3240" w:type="dxa"/>
            <w:tcBorders>
              <w:bottom w:val="nil"/>
            </w:tcBorders>
          </w:tcPr>
          <w:p w14:paraId="019D9280" w14:textId="77777777" w:rsidR="00B303CC" w:rsidRDefault="00B303CC" w:rsidP="00CE7259">
            <w:pPr>
              <w:jc w:val="center"/>
            </w:pPr>
          </w:p>
        </w:tc>
      </w:tr>
      <w:tr w:rsidR="00B303CC" w14:paraId="71F128BB" w14:textId="1509E516" w:rsidTr="007664D5">
        <w:trPr>
          <w:trHeight w:val="317"/>
          <w:jc w:val="center"/>
        </w:trPr>
        <w:tc>
          <w:tcPr>
            <w:tcW w:w="3235" w:type="dxa"/>
            <w:tcBorders>
              <w:top w:val="nil"/>
              <w:bottom w:val="nil"/>
            </w:tcBorders>
          </w:tcPr>
          <w:p w14:paraId="24E246EF" w14:textId="77777777" w:rsidR="00B303CC" w:rsidRPr="0088419C" w:rsidRDefault="00B303CC" w:rsidP="00CE7259">
            <w:pPr>
              <w:jc w:val="center"/>
            </w:pPr>
            <w:r w:rsidRPr="0088419C">
              <w:rPr>
                <w:szCs w:val="22"/>
              </w:rPr>
              <w:t>Days 1</w:t>
            </w:r>
            <w:r w:rsidRPr="0088419C">
              <w:rPr>
                <w:szCs w:val="22"/>
              </w:rPr>
              <w:noBreakHyphen/>
            </w:r>
            <w:r>
              <w:rPr>
                <w:szCs w:val="22"/>
              </w:rPr>
              <w:t>28</w:t>
            </w:r>
          </w:p>
        </w:tc>
        <w:tc>
          <w:tcPr>
            <w:tcW w:w="3245" w:type="dxa"/>
            <w:tcBorders>
              <w:top w:val="nil"/>
              <w:bottom w:val="nil"/>
            </w:tcBorders>
          </w:tcPr>
          <w:p w14:paraId="17C81598" w14:textId="77777777" w:rsidR="00B303CC" w:rsidRDefault="00B303CC" w:rsidP="00CE7259">
            <w:pPr>
              <w:jc w:val="center"/>
            </w:pPr>
            <w:r w:rsidRPr="001B18EC">
              <w:rPr>
                <w:szCs w:val="22"/>
              </w:rPr>
              <w:t>28 mcg/day</w:t>
            </w:r>
          </w:p>
        </w:tc>
        <w:tc>
          <w:tcPr>
            <w:tcW w:w="3240" w:type="dxa"/>
            <w:tcBorders>
              <w:top w:val="nil"/>
              <w:bottom w:val="nil"/>
            </w:tcBorders>
          </w:tcPr>
          <w:p w14:paraId="44823CE9" w14:textId="23C17FE4" w:rsidR="00744052" w:rsidRDefault="00B303CC" w:rsidP="00744052">
            <w:pPr>
              <w:jc w:val="center"/>
              <w:rPr>
                <w:szCs w:val="22"/>
              </w:rPr>
            </w:pPr>
            <w:r>
              <w:rPr>
                <w:szCs w:val="22"/>
              </w:rPr>
              <w:t>15 mcg/</w:t>
            </w:r>
            <w:r w:rsidR="007664D5" w:rsidRPr="007664D5">
              <w:rPr>
                <w:szCs w:val="22"/>
              </w:rPr>
              <w:t>m</w:t>
            </w:r>
            <w:r w:rsidR="007664D5" w:rsidRPr="007664D5">
              <w:rPr>
                <w:szCs w:val="22"/>
                <w:vertAlign w:val="superscript"/>
              </w:rPr>
              <w:t>2</w:t>
            </w:r>
            <w:r w:rsidR="007664D5">
              <w:rPr>
                <w:szCs w:val="22"/>
              </w:rPr>
              <w:t>/</w:t>
            </w:r>
            <w:r w:rsidRPr="007664D5">
              <w:rPr>
                <w:szCs w:val="22"/>
              </w:rPr>
              <w:t>day</w:t>
            </w:r>
          </w:p>
          <w:p w14:paraId="5367950E" w14:textId="77777777" w:rsidR="00744052" w:rsidRDefault="00744052" w:rsidP="00744052">
            <w:pPr>
              <w:jc w:val="center"/>
              <w:rPr>
                <w:rFonts w:eastAsia="Calibri"/>
                <w:i/>
                <w:szCs w:val="22"/>
              </w:rPr>
            </w:pPr>
            <w:r w:rsidRPr="001B18EC">
              <w:rPr>
                <w:rFonts w:eastAsia="Calibri"/>
                <w:i/>
                <w:szCs w:val="22"/>
              </w:rPr>
              <w:t>(not to exceed 28 mcg/day)</w:t>
            </w:r>
          </w:p>
          <w:p w14:paraId="37A63364" w14:textId="6249DC03" w:rsidR="00744052" w:rsidRPr="001B18EC" w:rsidRDefault="00744052" w:rsidP="00744052">
            <w:pPr>
              <w:jc w:val="center"/>
              <w:rPr>
                <w:szCs w:val="22"/>
              </w:rPr>
            </w:pPr>
          </w:p>
        </w:tc>
      </w:tr>
      <w:tr w:rsidR="00B303CC" w14:paraId="28E2EB3A" w14:textId="7E0E63B8" w:rsidTr="007664D5">
        <w:trPr>
          <w:trHeight w:val="205"/>
          <w:jc w:val="center"/>
        </w:trPr>
        <w:tc>
          <w:tcPr>
            <w:tcW w:w="3235" w:type="dxa"/>
            <w:tcBorders>
              <w:top w:val="nil"/>
              <w:bottom w:val="single" w:sz="4" w:space="0" w:color="auto"/>
            </w:tcBorders>
          </w:tcPr>
          <w:p w14:paraId="4BB476D5" w14:textId="6F14BD54" w:rsidR="00B303CC" w:rsidRPr="0088419C" w:rsidRDefault="00B303CC" w:rsidP="00CE7259">
            <w:pPr>
              <w:jc w:val="center"/>
            </w:pPr>
            <w:r w:rsidRPr="0088419C">
              <w:rPr>
                <w:szCs w:val="22"/>
              </w:rPr>
              <w:t>Days 29</w:t>
            </w:r>
            <w:r w:rsidRPr="0088419C">
              <w:rPr>
                <w:szCs w:val="22"/>
              </w:rPr>
              <w:noBreakHyphen/>
              <w:t>42</w:t>
            </w:r>
          </w:p>
        </w:tc>
        <w:tc>
          <w:tcPr>
            <w:tcW w:w="3245" w:type="dxa"/>
            <w:tcBorders>
              <w:top w:val="nil"/>
              <w:bottom w:val="single" w:sz="4" w:space="0" w:color="auto"/>
            </w:tcBorders>
          </w:tcPr>
          <w:p w14:paraId="653FAE9B" w14:textId="77777777" w:rsidR="00B303CC" w:rsidRDefault="00B303CC" w:rsidP="00CE7259">
            <w:pPr>
              <w:jc w:val="center"/>
              <w:rPr>
                <w:szCs w:val="22"/>
              </w:rPr>
            </w:pPr>
            <w:r w:rsidRPr="001B18EC">
              <w:rPr>
                <w:szCs w:val="22"/>
              </w:rPr>
              <w:t>14</w:t>
            </w:r>
            <w:r w:rsidRPr="001B18EC">
              <w:rPr>
                <w:szCs w:val="22"/>
              </w:rPr>
              <w:noBreakHyphen/>
              <w:t>day treatment</w:t>
            </w:r>
            <w:r w:rsidRPr="001B18EC">
              <w:rPr>
                <w:szCs w:val="22"/>
              </w:rPr>
              <w:noBreakHyphen/>
              <w:t>free interval</w:t>
            </w:r>
          </w:p>
          <w:p w14:paraId="571A595B" w14:textId="77777777" w:rsidR="00B303CC" w:rsidRDefault="00B303CC" w:rsidP="00CE7259">
            <w:pPr>
              <w:jc w:val="center"/>
            </w:pPr>
          </w:p>
        </w:tc>
        <w:tc>
          <w:tcPr>
            <w:tcW w:w="3240" w:type="dxa"/>
            <w:tcBorders>
              <w:top w:val="nil"/>
              <w:bottom w:val="single" w:sz="4" w:space="0" w:color="auto"/>
            </w:tcBorders>
          </w:tcPr>
          <w:p w14:paraId="2D4697D6" w14:textId="77777777" w:rsidR="009174F2" w:rsidRDefault="00B303CC" w:rsidP="00CE7259">
            <w:pPr>
              <w:jc w:val="center"/>
              <w:rPr>
                <w:ins w:id="124" w:author="Author"/>
                <w:szCs w:val="22"/>
              </w:rPr>
            </w:pPr>
            <w:r>
              <w:rPr>
                <w:szCs w:val="22"/>
              </w:rPr>
              <w:t>14</w:t>
            </w:r>
            <w:del w:id="125" w:author="Author">
              <w:r w:rsidDel="00A56831">
                <w:rPr>
                  <w:szCs w:val="22"/>
                </w:rPr>
                <w:delText>-</w:delText>
              </w:r>
            </w:del>
            <w:ins w:id="126" w:author="Author">
              <w:r w:rsidR="00A56831">
                <w:rPr>
                  <w:szCs w:val="22"/>
                </w:rPr>
                <w:noBreakHyphen/>
              </w:r>
            </w:ins>
            <w:r>
              <w:rPr>
                <w:szCs w:val="22"/>
              </w:rPr>
              <w:t>day treatment</w:t>
            </w:r>
            <w:del w:id="127" w:author="Author">
              <w:r w:rsidDel="00A56831">
                <w:rPr>
                  <w:szCs w:val="22"/>
                </w:rPr>
                <w:delText>-</w:delText>
              </w:r>
            </w:del>
            <w:ins w:id="128" w:author="Author">
              <w:r w:rsidR="00A56831">
                <w:rPr>
                  <w:szCs w:val="22"/>
                </w:rPr>
                <w:noBreakHyphen/>
              </w:r>
            </w:ins>
            <w:r>
              <w:rPr>
                <w:szCs w:val="22"/>
              </w:rPr>
              <w:t>free interval</w:t>
            </w:r>
          </w:p>
          <w:p w14:paraId="09149105" w14:textId="5B4626AD" w:rsidR="00B303CC" w:rsidRPr="001B18EC" w:rsidRDefault="00B303CC" w:rsidP="00CE7259">
            <w:pPr>
              <w:jc w:val="center"/>
              <w:rPr>
                <w:szCs w:val="22"/>
              </w:rPr>
            </w:pPr>
            <w:del w:id="129" w:author="Author">
              <w:r w:rsidDel="009174F2">
                <w:rPr>
                  <w:szCs w:val="22"/>
                </w:rPr>
                <w:delText xml:space="preserve"> </w:delText>
              </w:r>
            </w:del>
          </w:p>
        </w:tc>
      </w:tr>
      <w:tr w:rsidR="00B303CC" w14:paraId="44119031" w14:textId="750C1400" w:rsidTr="006301C7">
        <w:trPr>
          <w:trHeight w:val="296"/>
          <w:jc w:val="center"/>
        </w:trPr>
        <w:tc>
          <w:tcPr>
            <w:tcW w:w="3235" w:type="dxa"/>
            <w:tcBorders>
              <w:bottom w:val="nil"/>
            </w:tcBorders>
          </w:tcPr>
          <w:p w14:paraId="2466CA84" w14:textId="77777777" w:rsidR="00B303CC" w:rsidDel="009174F2" w:rsidRDefault="00B303CC" w:rsidP="00CE7259">
            <w:pPr>
              <w:rPr>
                <w:del w:id="130" w:author="Author"/>
                <w:szCs w:val="22"/>
                <w:u w:val="single"/>
              </w:rPr>
            </w:pPr>
            <w:r w:rsidRPr="00D94F42">
              <w:rPr>
                <w:szCs w:val="22"/>
                <w:u w:val="single"/>
              </w:rPr>
              <w:t xml:space="preserve">Consolidation Cycles </w:t>
            </w:r>
            <w:r>
              <w:rPr>
                <w:szCs w:val="22"/>
                <w:u w:val="single"/>
              </w:rPr>
              <w:t>2</w:t>
            </w:r>
            <w:r>
              <w:rPr>
                <w:szCs w:val="22"/>
                <w:u w:val="single"/>
              </w:rPr>
              <w:noBreakHyphen/>
              <w:t>4</w:t>
            </w:r>
          </w:p>
          <w:p w14:paraId="1673F782" w14:textId="77777777" w:rsidR="00B303CC" w:rsidRPr="00D94F42" w:rsidRDefault="00B303CC" w:rsidP="00CE7259">
            <w:pPr>
              <w:rPr>
                <w:szCs w:val="22"/>
                <w:u w:val="single"/>
              </w:rPr>
            </w:pPr>
          </w:p>
        </w:tc>
        <w:tc>
          <w:tcPr>
            <w:tcW w:w="3245" w:type="dxa"/>
            <w:tcBorders>
              <w:bottom w:val="nil"/>
            </w:tcBorders>
          </w:tcPr>
          <w:p w14:paraId="79EAE9A0" w14:textId="77777777" w:rsidR="00B303CC" w:rsidRPr="001B18EC" w:rsidRDefault="00B303CC" w:rsidP="00CE7259">
            <w:pPr>
              <w:jc w:val="center"/>
              <w:rPr>
                <w:szCs w:val="22"/>
              </w:rPr>
            </w:pPr>
          </w:p>
        </w:tc>
        <w:tc>
          <w:tcPr>
            <w:tcW w:w="3240" w:type="dxa"/>
            <w:tcBorders>
              <w:bottom w:val="nil"/>
            </w:tcBorders>
          </w:tcPr>
          <w:p w14:paraId="6B684420" w14:textId="77777777" w:rsidR="00B303CC" w:rsidRPr="001B18EC" w:rsidRDefault="00B303CC" w:rsidP="00CE7259">
            <w:pPr>
              <w:jc w:val="center"/>
              <w:rPr>
                <w:szCs w:val="22"/>
              </w:rPr>
            </w:pPr>
          </w:p>
        </w:tc>
      </w:tr>
      <w:tr w:rsidR="00B303CC" w14:paraId="06B48DF2" w14:textId="1A0A70D8" w:rsidTr="007664D5">
        <w:trPr>
          <w:trHeight w:val="173"/>
          <w:jc w:val="center"/>
        </w:trPr>
        <w:tc>
          <w:tcPr>
            <w:tcW w:w="3235" w:type="dxa"/>
            <w:tcBorders>
              <w:top w:val="nil"/>
              <w:bottom w:val="nil"/>
            </w:tcBorders>
          </w:tcPr>
          <w:p w14:paraId="70D58562" w14:textId="77777777" w:rsidR="00B303CC" w:rsidDel="009174F2" w:rsidRDefault="00B303CC" w:rsidP="00CE7259">
            <w:pPr>
              <w:ind w:left="720" w:firstLine="360"/>
              <w:rPr>
                <w:del w:id="131" w:author="Author"/>
                <w:szCs w:val="22"/>
              </w:rPr>
            </w:pPr>
            <w:r w:rsidRPr="0088419C">
              <w:rPr>
                <w:szCs w:val="22"/>
              </w:rPr>
              <w:t>Days 1</w:t>
            </w:r>
            <w:r w:rsidRPr="0088419C">
              <w:rPr>
                <w:szCs w:val="22"/>
              </w:rPr>
              <w:noBreakHyphen/>
              <w:t>28</w:t>
            </w:r>
          </w:p>
          <w:p w14:paraId="4A6AFBC9" w14:textId="77777777" w:rsidR="00B303CC" w:rsidRPr="0088419C" w:rsidRDefault="00B303CC" w:rsidP="009174F2">
            <w:pPr>
              <w:ind w:left="720" w:firstLine="360"/>
              <w:rPr>
                <w:szCs w:val="22"/>
              </w:rPr>
            </w:pPr>
          </w:p>
        </w:tc>
        <w:tc>
          <w:tcPr>
            <w:tcW w:w="3245" w:type="dxa"/>
            <w:tcBorders>
              <w:top w:val="nil"/>
              <w:bottom w:val="nil"/>
            </w:tcBorders>
          </w:tcPr>
          <w:p w14:paraId="054A192D" w14:textId="77777777" w:rsidR="00B303CC" w:rsidRPr="001B18EC" w:rsidRDefault="00B303CC" w:rsidP="00CE7259">
            <w:pPr>
              <w:jc w:val="center"/>
              <w:rPr>
                <w:szCs w:val="22"/>
              </w:rPr>
            </w:pPr>
            <w:r w:rsidRPr="001B18EC">
              <w:rPr>
                <w:szCs w:val="22"/>
              </w:rPr>
              <w:t>28 mcg/day</w:t>
            </w:r>
          </w:p>
        </w:tc>
        <w:tc>
          <w:tcPr>
            <w:tcW w:w="3240" w:type="dxa"/>
            <w:tcBorders>
              <w:top w:val="nil"/>
              <w:bottom w:val="nil"/>
            </w:tcBorders>
          </w:tcPr>
          <w:p w14:paraId="47CE0ED4" w14:textId="1F2D3A3A" w:rsidR="00B303CC" w:rsidRDefault="00B303CC" w:rsidP="00CE7259">
            <w:pPr>
              <w:jc w:val="center"/>
              <w:rPr>
                <w:szCs w:val="22"/>
              </w:rPr>
            </w:pPr>
            <w:r>
              <w:rPr>
                <w:szCs w:val="22"/>
              </w:rPr>
              <w:t>15 mcg/</w:t>
            </w:r>
            <w:r w:rsidR="007664D5">
              <w:rPr>
                <w:szCs w:val="22"/>
              </w:rPr>
              <w:t>m</w:t>
            </w:r>
            <w:r w:rsidR="007664D5" w:rsidRPr="007664D5">
              <w:rPr>
                <w:szCs w:val="22"/>
                <w:vertAlign w:val="superscript"/>
              </w:rPr>
              <w:t>2</w:t>
            </w:r>
            <w:r w:rsidR="007664D5">
              <w:rPr>
                <w:szCs w:val="22"/>
              </w:rPr>
              <w:t>/</w:t>
            </w:r>
            <w:r>
              <w:rPr>
                <w:szCs w:val="22"/>
              </w:rPr>
              <w:t>day</w:t>
            </w:r>
          </w:p>
          <w:p w14:paraId="471BC590" w14:textId="77777777" w:rsidR="00744052" w:rsidRDefault="00744052" w:rsidP="00744052">
            <w:pPr>
              <w:jc w:val="center"/>
              <w:rPr>
                <w:rFonts w:eastAsia="Calibri"/>
                <w:i/>
                <w:szCs w:val="22"/>
              </w:rPr>
            </w:pPr>
            <w:r w:rsidRPr="001B18EC">
              <w:rPr>
                <w:rFonts w:eastAsia="Calibri"/>
                <w:i/>
                <w:szCs w:val="22"/>
              </w:rPr>
              <w:t>(not to exceed 28 mcg/day)</w:t>
            </w:r>
          </w:p>
          <w:p w14:paraId="1D97D3A1" w14:textId="77E63809" w:rsidR="00744052" w:rsidRPr="001B18EC" w:rsidRDefault="00744052" w:rsidP="00CE7259">
            <w:pPr>
              <w:jc w:val="center"/>
              <w:rPr>
                <w:szCs w:val="22"/>
              </w:rPr>
            </w:pPr>
          </w:p>
        </w:tc>
      </w:tr>
      <w:tr w:rsidR="00B303CC" w14:paraId="3D853204" w14:textId="649E9410" w:rsidTr="007664D5">
        <w:trPr>
          <w:trHeight w:val="173"/>
          <w:jc w:val="center"/>
        </w:trPr>
        <w:tc>
          <w:tcPr>
            <w:tcW w:w="3235" w:type="dxa"/>
            <w:tcBorders>
              <w:top w:val="nil"/>
            </w:tcBorders>
          </w:tcPr>
          <w:p w14:paraId="57B63209" w14:textId="77777777" w:rsidR="00B303CC" w:rsidRPr="0088419C" w:rsidRDefault="00B303CC" w:rsidP="00CE7259">
            <w:pPr>
              <w:ind w:firstLine="990"/>
              <w:rPr>
                <w:szCs w:val="22"/>
              </w:rPr>
            </w:pPr>
            <w:r w:rsidRPr="0088419C">
              <w:rPr>
                <w:szCs w:val="22"/>
              </w:rPr>
              <w:t>Days 29</w:t>
            </w:r>
            <w:r w:rsidRPr="0088419C">
              <w:rPr>
                <w:szCs w:val="22"/>
              </w:rPr>
              <w:noBreakHyphen/>
              <w:t>42</w:t>
            </w:r>
          </w:p>
        </w:tc>
        <w:tc>
          <w:tcPr>
            <w:tcW w:w="3245" w:type="dxa"/>
            <w:tcBorders>
              <w:top w:val="nil"/>
            </w:tcBorders>
          </w:tcPr>
          <w:p w14:paraId="03AA7B29" w14:textId="77777777" w:rsidR="00B303CC" w:rsidRDefault="00B303CC" w:rsidP="00CE7259">
            <w:pPr>
              <w:jc w:val="center"/>
              <w:rPr>
                <w:szCs w:val="22"/>
              </w:rPr>
            </w:pPr>
            <w:r w:rsidRPr="001B18EC">
              <w:rPr>
                <w:szCs w:val="22"/>
              </w:rPr>
              <w:t>14</w:t>
            </w:r>
            <w:r w:rsidRPr="001B18EC">
              <w:rPr>
                <w:szCs w:val="22"/>
              </w:rPr>
              <w:noBreakHyphen/>
              <w:t>day treatment</w:t>
            </w:r>
            <w:r w:rsidRPr="001B18EC">
              <w:rPr>
                <w:szCs w:val="22"/>
              </w:rPr>
              <w:noBreakHyphen/>
              <w:t>free interval</w:t>
            </w:r>
          </w:p>
          <w:p w14:paraId="3E4378FC" w14:textId="77777777" w:rsidR="00B303CC" w:rsidRPr="001B18EC" w:rsidRDefault="00B303CC" w:rsidP="00CE7259">
            <w:pPr>
              <w:jc w:val="center"/>
              <w:rPr>
                <w:szCs w:val="22"/>
              </w:rPr>
            </w:pPr>
          </w:p>
        </w:tc>
        <w:tc>
          <w:tcPr>
            <w:tcW w:w="3240" w:type="dxa"/>
            <w:tcBorders>
              <w:top w:val="nil"/>
            </w:tcBorders>
          </w:tcPr>
          <w:p w14:paraId="6CF18A2F" w14:textId="77777777" w:rsidR="00B303CC" w:rsidRDefault="00B303CC" w:rsidP="00CE7259">
            <w:pPr>
              <w:jc w:val="center"/>
              <w:rPr>
                <w:ins w:id="132" w:author="Author"/>
                <w:szCs w:val="22"/>
              </w:rPr>
            </w:pPr>
            <w:r>
              <w:rPr>
                <w:szCs w:val="22"/>
              </w:rPr>
              <w:t>14</w:t>
            </w:r>
            <w:del w:id="133" w:author="Author">
              <w:r w:rsidDel="00A56831">
                <w:rPr>
                  <w:szCs w:val="22"/>
                </w:rPr>
                <w:delText>-</w:delText>
              </w:r>
            </w:del>
            <w:ins w:id="134" w:author="Author">
              <w:r w:rsidR="00A56831">
                <w:rPr>
                  <w:szCs w:val="22"/>
                </w:rPr>
                <w:noBreakHyphen/>
              </w:r>
            </w:ins>
            <w:r>
              <w:rPr>
                <w:szCs w:val="22"/>
              </w:rPr>
              <w:t>day treatment</w:t>
            </w:r>
            <w:del w:id="135" w:author="Author">
              <w:r w:rsidDel="00A56831">
                <w:rPr>
                  <w:szCs w:val="22"/>
                </w:rPr>
                <w:delText>-</w:delText>
              </w:r>
            </w:del>
            <w:ins w:id="136" w:author="Author">
              <w:r w:rsidR="00A56831">
                <w:rPr>
                  <w:szCs w:val="22"/>
                </w:rPr>
                <w:noBreakHyphen/>
              </w:r>
            </w:ins>
            <w:r>
              <w:rPr>
                <w:szCs w:val="22"/>
              </w:rPr>
              <w:t>free interval</w:t>
            </w:r>
          </w:p>
          <w:p w14:paraId="32A31C14" w14:textId="4DFFE498" w:rsidR="009174F2" w:rsidRPr="001B18EC" w:rsidRDefault="009174F2" w:rsidP="00CE7259">
            <w:pPr>
              <w:jc w:val="center"/>
              <w:rPr>
                <w:szCs w:val="22"/>
              </w:rPr>
            </w:pPr>
          </w:p>
        </w:tc>
      </w:tr>
    </w:tbl>
    <w:p w14:paraId="573352DE" w14:textId="77777777" w:rsidR="0069657A" w:rsidRPr="001B18EC" w:rsidRDefault="009174F2" w:rsidP="00CE7259">
      <w:pPr>
        <w:pStyle w:val="Text"/>
        <w:spacing w:before="0" w:after="0" w:line="240" w:lineRule="auto"/>
        <w:ind w:left="360"/>
      </w:pPr>
      <w:commentRangeStart w:id="137"/>
      <w:commentRangeEnd w:id="137"/>
      <w:r>
        <w:rPr>
          <w:rStyle w:val="CommentReference"/>
        </w:rPr>
        <w:commentReference w:id="137"/>
      </w:r>
    </w:p>
    <w:p w14:paraId="66FEE809" w14:textId="614D3285" w:rsidR="0069657A" w:rsidRPr="00175D21" w:rsidRDefault="0069657A" w:rsidP="00C06E12">
      <w:pPr>
        <w:pStyle w:val="TextItalicized"/>
        <w:numPr>
          <w:ilvl w:val="0"/>
          <w:numId w:val="12"/>
        </w:numPr>
        <w:tabs>
          <w:tab w:val="left" w:pos="360"/>
        </w:tabs>
        <w:ind w:left="567" w:hanging="567"/>
        <w:rPr>
          <w:i w:val="0"/>
          <w:sz w:val="22"/>
          <w:szCs w:val="22"/>
        </w:rPr>
      </w:pPr>
      <w:r w:rsidRPr="00175D21">
        <w:rPr>
          <w:i w:val="0"/>
          <w:sz w:val="22"/>
          <w:szCs w:val="22"/>
        </w:rPr>
        <w:t xml:space="preserve">Hospitalization is recommended for the first 3 days of the first cycle and the first 2 days of the second cycle.  For all subsequent cycle starts and </w:t>
      </w:r>
      <w:commentRangeStart w:id="138"/>
      <w:r w:rsidRPr="00175D21">
        <w:rPr>
          <w:i w:val="0"/>
          <w:sz w:val="22"/>
          <w:szCs w:val="22"/>
        </w:rPr>
        <w:t>re</w:t>
      </w:r>
      <w:r w:rsidRPr="00175D21">
        <w:rPr>
          <w:i w:val="0"/>
          <w:sz w:val="22"/>
          <w:szCs w:val="22"/>
        </w:rPr>
        <w:noBreakHyphen/>
        <w:t>initiation</w:t>
      </w:r>
      <w:r w:rsidR="00605CC5">
        <w:rPr>
          <w:i w:val="0"/>
          <w:sz w:val="22"/>
          <w:szCs w:val="22"/>
        </w:rPr>
        <w:t>s</w:t>
      </w:r>
      <w:r w:rsidRPr="00175D21">
        <w:rPr>
          <w:i w:val="0"/>
          <w:sz w:val="22"/>
          <w:szCs w:val="22"/>
        </w:rPr>
        <w:t xml:space="preserve"> </w:t>
      </w:r>
      <w:commentRangeEnd w:id="138"/>
      <w:r w:rsidR="00F62279">
        <w:rPr>
          <w:rStyle w:val="CommentReference"/>
          <w:rFonts w:eastAsia="Times New Roman"/>
          <w:i w:val="0"/>
          <w:iCs w:val="0"/>
          <w:color w:val="auto"/>
          <w:lang w:eastAsia="en-US"/>
        </w:rPr>
        <w:commentReference w:id="138"/>
      </w:r>
      <w:r w:rsidRPr="00175D21">
        <w:rPr>
          <w:i w:val="0"/>
          <w:sz w:val="22"/>
          <w:szCs w:val="22"/>
        </w:rPr>
        <w:t>(e.g., if treatment is interrupted for 4 or more hours), supervision by a healthcare professional or hospitalization is recommended.</w:t>
      </w:r>
    </w:p>
    <w:p w14:paraId="5C1895DB" w14:textId="2F29DCC3" w:rsidR="0069657A" w:rsidRPr="00175D21" w:rsidRDefault="0069657A" w:rsidP="00CE7259">
      <w:pPr>
        <w:pStyle w:val="TextItalicized"/>
        <w:numPr>
          <w:ilvl w:val="0"/>
          <w:numId w:val="12"/>
        </w:numPr>
        <w:spacing w:before="120"/>
        <w:rPr>
          <w:i w:val="0"/>
          <w:sz w:val="22"/>
          <w:szCs w:val="22"/>
        </w:rPr>
      </w:pPr>
      <w:r w:rsidRPr="00175D21">
        <w:rPr>
          <w:i w:val="0"/>
          <w:sz w:val="22"/>
          <w:szCs w:val="22"/>
        </w:rPr>
        <w:t xml:space="preserve">Premedicate with prednisone </w:t>
      </w:r>
      <w:r w:rsidR="000843CE">
        <w:rPr>
          <w:i w:val="0"/>
          <w:sz w:val="22"/>
          <w:szCs w:val="22"/>
        </w:rPr>
        <w:t xml:space="preserve">or equivalent </w:t>
      </w:r>
      <w:r w:rsidRPr="00175D21">
        <w:rPr>
          <w:i w:val="0"/>
          <w:sz w:val="22"/>
          <w:szCs w:val="22"/>
        </w:rPr>
        <w:t>for MRD</w:t>
      </w:r>
      <w:del w:id="139" w:author="Author">
        <w:r w:rsidRPr="00175D21" w:rsidDel="0070453C">
          <w:rPr>
            <w:i w:val="0"/>
            <w:sz w:val="22"/>
            <w:szCs w:val="22"/>
          </w:rPr>
          <w:delText>-</w:delText>
        </w:r>
      </w:del>
      <w:ins w:id="140" w:author="Author">
        <w:r w:rsidR="0070453C">
          <w:rPr>
            <w:i w:val="0"/>
            <w:sz w:val="22"/>
            <w:szCs w:val="22"/>
          </w:rPr>
          <w:noBreakHyphen/>
        </w:r>
      </w:ins>
      <w:r w:rsidRPr="00175D21">
        <w:rPr>
          <w:i w:val="0"/>
          <w:sz w:val="22"/>
          <w:szCs w:val="22"/>
        </w:rPr>
        <w:t>positive B</w:t>
      </w:r>
      <w:del w:id="141" w:author="Author">
        <w:r w:rsidRPr="00175D21" w:rsidDel="00735413">
          <w:rPr>
            <w:i w:val="0"/>
            <w:sz w:val="22"/>
            <w:szCs w:val="22"/>
          </w:rPr>
          <w:delText>-</w:delText>
        </w:r>
      </w:del>
      <w:ins w:id="142" w:author="Author">
        <w:r w:rsidR="00735413">
          <w:rPr>
            <w:i w:val="0"/>
            <w:sz w:val="22"/>
            <w:szCs w:val="22"/>
          </w:rPr>
          <w:noBreakHyphen/>
        </w:r>
      </w:ins>
      <w:r w:rsidRPr="00175D21">
        <w:rPr>
          <w:i w:val="0"/>
          <w:sz w:val="22"/>
          <w:szCs w:val="22"/>
        </w:rPr>
        <w:t>cell Precursor ALL</w:t>
      </w:r>
      <w:commentRangeStart w:id="143"/>
      <w:commentRangeEnd w:id="143"/>
      <w:r w:rsidR="002339A0">
        <w:rPr>
          <w:rStyle w:val="CommentReference"/>
          <w:rFonts w:eastAsia="Times New Roman"/>
          <w:i w:val="0"/>
          <w:iCs w:val="0"/>
          <w:color w:val="auto"/>
          <w:lang w:eastAsia="en-US"/>
        </w:rPr>
        <w:commentReference w:id="143"/>
      </w:r>
    </w:p>
    <w:p w14:paraId="3639E4AD" w14:textId="6DD04FD1" w:rsidR="0069657A" w:rsidRDefault="0069657A" w:rsidP="00CE7259">
      <w:pPr>
        <w:pStyle w:val="TextItalicized"/>
        <w:numPr>
          <w:ilvl w:val="1"/>
          <w:numId w:val="12"/>
        </w:numPr>
        <w:spacing w:before="120"/>
        <w:rPr>
          <w:i w:val="0"/>
          <w:sz w:val="22"/>
          <w:szCs w:val="22"/>
        </w:rPr>
      </w:pPr>
      <w:r w:rsidRPr="00175D21">
        <w:rPr>
          <w:i w:val="0"/>
          <w:sz w:val="22"/>
          <w:szCs w:val="22"/>
        </w:rPr>
        <w:t>For adult patients, premedicate with prednisone 100</w:t>
      </w:r>
      <w:ins w:id="144" w:author="Author">
        <w:r w:rsidR="002339A0">
          <w:rPr>
            <w:i w:val="0"/>
            <w:sz w:val="22"/>
            <w:szCs w:val="22"/>
          </w:rPr>
          <w:t> </w:t>
        </w:r>
      </w:ins>
      <w:del w:id="145" w:author="Author">
        <w:r w:rsidRPr="00175D21" w:rsidDel="002339A0">
          <w:rPr>
            <w:i w:val="0"/>
            <w:sz w:val="22"/>
            <w:szCs w:val="22"/>
          </w:rPr>
          <w:delText xml:space="preserve"> </w:delText>
        </w:r>
      </w:del>
      <w:r w:rsidRPr="00175D21">
        <w:rPr>
          <w:i w:val="0"/>
          <w:sz w:val="22"/>
          <w:szCs w:val="22"/>
        </w:rPr>
        <w:t>mg intravenously or equivalent (e.g., dexamethasone 16</w:t>
      </w:r>
      <w:ins w:id="146" w:author="Author">
        <w:r w:rsidR="002339A0">
          <w:rPr>
            <w:i w:val="0"/>
            <w:sz w:val="22"/>
            <w:szCs w:val="22"/>
          </w:rPr>
          <w:t> </w:t>
        </w:r>
      </w:ins>
      <w:del w:id="147" w:author="Author">
        <w:r w:rsidRPr="00175D21" w:rsidDel="002339A0">
          <w:rPr>
            <w:i w:val="0"/>
            <w:sz w:val="22"/>
            <w:szCs w:val="22"/>
          </w:rPr>
          <w:delText xml:space="preserve"> </w:delText>
        </w:r>
      </w:del>
      <w:r w:rsidRPr="00175D21">
        <w:rPr>
          <w:i w:val="0"/>
          <w:sz w:val="22"/>
          <w:szCs w:val="22"/>
        </w:rPr>
        <w:t xml:space="preserve">mg) 1 hour prior to the first dose of BLINCYTO </w:t>
      </w:r>
      <w:r w:rsidR="00605CC5">
        <w:rPr>
          <w:i w:val="0"/>
          <w:sz w:val="22"/>
          <w:szCs w:val="22"/>
        </w:rPr>
        <w:t>in</w:t>
      </w:r>
      <w:r w:rsidRPr="00175D21">
        <w:rPr>
          <w:i w:val="0"/>
          <w:sz w:val="22"/>
          <w:szCs w:val="22"/>
        </w:rPr>
        <w:t xml:space="preserve"> each cycle.  </w:t>
      </w:r>
    </w:p>
    <w:p w14:paraId="20D53FC8" w14:textId="4042B025" w:rsidR="006301C7" w:rsidRPr="00F30519" w:rsidRDefault="006301C7" w:rsidP="00CE7259">
      <w:pPr>
        <w:pStyle w:val="TextItalicized"/>
        <w:numPr>
          <w:ilvl w:val="1"/>
          <w:numId w:val="12"/>
        </w:numPr>
        <w:spacing w:before="120"/>
        <w:rPr>
          <w:i w:val="0"/>
          <w:sz w:val="22"/>
          <w:szCs w:val="22"/>
        </w:rPr>
      </w:pPr>
      <w:r w:rsidRPr="00F30519">
        <w:rPr>
          <w:i w:val="0"/>
          <w:sz w:val="22"/>
          <w:szCs w:val="22"/>
        </w:rPr>
        <w:t>For pediatric patients, premedicate with 5 mg/m</w:t>
      </w:r>
      <w:r w:rsidRPr="00F30519">
        <w:rPr>
          <w:i w:val="0"/>
          <w:sz w:val="22"/>
          <w:szCs w:val="22"/>
          <w:vertAlign w:val="superscript"/>
        </w:rPr>
        <w:t>2</w:t>
      </w:r>
      <w:r w:rsidRPr="00F30519">
        <w:rPr>
          <w:i w:val="0"/>
          <w:sz w:val="22"/>
          <w:szCs w:val="22"/>
        </w:rPr>
        <w:t xml:space="preserve"> of dexamethasone, to a maximum dose of 20 mg prior to the first dose of BLINCYTO in the first cycle and when restarting an infusion after an interruption of 4 or more hours in the first cycle.  </w:t>
      </w:r>
    </w:p>
    <w:p w14:paraId="66068CD3" w14:textId="77777777" w:rsidR="0069657A" w:rsidRPr="00175D21" w:rsidRDefault="0069657A" w:rsidP="001963B8">
      <w:pPr>
        <w:pStyle w:val="TextItalicized"/>
        <w:numPr>
          <w:ilvl w:val="0"/>
          <w:numId w:val="12"/>
        </w:numPr>
        <w:spacing w:before="120"/>
        <w:rPr>
          <w:i w:val="0"/>
          <w:sz w:val="22"/>
          <w:szCs w:val="22"/>
        </w:rPr>
      </w:pPr>
      <w:r w:rsidRPr="00175D21">
        <w:rPr>
          <w:i w:val="0"/>
          <w:sz w:val="22"/>
          <w:szCs w:val="22"/>
        </w:rPr>
        <w:t xml:space="preserve">For administration of BLINCYTO: </w:t>
      </w:r>
    </w:p>
    <w:p w14:paraId="24555B89" w14:textId="77777777" w:rsidR="0069657A" w:rsidRPr="00175D21" w:rsidRDefault="0069657A" w:rsidP="00CE7259">
      <w:pPr>
        <w:pStyle w:val="TextItalicized"/>
        <w:numPr>
          <w:ilvl w:val="1"/>
          <w:numId w:val="12"/>
        </w:numPr>
        <w:spacing w:before="120"/>
        <w:rPr>
          <w:sz w:val="22"/>
        </w:rPr>
      </w:pPr>
      <w:r w:rsidRPr="00175D21">
        <w:rPr>
          <w:i w:val="0"/>
          <w:sz w:val="22"/>
        </w:rPr>
        <w:t>See Section 2.5 for infusion over 24 hours or 48 hours.</w:t>
      </w:r>
    </w:p>
    <w:p w14:paraId="79A56B49" w14:textId="5DB8FC3A" w:rsidR="0069657A" w:rsidRPr="00175D21" w:rsidRDefault="0069657A" w:rsidP="00CE7259">
      <w:pPr>
        <w:pStyle w:val="TextItalicized"/>
        <w:numPr>
          <w:ilvl w:val="1"/>
          <w:numId w:val="12"/>
        </w:numPr>
        <w:spacing w:before="120"/>
        <w:rPr>
          <w:i w:val="0"/>
          <w:sz w:val="22"/>
          <w:szCs w:val="22"/>
        </w:rPr>
      </w:pPr>
      <w:r w:rsidRPr="00175D21">
        <w:rPr>
          <w:i w:val="0"/>
          <w:sz w:val="22"/>
        </w:rPr>
        <w:t>See Section 2.6 for infusion over 7 days using</w:t>
      </w:r>
      <w:r w:rsidR="009A330F">
        <w:rPr>
          <w:i w:val="0"/>
          <w:sz w:val="22"/>
        </w:rPr>
        <w:t xml:space="preserve"> </w:t>
      </w:r>
      <w:r w:rsidRPr="00175D21">
        <w:rPr>
          <w:i w:val="0"/>
          <w:sz w:val="22"/>
        </w:rPr>
        <w:t>Bacteriostatic 0.9% Sodium Chloride</w:t>
      </w:r>
      <w:r w:rsidR="00D83108">
        <w:rPr>
          <w:i w:val="0"/>
          <w:sz w:val="22"/>
        </w:rPr>
        <w:t xml:space="preserve"> Injection</w:t>
      </w:r>
      <w:r w:rsidRPr="00175D21">
        <w:rPr>
          <w:i w:val="0"/>
          <w:sz w:val="22"/>
        </w:rPr>
        <w:t>, USP (containing 0.9% benzyl alcohol).  This option is available for patients weighing greater than or equal to 22</w:t>
      </w:r>
      <w:r w:rsidRPr="00175D21">
        <w:rPr>
          <w:i w:val="0"/>
          <w:sz w:val="22"/>
          <w:szCs w:val="22"/>
        </w:rPr>
        <w:t> kg.  It is not recommended for use in patients weighing less than 22 kg.</w:t>
      </w:r>
    </w:p>
    <w:p w14:paraId="55D8CC5F" w14:textId="534EC468" w:rsidR="0069657A" w:rsidRDefault="0069657A" w:rsidP="00CE7259">
      <w:pPr>
        <w:pStyle w:val="Heading2"/>
        <w:keepNext w:val="0"/>
        <w:tabs>
          <w:tab w:val="left" w:pos="567"/>
        </w:tabs>
      </w:pPr>
    </w:p>
    <w:p w14:paraId="76925AA9" w14:textId="0E1F08C4" w:rsidR="00C10C13" w:rsidRDefault="00D9492A" w:rsidP="00C10C13">
      <w:pPr>
        <w:pStyle w:val="Heading2"/>
        <w:keepNext w:val="0"/>
        <w:tabs>
          <w:tab w:val="left" w:pos="567"/>
        </w:tabs>
      </w:pPr>
      <w:r>
        <w:t>2.</w:t>
      </w:r>
      <w:r w:rsidR="0069657A">
        <w:t>2</w:t>
      </w:r>
      <w:r>
        <w:tab/>
        <w:t>Treatment of Relapsed or Refractory B</w:t>
      </w:r>
      <w:del w:id="148" w:author="Author">
        <w:r w:rsidDel="00735413">
          <w:delText>-</w:delText>
        </w:r>
      </w:del>
      <w:ins w:id="149" w:author="Author">
        <w:r w:rsidR="00735413">
          <w:noBreakHyphen/>
        </w:r>
      </w:ins>
      <w:r>
        <w:t>cell Precursor ALL</w:t>
      </w:r>
    </w:p>
    <w:p w14:paraId="4C65B8B3" w14:textId="77777777" w:rsidR="004A3062" w:rsidRPr="004A3062" w:rsidRDefault="004A3062" w:rsidP="004A3062">
      <w:pPr>
        <w:pStyle w:val="Heading2"/>
        <w:keepNext w:val="0"/>
        <w:tabs>
          <w:tab w:val="left" w:pos="567"/>
        </w:tabs>
      </w:pPr>
    </w:p>
    <w:p w14:paraId="18BD2753" w14:textId="24EBA15A" w:rsidR="003C455B" w:rsidRDefault="003C455B" w:rsidP="00D63053">
      <w:pPr>
        <w:pStyle w:val="Text"/>
        <w:numPr>
          <w:ilvl w:val="0"/>
          <w:numId w:val="21"/>
        </w:numPr>
        <w:spacing w:before="0" w:after="0" w:line="240" w:lineRule="auto"/>
        <w:ind w:left="360"/>
        <w:rPr>
          <w:szCs w:val="22"/>
        </w:rPr>
      </w:pPr>
      <w:r w:rsidRPr="001B18EC">
        <w:rPr>
          <w:szCs w:val="22"/>
        </w:rPr>
        <w:t xml:space="preserve">A treatment course consists of up to 2 cycles of BLINCYTO for induction followed by 3 additional cycles for consolidation </w:t>
      </w:r>
      <w:r>
        <w:rPr>
          <w:szCs w:val="22"/>
        </w:rPr>
        <w:t>and up to 4 additional cycles of continued therapy</w:t>
      </w:r>
      <w:r w:rsidRPr="001B18EC">
        <w:rPr>
          <w:szCs w:val="22"/>
        </w:rPr>
        <w:t>.</w:t>
      </w:r>
    </w:p>
    <w:p w14:paraId="58AD45D6" w14:textId="14B3193A" w:rsidR="00E07F5E" w:rsidRDefault="00E07F5E" w:rsidP="00CE7259">
      <w:pPr>
        <w:pStyle w:val="Text"/>
        <w:spacing w:before="0" w:after="0" w:line="240" w:lineRule="auto"/>
        <w:ind w:left="360"/>
        <w:rPr>
          <w:szCs w:val="22"/>
        </w:rPr>
      </w:pPr>
    </w:p>
    <w:p w14:paraId="41B39B16" w14:textId="16CD4E46" w:rsidR="00E07F5E" w:rsidRPr="008B7899" w:rsidRDefault="00E07F5E" w:rsidP="00D63053">
      <w:pPr>
        <w:pStyle w:val="Text"/>
        <w:numPr>
          <w:ilvl w:val="0"/>
          <w:numId w:val="21"/>
        </w:numPr>
        <w:spacing w:before="0" w:after="0" w:line="240" w:lineRule="auto"/>
        <w:ind w:left="360"/>
        <w:rPr>
          <w:szCs w:val="22"/>
        </w:rPr>
      </w:pPr>
      <w:r w:rsidRPr="00EC5B3F">
        <w:rPr>
          <w:szCs w:val="22"/>
        </w:rPr>
        <w:t>A single</w:t>
      </w:r>
      <w:r w:rsidRPr="00C75DEE">
        <w:rPr>
          <w:szCs w:val="22"/>
        </w:rPr>
        <w:t xml:space="preserve"> cycle of treatment of BLINCYTO </w:t>
      </w:r>
      <w:r w:rsidRPr="00EC5B3F">
        <w:rPr>
          <w:szCs w:val="22"/>
        </w:rPr>
        <w:t>induction or consolidation consists of 28 days of continuous intravenous infusion followed by a 14</w:t>
      </w:r>
      <w:r w:rsidRPr="00EC5B3F">
        <w:rPr>
          <w:szCs w:val="22"/>
        </w:rPr>
        <w:noBreakHyphen/>
        <w:t>day treatment</w:t>
      </w:r>
      <w:r w:rsidRPr="00EC5B3F">
        <w:rPr>
          <w:szCs w:val="22"/>
        </w:rPr>
        <w:noBreakHyphen/>
        <w:t xml:space="preserve">free interval (total 42 days).  </w:t>
      </w:r>
    </w:p>
    <w:p w14:paraId="2251829F" w14:textId="77777777" w:rsidR="00E07F5E" w:rsidRPr="008B7899" w:rsidRDefault="00E07F5E" w:rsidP="00CE7259">
      <w:pPr>
        <w:pStyle w:val="Text"/>
        <w:spacing w:before="0" w:after="0" w:line="240" w:lineRule="auto"/>
        <w:ind w:left="360"/>
        <w:rPr>
          <w:szCs w:val="22"/>
        </w:rPr>
      </w:pPr>
    </w:p>
    <w:p w14:paraId="4BF1F25B" w14:textId="2C0CC942" w:rsidR="00E07F5E" w:rsidRDefault="00E07F5E" w:rsidP="00D63053">
      <w:pPr>
        <w:pStyle w:val="Text"/>
        <w:numPr>
          <w:ilvl w:val="0"/>
          <w:numId w:val="21"/>
        </w:numPr>
        <w:spacing w:before="0" w:after="0" w:line="240" w:lineRule="auto"/>
        <w:ind w:left="360"/>
        <w:rPr>
          <w:szCs w:val="22"/>
        </w:rPr>
      </w:pPr>
      <w:r w:rsidRPr="008B7899">
        <w:rPr>
          <w:szCs w:val="22"/>
        </w:rPr>
        <w:t xml:space="preserve">A single cycle of treatment of BLINCYTO continued therapy </w:t>
      </w:r>
      <w:r w:rsidRPr="00C75DEE">
        <w:rPr>
          <w:szCs w:val="22"/>
        </w:rPr>
        <w:t>consists of 28 days of continuous intravenous infusion followed by a 56</w:t>
      </w:r>
      <w:r w:rsidRPr="00C75DEE">
        <w:rPr>
          <w:szCs w:val="22"/>
        </w:rPr>
        <w:noBreakHyphen/>
        <w:t>day treatment</w:t>
      </w:r>
      <w:r w:rsidRPr="00C75DEE">
        <w:rPr>
          <w:szCs w:val="22"/>
        </w:rPr>
        <w:noBreakHyphen/>
        <w:t>free interval</w:t>
      </w:r>
      <w:r w:rsidRPr="00EC5B3F">
        <w:rPr>
          <w:szCs w:val="22"/>
        </w:rPr>
        <w:t xml:space="preserve"> (total 84 days).</w:t>
      </w:r>
    </w:p>
    <w:p w14:paraId="2A0C0263" w14:textId="77777777" w:rsidR="00FC1B28" w:rsidRPr="004F6DFA" w:rsidRDefault="00FC1B28" w:rsidP="00CE7259">
      <w:pPr>
        <w:pStyle w:val="Text"/>
        <w:spacing w:before="0" w:after="0" w:line="240" w:lineRule="auto"/>
        <w:ind w:left="360"/>
        <w:rPr>
          <w:szCs w:val="22"/>
        </w:rPr>
      </w:pPr>
    </w:p>
    <w:p w14:paraId="168961EB" w14:textId="7B05290F" w:rsidR="00FC1B28" w:rsidRPr="001B18EC" w:rsidRDefault="00FC1B28" w:rsidP="00D63053">
      <w:pPr>
        <w:pStyle w:val="Text"/>
        <w:numPr>
          <w:ilvl w:val="0"/>
          <w:numId w:val="21"/>
        </w:numPr>
        <w:spacing w:before="0" w:after="0" w:line="240" w:lineRule="auto"/>
        <w:ind w:left="360"/>
        <w:rPr>
          <w:szCs w:val="22"/>
        </w:rPr>
      </w:pPr>
      <w:r w:rsidRPr="001B18EC">
        <w:rPr>
          <w:szCs w:val="22"/>
        </w:rPr>
        <w:lastRenderedPageBreak/>
        <w:t>See Table </w:t>
      </w:r>
      <w:r w:rsidR="00B303CC">
        <w:rPr>
          <w:szCs w:val="22"/>
        </w:rPr>
        <w:t>2</w:t>
      </w:r>
      <w:r w:rsidRPr="001B18EC">
        <w:rPr>
          <w:szCs w:val="22"/>
        </w:rPr>
        <w:t xml:space="preserve"> for the recommended dose by patient weight</w:t>
      </w:r>
      <w:r w:rsidR="0041170B">
        <w:rPr>
          <w:szCs w:val="22"/>
        </w:rPr>
        <w:t xml:space="preserve"> and schedule</w:t>
      </w:r>
      <w:r w:rsidRPr="001B18EC">
        <w:rPr>
          <w:szCs w:val="22"/>
        </w:rPr>
        <w:t>.  Patients greater than or equal to 45 kg receive a fixed</w:t>
      </w:r>
      <w:r w:rsidR="00BA5D1A" w:rsidRPr="001B18EC">
        <w:rPr>
          <w:szCs w:val="22"/>
        </w:rPr>
        <w:noBreakHyphen/>
      </w:r>
      <w:r w:rsidRPr="001B18EC">
        <w:rPr>
          <w:szCs w:val="22"/>
        </w:rPr>
        <w:t xml:space="preserve">dose and for patients less than 45 kg, the dose is calculated using the patient’s BSA.   </w:t>
      </w:r>
    </w:p>
    <w:p w14:paraId="0CC645B8" w14:textId="16E6F2C9" w:rsidR="00576EF3" w:rsidRDefault="00576EF3" w:rsidP="00CE7259"/>
    <w:tbl>
      <w:tblPr>
        <w:tblStyle w:val="TableGrid"/>
        <w:tblW w:w="9603" w:type="dxa"/>
        <w:tblLook w:val="04A0" w:firstRow="1" w:lastRow="0" w:firstColumn="1" w:lastColumn="0" w:noHBand="0" w:noVBand="1"/>
      </w:tblPr>
      <w:tblGrid>
        <w:gridCol w:w="3201"/>
        <w:gridCol w:w="3201"/>
        <w:gridCol w:w="3201"/>
      </w:tblGrid>
      <w:tr w:rsidR="00ED4E3C" w14:paraId="020F1DB4" w14:textId="77777777" w:rsidTr="00E363D2">
        <w:trPr>
          <w:trHeight w:val="462"/>
        </w:trPr>
        <w:tc>
          <w:tcPr>
            <w:tcW w:w="9603" w:type="dxa"/>
            <w:gridSpan w:val="3"/>
            <w:tcBorders>
              <w:top w:val="nil"/>
              <w:left w:val="nil"/>
              <w:bottom w:val="single" w:sz="4" w:space="0" w:color="auto"/>
              <w:right w:val="nil"/>
            </w:tcBorders>
          </w:tcPr>
          <w:p w14:paraId="066A59F7" w14:textId="2915F6E0" w:rsidR="00ED4E3C" w:rsidRDefault="009D1AF3" w:rsidP="00201F61">
            <w:pPr>
              <w:keepNext/>
              <w:jc w:val="center"/>
            </w:pPr>
            <w:r>
              <w:rPr>
                <w:b/>
              </w:rPr>
              <w:br w:type="page"/>
            </w:r>
            <w:r w:rsidR="004A3D9F">
              <w:rPr>
                <w:b/>
              </w:rPr>
              <w:t>Table 2</w:t>
            </w:r>
            <w:r w:rsidR="00ED4E3C" w:rsidRPr="001B18EC">
              <w:rPr>
                <w:b/>
              </w:rPr>
              <w:t xml:space="preserve">.  </w:t>
            </w:r>
            <w:r w:rsidR="00ED4E3C" w:rsidRPr="00195D2D">
              <w:rPr>
                <w:b/>
              </w:rPr>
              <w:t>Recommended BLINCYTO Dosage and Schedule</w:t>
            </w:r>
            <w:r w:rsidR="00195D2D" w:rsidRPr="00D9492A">
              <w:rPr>
                <w:b/>
              </w:rPr>
              <w:t xml:space="preserve"> for the </w:t>
            </w:r>
            <w:r w:rsidR="000843CE">
              <w:rPr>
                <w:b/>
              </w:rPr>
              <w:t>T</w:t>
            </w:r>
            <w:r w:rsidR="00195D2D" w:rsidRPr="00D9492A">
              <w:rPr>
                <w:b/>
              </w:rPr>
              <w:t xml:space="preserve">reatment of </w:t>
            </w:r>
            <w:r w:rsidR="00195D2D" w:rsidRPr="00195D2D">
              <w:rPr>
                <w:b/>
              </w:rPr>
              <w:t>Relapsed or Refractory B</w:t>
            </w:r>
            <w:del w:id="150" w:author="Author">
              <w:r w:rsidR="00195D2D" w:rsidRPr="00195D2D" w:rsidDel="00735413">
                <w:rPr>
                  <w:b/>
                </w:rPr>
                <w:delText>-</w:delText>
              </w:r>
            </w:del>
            <w:ins w:id="151" w:author="Author">
              <w:r w:rsidR="00735413">
                <w:rPr>
                  <w:b/>
                </w:rPr>
                <w:noBreakHyphen/>
              </w:r>
            </w:ins>
            <w:r w:rsidR="00195D2D" w:rsidRPr="00195D2D">
              <w:rPr>
                <w:b/>
              </w:rPr>
              <w:t>cell Precursor ALL</w:t>
            </w:r>
          </w:p>
          <w:p w14:paraId="0BC790EA" w14:textId="62698D9B" w:rsidR="00195D2D" w:rsidRDefault="00195D2D" w:rsidP="00201F61">
            <w:pPr>
              <w:keepNext/>
              <w:jc w:val="center"/>
            </w:pPr>
          </w:p>
        </w:tc>
      </w:tr>
      <w:tr w:rsidR="00E363D2" w14:paraId="705821F6" w14:textId="4D5B4E48" w:rsidTr="00A07D5F">
        <w:trPr>
          <w:trHeight w:val="287"/>
        </w:trPr>
        <w:tc>
          <w:tcPr>
            <w:tcW w:w="3201" w:type="dxa"/>
            <w:vMerge w:val="restart"/>
            <w:tcBorders>
              <w:top w:val="single" w:sz="4" w:space="0" w:color="auto"/>
              <w:right w:val="single" w:sz="4" w:space="0" w:color="auto"/>
            </w:tcBorders>
            <w:vAlign w:val="center"/>
          </w:tcPr>
          <w:p w14:paraId="00AB703D" w14:textId="77777777" w:rsidR="00E363D2" w:rsidRDefault="00E363D2" w:rsidP="005B4808">
            <w:pPr>
              <w:rPr>
                <w:b/>
              </w:rPr>
            </w:pPr>
          </w:p>
          <w:p w14:paraId="18F33AD0" w14:textId="29D3F41E" w:rsidR="00E363D2" w:rsidRPr="0088419C" w:rsidRDefault="00E363D2" w:rsidP="005B4808">
            <w:pPr>
              <w:rPr>
                <w:b/>
              </w:rPr>
            </w:pPr>
            <w:r w:rsidRPr="0088419C">
              <w:rPr>
                <w:b/>
              </w:rPr>
              <w:t>Cycle</w:t>
            </w:r>
          </w:p>
        </w:tc>
        <w:tc>
          <w:tcPr>
            <w:tcW w:w="3201" w:type="dxa"/>
            <w:tcBorders>
              <w:top w:val="single" w:sz="4" w:space="0" w:color="auto"/>
              <w:left w:val="single" w:sz="4" w:space="0" w:color="auto"/>
              <w:bottom w:val="nil"/>
            </w:tcBorders>
          </w:tcPr>
          <w:p w14:paraId="102270F9" w14:textId="6BDDA7DF" w:rsidR="00E363D2" w:rsidRPr="0088419C" w:rsidRDefault="00E363D2" w:rsidP="005B4808">
            <w:pPr>
              <w:keepNext/>
              <w:rPr>
                <w:b/>
                <w:u w:val="single"/>
              </w:rPr>
            </w:pPr>
            <w:r>
              <w:rPr>
                <w:rFonts w:eastAsia="Calibri"/>
                <w:b/>
                <w:szCs w:val="22"/>
              </w:rPr>
              <w:t xml:space="preserve">               Patient Weight                               </w:t>
            </w:r>
          </w:p>
        </w:tc>
        <w:tc>
          <w:tcPr>
            <w:tcW w:w="3201" w:type="dxa"/>
            <w:tcBorders>
              <w:top w:val="single" w:sz="4" w:space="0" w:color="auto"/>
              <w:left w:val="single" w:sz="4" w:space="0" w:color="auto"/>
              <w:bottom w:val="nil"/>
            </w:tcBorders>
          </w:tcPr>
          <w:p w14:paraId="46240EC9" w14:textId="7C516403" w:rsidR="00E363D2" w:rsidRPr="00E82422" w:rsidRDefault="00E363D2" w:rsidP="00E363D2">
            <w:pPr>
              <w:keepNext/>
              <w:jc w:val="center"/>
              <w:rPr>
                <w:b/>
              </w:rPr>
            </w:pPr>
            <w:r w:rsidRPr="00E82422">
              <w:rPr>
                <w:b/>
              </w:rPr>
              <w:t>Patient Weight</w:t>
            </w:r>
          </w:p>
        </w:tc>
      </w:tr>
      <w:tr w:rsidR="005B4808" w14:paraId="22A42331" w14:textId="77777777" w:rsidTr="00E363D2">
        <w:trPr>
          <w:trHeight w:val="446"/>
        </w:trPr>
        <w:tc>
          <w:tcPr>
            <w:tcW w:w="3201" w:type="dxa"/>
            <w:vMerge/>
            <w:vAlign w:val="center"/>
          </w:tcPr>
          <w:p w14:paraId="001BDE9F" w14:textId="48D63D5B" w:rsidR="005B4808" w:rsidRPr="0088419C" w:rsidRDefault="005B4808" w:rsidP="005B4808">
            <w:pPr>
              <w:rPr>
                <w:b/>
              </w:rPr>
            </w:pPr>
          </w:p>
        </w:tc>
        <w:tc>
          <w:tcPr>
            <w:tcW w:w="3201" w:type="dxa"/>
            <w:tcBorders>
              <w:top w:val="nil"/>
            </w:tcBorders>
          </w:tcPr>
          <w:p w14:paraId="4F41D377" w14:textId="17A06611" w:rsidR="005B4808" w:rsidRDefault="005B4808" w:rsidP="001251C4">
            <w:pPr>
              <w:keepNext/>
              <w:jc w:val="center"/>
              <w:rPr>
                <w:rFonts w:eastAsia="Calibri"/>
                <w:b/>
                <w:i/>
                <w:szCs w:val="22"/>
              </w:rPr>
            </w:pPr>
            <w:r w:rsidRPr="0088419C">
              <w:rPr>
                <w:rFonts w:eastAsia="Calibri"/>
                <w:b/>
                <w:szCs w:val="22"/>
              </w:rPr>
              <w:t xml:space="preserve">Greater </w:t>
            </w:r>
            <w:r w:rsidR="001251C4">
              <w:rPr>
                <w:rFonts w:eastAsia="Calibri"/>
                <w:b/>
                <w:szCs w:val="22"/>
              </w:rPr>
              <w:t>T</w:t>
            </w:r>
            <w:r w:rsidRPr="0088419C">
              <w:rPr>
                <w:rFonts w:eastAsia="Calibri"/>
                <w:b/>
                <w:szCs w:val="22"/>
              </w:rPr>
              <w:t xml:space="preserve">han or </w:t>
            </w:r>
            <w:r w:rsidR="001251C4">
              <w:rPr>
                <w:rFonts w:eastAsia="Calibri"/>
                <w:b/>
                <w:szCs w:val="22"/>
              </w:rPr>
              <w:t>E</w:t>
            </w:r>
            <w:r w:rsidRPr="0088419C">
              <w:rPr>
                <w:rFonts w:eastAsia="Calibri"/>
                <w:b/>
                <w:szCs w:val="22"/>
              </w:rPr>
              <w:t>qual to 45 kg</w:t>
            </w:r>
          </w:p>
          <w:p w14:paraId="48381DCD" w14:textId="2B5A55EC" w:rsidR="005B4808" w:rsidRPr="0088419C" w:rsidRDefault="005B4808" w:rsidP="005B4808">
            <w:pPr>
              <w:keepNext/>
              <w:jc w:val="center"/>
              <w:rPr>
                <w:b/>
              </w:rPr>
            </w:pPr>
            <w:r w:rsidRPr="0088419C">
              <w:rPr>
                <w:rFonts w:eastAsia="Calibri"/>
                <w:b/>
                <w:i/>
                <w:szCs w:val="22"/>
              </w:rPr>
              <w:t>(</w:t>
            </w:r>
            <w:r>
              <w:rPr>
                <w:rFonts w:eastAsia="Calibri"/>
                <w:b/>
                <w:i/>
                <w:szCs w:val="22"/>
              </w:rPr>
              <w:t>F</w:t>
            </w:r>
            <w:r w:rsidRPr="0088419C">
              <w:rPr>
                <w:rFonts w:eastAsia="Calibri"/>
                <w:b/>
                <w:i/>
                <w:szCs w:val="22"/>
              </w:rPr>
              <w:t>ixed</w:t>
            </w:r>
            <w:r w:rsidRPr="0088419C">
              <w:rPr>
                <w:rFonts w:eastAsia="Calibri"/>
                <w:b/>
                <w:i/>
                <w:szCs w:val="22"/>
              </w:rPr>
              <w:noBreakHyphen/>
              <w:t>dose)</w:t>
            </w:r>
          </w:p>
        </w:tc>
        <w:tc>
          <w:tcPr>
            <w:tcW w:w="3201" w:type="dxa"/>
            <w:tcBorders>
              <w:top w:val="nil"/>
            </w:tcBorders>
          </w:tcPr>
          <w:p w14:paraId="462E973A" w14:textId="7F784ACD" w:rsidR="005B4808" w:rsidRDefault="005B4808" w:rsidP="005B4808">
            <w:pPr>
              <w:keepNext/>
              <w:jc w:val="center"/>
              <w:rPr>
                <w:rFonts w:eastAsia="Calibri"/>
                <w:b/>
                <w:szCs w:val="22"/>
              </w:rPr>
            </w:pPr>
            <w:r>
              <w:rPr>
                <w:rFonts w:eastAsia="Calibri"/>
                <w:b/>
                <w:szCs w:val="22"/>
              </w:rPr>
              <w:t xml:space="preserve">Less </w:t>
            </w:r>
            <w:r w:rsidR="001251C4">
              <w:rPr>
                <w:rFonts w:eastAsia="Calibri"/>
                <w:b/>
                <w:szCs w:val="22"/>
              </w:rPr>
              <w:t>T</w:t>
            </w:r>
            <w:r>
              <w:rPr>
                <w:rFonts w:eastAsia="Calibri"/>
                <w:b/>
                <w:szCs w:val="22"/>
              </w:rPr>
              <w:t>han 45 kg</w:t>
            </w:r>
          </w:p>
          <w:p w14:paraId="382FF3AE" w14:textId="1923E9C1" w:rsidR="005B4808" w:rsidRPr="0088419C" w:rsidRDefault="005B4808" w:rsidP="005B4808">
            <w:pPr>
              <w:keepNext/>
              <w:jc w:val="center"/>
              <w:rPr>
                <w:b/>
              </w:rPr>
            </w:pPr>
            <w:r w:rsidRPr="009A0C6D">
              <w:rPr>
                <w:rFonts w:eastAsia="Calibri"/>
                <w:b/>
                <w:i/>
                <w:szCs w:val="22"/>
              </w:rPr>
              <w:t>(BSA</w:t>
            </w:r>
            <w:del w:id="152" w:author="Author">
              <w:r w:rsidRPr="009A0C6D" w:rsidDel="00A56831">
                <w:rPr>
                  <w:rFonts w:eastAsia="Calibri"/>
                  <w:b/>
                  <w:i/>
                  <w:szCs w:val="22"/>
                </w:rPr>
                <w:delText>-</w:delText>
              </w:r>
            </w:del>
            <w:ins w:id="153" w:author="Author">
              <w:r w:rsidR="00A56831">
                <w:rPr>
                  <w:rFonts w:eastAsia="Calibri"/>
                  <w:b/>
                  <w:i/>
                  <w:szCs w:val="22"/>
                </w:rPr>
                <w:noBreakHyphen/>
              </w:r>
            </w:ins>
            <w:r w:rsidRPr="009A0C6D">
              <w:rPr>
                <w:rFonts w:eastAsia="Calibri"/>
                <w:b/>
                <w:i/>
                <w:szCs w:val="22"/>
              </w:rPr>
              <w:t>based dose)</w:t>
            </w:r>
          </w:p>
        </w:tc>
      </w:tr>
      <w:tr w:rsidR="005B4808" w14:paraId="6616BE5C" w14:textId="77777777" w:rsidTr="00E363D2">
        <w:trPr>
          <w:trHeight w:val="462"/>
        </w:trPr>
        <w:tc>
          <w:tcPr>
            <w:tcW w:w="3201" w:type="dxa"/>
            <w:tcBorders>
              <w:bottom w:val="nil"/>
            </w:tcBorders>
          </w:tcPr>
          <w:p w14:paraId="0DE6E57F" w14:textId="4348F445" w:rsidR="005B4808" w:rsidRPr="0088419C" w:rsidRDefault="005B4808" w:rsidP="005B4808">
            <w:pPr>
              <w:rPr>
                <w:u w:val="single"/>
              </w:rPr>
            </w:pPr>
            <w:r w:rsidRPr="0088419C">
              <w:rPr>
                <w:u w:val="single"/>
              </w:rPr>
              <w:t>Induction</w:t>
            </w:r>
            <w:r>
              <w:rPr>
                <w:u w:val="single"/>
              </w:rPr>
              <w:t xml:space="preserve"> Cycle 1</w:t>
            </w:r>
          </w:p>
        </w:tc>
        <w:tc>
          <w:tcPr>
            <w:tcW w:w="3201" w:type="dxa"/>
            <w:tcBorders>
              <w:bottom w:val="nil"/>
            </w:tcBorders>
          </w:tcPr>
          <w:p w14:paraId="6DFEF2AE" w14:textId="77777777" w:rsidR="005B4808" w:rsidRDefault="005B4808" w:rsidP="005B4808">
            <w:pPr>
              <w:jc w:val="center"/>
            </w:pPr>
          </w:p>
        </w:tc>
        <w:tc>
          <w:tcPr>
            <w:tcW w:w="3201" w:type="dxa"/>
            <w:tcBorders>
              <w:bottom w:val="nil"/>
            </w:tcBorders>
          </w:tcPr>
          <w:p w14:paraId="68B0EA3B" w14:textId="77777777" w:rsidR="005B4808" w:rsidRDefault="005B4808" w:rsidP="005B4808">
            <w:pPr>
              <w:jc w:val="center"/>
            </w:pPr>
          </w:p>
        </w:tc>
      </w:tr>
      <w:tr w:rsidR="005B4808" w14:paraId="06BA02F7" w14:textId="77777777" w:rsidTr="00E363D2">
        <w:trPr>
          <w:trHeight w:val="446"/>
        </w:trPr>
        <w:tc>
          <w:tcPr>
            <w:tcW w:w="3201" w:type="dxa"/>
            <w:tcBorders>
              <w:top w:val="nil"/>
              <w:bottom w:val="nil"/>
            </w:tcBorders>
          </w:tcPr>
          <w:p w14:paraId="1191C2F7" w14:textId="1E87A56F" w:rsidR="005B4808" w:rsidRPr="0088419C" w:rsidRDefault="005B4808" w:rsidP="005B4808">
            <w:pPr>
              <w:jc w:val="center"/>
            </w:pPr>
            <w:r w:rsidRPr="0088419C">
              <w:rPr>
                <w:szCs w:val="22"/>
              </w:rPr>
              <w:t>Days 1</w:t>
            </w:r>
            <w:r w:rsidRPr="0088419C">
              <w:rPr>
                <w:szCs w:val="22"/>
              </w:rPr>
              <w:noBreakHyphen/>
              <w:t>7</w:t>
            </w:r>
          </w:p>
        </w:tc>
        <w:tc>
          <w:tcPr>
            <w:tcW w:w="3201" w:type="dxa"/>
            <w:tcBorders>
              <w:top w:val="nil"/>
              <w:bottom w:val="nil"/>
            </w:tcBorders>
          </w:tcPr>
          <w:p w14:paraId="1FF134A8" w14:textId="77777777" w:rsidR="005B4808" w:rsidRDefault="005B4808" w:rsidP="005B4808">
            <w:pPr>
              <w:jc w:val="center"/>
            </w:pPr>
            <w:r w:rsidRPr="001B18EC">
              <w:rPr>
                <w:szCs w:val="22"/>
              </w:rPr>
              <w:t>9 mcg/day</w:t>
            </w:r>
          </w:p>
        </w:tc>
        <w:tc>
          <w:tcPr>
            <w:tcW w:w="3201" w:type="dxa"/>
            <w:tcBorders>
              <w:top w:val="nil"/>
              <w:bottom w:val="nil"/>
            </w:tcBorders>
          </w:tcPr>
          <w:p w14:paraId="037DC9FB" w14:textId="77777777" w:rsidR="005B4808" w:rsidRPr="001B18EC" w:rsidRDefault="005B4808" w:rsidP="005B4808">
            <w:pPr>
              <w:suppressAutoHyphens w:val="0"/>
              <w:autoSpaceDE w:val="0"/>
              <w:autoSpaceDN w:val="0"/>
              <w:adjustRightInd w:val="0"/>
              <w:ind w:hanging="18"/>
              <w:jc w:val="center"/>
              <w:rPr>
                <w:rFonts w:eastAsia="Calibri"/>
                <w:szCs w:val="22"/>
              </w:rPr>
            </w:pPr>
            <w:r w:rsidRPr="001B18EC">
              <w:rPr>
                <w:rFonts w:eastAsia="Calibri"/>
                <w:szCs w:val="22"/>
              </w:rPr>
              <w:t>5 mcg/m</w:t>
            </w:r>
            <w:r w:rsidRPr="001B18EC">
              <w:rPr>
                <w:rFonts w:eastAsia="Calibri"/>
                <w:szCs w:val="22"/>
                <w:vertAlign w:val="superscript"/>
              </w:rPr>
              <w:t>2</w:t>
            </w:r>
            <w:r w:rsidRPr="001B18EC">
              <w:rPr>
                <w:rFonts w:eastAsia="Calibri"/>
                <w:szCs w:val="22"/>
              </w:rPr>
              <w:t>/day</w:t>
            </w:r>
          </w:p>
          <w:p w14:paraId="6D465B35" w14:textId="77777777" w:rsidR="005B4808" w:rsidRDefault="005B4808" w:rsidP="005B4808">
            <w:pPr>
              <w:autoSpaceDE w:val="0"/>
              <w:autoSpaceDN w:val="0"/>
              <w:adjustRightInd w:val="0"/>
              <w:ind w:hanging="18"/>
              <w:jc w:val="center"/>
              <w:rPr>
                <w:i/>
                <w:szCs w:val="22"/>
              </w:rPr>
            </w:pPr>
            <w:r>
              <w:rPr>
                <w:i/>
                <w:szCs w:val="22"/>
              </w:rPr>
              <w:t>(not to exceed 9 mcg/day)</w:t>
            </w:r>
          </w:p>
          <w:p w14:paraId="0BBA5776" w14:textId="77777777" w:rsidR="005B4808" w:rsidRPr="0088419C" w:rsidRDefault="005B4808" w:rsidP="005B4808">
            <w:pPr>
              <w:autoSpaceDE w:val="0"/>
              <w:autoSpaceDN w:val="0"/>
              <w:adjustRightInd w:val="0"/>
              <w:ind w:hanging="18"/>
              <w:jc w:val="center"/>
              <w:rPr>
                <w:i/>
                <w:szCs w:val="22"/>
              </w:rPr>
            </w:pPr>
          </w:p>
        </w:tc>
      </w:tr>
      <w:tr w:rsidR="005B4808" w14:paraId="6D609953" w14:textId="77777777" w:rsidTr="00E363D2">
        <w:trPr>
          <w:trHeight w:val="462"/>
        </w:trPr>
        <w:tc>
          <w:tcPr>
            <w:tcW w:w="3201" w:type="dxa"/>
            <w:tcBorders>
              <w:top w:val="nil"/>
              <w:bottom w:val="nil"/>
            </w:tcBorders>
          </w:tcPr>
          <w:p w14:paraId="291080F1" w14:textId="77777777" w:rsidR="005B4808" w:rsidRPr="0088419C" w:rsidRDefault="005B4808" w:rsidP="005B4808">
            <w:pPr>
              <w:jc w:val="center"/>
            </w:pPr>
            <w:r w:rsidRPr="0088419C">
              <w:rPr>
                <w:szCs w:val="22"/>
              </w:rPr>
              <w:t>Days 8</w:t>
            </w:r>
            <w:r w:rsidRPr="0088419C">
              <w:rPr>
                <w:szCs w:val="22"/>
              </w:rPr>
              <w:noBreakHyphen/>
              <w:t>28</w:t>
            </w:r>
          </w:p>
        </w:tc>
        <w:tc>
          <w:tcPr>
            <w:tcW w:w="3201" w:type="dxa"/>
            <w:tcBorders>
              <w:top w:val="nil"/>
              <w:bottom w:val="nil"/>
            </w:tcBorders>
          </w:tcPr>
          <w:p w14:paraId="792F74C4" w14:textId="77777777" w:rsidR="005B4808" w:rsidRDefault="005B4808" w:rsidP="005B4808">
            <w:pPr>
              <w:jc w:val="center"/>
            </w:pPr>
            <w:r w:rsidRPr="001B18EC">
              <w:rPr>
                <w:szCs w:val="22"/>
              </w:rPr>
              <w:t>28 mcg/day</w:t>
            </w:r>
          </w:p>
        </w:tc>
        <w:tc>
          <w:tcPr>
            <w:tcW w:w="3201" w:type="dxa"/>
            <w:tcBorders>
              <w:top w:val="nil"/>
              <w:bottom w:val="nil"/>
            </w:tcBorders>
          </w:tcPr>
          <w:p w14:paraId="2C9F6D87" w14:textId="77777777" w:rsidR="005B4808" w:rsidRPr="001B18EC" w:rsidRDefault="005B4808" w:rsidP="005B4808">
            <w:pPr>
              <w:suppressAutoHyphens w:val="0"/>
              <w:autoSpaceDE w:val="0"/>
              <w:autoSpaceDN w:val="0"/>
              <w:adjustRightInd w:val="0"/>
              <w:ind w:hanging="18"/>
              <w:jc w:val="center"/>
              <w:rPr>
                <w:rFonts w:eastAsia="Calibri"/>
                <w:szCs w:val="22"/>
              </w:rPr>
            </w:pPr>
            <w:r w:rsidRPr="001B18EC">
              <w:rPr>
                <w:rFonts w:eastAsia="Calibri"/>
                <w:szCs w:val="22"/>
              </w:rPr>
              <w:t>15 mcg/m</w:t>
            </w:r>
            <w:r w:rsidRPr="001B18EC">
              <w:rPr>
                <w:rFonts w:eastAsia="Calibri"/>
                <w:szCs w:val="22"/>
                <w:vertAlign w:val="superscript"/>
              </w:rPr>
              <w:t>2</w:t>
            </w:r>
            <w:r w:rsidRPr="001B18EC">
              <w:rPr>
                <w:rFonts w:eastAsia="Calibri"/>
                <w:szCs w:val="22"/>
              </w:rPr>
              <w:t>/day</w:t>
            </w:r>
          </w:p>
          <w:p w14:paraId="3F25E868" w14:textId="77777777" w:rsidR="005B4808" w:rsidRDefault="005B4808" w:rsidP="005B4808">
            <w:pPr>
              <w:jc w:val="center"/>
              <w:rPr>
                <w:rFonts w:eastAsia="Calibri"/>
                <w:i/>
                <w:szCs w:val="22"/>
              </w:rPr>
            </w:pPr>
            <w:r w:rsidRPr="001B18EC">
              <w:rPr>
                <w:rFonts w:eastAsia="Calibri"/>
                <w:i/>
                <w:szCs w:val="22"/>
              </w:rPr>
              <w:t>(not to exceed 28 mcg/day)</w:t>
            </w:r>
          </w:p>
          <w:p w14:paraId="7B39A44A" w14:textId="77777777" w:rsidR="005B4808" w:rsidRDefault="005B4808" w:rsidP="005B4808">
            <w:pPr>
              <w:jc w:val="center"/>
            </w:pPr>
          </w:p>
        </w:tc>
      </w:tr>
      <w:tr w:rsidR="005B4808" w14:paraId="1A34DD1A" w14:textId="77777777" w:rsidTr="00E363D2">
        <w:trPr>
          <w:trHeight w:val="288"/>
        </w:trPr>
        <w:tc>
          <w:tcPr>
            <w:tcW w:w="3201" w:type="dxa"/>
            <w:tcBorders>
              <w:top w:val="nil"/>
            </w:tcBorders>
          </w:tcPr>
          <w:p w14:paraId="2DE6FB51" w14:textId="77777777" w:rsidR="005B4808" w:rsidRPr="0088419C" w:rsidRDefault="005B4808" w:rsidP="005B4808">
            <w:pPr>
              <w:jc w:val="center"/>
            </w:pPr>
            <w:r w:rsidRPr="0088419C">
              <w:rPr>
                <w:szCs w:val="22"/>
              </w:rPr>
              <w:t>Days 29</w:t>
            </w:r>
            <w:r w:rsidRPr="0088419C">
              <w:rPr>
                <w:szCs w:val="22"/>
              </w:rPr>
              <w:noBreakHyphen/>
              <w:t>42</w:t>
            </w:r>
          </w:p>
        </w:tc>
        <w:tc>
          <w:tcPr>
            <w:tcW w:w="3201" w:type="dxa"/>
            <w:tcBorders>
              <w:top w:val="nil"/>
            </w:tcBorders>
          </w:tcPr>
          <w:p w14:paraId="11441723" w14:textId="77777777" w:rsidR="005B4808" w:rsidRDefault="005B4808" w:rsidP="005B4808">
            <w:pPr>
              <w:jc w:val="center"/>
            </w:pPr>
            <w:r w:rsidRPr="001B18EC">
              <w:rPr>
                <w:szCs w:val="22"/>
              </w:rPr>
              <w:t>14</w:t>
            </w:r>
            <w:r w:rsidRPr="001B18EC">
              <w:rPr>
                <w:szCs w:val="22"/>
              </w:rPr>
              <w:noBreakHyphen/>
              <w:t>day treatment</w:t>
            </w:r>
            <w:r w:rsidRPr="001B18EC">
              <w:rPr>
                <w:szCs w:val="22"/>
              </w:rPr>
              <w:noBreakHyphen/>
              <w:t>free interval</w:t>
            </w:r>
          </w:p>
        </w:tc>
        <w:tc>
          <w:tcPr>
            <w:tcW w:w="3201" w:type="dxa"/>
            <w:tcBorders>
              <w:top w:val="nil"/>
            </w:tcBorders>
          </w:tcPr>
          <w:p w14:paraId="2C51A3B1" w14:textId="77777777" w:rsidR="005B4808" w:rsidRDefault="005B4808" w:rsidP="005B4808">
            <w:pPr>
              <w:jc w:val="center"/>
              <w:rPr>
                <w:szCs w:val="22"/>
              </w:rPr>
            </w:pPr>
            <w:r w:rsidRPr="001B18EC">
              <w:rPr>
                <w:szCs w:val="22"/>
              </w:rPr>
              <w:t>14</w:t>
            </w:r>
            <w:r w:rsidRPr="001B18EC">
              <w:rPr>
                <w:szCs w:val="22"/>
              </w:rPr>
              <w:noBreakHyphen/>
              <w:t>day treatment</w:t>
            </w:r>
            <w:r w:rsidRPr="001B18EC">
              <w:rPr>
                <w:szCs w:val="22"/>
              </w:rPr>
              <w:noBreakHyphen/>
              <w:t>free interval</w:t>
            </w:r>
          </w:p>
          <w:p w14:paraId="7C3862D7" w14:textId="77777777" w:rsidR="005B4808" w:rsidRDefault="005B4808" w:rsidP="005B4808">
            <w:pPr>
              <w:jc w:val="center"/>
            </w:pPr>
          </w:p>
        </w:tc>
      </w:tr>
      <w:tr w:rsidR="005B4808" w14:paraId="2B8D260A" w14:textId="77777777" w:rsidTr="00E363D2">
        <w:trPr>
          <w:trHeight w:val="446"/>
        </w:trPr>
        <w:tc>
          <w:tcPr>
            <w:tcW w:w="3201" w:type="dxa"/>
            <w:tcBorders>
              <w:bottom w:val="nil"/>
            </w:tcBorders>
          </w:tcPr>
          <w:p w14:paraId="7912DFD2" w14:textId="3C9A8CB6" w:rsidR="005B4808" w:rsidRDefault="005B4808" w:rsidP="005B4808">
            <w:r w:rsidRPr="008B3DD9">
              <w:rPr>
                <w:u w:val="single"/>
              </w:rPr>
              <w:t>Induction Cycle 2</w:t>
            </w:r>
            <w:r>
              <w:t xml:space="preserve"> </w:t>
            </w:r>
          </w:p>
          <w:p w14:paraId="64217007" w14:textId="6077ADE5" w:rsidR="005B4808" w:rsidRPr="0088419C" w:rsidRDefault="005B4808" w:rsidP="005B4808">
            <w:r w:rsidRPr="0088419C">
              <w:t xml:space="preserve"> </w:t>
            </w:r>
          </w:p>
        </w:tc>
        <w:tc>
          <w:tcPr>
            <w:tcW w:w="3201" w:type="dxa"/>
            <w:tcBorders>
              <w:bottom w:val="nil"/>
            </w:tcBorders>
          </w:tcPr>
          <w:p w14:paraId="71D3963B" w14:textId="77777777" w:rsidR="005B4808" w:rsidRDefault="005B4808" w:rsidP="005B4808">
            <w:pPr>
              <w:jc w:val="center"/>
            </w:pPr>
          </w:p>
        </w:tc>
        <w:tc>
          <w:tcPr>
            <w:tcW w:w="3201" w:type="dxa"/>
            <w:tcBorders>
              <w:bottom w:val="nil"/>
            </w:tcBorders>
          </w:tcPr>
          <w:p w14:paraId="5D373F88" w14:textId="77777777" w:rsidR="005B4808" w:rsidRDefault="005B4808" w:rsidP="005B4808">
            <w:pPr>
              <w:jc w:val="center"/>
            </w:pPr>
          </w:p>
        </w:tc>
      </w:tr>
      <w:tr w:rsidR="005B4808" w14:paraId="48946799" w14:textId="77777777" w:rsidTr="00E363D2">
        <w:trPr>
          <w:trHeight w:val="462"/>
        </w:trPr>
        <w:tc>
          <w:tcPr>
            <w:tcW w:w="3201" w:type="dxa"/>
            <w:tcBorders>
              <w:top w:val="nil"/>
              <w:bottom w:val="nil"/>
            </w:tcBorders>
          </w:tcPr>
          <w:p w14:paraId="60F91B1B" w14:textId="77777777" w:rsidR="005B4808" w:rsidRPr="0088419C" w:rsidRDefault="005B4808" w:rsidP="005B4808">
            <w:pPr>
              <w:jc w:val="center"/>
            </w:pPr>
            <w:r w:rsidRPr="0088419C">
              <w:rPr>
                <w:szCs w:val="22"/>
              </w:rPr>
              <w:t>Days 1</w:t>
            </w:r>
            <w:r w:rsidRPr="0088419C">
              <w:rPr>
                <w:szCs w:val="22"/>
              </w:rPr>
              <w:noBreakHyphen/>
              <w:t>28</w:t>
            </w:r>
          </w:p>
        </w:tc>
        <w:tc>
          <w:tcPr>
            <w:tcW w:w="3201" w:type="dxa"/>
            <w:tcBorders>
              <w:top w:val="nil"/>
              <w:bottom w:val="nil"/>
            </w:tcBorders>
          </w:tcPr>
          <w:p w14:paraId="4F91D3F8" w14:textId="77777777" w:rsidR="005B4808" w:rsidRDefault="005B4808" w:rsidP="005B4808">
            <w:pPr>
              <w:jc w:val="center"/>
            </w:pPr>
            <w:r w:rsidRPr="001B18EC">
              <w:rPr>
                <w:szCs w:val="22"/>
              </w:rPr>
              <w:t>28 mcg/day</w:t>
            </w:r>
          </w:p>
        </w:tc>
        <w:tc>
          <w:tcPr>
            <w:tcW w:w="3201" w:type="dxa"/>
            <w:tcBorders>
              <w:top w:val="nil"/>
              <w:bottom w:val="nil"/>
            </w:tcBorders>
          </w:tcPr>
          <w:p w14:paraId="287D9FEC" w14:textId="77777777" w:rsidR="005B4808" w:rsidRPr="001B18EC" w:rsidRDefault="005B4808" w:rsidP="005B4808">
            <w:pPr>
              <w:suppressAutoHyphens w:val="0"/>
              <w:autoSpaceDE w:val="0"/>
              <w:autoSpaceDN w:val="0"/>
              <w:adjustRightInd w:val="0"/>
              <w:ind w:hanging="18"/>
              <w:jc w:val="center"/>
              <w:rPr>
                <w:rFonts w:eastAsia="Calibri"/>
                <w:szCs w:val="22"/>
              </w:rPr>
            </w:pPr>
            <w:r w:rsidRPr="001B18EC">
              <w:rPr>
                <w:rFonts w:eastAsia="Calibri"/>
                <w:szCs w:val="22"/>
              </w:rPr>
              <w:t>15 mcg/m</w:t>
            </w:r>
            <w:r w:rsidRPr="001B18EC">
              <w:rPr>
                <w:rFonts w:eastAsia="Calibri"/>
                <w:szCs w:val="22"/>
                <w:vertAlign w:val="superscript"/>
              </w:rPr>
              <w:t>2</w:t>
            </w:r>
            <w:r w:rsidRPr="001B18EC">
              <w:rPr>
                <w:rFonts w:eastAsia="Calibri"/>
                <w:szCs w:val="22"/>
              </w:rPr>
              <w:t>/day</w:t>
            </w:r>
          </w:p>
          <w:p w14:paraId="2548CDF3" w14:textId="77777777" w:rsidR="005B4808" w:rsidRDefault="005B4808" w:rsidP="005B4808">
            <w:pPr>
              <w:jc w:val="center"/>
              <w:rPr>
                <w:rFonts w:eastAsia="Calibri"/>
                <w:i/>
                <w:szCs w:val="22"/>
              </w:rPr>
            </w:pPr>
            <w:r w:rsidRPr="001B18EC">
              <w:rPr>
                <w:rFonts w:eastAsia="Calibri"/>
                <w:i/>
                <w:szCs w:val="22"/>
              </w:rPr>
              <w:t>(not to exceed 28 mcg/day)</w:t>
            </w:r>
          </w:p>
          <w:p w14:paraId="766CD781" w14:textId="77777777" w:rsidR="005B4808" w:rsidRDefault="005B4808" w:rsidP="005B4808">
            <w:pPr>
              <w:jc w:val="center"/>
            </w:pPr>
          </w:p>
        </w:tc>
      </w:tr>
      <w:tr w:rsidR="005B4808" w14:paraId="503BA144" w14:textId="77777777" w:rsidTr="00E363D2">
        <w:trPr>
          <w:trHeight w:val="243"/>
        </w:trPr>
        <w:tc>
          <w:tcPr>
            <w:tcW w:w="3201" w:type="dxa"/>
            <w:tcBorders>
              <w:top w:val="nil"/>
              <w:bottom w:val="single" w:sz="4" w:space="0" w:color="auto"/>
            </w:tcBorders>
          </w:tcPr>
          <w:p w14:paraId="00573C77" w14:textId="77777777" w:rsidR="005B4808" w:rsidRPr="0088419C" w:rsidRDefault="005B4808" w:rsidP="005B4808">
            <w:pPr>
              <w:jc w:val="center"/>
            </w:pPr>
            <w:r w:rsidRPr="0088419C">
              <w:rPr>
                <w:szCs w:val="22"/>
              </w:rPr>
              <w:t>Days 29</w:t>
            </w:r>
            <w:r w:rsidRPr="0088419C">
              <w:rPr>
                <w:szCs w:val="22"/>
              </w:rPr>
              <w:noBreakHyphen/>
              <w:t>42</w:t>
            </w:r>
          </w:p>
        </w:tc>
        <w:tc>
          <w:tcPr>
            <w:tcW w:w="3201" w:type="dxa"/>
            <w:tcBorders>
              <w:top w:val="nil"/>
              <w:bottom w:val="single" w:sz="4" w:space="0" w:color="auto"/>
            </w:tcBorders>
          </w:tcPr>
          <w:p w14:paraId="2DB75994" w14:textId="77777777" w:rsidR="005B4808" w:rsidRDefault="005B4808" w:rsidP="005B4808">
            <w:pPr>
              <w:jc w:val="center"/>
            </w:pPr>
            <w:r w:rsidRPr="001B18EC">
              <w:rPr>
                <w:szCs w:val="22"/>
              </w:rPr>
              <w:t>14</w:t>
            </w:r>
            <w:r w:rsidRPr="001B18EC">
              <w:rPr>
                <w:szCs w:val="22"/>
              </w:rPr>
              <w:noBreakHyphen/>
              <w:t>day treatment</w:t>
            </w:r>
            <w:r w:rsidRPr="001B18EC">
              <w:rPr>
                <w:szCs w:val="22"/>
              </w:rPr>
              <w:noBreakHyphen/>
              <w:t>free interval</w:t>
            </w:r>
          </w:p>
        </w:tc>
        <w:tc>
          <w:tcPr>
            <w:tcW w:w="3201" w:type="dxa"/>
            <w:tcBorders>
              <w:top w:val="nil"/>
              <w:bottom w:val="single" w:sz="4" w:space="0" w:color="auto"/>
            </w:tcBorders>
          </w:tcPr>
          <w:p w14:paraId="75119C68" w14:textId="641BCB43" w:rsidR="005B4808" w:rsidRDefault="005B4808" w:rsidP="005B4808">
            <w:pPr>
              <w:jc w:val="center"/>
            </w:pPr>
            <w:r w:rsidRPr="0088419C">
              <w:t>14</w:t>
            </w:r>
            <w:r>
              <w:noBreakHyphen/>
            </w:r>
            <w:r w:rsidRPr="0088419C">
              <w:t>day treatment</w:t>
            </w:r>
            <w:r>
              <w:noBreakHyphen/>
            </w:r>
            <w:r w:rsidRPr="0088419C">
              <w:t>free interval</w:t>
            </w:r>
          </w:p>
          <w:p w14:paraId="6DF44D05" w14:textId="77777777" w:rsidR="005B4808" w:rsidRDefault="005B4808" w:rsidP="005B4808">
            <w:pPr>
              <w:jc w:val="center"/>
            </w:pPr>
          </w:p>
        </w:tc>
      </w:tr>
      <w:tr w:rsidR="005B4808" w14:paraId="5533E5AB" w14:textId="77777777" w:rsidTr="00E363D2">
        <w:trPr>
          <w:trHeight w:val="243"/>
        </w:trPr>
        <w:tc>
          <w:tcPr>
            <w:tcW w:w="3201" w:type="dxa"/>
            <w:tcBorders>
              <w:top w:val="single" w:sz="4" w:space="0" w:color="auto"/>
              <w:bottom w:val="nil"/>
            </w:tcBorders>
          </w:tcPr>
          <w:p w14:paraId="08C8B2D5" w14:textId="45CB0CCD" w:rsidR="005B4808" w:rsidRDefault="005B4808" w:rsidP="005B4808">
            <w:pPr>
              <w:rPr>
                <w:szCs w:val="22"/>
                <w:u w:val="single"/>
              </w:rPr>
            </w:pPr>
            <w:r w:rsidRPr="00D94F42">
              <w:rPr>
                <w:szCs w:val="22"/>
                <w:u w:val="single"/>
              </w:rPr>
              <w:t>Consolidation Cycles 3</w:t>
            </w:r>
            <w:r>
              <w:rPr>
                <w:szCs w:val="22"/>
                <w:u w:val="single"/>
              </w:rPr>
              <w:noBreakHyphen/>
            </w:r>
            <w:r w:rsidRPr="00D94F42">
              <w:rPr>
                <w:szCs w:val="22"/>
                <w:u w:val="single"/>
              </w:rPr>
              <w:t>5</w:t>
            </w:r>
          </w:p>
          <w:p w14:paraId="3A9821AC" w14:textId="3F72CB38" w:rsidR="005B4808" w:rsidRPr="00D94F42" w:rsidRDefault="005B4808" w:rsidP="005B4808">
            <w:pPr>
              <w:rPr>
                <w:szCs w:val="22"/>
                <w:u w:val="single"/>
              </w:rPr>
            </w:pPr>
          </w:p>
        </w:tc>
        <w:tc>
          <w:tcPr>
            <w:tcW w:w="3201" w:type="dxa"/>
            <w:tcBorders>
              <w:top w:val="single" w:sz="4" w:space="0" w:color="auto"/>
              <w:bottom w:val="nil"/>
            </w:tcBorders>
          </w:tcPr>
          <w:p w14:paraId="7950A051" w14:textId="77777777" w:rsidR="005B4808" w:rsidRPr="001B18EC" w:rsidRDefault="005B4808" w:rsidP="005B4808">
            <w:pPr>
              <w:jc w:val="center"/>
              <w:rPr>
                <w:szCs w:val="22"/>
              </w:rPr>
            </w:pPr>
          </w:p>
        </w:tc>
        <w:tc>
          <w:tcPr>
            <w:tcW w:w="3201" w:type="dxa"/>
            <w:tcBorders>
              <w:top w:val="single" w:sz="4" w:space="0" w:color="auto"/>
              <w:bottom w:val="nil"/>
            </w:tcBorders>
          </w:tcPr>
          <w:p w14:paraId="252345A7" w14:textId="77777777" w:rsidR="005B4808" w:rsidRPr="001B18EC" w:rsidRDefault="005B4808" w:rsidP="005B4808">
            <w:pPr>
              <w:suppressAutoHyphens w:val="0"/>
              <w:autoSpaceDE w:val="0"/>
              <w:autoSpaceDN w:val="0"/>
              <w:adjustRightInd w:val="0"/>
              <w:ind w:hanging="18"/>
              <w:jc w:val="center"/>
              <w:rPr>
                <w:rFonts w:eastAsia="Calibri"/>
                <w:szCs w:val="22"/>
              </w:rPr>
            </w:pPr>
          </w:p>
        </w:tc>
      </w:tr>
      <w:tr w:rsidR="005B4808" w14:paraId="7BC641C0" w14:textId="77777777" w:rsidTr="00E363D2">
        <w:trPr>
          <w:trHeight w:val="243"/>
        </w:trPr>
        <w:tc>
          <w:tcPr>
            <w:tcW w:w="3201" w:type="dxa"/>
            <w:tcBorders>
              <w:top w:val="nil"/>
              <w:bottom w:val="nil"/>
            </w:tcBorders>
          </w:tcPr>
          <w:p w14:paraId="14EECA07" w14:textId="0EA73E33" w:rsidR="005B4808" w:rsidRPr="0088419C" w:rsidRDefault="005B4808" w:rsidP="005B4808">
            <w:pPr>
              <w:ind w:left="720" w:firstLine="360"/>
              <w:rPr>
                <w:szCs w:val="22"/>
              </w:rPr>
            </w:pPr>
            <w:r w:rsidRPr="0088419C">
              <w:rPr>
                <w:szCs w:val="22"/>
              </w:rPr>
              <w:t>Days 1</w:t>
            </w:r>
            <w:r w:rsidRPr="0088419C">
              <w:rPr>
                <w:szCs w:val="22"/>
              </w:rPr>
              <w:noBreakHyphen/>
              <w:t>28</w:t>
            </w:r>
          </w:p>
        </w:tc>
        <w:tc>
          <w:tcPr>
            <w:tcW w:w="3201" w:type="dxa"/>
            <w:tcBorders>
              <w:top w:val="nil"/>
              <w:bottom w:val="nil"/>
            </w:tcBorders>
          </w:tcPr>
          <w:p w14:paraId="27C924CB" w14:textId="4109D1CA" w:rsidR="005B4808" w:rsidRPr="001B18EC" w:rsidRDefault="005B4808" w:rsidP="005B4808">
            <w:pPr>
              <w:jc w:val="center"/>
              <w:rPr>
                <w:szCs w:val="22"/>
              </w:rPr>
            </w:pPr>
            <w:r w:rsidRPr="001B18EC">
              <w:rPr>
                <w:szCs w:val="22"/>
              </w:rPr>
              <w:t>28 mcg/day</w:t>
            </w:r>
          </w:p>
        </w:tc>
        <w:tc>
          <w:tcPr>
            <w:tcW w:w="3201" w:type="dxa"/>
            <w:tcBorders>
              <w:top w:val="nil"/>
              <w:bottom w:val="nil"/>
            </w:tcBorders>
          </w:tcPr>
          <w:p w14:paraId="30C2131E" w14:textId="77777777" w:rsidR="005B4808" w:rsidRPr="001B18EC" w:rsidRDefault="005B4808" w:rsidP="005B4808">
            <w:pPr>
              <w:suppressAutoHyphens w:val="0"/>
              <w:autoSpaceDE w:val="0"/>
              <w:autoSpaceDN w:val="0"/>
              <w:adjustRightInd w:val="0"/>
              <w:ind w:hanging="18"/>
              <w:jc w:val="center"/>
              <w:rPr>
                <w:rFonts w:eastAsia="Calibri"/>
                <w:szCs w:val="22"/>
              </w:rPr>
            </w:pPr>
            <w:r w:rsidRPr="001B18EC">
              <w:rPr>
                <w:rFonts w:eastAsia="Calibri"/>
                <w:szCs w:val="22"/>
              </w:rPr>
              <w:t>15 mcg/m</w:t>
            </w:r>
            <w:r w:rsidRPr="001B18EC">
              <w:rPr>
                <w:rFonts w:eastAsia="Calibri"/>
                <w:szCs w:val="22"/>
                <w:vertAlign w:val="superscript"/>
              </w:rPr>
              <w:t>2</w:t>
            </w:r>
            <w:r w:rsidRPr="001B18EC">
              <w:rPr>
                <w:rFonts w:eastAsia="Calibri"/>
                <w:szCs w:val="22"/>
              </w:rPr>
              <w:t>/day</w:t>
            </w:r>
          </w:p>
          <w:p w14:paraId="20642C7C" w14:textId="77777777" w:rsidR="005B4808" w:rsidRDefault="005B4808" w:rsidP="005B4808">
            <w:pPr>
              <w:jc w:val="center"/>
              <w:rPr>
                <w:rFonts w:eastAsia="Calibri"/>
                <w:i/>
                <w:szCs w:val="22"/>
              </w:rPr>
            </w:pPr>
            <w:r w:rsidRPr="001B18EC">
              <w:rPr>
                <w:rFonts w:eastAsia="Calibri"/>
                <w:i/>
                <w:szCs w:val="22"/>
              </w:rPr>
              <w:t>(not to exceed 28 mcg/day)</w:t>
            </w:r>
          </w:p>
          <w:p w14:paraId="6A9546B3" w14:textId="77777777" w:rsidR="005B4808" w:rsidRPr="0088419C" w:rsidRDefault="005B4808" w:rsidP="005B4808">
            <w:pPr>
              <w:jc w:val="center"/>
            </w:pPr>
          </w:p>
        </w:tc>
      </w:tr>
      <w:tr w:rsidR="005B4808" w14:paraId="5AFD7A35" w14:textId="77777777" w:rsidTr="00E363D2">
        <w:trPr>
          <w:trHeight w:val="243"/>
        </w:trPr>
        <w:tc>
          <w:tcPr>
            <w:tcW w:w="3201" w:type="dxa"/>
            <w:tcBorders>
              <w:top w:val="nil"/>
            </w:tcBorders>
          </w:tcPr>
          <w:p w14:paraId="7FD56532" w14:textId="3E0B4892" w:rsidR="005B4808" w:rsidRPr="0088419C" w:rsidRDefault="005B4808" w:rsidP="005B4808">
            <w:pPr>
              <w:ind w:firstLine="990"/>
              <w:rPr>
                <w:szCs w:val="22"/>
              </w:rPr>
            </w:pPr>
            <w:r w:rsidRPr="0088419C">
              <w:rPr>
                <w:szCs w:val="22"/>
              </w:rPr>
              <w:t>Days 29</w:t>
            </w:r>
            <w:r w:rsidRPr="0088419C">
              <w:rPr>
                <w:szCs w:val="22"/>
              </w:rPr>
              <w:noBreakHyphen/>
              <w:t>42</w:t>
            </w:r>
          </w:p>
        </w:tc>
        <w:tc>
          <w:tcPr>
            <w:tcW w:w="3201" w:type="dxa"/>
            <w:tcBorders>
              <w:top w:val="nil"/>
            </w:tcBorders>
          </w:tcPr>
          <w:p w14:paraId="38983882" w14:textId="51EBD35E" w:rsidR="005B4808" w:rsidRPr="001B18EC" w:rsidRDefault="005B4808" w:rsidP="005B4808">
            <w:pPr>
              <w:jc w:val="center"/>
              <w:rPr>
                <w:szCs w:val="22"/>
              </w:rPr>
            </w:pPr>
            <w:r w:rsidRPr="001B18EC">
              <w:rPr>
                <w:szCs w:val="22"/>
              </w:rPr>
              <w:t>14</w:t>
            </w:r>
            <w:r w:rsidRPr="001B18EC">
              <w:rPr>
                <w:szCs w:val="22"/>
              </w:rPr>
              <w:noBreakHyphen/>
              <w:t>day treatment</w:t>
            </w:r>
            <w:r w:rsidRPr="001B18EC">
              <w:rPr>
                <w:szCs w:val="22"/>
              </w:rPr>
              <w:noBreakHyphen/>
              <w:t>free interval</w:t>
            </w:r>
          </w:p>
        </w:tc>
        <w:tc>
          <w:tcPr>
            <w:tcW w:w="3201" w:type="dxa"/>
            <w:tcBorders>
              <w:top w:val="nil"/>
            </w:tcBorders>
          </w:tcPr>
          <w:p w14:paraId="5F189E2E" w14:textId="578F8EAD" w:rsidR="005B4808" w:rsidRDefault="005B4808" w:rsidP="005B4808">
            <w:pPr>
              <w:jc w:val="center"/>
            </w:pPr>
            <w:r w:rsidRPr="0088419C">
              <w:t>14</w:t>
            </w:r>
            <w:r>
              <w:noBreakHyphen/>
            </w:r>
            <w:r w:rsidRPr="0088419C">
              <w:t>day treatment</w:t>
            </w:r>
            <w:del w:id="154" w:author="Author">
              <w:r w:rsidDel="00A56831">
                <w:delText>-</w:delText>
              </w:r>
            </w:del>
            <w:ins w:id="155" w:author="Author">
              <w:r w:rsidR="00A56831">
                <w:noBreakHyphen/>
              </w:r>
            </w:ins>
            <w:r w:rsidRPr="0088419C">
              <w:t>free interval</w:t>
            </w:r>
          </w:p>
          <w:p w14:paraId="42BCAB1E" w14:textId="77777777" w:rsidR="005B4808" w:rsidRPr="0088419C" w:rsidRDefault="005B4808" w:rsidP="005B4808">
            <w:pPr>
              <w:jc w:val="center"/>
            </w:pPr>
          </w:p>
        </w:tc>
      </w:tr>
      <w:tr w:rsidR="005B4808" w14:paraId="0E7CAED0" w14:textId="77777777" w:rsidTr="00E363D2">
        <w:trPr>
          <w:trHeight w:val="462"/>
        </w:trPr>
        <w:tc>
          <w:tcPr>
            <w:tcW w:w="3201" w:type="dxa"/>
            <w:tcBorders>
              <w:bottom w:val="nil"/>
            </w:tcBorders>
          </w:tcPr>
          <w:p w14:paraId="1AA68F7D" w14:textId="6C322F03" w:rsidR="005B4808" w:rsidRPr="0088419C" w:rsidRDefault="005B4808" w:rsidP="005B4808">
            <w:pPr>
              <w:rPr>
                <w:u w:val="single"/>
              </w:rPr>
            </w:pPr>
            <w:r w:rsidRPr="0088419C">
              <w:rPr>
                <w:u w:val="single"/>
              </w:rPr>
              <w:t>Continued Therapy Cycles</w:t>
            </w:r>
            <w:r>
              <w:rPr>
                <w:u w:val="single"/>
              </w:rPr>
              <w:t xml:space="preserve"> 6</w:t>
            </w:r>
            <w:r>
              <w:rPr>
                <w:u w:val="single"/>
              </w:rPr>
              <w:noBreakHyphen/>
              <w:t>9</w:t>
            </w:r>
          </w:p>
        </w:tc>
        <w:tc>
          <w:tcPr>
            <w:tcW w:w="3201" w:type="dxa"/>
            <w:tcBorders>
              <w:bottom w:val="nil"/>
            </w:tcBorders>
          </w:tcPr>
          <w:p w14:paraId="02DB6377" w14:textId="77777777" w:rsidR="005B4808" w:rsidRDefault="005B4808" w:rsidP="005B4808">
            <w:pPr>
              <w:jc w:val="center"/>
            </w:pPr>
          </w:p>
        </w:tc>
        <w:tc>
          <w:tcPr>
            <w:tcW w:w="3201" w:type="dxa"/>
            <w:tcBorders>
              <w:bottom w:val="nil"/>
            </w:tcBorders>
          </w:tcPr>
          <w:p w14:paraId="3583706C" w14:textId="77777777" w:rsidR="005B4808" w:rsidRDefault="005B4808" w:rsidP="005B4808">
            <w:pPr>
              <w:jc w:val="center"/>
            </w:pPr>
          </w:p>
        </w:tc>
      </w:tr>
      <w:tr w:rsidR="005B4808" w14:paraId="30CFB7C5" w14:textId="77777777" w:rsidTr="00E363D2">
        <w:trPr>
          <w:trHeight w:val="462"/>
        </w:trPr>
        <w:tc>
          <w:tcPr>
            <w:tcW w:w="3201" w:type="dxa"/>
            <w:tcBorders>
              <w:top w:val="nil"/>
              <w:bottom w:val="nil"/>
            </w:tcBorders>
          </w:tcPr>
          <w:p w14:paraId="604B284B" w14:textId="77777777" w:rsidR="005B4808" w:rsidRPr="0088419C" w:rsidRDefault="005B4808" w:rsidP="005B4808">
            <w:pPr>
              <w:jc w:val="center"/>
            </w:pPr>
            <w:r w:rsidRPr="0088419C">
              <w:rPr>
                <w:szCs w:val="22"/>
              </w:rPr>
              <w:t>Days 1</w:t>
            </w:r>
            <w:r w:rsidRPr="0088419C">
              <w:rPr>
                <w:szCs w:val="22"/>
              </w:rPr>
              <w:noBreakHyphen/>
              <w:t>28</w:t>
            </w:r>
          </w:p>
        </w:tc>
        <w:tc>
          <w:tcPr>
            <w:tcW w:w="3201" w:type="dxa"/>
            <w:tcBorders>
              <w:top w:val="nil"/>
              <w:bottom w:val="nil"/>
            </w:tcBorders>
          </w:tcPr>
          <w:p w14:paraId="3E55B111" w14:textId="77777777" w:rsidR="005B4808" w:rsidRDefault="005B4808" w:rsidP="005B4808">
            <w:pPr>
              <w:jc w:val="center"/>
            </w:pPr>
            <w:r w:rsidRPr="001B18EC">
              <w:rPr>
                <w:szCs w:val="22"/>
              </w:rPr>
              <w:t>28 mcg/day</w:t>
            </w:r>
          </w:p>
        </w:tc>
        <w:tc>
          <w:tcPr>
            <w:tcW w:w="3201" w:type="dxa"/>
            <w:tcBorders>
              <w:top w:val="nil"/>
              <w:bottom w:val="nil"/>
            </w:tcBorders>
          </w:tcPr>
          <w:p w14:paraId="7876C19F" w14:textId="77777777" w:rsidR="005B4808" w:rsidRPr="001B18EC" w:rsidRDefault="005B4808" w:rsidP="005B4808">
            <w:pPr>
              <w:suppressAutoHyphens w:val="0"/>
              <w:autoSpaceDE w:val="0"/>
              <w:autoSpaceDN w:val="0"/>
              <w:adjustRightInd w:val="0"/>
              <w:ind w:hanging="18"/>
              <w:jc w:val="center"/>
              <w:rPr>
                <w:rFonts w:eastAsia="Calibri"/>
                <w:szCs w:val="22"/>
              </w:rPr>
            </w:pPr>
            <w:r w:rsidRPr="001B18EC">
              <w:rPr>
                <w:rFonts w:eastAsia="Calibri"/>
                <w:szCs w:val="22"/>
              </w:rPr>
              <w:t>15 mcg/m</w:t>
            </w:r>
            <w:r w:rsidRPr="001B18EC">
              <w:rPr>
                <w:rFonts w:eastAsia="Calibri"/>
                <w:szCs w:val="22"/>
                <w:vertAlign w:val="superscript"/>
              </w:rPr>
              <w:t>2</w:t>
            </w:r>
            <w:r w:rsidRPr="001B18EC">
              <w:rPr>
                <w:rFonts w:eastAsia="Calibri"/>
                <w:szCs w:val="22"/>
              </w:rPr>
              <w:t>/day</w:t>
            </w:r>
          </w:p>
          <w:p w14:paraId="438AC292" w14:textId="77777777" w:rsidR="005B4808" w:rsidRDefault="005B4808" w:rsidP="005B4808">
            <w:pPr>
              <w:jc w:val="center"/>
              <w:rPr>
                <w:rFonts w:eastAsia="Calibri"/>
                <w:i/>
                <w:szCs w:val="22"/>
              </w:rPr>
            </w:pPr>
            <w:r w:rsidRPr="001B18EC">
              <w:rPr>
                <w:rFonts w:eastAsia="Calibri"/>
                <w:i/>
                <w:szCs w:val="22"/>
              </w:rPr>
              <w:t>(not to exceed 28 mcg/day)</w:t>
            </w:r>
          </w:p>
          <w:p w14:paraId="7EEEF8E7" w14:textId="77777777" w:rsidR="005B4808" w:rsidRDefault="005B4808" w:rsidP="005B4808">
            <w:pPr>
              <w:jc w:val="center"/>
            </w:pPr>
          </w:p>
        </w:tc>
      </w:tr>
      <w:tr w:rsidR="005B4808" w14:paraId="5CAD4967" w14:textId="77777777" w:rsidTr="00E363D2">
        <w:trPr>
          <w:trHeight w:val="70"/>
        </w:trPr>
        <w:tc>
          <w:tcPr>
            <w:tcW w:w="3201" w:type="dxa"/>
            <w:tcBorders>
              <w:top w:val="nil"/>
              <w:bottom w:val="single" w:sz="4" w:space="0" w:color="auto"/>
            </w:tcBorders>
          </w:tcPr>
          <w:p w14:paraId="2BC9D22A" w14:textId="77777777" w:rsidR="005B4808" w:rsidRPr="0088419C" w:rsidRDefault="005B4808" w:rsidP="005B4808">
            <w:pPr>
              <w:jc w:val="center"/>
            </w:pPr>
            <w:r w:rsidRPr="0088419C">
              <w:rPr>
                <w:szCs w:val="22"/>
              </w:rPr>
              <w:t>Days 29</w:t>
            </w:r>
            <w:r w:rsidRPr="0088419C">
              <w:rPr>
                <w:szCs w:val="22"/>
              </w:rPr>
              <w:noBreakHyphen/>
            </w:r>
            <w:r>
              <w:rPr>
                <w:szCs w:val="22"/>
              </w:rPr>
              <w:t>84</w:t>
            </w:r>
          </w:p>
        </w:tc>
        <w:tc>
          <w:tcPr>
            <w:tcW w:w="3201" w:type="dxa"/>
            <w:tcBorders>
              <w:top w:val="nil"/>
              <w:bottom w:val="single" w:sz="4" w:space="0" w:color="auto"/>
            </w:tcBorders>
          </w:tcPr>
          <w:p w14:paraId="789067AD" w14:textId="39C5B854" w:rsidR="005B4808" w:rsidRDefault="005B4808" w:rsidP="005B4808">
            <w:pPr>
              <w:jc w:val="center"/>
            </w:pPr>
            <w:r>
              <w:t>56</w:t>
            </w:r>
            <w:r>
              <w:noBreakHyphen/>
              <w:t>day treatment</w:t>
            </w:r>
            <w:r>
              <w:noBreakHyphen/>
              <w:t>free interval</w:t>
            </w:r>
          </w:p>
        </w:tc>
        <w:tc>
          <w:tcPr>
            <w:tcW w:w="3201" w:type="dxa"/>
            <w:tcBorders>
              <w:top w:val="nil"/>
              <w:bottom w:val="single" w:sz="4" w:space="0" w:color="auto"/>
            </w:tcBorders>
          </w:tcPr>
          <w:p w14:paraId="3D573C39" w14:textId="58668D36" w:rsidR="005B4808" w:rsidRDefault="005B4808" w:rsidP="005B4808">
            <w:pPr>
              <w:jc w:val="center"/>
            </w:pPr>
            <w:r w:rsidRPr="0088419C">
              <w:t>56</w:t>
            </w:r>
            <w:r>
              <w:noBreakHyphen/>
            </w:r>
            <w:r w:rsidRPr="0088419C">
              <w:t>day treatment</w:t>
            </w:r>
            <w:r>
              <w:noBreakHyphen/>
            </w:r>
            <w:r w:rsidRPr="0088419C">
              <w:t>free interval</w:t>
            </w:r>
          </w:p>
          <w:p w14:paraId="56E6508E" w14:textId="77777777" w:rsidR="005B4808" w:rsidRDefault="005B4808" w:rsidP="005B4808">
            <w:pPr>
              <w:jc w:val="center"/>
            </w:pPr>
          </w:p>
        </w:tc>
      </w:tr>
    </w:tbl>
    <w:p w14:paraId="7ED9372A" w14:textId="7D19D77D" w:rsidR="00CD70B1" w:rsidRPr="001B18EC" w:rsidRDefault="009174F2" w:rsidP="001D4AAF">
      <w:pPr>
        <w:pStyle w:val="Heading2"/>
        <w:keepNext w:val="0"/>
        <w:tabs>
          <w:tab w:val="left" w:pos="567"/>
        </w:tabs>
      </w:pPr>
      <w:commentRangeStart w:id="156"/>
      <w:commentRangeEnd w:id="156"/>
      <w:r>
        <w:rPr>
          <w:rStyle w:val="CommentReference"/>
          <w:rFonts w:ascii="Times New Roman" w:hAnsi="Times New Roman"/>
          <w:b w:val="0"/>
          <w:color w:val="auto"/>
        </w:rPr>
        <w:commentReference w:id="156"/>
      </w:r>
    </w:p>
    <w:p w14:paraId="6E26403D" w14:textId="735B9E0B" w:rsidR="00FC1B28" w:rsidRPr="001B18EC" w:rsidRDefault="00FC1B28" w:rsidP="00CE7259">
      <w:pPr>
        <w:pStyle w:val="TextItalicized"/>
        <w:numPr>
          <w:ilvl w:val="0"/>
          <w:numId w:val="12"/>
        </w:numPr>
        <w:tabs>
          <w:tab w:val="left" w:pos="567"/>
        </w:tabs>
        <w:ind w:left="567" w:hanging="567"/>
        <w:rPr>
          <w:i w:val="0"/>
          <w:sz w:val="22"/>
          <w:szCs w:val="22"/>
        </w:rPr>
      </w:pPr>
      <w:r w:rsidRPr="001B18EC">
        <w:rPr>
          <w:i w:val="0"/>
          <w:sz w:val="22"/>
          <w:szCs w:val="22"/>
        </w:rPr>
        <w:t>Hospitalization</w:t>
      </w:r>
      <w:r w:rsidR="000E577E" w:rsidRPr="001B18EC">
        <w:rPr>
          <w:i w:val="0"/>
          <w:sz w:val="22"/>
          <w:szCs w:val="22"/>
        </w:rPr>
        <w:t xml:space="preserve"> is recommended for the first 9 </w:t>
      </w:r>
      <w:r w:rsidRPr="001B18EC">
        <w:rPr>
          <w:i w:val="0"/>
          <w:sz w:val="22"/>
          <w:szCs w:val="22"/>
        </w:rPr>
        <w:t xml:space="preserve">days of </w:t>
      </w:r>
      <w:r w:rsidR="000E577E" w:rsidRPr="001B18EC">
        <w:rPr>
          <w:i w:val="0"/>
          <w:sz w:val="22"/>
          <w:szCs w:val="22"/>
        </w:rPr>
        <w:t>the first cycle and the first 2 </w:t>
      </w:r>
      <w:r w:rsidRPr="001B18EC">
        <w:rPr>
          <w:i w:val="0"/>
          <w:sz w:val="22"/>
          <w:szCs w:val="22"/>
        </w:rPr>
        <w:t>days of the second cycle.  For all subsequent cycle starts and re</w:t>
      </w:r>
      <w:r w:rsidR="00BA5D1A" w:rsidRPr="001B18EC">
        <w:rPr>
          <w:i w:val="0"/>
          <w:sz w:val="22"/>
          <w:szCs w:val="22"/>
        </w:rPr>
        <w:noBreakHyphen/>
      </w:r>
      <w:r w:rsidRPr="001B18EC">
        <w:rPr>
          <w:i w:val="0"/>
          <w:sz w:val="22"/>
          <w:szCs w:val="22"/>
        </w:rPr>
        <w:t>initiation (e</w:t>
      </w:r>
      <w:r w:rsidR="002C2C6C" w:rsidRPr="001B18EC">
        <w:rPr>
          <w:i w:val="0"/>
          <w:sz w:val="22"/>
          <w:szCs w:val="22"/>
        </w:rPr>
        <w:t>.</w:t>
      </w:r>
      <w:r w:rsidRPr="001B18EC">
        <w:rPr>
          <w:i w:val="0"/>
          <w:sz w:val="22"/>
          <w:szCs w:val="22"/>
        </w:rPr>
        <w:t>g</w:t>
      </w:r>
      <w:r w:rsidR="002C2C6C" w:rsidRPr="001B18EC">
        <w:rPr>
          <w:i w:val="0"/>
          <w:sz w:val="22"/>
          <w:szCs w:val="22"/>
        </w:rPr>
        <w:t>.</w:t>
      </w:r>
      <w:r w:rsidRPr="001B18EC">
        <w:rPr>
          <w:i w:val="0"/>
          <w:sz w:val="22"/>
          <w:szCs w:val="22"/>
        </w:rPr>
        <w:t>, if</w:t>
      </w:r>
      <w:r w:rsidR="000E577E" w:rsidRPr="001B18EC">
        <w:rPr>
          <w:i w:val="0"/>
          <w:sz w:val="22"/>
          <w:szCs w:val="22"/>
        </w:rPr>
        <w:t xml:space="preserve"> treatment is interrupted for 4 </w:t>
      </w:r>
      <w:r w:rsidRPr="001B18EC">
        <w:rPr>
          <w:i w:val="0"/>
          <w:sz w:val="22"/>
          <w:szCs w:val="22"/>
        </w:rPr>
        <w:t>or more hours), supervision by a healthcare professional or hospitalization is recommended</w:t>
      </w:r>
      <w:r w:rsidR="00E61808" w:rsidRPr="001B18EC">
        <w:rPr>
          <w:i w:val="0"/>
          <w:sz w:val="22"/>
          <w:szCs w:val="22"/>
        </w:rPr>
        <w:t>.</w:t>
      </w:r>
    </w:p>
    <w:p w14:paraId="4C7B5946" w14:textId="445AE7A1" w:rsidR="00EA616D" w:rsidRPr="001B18EC" w:rsidRDefault="00EA616D" w:rsidP="00CE7259">
      <w:pPr>
        <w:pStyle w:val="TextItalicized"/>
        <w:numPr>
          <w:ilvl w:val="0"/>
          <w:numId w:val="12"/>
        </w:numPr>
        <w:spacing w:before="120"/>
        <w:ind w:left="567" w:hanging="567"/>
        <w:rPr>
          <w:i w:val="0"/>
          <w:sz w:val="22"/>
          <w:szCs w:val="22"/>
        </w:rPr>
      </w:pPr>
      <w:r w:rsidRPr="001B18EC">
        <w:rPr>
          <w:i w:val="0"/>
          <w:sz w:val="22"/>
          <w:szCs w:val="22"/>
        </w:rPr>
        <w:t>Premedicate with dexamethasone</w:t>
      </w:r>
      <w:r w:rsidR="004D4962">
        <w:rPr>
          <w:i w:val="0"/>
          <w:sz w:val="22"/>
          <w:szCs w:val="22"/>
        </w:rPr>
        <w:t>:</w:t>
      </w:r>
    </w:p>
    <w:p w14:paraId="331CA8AC" w14:textId="766D6071" w:rsidR="00EA616D" w:rsidRPr="001B18EC" w:rsidRDefault="00EA616D" w:rsidP="00CE7259">
      <w:pPr>
        <w:pStyle w:val="TextItalicized"/>
        <w:numPr>
          <w:ilvl w:val="1"/>
          <w:numId w:val="12"/>
        </w:numPr>
        <w:spacing w:before="120"/>
        <w:rPr>
          <w:i w:val="0"/>
          <w:sz w:val="22"/>
          <w:szCs w:val="22"/>
        </w:rPr>
      </w:pPr>
      <w:r w:rsidRPr="001B18EC">
        <w:rPr>
          <w:i w:val="0"/>
          <w:sz w:val="22"/>
          <w:szCs w:val="22"/>
        </w:rPr>
        <w:t xml:space="preserve">For adult patients, premedicate with 20 mg dexamethasone 1 hour prior to the first dose of BLINCYTO of each cycle, prior to a step dose (such as Cycle 1 </w:t>
      </w:r>
      <w:r w:rsidR="00D015D5" w:rsidRPr="001B18EC">
        <w:rPr>
          <w:i w:val="0"/>
          <w:sz w:val="22"/>
          <w:szCs w:val="22"/>
        </w:rPr>
        <w:t>D</w:t>
      </w:r>
      <w:r w:rsidRPr="001B18EC">
        <w:rPr>
          <w:i w:val="0"/>
          <w:sz w:val="22"/>
          <w:szCs w:val="22"/>
        </w:rPr>
        <w:t xml:space="preserve">ay 8), and when restarting an infusion after an interruption of 4 or more hours.  </w:t>
      </w:r>
    </w:p>
    <w:p w14:paraId="6D7FAAF2" w14:textId="10051E96" w:rsidR="006331AC" w:rsidRPr="001B18EC" w:rsidRDefault="00EA616D" w:rsidP="00CE7259">
      <w:pPr>
        <w:pStyle w:val="TextItalicized"/>
        <w:numPr>
          <w:ilvl w:val="1"/>
          <w:numId w:val="12"/>
        </w:numPr>
        <w:spacing w:before="120"/>
        <w:rPr>
          <w:i w:val="0"/>
          <w:sz w:val="22"/>
          <w:szCs w:val="22"/>
        </w:rPr>
      </w:pPr>
      <w:r w:rsidRPr="001B18EC">
        <w:rPr>
          <w:i w:val="0"/>
          <w:sz w:val="22"/>
          <w:szCs w:val="22"/>
        </w:rPr>
        <w:lastRenderedPageBreak/>
        <w:t>For pediatric patients, premedicate with 5 mg/m</w:t>
      </w:r>
      <w:r w:rsidRPr="001B18EC">
        <w:rPr>
          <w:i w:val="0"/>
          <w:sz w:val="22"/>
          <w:szCs w:val="22"/>
          <w:vertAlign w:val="superscript"/>
        </w:rPr>
        <w:t>2</w:t>
      </w:r>
      <w:r w:rsidRPr="001B18EC">
        <w:rPr>
          <w:i w:val="0"/>
          <w:sz w:val="22"/>
          <w:szCs w:val="22"/>
        </w:rPr>
        <w:t xml:space="preserve"> of dexamethasone, to a maximum dose of 20 mg prior to the first dose of BLINCYTO</w:t>
      </w:r>
      <w:r w:rsidR="000F303A" w:rsidRPr="001B18EC">
        <w:rPr>
          <w:i w:val="0"/>
          <w:sz w:val="22"/>
          <w:szCs w:val="22"/>
        </w:rPr>
        <w:t xml:space="preserve"> in the first cycle</w:t>
      </w:r>
      <w:r w:rsidRPr="001B18EC">
        <w:rPr>
          <w:i w:val="0"/>
          <w:sz w:val="22"/>
          <w:szCs w:val="22"/>
        </w:rPr>
        <w:t xml:space="preserve">, prior to a step dose (such as Cycle 1 </w:t>
      </w:r>
      <w:r w:rsidR="00D015D5" w:rsidRPr="001B18EC">
        <w:rPr>
          <w:i w:val="0"/>
          <w:sz w:val="22"/>
          <w:szCs w:val="22"/>
        </w:rPr>
        <w:t>D</w:t>
      </w:r>
      <w:r w:rsidRPr="001B18EC">
        <w:rPr>
          <w:i w:val="0"/>
          <w:sz w:val="22"/>
          <w:szCs w:val="22"/>
        </w:rPr>
        <w:t xml:space="preserve">ay 8), and when restarting an infusion after an interruption of 4 or more hours in the first cycle.  </w:t>
      </w:r>
    </w:p>
    <w:p w14:paraId="55CDE54C" w14:textId="7D872A13" w:rsidR="00590BCD" w:rsidRPr="001B18EC" w:rsidRDefault="00590BCD" w:rsidP="00CE7259">
      <w:pPr>
        <w:pStyle w:val="TextItalicized"/>
        <w:numPr>
          <w:ilvl w:val="0"/>
          <w:numId w:val="12"/>
        </w:numPr>
        <w:spacing w:before="120"/>
        <w:ind w:left="567" w:hanging="567"/>
        <w:rPr>
          <w:i w:val="0"/>
          <w:sz w:val="22"/>
          <w:szCs w:val="22"/>
        </w:rPr>
      </w:pPr>
      <w:r w:rsidRPr="001B18EC">
        <w:rPr>
          <w:i w:val="0"/>
          <w:sz w:val="22"/>
          <w:szCs w:val="22"/>
        </w:rPr>
        <w:t xml:space="preserve">For administration of BLINCYTO: </w:t>
      </w:r>
    </w:p>
    <w:p w14:paraId="56E2774A" w14:textId="77777777" w:rsidR="00590BCD" w:rsidRPr="001B18EC" w:rsidRDefault="00590BCD" w:rsidP="00CE7259">
      <w:pPr>
        <w:pStyle w:val="TextItalicized"/>
        <w:numPr>
          <w:ilvl w:val="1"/>
          <w:numId w:val="12"/>
        </w:numPr>
        <w:spacing w:before="120"/>
        <w:rPr>
          <w:sz w:val="22"/>
        </w:rPr>
      </w:pPr>
      <w:r w:rsidRPr="001B18EC">
        <w:rPr>
          <w:i w:val="0"/>
          <w:sz w:val="22"/>
        </w:rPr>
        <w:t>See Section 2.5 for infusion over 24 hours or 48 hours.</w:t>
      </w:r>
    </w:p>
    <w:p w14:paraId="49073430" w14:textId="1AF054FB" w:rsidR="00590BCD" w:rsidRPr="001B18EC" w:rsidRDefault="00590BCD" w:rsidP="00CE7259">
      <w:pPr>
        <w:pStyle w:val="TextItalicized"/>
        <w:numPr>
          <w:ilvl w:val="1"/>
          <w:numId w:val="12"/>
        </w:numPr>
        <w:spacing w:before="120"/>
        <w:rPr>
          <w:i w:val="0"/>
          <w:sz w:val="22"/>
          <w:szCs w:val="22"/>
        </w:rPr>
      </w:pPr>
      <w:r w:rsidRPr="001B18EC">
        <w:rPr>
          <w:i w:val="0"/>
          <w:sz w:val="22"/>
        </w:rPr>
        <w:t>See Section 2.6 for infusion over 7 days using Bacteriostatic 0.9% Sodium Chloride</w:t>
      </w:r>
      <w:r w:rsidR="00D83108">
        <w:rPr>
          <w:i w:val="0"/>
          <w:sz w:val="22"/>
        </w:rPr>
        <w:t xml:space="preserve"> Injection</w:t>
      </w:r>
      <w:r w:rsidRPr="001B18EC">
        <w:rPr>
          <w:i w:val="0"/>
          <w:sz w:val="22"/>
        </w:rPr>
        <w:t xml:space="preserve">, USP (containing 0.9% benzyl alcohol).  This option is available for patients weighing </w:t>
      </w:r>
      <w:r w:rsidR="00C63663" w:rsidRPr="001B18EC">
        <w:rPr>
          <w:i w:val="0"/>
          <w:sz w:val="22"/>
        </w:rPr>
        <w:t>greater than or equal to</w:t>
      </w:r>
      <w:r w:rsidRPr="001B18EC">
        <w:rPr>
          <w:i w:val="0"/>
          <w:sz w:val="22"/>
        </w:rPr>
        <w:t xml:space="preserve"> 22</w:t>
      </w:r>
      <w:r w:rsidR="000B42B6" w:rsidRPr="001B18EC">
        <w:rPr>
          <w:i w:val="0"/>
          <w:sz w:val="22"/>
          <w:szCs w:val="22"/>
        </w:rPr>
        <w:t> </w:t>
      </w:r>
      <w:r w:rsidRPr="001B18EC">
        <w:rPr>
          <w:i w:val="0"/>
          <w:sz w:val="22"/>
          <w:szCs w:val="22"/>
        </w:rPr>
        <w:t xml:space="preserve">kg.  It is not recommended for use in patients weighing </w:t>
      </w:r>
      <w:r w:rsidR="00C63663" w:rsidRPr="001B18EC">
        <w:rPr>
          <w:i w:val="0"/>
          <w:sz w:val="22"/>
          <w:szCs w:val="22"/>
        </w:rPr>
        <w:t>less than</w:t>
      </w:r>
      <w:r w:rsidRPr="001B18EC">
        <w:rPr>
          <w:i w:val="0"/>
          <w:sz w:val="22"/>
          <w:szCs w:val="22"/>
        </w:rPr>
        <w:t xml:space="preserve"> 22</w:t>
      </w:r>
      <w:r w:rsidR="000B42B6" w:rsidRPr="001B18EC">
        <w:rPr>
          <w:i w:val="0"/>
          <w:sz w:val="22"/>
          <w:szCs w:val="22"/>
        </w:rPr>
        <w:t> </w:t>
      </w:r>
      <w:r w:rsidRPr="001B18EC">
        <w:rPr>
          <w:i w:val="0"/>
          <w:sz w:val="22"/>
          <w:szCs w:val="22"/>
        </w:rPr>
        <w:t>kg.</w:t>
      </w:r>
    </w:p>
    <w:p w14:paraId="3469FB44" w14:textId="2E6D73A2" w:rsidR="008F668D" w:rsidRDefault="008F668D" w:rsidP="00CE7259">
      <w:pPr>
        <w:pStyle w:val="Heading2"/>
        <w:keepNext w:val="0"/>
        <w:rPr>
          <w:rFonts w:ascii="Times New Roman" w:hAnsi="Times New Roman"/>
          <w:color w:val="auto"/>
        </w:rPr>
      </w:pPr>
      <w:bookmarkStart w:id="157" w:name="_Toc394640221"/>
    </w:p>
    <w:p w14:paraId="60D933C5" w14:textId="03CFFF67" w:rsidR="00FC1B28" w:rsidRPr="001B18EC" w:rsidRDefault="00FC1B28" w:rsidP="00CE7259">
      <w:pPr>
        <w:pStyle w:val="Heading2"/>
        <w:keepNext w:val="0"/>
        <w:tabs>
          <w:tab w:val="left" w:pos="567"/>
        </w:tabs>
        <w:rPr>
          <w:rFonts w:ascii="Times New Roman" w:hAnsi="Times New Roman"/>
        </w:rPr>
      </w:pPr>
      <w:bookmarkStart w:id="158" w:name="_Toc466276363"/>
      <w:r w:rsidRPr="001B18EC">
        <w:rPr>
          <w:rFonts w:ascii="Times New Roman" w:hAnsi="Times New Roman"/>
        </w:rPr>
        <w:t>2.3</w:t>
      </w:r>
      <w:r w:rsidRPr="001B18EC">
        <w:rPr>
          <w:rFonts w:ascii="Times New Roman" w:hAnsi="Times New Roman"/>
        </w:rPr>
        <w:tab/>
        <w:t>Dosage Adjustments</w:t>
      </w:r>
      <w:bookmarkEnd w:id="157"/>
      <w:bookmarkEnd w:id="158"/>
    </w:p>
    <w:p w14:paraId="07A40521" w14:textId="059378DA" w:rsidR="00FC1B28" w:rsidRPr="001B18EC" w:rsidRDefault="00FC1B28" w:rsidP="00CE7259">
      <w:pPr>
        <w:autoSpaceDE w:val="0"/>
        <w:autoSpaceDN w:val="0"/>
        <w:adjustRightInd w:val="0"/>
        <w:rPr>
          <w:color w:val="000000"/>
          <w:szCs w:val="22"/>
        </w:rPr>
      </w:pPr>
    </w:p>
    <w:p w14:paraId="3A65806E" w14:textId="706E049E" w:rsidR="00FC1B28" w:rsidRDefault="00FC1B28" w:rsidP="00CE7259">
      <w:pPr>
        <w:autoSpaceDE w:val="0"/>
        <w:autoSpaceDN w:val="0"/>
        <w:adjustRightInd w:val="0"/>
        <w:rPr>
          <w:ins w:id="159" w:author="Author"/>
          <w:color w:val="000000"/>
          <w:szCs w:val="22"/>
        </w:rPr>
      </w:pPr>
      <w:r w:rsidRPr="001B18EC">
        <w:rPr>
          <w:color w:val="000000"/>
          <w:szCs w:val="22"/>
        </w:rPr>
        <w:t>If the interruption after an adverse event is no longer than 7 days, continue the same cycle to a total of 28 days of infusion inclusive of days before and after the interruption in that cycle.  If an interruption due to an adverse event is longer than 7 days, start a new cycle.</w:t>
      </w:r>
    </w:p>
    <w:p w14:paraId="47B41144" w14:textId="1F0220F0" w:rsidR="009D6E58" w:rsidRPr="001B18EC" w:rsidRDefault="0049407F" w:rsidP="00CE7259">
      <w:pPr>
        <w:autoSpaceDE w:val="0"/>
        <w:autoSpaceDN w:val="0"/>
        <w:adjustRightInd w:val="0"/>
        <w:rPr>
          <w:color w:val="000000"/>
          <w:szCs w:val="22"/>
        </w:rPr>
      </w:pPr>
      <w:r>
        <w:rPr>
          <w:noProof/>
        </w:rPr>
        <mc:AlternateContent>
          <mc:Choice Requires="wps">
            <w:drawing>
              <wp:anchor distT="0" distB="0" distL="114300" distR="114300" simplePos="0" relativeHeight="251679766" behindDoc="0" locked="0" layoutInCell="1" allowOverlap="1" wp14:anchorId="20A4F4FA" wp14:editId="0F749D43">
                <wp:simplePos x="0" y="0"/>
                <wp:positionH relativeFrom="column">
                  <wp:posOffset>-176315</wp:posOffset>
                </wp:positionH>
                <wp:positionV relativeFrom="paragraph">
                  <wp:posOffset>35079</wp:posOffset>
                </wp:positionV>
                <wp:extent cx="10516" cy="3642527"/>
                <wp:effectExtent l="0" t="0" r="27940" b="34290"/>
                <wp:wrapNone/>
                <wp:docPr id="8" name="Straight Connector 8"/>
                <wp:cNvGraphicFramePr/>
                <a:graphic xmlns:a="http://schemas.openxmlformats.org/drawingml/2006/main">
                  <a:graphicData uri="http://schemas.microsoft.com/office/word/2010/wordprocessingShape">
                    <wps:wsp>
                      <wps:cNvCnPr/>
                      <wps:spPr>
                        <a:xfrm>
                          <a:off x="0" y="0"/>
                          <a:ext cx="10516" cy="36425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46930" id="Straight Connector 8" o:spid="_x0000_s1026" style="position:absolute;z-index:2516797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2.75pt" to="-13.05pt,2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" strokecolor="black [3040]"/>
            </w:pict>
          </mc:Fallback>
        </mc:AlternateContent>
      </w:r>
    </w:p>
    <w:p w14:paraId="2A611C65" w14:textId="365CF7C7" w:rsidR="009D6E58" w:rsidRDefault="009D6E58" w:rsidP="009D6E58">
      <w:pPr>
        <w:autoSpaceDE w:val="0"/>
        <w:autoSpaceDN w:val="0"/>
        <w:adjustRightInd w:val="0"/>
        <w:jc w:val="center"/>
        <w:rPr>
          <w:ins w:id="160" w:author="Author"/>
          <w:b/>
          <w:color w:val="000000"/>
          <w:szCs w:val="22"/>
        </w:rPr>
      </w:pPr>
      <w:commentRangeStart w:id="161"/>
      <w:ins w:id="162" w:author="Author">
        <w:r w:rsidRPr="00804A75">
          <w:rPr>
            <w:b/>
            <w:color w:val="000000"/>
            <w:szCs w:val="22"/>
          </w:rPr>
          <w:t>Table 3</w:t>
        </w:r>
        <w:r>
          <w:rPr>
            <w:b/>
            <w:color w:val="000000"/>
            <w:szCs w:val="22"/>
          </w:rPr>
          <w:t xml:space="preserve">.  </w:t>
        </w:r>
        <w:r w:rsidRPr="00804A75">
          <w:rPr>
            <w:b/>
            <w:color w:val="000000"/>
            <w:szCs w:val="22"/>
          </w:rPr>
          <w:t>Dose Modifications for Toxicity</w:t>
        </w:r>
        <w:commentRangeEnd w:id="161"/>
        <w:r>
          <w:rPr>
            <w:rStyle w:val="CommentReference"/>
          </w:rPr>
          <w:commentReference w:id="161"/>
        </w:r>
      </w:ins>
    </w:p>
    <w:p w14:paraId="19A332DC" w14:textId="00177578" w:rsidR="00804A75" w:rsidRPr="00804A75" w:rsidRDefault="00804A75" w:rsidP="009D6E58">
      <w:pPr>
        <w:autoSpaceDE w:val="0"/>
        <w:autoSpaceDN w:val="0"/>
        <w:adjustRightInd w:val="0"/>
        <w:jc w:val="center"/>
        <w:rPr>
          <w:b/>
          <w:color w:val="000000"/>
          <w:szCs w:val="22"/>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268"/>
        <w:gridCol w:w="3245"/>
        <w:gridCol w:w="3389"/>
      </w:tblGrid>
      <w:tr w:rsidR="00FC5072" w:rsidRPr="001B18EC" w:rsidDel="009D6E58" w14:paraId="67181F52" w14:textId="4702FDB6" w:rsidTr="007304A9">
        <w:trPr>
          <w:tblHeader/>
          <w:del w:id="163" w:author="Author"/>
        </w:trPr>
        <w:tc>
          <w:tcPr>
            <w:tcW w:w="9720" w:type="dxa"/>
            <w:gridSpan w:val="4"/>
            <w:tcBorders>
              <w:top w:val="nil"/>
              <w:left w:val="nil"/>
              <w:bottom w:val="single" w:sz="4" w:space="0" w:color="auto"/>
              <w:right w:val="nil"/>
            </w:tcBorders>
            <w:shd w:val="clear" w:color="auto" w:fill="auto"/>
          </w:tcPr>
          <w:p w14:paraId="6270F198" w14:textId="7CDF81CE" w:rsidR="00FC5072" w:rsidDel="009D6E58" w:rsidRDefault="00FC5072" w:rsidP="00FC5072">
            <w:pPr>
              <w:autoSpaceDE w:val="0"/>
              <w:autoSpaceDN w:val="0"/>
              <w:adjustRightInd w:val="0"/>
              <w:jc w:val="center"/>
              <w:rPr>
                <w:del w:id="164" w:author="Author"/>
                <w:b/>
                <w:color w:val="000000"/>
                <w:szCs w:val="22"/>
              </w:rPr>
            </w:pPr>
            <w:del w:id="165" w:author="Author">
              <w:r w:rsidRPr="00804A75" w:rsidDel="009D6E58">
                <w:rPr>
                  <w:b/>
                  <w:color w:val="000000"/>
                  <w:szCs w:val="22"/>
                </w:rPr>
                <w:delText>Table 3</w:delText>
              </w:r>
              <w:r w:rsidDel="009D6E58">
                <w:rPr>
                  <w:b/>
                  <w:color w:val="000000"/>
                  <w:szCs w:val="22"/>
                </w:rPr>
                <w:delText xml:space="preserve">.  </w:delText>
              </w:r>
              <w:r w:rsidRPr="00804A75" w:rsidDel="009D6E58">
                <w:rPr>
                  <w:b/>
                  <w:color w:val="000000"/>
                  <w:szCs w:val="22"/>
                </w:rPr>
                <w:delText>Dose Modifications for Toxicity</w:delText>
              </w:r>
            </w:del>
          </w:p>
          <w:p w14:paraId="70E39D58" w14:textId="2583A94F" w:rsidR="005B4808" w:rsidRPr="001B18EC" w:rsidDel="009D6E58" w:rsidRDefault="005B4808" w:rsidP="00FC5072">
            <w:pPr>
              <w:autoSpaceDE w:val="0"/>
              <w:autoSpaceDN w:val="0"/>
              <w:adjustRightInd w:val="0"/>
              <w:jc w:val="center"/>
              <w:rPr>
                <w:del w:id="166" w:author="Author"/>
                <w:b/>
                <w:color w:val="000000"/>
                <w:szCs w:val="22"/>
              </w:rPr>
            </w:pPr>
          </w:p>
        </w:tc>
      </w:tr>
      <w:tr w:rsidR="00FC1B28" w:rsidRPr="001B18EC" w14:paraId="3D7674F1" w14:textId="77777777" w:rsidTr="007304A9">
        <w:trPr>
          <w:tblHeader/>
        </w:trPr>
        <w:tc>
          <w:tcPr>
            <w:tcW w:w="1818" w:type="dxa"/>
            <w:tcBorders>
              <w:top w:val="single" w:sz="4" w:space="0" w:color="auto"/>
              <w:left w:val="single" w:sz="4" w:space="0" w:color="auto"/>
              <w:bottom w:val="single" w:sz="4" w:space="0" w:color="auto"/>
              <w:right w:val="nil"/>
            </w:tcBorders>
            <w:shd w:val="clear" w:color="auto" w:fill="auto"/>
            <w:vAlign w:val="center"/>
          </w:tcPr>
          <w:p w14:paraId="18526EC5" w14:textId="4DB64DE3" w:rsidR="004A3D9F" w:rsidRPr="001B18EC" w:rsidRDefault="00FC1B28" w:rsidP="00FC5072">
            <w:pPr>
              <w:autoSpaceDE w:val="0"/>
              <w:autoSpaceDN w:val="0"/>
              <w:adjustRightInd w:val="0"/>
              <w:jc w:val="center"/>
              <w:rPr>
                <w:b/>
                <w:color w:val="000000"/>
                <w:szCs w:val="22"/>
              </w:rPr>
            </w:pPr>
            <w:r w:rsidRPr="001B18EC">
              <w:rPr>
                <w:b/>
                <w:color w:val="000000"/>
                <w:szCs w:val="22"/>
              </w:rPr>
              <w:t>Toxicity</w:t>
            </w:r>
          </w:p>
        </w:tc>
        <w:tc>
          <w:tcPr>
            <w:tcW w:w="1268" w:type="dxa"/>
            <w:tcBorders>
              <w:top w:val="single" w:sz="4" w:space="0" w:color="auto"/>
              <w:left w:val="nil"/>
              <w:bottom w:val="single" w:sz="4" w:space="0" w:color="auto"/>
              <w:right w:val="nil"/>
            </w:tcBorders>
            <w:shd w:val="clear" w:color="auto" w:fill="auto"/>
            <w:vAlign w:val="center"/>
          </w:tcPr>
          <w:p w14:paraId="2D702EE5" w14:textId="77777777" w:rsidR="00FC1B28" w:rsidRPr="001B18EC" w:rsidRDefault="00FC1B28" w:rsidP="00FC5072">
            <w:pPr>
              <w:autoSpaceDE w:val="0"/>
              <w:autoSpaceDN w:val="0"/>
              <w:adjustRightInd w:val="0"/>
              <w:jc w:val="center"/>
              <w:rPr>
                <w:b/>
                <w:color w:val="000000"/>
                <w:szCs w:val="22"/>
              </w:rPr>
            </w:pPr>
            <w:r w:rsidRPr="001B18EC">
              <w:rPr>
                <w:b/>
                <w:color w:val="000000"/>
                <w:szCs w:val="22"/>
              </w:rPr>
              <w:t>Grade</w:t>
            </w:r>
            <w:r w:rsidRPr="00BC7038">
              <w:rPr>
                <w:b/>
                <w:color w:val="000000"/>
                <w:szCs w:val="22"/>
              </w:rPr>
              <w:t>*</w:t>
            </w:r>
          </w:p>
        </w:tc>
        <w:tc>
          <w:tcPr>
            <w:tcW w:w="3245" w:type="dxa"/>
            <w:tcBorders>
              <w:top w:val="single" w:sz="4" w:space="0" w:color="auto"/>
              <w:left w:val="nil"/>
              <w:bottom w:val="single" w:sz="4" w:space="0" w:color="auto"/>
              <w:right w:val="nil"/>
            </w:tcBorders>
            <w:shd w:val="clear" w:color="auto" w:fill="auto"/>
            <w:vAlign w:val="center"/>
          </w:tcPr>
          <w:p w14:paraId="43C3CAED" w14:textId="5B18C9DE" w:rsidR="00FC1B28" w:rsidRPr="001B18EC" w:rsidRDefault="00FC1B28" w:rsidP="00FC5072">
            <w:pPr>
              <w:autoSpaceDE w:val="0"/>
              <w:autoSpaceDN w:val="0"/>
              <w:adjustRightInd w:val="0"/>
              <w:jc w:val="center"/>
              <w:rPr>
                <w:b/>
                <w:color w:val="000000"/>
                <w:szCs w:val="22"/>
              </w:rPr>
            </w:pPr>
            <w:r w:rsidRPr="001B18EC">
              <w:rPr>
                <w:b/>
                <w:color w:val="000000"/>
                <w:szCs w:val="22"/>
              </w:rPr>
              <w:t>Patients Greater Than</w:t>
            </w:r>
          </w:p>
          <w:p w14:paraId="494CC7BB" w14:textId="77777777" w:rsidR="00FC1B28" w:rsidRPr="001B18EC" w:rsidRDefault="00FC1B28" w:rsidP="00FC5072">
            <w:pPr>
              <w:autoSpaceDE w:val="0"/>
              <w:autoSpaceDN w:val="0"/>
              <w:adjustRightInd w:val="0"/>
              <w:jc w:val="center"/>
              <w:rPr>
                <w:b/>
                <w:color w:val="000000"/>
                <w:szCs w:val="22"/>
              </w:rPr>
            </w:pPr>
            <w:r w:rsidRPr="001B18EC">
              <w:rPr>
                <w:b/>
                <w:color w:val="000000"/>
                <w:szCs w:val="22"/>
              </w:rPr>
              <w:t>or Equal to</w:t>
            </w:r>
            <w:r w:rsidRPr="001B18EC">
              <w:rPr>
                <w:rFonts w:eastAsia="Calibri"/>
                <w:b/>
                <w:szCs w:val="22"/>
              </w:rPr>
              <w:t xml:space="preserve"> </w:t>
            </w:r>
            <w:r w:rsidRPr="001B18EC">
              <w:rPr>
                <w:b/>
                <w:color w:val="000000"/>
                <w:szCs w:val="22"/>
              </w:rPr>
              <w:t>45 kg</w:t>
            </w:r>
          </w:p>
        </w:tc>
        <w:tc>
          <w:tcPr>
            <w:tcW w:w="3389" w:type="dxa"/>
            <w:tcBorders>
              <w:top w:val="single" w:sz="4" w:space="0" w:color="auto"/>
              <w:left w:val="nil"/>
              <w:bottom w:val="single" w:sz="4" w:space="0" w:color="auto"/>
              <w:right w:val="single" w:sz="4" w:space="0" w:color="auto"/>
            </w:tcBorders>
            <w:vAlign w:val="center"/>
          </w:tcPr>
          <w:p w14:paraId="21971E69" w14:textId="77777777" w:rsidR="00FC1B28" w:rsidRPr="001B18EC" w:rsidRDefault="00FC1B28" w:rsidP="00FC5072">
            <w:pPr>
              <w:autoSpaceDE w:val="0"/>
              <w:autoSpaceDN w:val="0"/>
              <w:adjustRightInd w:val="0"/>
              <w:jc w:val="center"/>
              <w:rPr>
                <w:b/>
                <w:color w:val="000000"/>
                <w:szCs w:val="22"/>
              </w:rPr>
            </w:pPr>
            <w:r w:rsidRPr="001B18EC">
              <w:rPr>
                <w:b/>
                <w:color w:val="000000"/>
                <w:szCs w:val="22"/>
              </w:rPr>
              <w:t>Patients</w:t>
            </w:r>
            <w:r w:rsidRPr="001B18EC">
              <w:rPr>
                <w:rFonts w:eastAsia="Calibri"/>
                <w:b/>
                <w:szCs w:val="22"/>
              </w:rPr>
              <w:t xml:space="preserve"> Less Than </w:t>
            </w:r>
            <w:r w:rsidRPr="001B18EC">
              <w:rPr>
                <w:b/>
                <w:color w:val="000000"/>
                <w:szCs w:val="22"/>
              </w:rPr>
              <w:t>45 kg</w:t>
            </w:r>
          </w:p>
        </w:tc>
      </w:tr>
      <w:tr w:rsidR="00FC1B28" w:rsidRPr="001B18EC" w14:paraId="5B9E7EC8" w14:textId="77777777" w:rsidTr="00EF3366">
        <w:tc>
          <w:tcPr>
            <w:tcW w:w="1818" w:type="dxa"/>
            <w:tcBorders>
              <w:top w:val="single" w:sz="4" w:space="0" w:color="auto"/>
              <w:left w:val="single" w:sz="4" w:space="0" w:color="auto"/>
              <w:bottom w:val="nil"/>
              <w:right w:val="nil"/>
            </w:tcBorders>
            <w:shd w:val="clear" w:color="auto" w:fill="auto"/>
          </w:tcPr>
          <w:p w14:paraId="04711061" w14:textId="77777777" w:rsidR="00FC1B28" w:rsidRPr="001B18EC" w:rsidRDefault="00FC1B28" w:rsidP="00FC5072">
            <w:pPr>
              <w:autoSpaceDE w:val="0"/>
              <w:autoSpaceDN w:val="0"/>
              <w:adjustRightInd w:val="0"/>
              <w:rPr>
                <w:color w:val="000000"/>
                <w:szCs w:val="22"/>
              </w:rPr>
            </w:pPr>
          </w:p>
          <w:p w14:paraId="008E1004" w14:textId="77777777" w:rsidR="00FC1B28" w:rsidRPr="001B18EC" w:rsidRDefault="00FC1B28" w:rsidP="00FC5072">
            <w:pPr>
              <w:autoSpaceDE w:val="0"/>
              <w:autoSpaceDN w:val="0"/>
              <w:adjustRightInd w:val="0"/>
              <w:rPr>
                <w:color w:val="000000"/>
                <w:szCs w:val="22"/>
              </w:rPr>
            </w:pPr>
            <w:r w:rsidRPr="001B18EC">
              <w:rPr>
                <w:color w:val="000000"/>
                <w:szCs w:val="22"/>
              </w:rPr>
              <w:t>Cytokine Release Syndrome (CRS)</w:t>
            </w:r>
          </w:p>
        </w:tc>
        <w:tc>
          <w:tcPr>
            <w:tcW w:w="1268" w:type="dxa"/>
            <w:tcBorders>
              <w:top w:val="single" w:sz="4" w:space="0" w:color="auto"/>
              <w:left w:val="nil"/>
              <w:bottom w:val="nil"/>
              <w:right w:val="nil"/>
            </w:tcBorders>
            <w:shd w:val="clear" w:color="auto" w:fill="auto"/>
          </w:tcPr>
          <w:p w14:paraId="65091476" w14:textId="77777777" w:rsidR="00FC1B28" w:rsidRPr="001B18EC" w:rsidRDefault="00FC1B28" w:rsidP="00FC5072">
            <w:pPr>
              <w:autoSpaceDE w:val="0"/>
              <w:autoSpaceDN w:val="0"/>
              <w:adjustRightInd w:val="0"/>
              <w:jc w:val="center"/>
              <w:rPr>
                <w:color w:val="000000"/>
                <w:szCs w:val="22"/>
              </w:rPr>
            </w:pPr>
          </w:p>
          <w:p w14:paraId="2862D6C0" w14:textId="77777777" w:rsidR="00FC1B28" w:rsidRPr="001B18EC" w:rsidRDefault="00204528" w:rsidP="00FC5072">
            <w:pPr>
              <w:autoSpaceDE w:val="0"/>
              <w:autoSpaceDN w:val="0"/>
              <w:adjustRightInd w:val="0"/>
              <w:jc w:val="center"/>
              <w:rPr>
                <w:color w:val="000000"/>
                <w:szCs w:val="22"/>
              </w:rPr>
            </w:pPr>
            <w:r w:rsidRPr="001B18EC">
              <w:rPr>
                <w:color w:val="000000"/>
                <w:szCs w:val="22"/>
              </w:rPr>
              <w:t>Grade </w:t>
            </w:r>
            <w:r w:rsidR="00FC1B28" w:rsidRPr="001B18EC">
              <w:rPr>
                <w:color w:val="000000"/>
                <w:szCs w:val="22"/>
              </w:rPr>
              <w:t xml:space="preserve">3 </w:t>
            </w:r>
          </w:p>
        </w:tc>
        <w:tc>
          <w:tcPr>
            <w:tcW w:w="3245" w:type="dxa"/>
            <w:tcBorders>
              <w:top w:val="single" w:sz="4" w:space="0" w:color="auto"/>
              <w:left w:val="nil"/>
              <w:bottom w:val="nil"/>
              <w:right w:val="nil"/>
            </w:tcBorders>
            <w:shd w:val="clear" w:color="auto" w:fill="auto"/>
          </w:tcPr>
          <w:p w14:paraId="72D5478F" w14:textId="77777777" w:rsidR="00FC1B28" w:rsidRPr="001B18EC" w:rsidRDefault="00FC1B28" w:rsidP="00FC5072">
            <w:pPr>
              <w:autoSpaceDE w:val="0"/>
              <w:autoSpaceDN w:val="0"/>
              <w:adjustRightInd w:val="0"/>
              <w:rPr>
                <w:color w:val="000000"/>
                <w:szCs w:val="22"/>
              </w:rPr>
            </w:pPr>
          </w:p>
          <w:p w14:paraId="35452473" w14:textId="2B51E2D3" w:rsidR="007A663A" w:rsidRDefault="007A663A" w:rsidP="00091F4B">
            <w:pPr>
              <w:pStyle w:val="ListParagraph"/>
              <w:keepNext/>
              <w:numPr>
                <w:ilvl w:val="0"/>
                <w:numId w:val="37"/>
              </w:numPr>
              <w:tabs>
                <w:tab w:val="left" w:pos="4500"/>
              </w:tabs>
              <w:ind w:left="225" w:right="-169" w:hanging="180"/>
              <w:rPr>
                <w:color w:val="000000"/>
                <w:szCs w:val="22"/>
              </w:rPr>
            </w:pPr>
            <w:r w:rsidRPr="007A663A">
              <w:rPr>
                <w:color w:val="000000"/>
                <w:szCs w:val="22"/>
              </w:rPr>
              <w:t xml:space="preserve">Interrupt </w:t>
            </w:r>
            <w:r w:rsidR="00FC1B28" w:rsidRPr="007A663A">
              <w:rPr>
                <w:color w:val="000000"/>
                <w:szCs w:val="22"/>
              </w:rPr>
              <w:t>BLINCYTO</w:t>
            </w:r>
            <w:r w:rsidR="00B27FB6" w:rsidRPr="007A663A">
              <w:rPr>
                <w:color w:val="000000"/>
                <w:szCs w:val="22"/>
              </w:rPr>
              <w:t>.</w:t>
            </w:r>
          </w:p>
          <w:p w14:paraId="3EF5BE0C" w14:textId="1B8A9CC5" w:rsidR="007A663A" w:rsidRPr="007A663A" w:rsidRDefault="00B27FB6" w:rsidP="00091F4B">
            <w:pPr>
              <w:pStyle w:val="ListParagraph"/>
              <w:keepNext/>
              <w:numPr>
                <w:ilvl w:val="0"/>
                <w:numId w:val="37"/>
              </w:numPr>
              <w:tabs>
                <w:tab w:val="left" w:pos="4500"/>
              </w:tabs>
              <w:ind w:left="225" w:right="-169" w:hanging="180"/>
              <w:rPr>
                <w:color w:val="000000"/>
                <w:szCs w:val="22"/>
              </w:rPr>
            </w:pPr>
            <w:r w:rsidRPr="007A663A">
              <w:rPr>
                <w:color w:val="000000"/>
                <w:szCs w:val="22"/>
              </w:rPr>
              <w:t>Administer dexamethasone 8</w:t>
            </w:r>
            <w:ins w:id="167" w:author="Author">
              <w:r w:rsidR="009174F2">
                <w:rPr>
                  <w:color w:val="000000"/>
                  <w:szCs w:val="22"/>
                </w:rPr>
                <w:t> </w:t>
              </w:r>
            </w:ins>
            <w:del w:id="168" w:author="Author">
              <w:r w:rsidRPr="007A663A" w:rsidDel="009174F2">
                <w:rPr>
                  <w:color w:val="000000"/>
                  <w:szCs w:val="22"/>
                </w:rPr>
                <w:delText xml:space="preserve"> </w:delText>
              </w:r>
            </w:del>
            <w:r w:rsidRPr="007A663A">
              <w:rPr>
                <w:color w:val="000000"/>
                <w:szCs w:val="22"/>
              </w:rPr>
              <w:t xml:space="preserve">mg </w:t>
            </w:r>
            <w:r w:rsidR="003053D7">
              <w:rPr>
                <w:color w:val="000000"/>
                <w:szCs w:val="22"/>
              </w:rPr>
              <w:t>every 8 hours</w:t>
            </w:r>
            <w:r w:rsidRPr="007A663A">
              <w:rPr>
                <w:color w:val="000000"/>
                <w:szCs w:val="22"/>
              </w:rPr>
              <w:t xml:space="preserve"> </w:t>
            </w:r>
            <w:r w:rsidR="007A663A" w:rsidRPr="007A663A">
              <w:rPr>
                <w:color w:val="000000"/>
                <w:szCs w:val="22"/>
              </w:rPr>
              <w:t xml:space="preserve">intravenously </w:t>
            </w:r>
            <w:r w:rsidR="007A663A">
              <w:rPr>
                <w:color w:val="000000"/>
                <w:szCs w:val="22"/>
              </w:rPr>
              <w:t xml:space="preserve">or </w:t>
            </w:r>
            <w:r w:rsidRPr="007A663A">
              <w:rPr>
                <w:color w:val="000000"/>
                <w:szCs w:val="22"/>
              </w:rPr>
              <w:t>orally for up to 3 days, and taper thereafter</w:t>
            </w:r>
            <w:r w:rsidR="007A663A" w:rsidRPr="007A663A">
              <w:rPr>
                <w:color w:val="000000"/>
                <w:szCs w:val="22"/>
              </w:rPr>
              <w:t xml:space="preserve"> over 4 days</w:t>
            </w:r>
            <w:r w:rsidRPr="007A663A">
              <w:rPr>
                <w:color w:val="000000"/>
                <w:szCs w:val="22"/>
              </w:rPr>
              <w:t>.</w:t>
            </w:r>
          </w:p>
          <w:p w14:paraId="273EE794" w14:textId="1CDD447D" w:rsidR="00FC1B28" w:rsidRPr="007A663A" w:rsidRDefault="007A663A" w:rsidP="00091F4B">
            <w:pPr>
              <w:pStyle w:val="ListParagraph"/>
              <w:keepNext/>
              <w:numPr>
                <w:ilvl w:val="0"/>
                <w:numId w:val="37"/>
              </w:numPr>
              <w:tabs>
                <w:tab w:val="left" w:pos="4500"/>
              </w:tabs>
              <w:ind w:left="225" w:right="-169" w:hanging="180"/>
              <w:rPr>
                <w:color w:val="000000"/>
                <w:szCs w:val="22"/>
              </w:rPr>
            </w:pPr>
            <w:r w:rsidRPr="007A663A">
              <w:rPr>
                <w:color w:val="000000"/>
                <w:szCs w:val="22"/>
              </w:rPr>
              <w:t>When CRS is resolved</w:t>
            </w:r>
            <w:r w:rsidR="00753F65" w:rsidRPr="007A663A">
              <w:rPr>
                <w:color w:val="000000"/>
                <w:szCs w:val="22"/>
              </w:rPr>
              <w:t>, restart BLINCYTO at 9 </w:t>
            </w:r>
            <w:r w:rsidR="00FC1B28" w:rsidRPr="007A663A">
              <w:rPr>
                <w:color w:val="000000"/>
                <w:szCs w:val="22"/>
              </w:rPr>
              <w:t>mcg/day</w:t>
            </w:r>
            <w:r w:rsidRPr="007A663A">
              <w:rPr>
                <w:color w:val="000000"/>
                <w:szCs w:val="22"/>
              </w:rPr>
              <w:t>, and e</w:t>
            </w:r>
            <w:r w:rsidR="00FC1B28" w:rsidRPr="007A663A">
              <w:rPr>
                <w:color w:val="000000"/>
                <w:szCs w:val="22"/>
              </w:rPr>
              <w:t>scalate to 28 mcg/day after 7 days if the toxicity does not recur.</w:t>
            </w:r>
          </w:p>
        </w:tc>
        <w:tc>
          <w:tcPr>
            <w:tcW w:w="3389" w:type="dxa"/>
            <w:tcBorders>
              <w:top w:val="single" w:sz="4" w:space="0" w:color="auto"/>
              <w:left w:val="nil"/>
              <w:bottom w:val="nil"/>
              <w:right w:val="single" w:sz="4" w:space="0" w:color="auto"/>
            </w:tcBorders>
          </w:tcPr>
          <w:p w14:paraId="3346EC03" w14:textId="77777777" w:rsidR="00FC1B28" w:rsidRPr="001B18EC" w:rsidRDefault="00FC1B28" w:rsidP="00FC5072">
            <w:pPr>
              <w:autoSpaceDE w:val="0"/>
              <w:autoSpaceDN w:val="0"/>
              <w:adjustRightInd w:val="0"/>
              <w:rPr>
                <w:color w:val="000000"/>
                <w:szCs w:val="22"/>
              </w:rPr>
            </w:pPr>
          </w:p>
          <w:p w14:paraId="2AEDF3BA" w14:textId="6F991EFD" w:rsidR="007A663A" w:rsidRDefault="007A663A" w:rsidP="00091F4B">
            <w:pPr>
              <w:pStyle w:val="ListParagraph"/>
              <w:keepNext/>
              <w:numPr>
                <w:ilvl w:val="0"/>
                <w:numId w:val="37"/>
              </w:numPr>
              <w:tabs>
                <w:tab w:val="left" w:pos="4500"/>
              </w:tabs>
              <w:ind w:left="225" w:right="-169" w:hanging="180"/>
              <w:rPr>
                <w:color w:val="000000"/>
                <w:szCs w:val="22"/>
              </w:rPr>
            </w:pPr>
            <w:r>
              <w:rPr>
                <w:color w:val="000000"/>
                <w:szCs w:val="22"/>
              </w:rPr>
              <w:t xml:space="preserve">Interrupt </w:t>
            </w:r>
            <w:r w:rsidR="00FC1B28" w:rsidRPr="001B18EC">
              <w:rPr>
                <w:color w:val="000000"/>
                <w:szCs w:val="22"/>
              </w:rPr>
              <w:t>BLINCYTO</w:t>
            </w:r>
            <w:r>
              <w:rPr>
                <w:color w:val="000000"/>
                <w:szCs w:val="22"/>
              </w:rPr>
              <w:t>.</w:t>
            </w:r>
            <w:del w:id="169" w:author="Author">
              <w:r w:rsidR="00FC1B28" w:rsidRPr="001B18EC" w:rsidDel="009174F2">
                <w:rPr>
                  <w:color w:val="000000"/>
                  <w:szCs w:val="22"/>
                </w:rPr>
                <w:delText xml:space="preserve"> </w:delText>
              </w:r>
              <w:r w:rsidDel="009174F2">
                <w:rPr>
                  <w:color w:val="000000"/>
                  <w:szCs w:val="22"/>
                </w:rPr>
                <w:delText xml:space="preserve"> </w:delText>
              </w:r>
            </w:del>
          </w:p>
          <w:p w14:paraId="521FA97E" w14:textId="41EFCC12" w:rsidR="007A663A" w:rsidRDefault="007A663A" w:rsidP="00091F4B">
            <w:pPr>
              <w:pStyle w:val="ListParagraph"/>
              <w:keepNext/>
              <w:numPr>
                <w:ilvl w:val="0"/>
                <w:numId w:val="37"/>
              </w:numPr>
              <w:tabs>
                <w:tab w:val="left" w:pos="4500"/>
              </w:tabs>
              <w:ind w:left="225" w:right="-169" w:hanging="180"/>
              <w:rPr>
                <w:color w:val="000000"/>
                <w:szCs w:val="22"/>
              </w:rPr>
            </w:pPr>
            <w:r>
              <w:rPr>
                <w:color w:val="000000"/>
                <w:szCs w:val="22"/>
              </w:rPr>
              <w:t>A</w:t>
            </w:r>
            <w:r w:rsidRPr="00B27FB6">
              <w:rPr>
                <w:color w:val="000000"/>
                <w:szCs w:val="22"/>
              </w:rPr>
              <w:t xml:space="preserve">dminister dexamethasone </w:t>
            </w:r>
            <w:r>
              <w:rPr>
                <w:color w:val="000000"/>
                <w:szCs w:val="22"/>
              </w:rPr>
              <w:t>5</w:t>
            </w:r>
            <w:ins w:id="170" w:author="Author">
              <w:r w:rsidR="009174F2">
                <w:rPr>
                  <w:color w:val="000000"/>
                  <w:szCs w:val="22"/>
                </w:rPr>
                <w:t> </w:t>
              </w:r>
            </w:ins>
            <w:del w:id="171" w:author="Author">
              <w:r w:rsidDel="009174F2">
                <w:rPr>
                  <w:color w:val="000000"/>
                  <w:szCs w:val="22"/>
                </w:rPr>
                <w:delText xml:space="preserve"> </w:delText>
              </w:r>
            </w:del>
            <w:r>
              <w:rPr>
                <w:color w:val="000000"/>
                <w:szCs w:val="22"/>
              </w:rPr>
              <w:t>mg/m</w:t>
            </w:r>
            <w:r w:rsidRPr="007A663A">
              <w:rPr>
                <w:color w:val="000000"/>
                <w:szCs w:val="22"/>
                <w:vertAlign w:val="superscript"/>
              </w:rPr>
              <w:t>2</w:t>
            </w:r>
            <w:r w:rsidRPr="00B27FB6">
              <w:rPr>
                <w:color w:val="000000"/>
                <w:szCs w:val="22"/>
              </w:rPr>
              <w:t xml:space="preserve"> </w:t>
            </w:r>
            <w:r>
              <w:rPr>
                <w:color w:val="000000"/>
                <w:szCs w:val="22"/>
              </w:rPr>
              <w:t>(maximum 8</w:t>
            </w:r>
            <w:ins w:id="172" w:author="Author">
              <w:r w:rsidR="009174F2">
                <w:rPr>
                  <w:color w:val="000000"/>
                  <w:szCs w:val="22"/>
                </w:rPr>
                <w:t> </w:t>
              </w:r>
            </w:ins>
            <w:del w:id="173" w:author="Author">
              <w:r w:rsidDel="009174F2">
                <w:rPr>
                  <w:color w:val="000000"/>
                  <w:szCs w:val="22"/>
                </w:rPr>
                <w:delText xml:space="preserve"> </w:delText>
              </w:r>
            </w:del>
            <w:r>
              <w:rPr>
                <w:color w:val="000000"/>
                <w:szCs w:val="22"/>
              </w:rPr>
              <w:t>mg)</w:t>
            </w:r>
            <w:r w:rsidR="003053D7">
              <w:rPr>
                <w:color w:val="000000"/>
                <w:szCs w:val="22"/>
              </w:rPr>
              <w:t xml:space="preserve"> every 8 hours</w:t>
            </w:r>
            <w:r w:rsidRPr="007A663A">
              <w:rPr>
                <w:color w:val="000000"/>
                <w:szCs w:val="22"/>
              </w:rPr>
              <w:t xml:space="preserve"> intravenously</w:t>
            </w:r>
            <w:r>
              <w:rPr>
                <w:color w:val="000000"/>
                <w:szCs w:val="22"/>
              </w:rPr>
              <w:t xml:space="preserve"> or </w:t>
            </w:r>
            <w:r w:rsidRPr="00B27FB6">
              <w:rPr>
                <w:color w:val="000000"/>
                <w:szCs w:val="22"/>
              </w:rPr>
              <w:t>orally for up to 3 days, and</w:t>
            </w:r>
            <w:r>
              <w:rPr>
                <w:color w:val="000000"/>
                <w:szCs w:val="22"/>
              </w:rPr>
              <w:t xml:space="preserve"> </w:t>
            </w:r>
            <w:r w:rsidRPr="00B27FB6">
              <w:rPr>
                <w:color w:val="000000"/>
                <w:szCs w:val="22"/>
              </w:rPr>
              <w:t>taper thereafter</w:t>
            </w:r>
            <w:r>
              <w:rPr>
                <w:color w:val="000000"/>
                <w:szCs w:val="22"/>
              </w:rPr>
              <w:t xml:space="preserve"> over 4 days</w:t>
            </w:r>
            <w:r w:rsidRPr="00B27FB6">
              <w:rPr>
                <w:color w:val="000000"/>
                <w:szCs w:val="22"/>
              </w:rPr>
              <w:t>.</w:t>
            </w:r>
          </w:p>
          <w:p w14:paraId="42D9015C" w14:textId="3D4E5EFA" w:rsidR="00FC1B28" w:rsidRPr="001B18EC" w:rsidRDefault="007A663A" w:rsidP="00091F4B">
            <w:pPr>
              <w:pStyle w:val="ListParagraph"/>
              <w:keepNext/>
              <w:numPr>
                <w:ilvl w:val="0"/>
                <w:numId w:val="37"/>
              </w:numPr>
              <w:tabs>
                <w:tab w:val="left" w:pos="4500"/>
              </w:tabs>
              <w:ind w:left="225" w:right="-169" w:hanging="180"/>
              <w:rPr>
                <w:color w:val="000000"/>
                <w:szCs w:val="22"/>
              </w:rPr>
            </w:pPr>
            <w:r>
              <w:rPr>
                <w:color w:val="000000"/>
                <w:szCs w:val="22"/>
              </w:rPr>
              <w:t>When CRS is resolved</w:t>
            </w:r>
            <w:r w:rsidRPr="001B18EC">
              <w:rPr>
                <w:color w:val="000000"/>
                <w:szCs w:val="22"/>
              </w:rPr>
              <w:t>,</w:t>
            </w:r>
            <w:r w:rsidR="00FC1B28" w:rsidRPr="001B18EC">
              <w:rPr>
                <w:color w:val="000000"/>
                <w:szCs w:val="22"/>
              </w:rPr>
              <w:t xml:space="preserve"> restart BLINCYTO at 5 mcg/m</w:t>
            </w:r>
            <w:r w:rsidR="00FC1B28" w:rsidRPr="00664E0C">
              <w:rPr>
                <w:color w:val="000000"/>
                <w:szCs w:val="22"/>
                <w:vertAlign w:val="superscript"/>
              </w:rPr>
              <w:t>2</w:t>
            </w:r>
            <w:r w:rsidR="00FC1B28" w:rsidRPr="001B18EC">
              <w:rPr>
                <w:color w:val="000000"/>
                <w:szCs w:val="22"/>
              </w:rPr>
              <w:t>/day</w:t>
            </w:r>
            <w:r>
              <w:rPr>
                <w:color w:val="000000"/>
                <w:szCs w:val="22"/>
              </w:rPr>
              <w:t xml:space="preserve">, </w:t>
            </w:r>
            <w:del w:id="174" w:author="Author">
              <w:r w:rsidR="00664E0C" w:rsidDel="009174F2">
                <w:rPr>
                  <w:color w:val="000000"/>
                  <w:szCs w:val="22"/>
                </w:rPr>
                <w:delText xml:space="preserve"> </w:delText>
              </w:r>
              <w:r w:rsidR="00E1641A" w:rsidDel="009174F2">
                <w:rPr>
                  <w:color w:val="000000"/>
                  <w:szCs w:val="22"/>
                </w:rPr>
                <w:delText xml:space="preserve"> </w:delText>
              </w:r>
            </w:del>
            <w:r>
              <w:rPr>
                <w:color w:val="000000"/>
                <w:szCs w:val="22"/>
              </w:rPr>
              <w:t>and e</w:t>
            </w:r>
            <w:r w:rsidR="00FC1B28" w:rsidRPr="001B18EC">
              <w:rPr>
                <w:color w:val="000000"/>
                <w:szCs w:val="22"/>
              </w:rPr>
              <w:t>scalate to 15 mcg/m</w:t>
            </w:r>
            <w:r w:rsidR="00FC1B28" w:rsidRPr="00664E0C">
              <w:rPr>
                <w:color w:val="000000"/>
                <w:szCs w:val="22"/>
                <w:vertAlign w:val="superscript"/>
              </w:rPr>
              <w:t>2</w:t>
            </w:r>
            <w:r w:rsidR="00FC1B28" w:rsidRPr="001B18EC">
              <w:rPr>
                <w:color w:val="000000"/>
                <w:szCs w:val="22"/>
              </w:rPr>
              <w:t xml:space="preserve">/day after 7 days if the toxicity does </w:t>
            </w:r>
            <w:del w:id="175" w:author="Author">
              <w:r w:rsidR="00E1641A" w:rsidDel="009174F2">
                <w:rPr>
                  <w:color w:val="000000"/>
                  <w:szCs w:val="22"/>
                </w:rPr>
                <w:delText xml:space="preserve">  </w:delText>
              </w:r>
            </w:del>
            <w:r w:rsidR="00FC1B28" w:rsidRPr="001B18EC">
              <w:rPr>
                <w:color w:val="000000"/>
                <w:szCs w:val="22"/>
              </w:rPr>
              <w:t>not recur.</w:t>
            </w:r>
          </w:p>
          <w:p w14:paraId="1A161133" w14:textId="5441147F" w:rsidR="00FC1B28" w:rsidRPr="001B18EC" w:rsidRDefault="00FC1B28" w:rsidP="00FC5072">
            <w:pPr>
              <w:autoSpaceDE w:val="0"/>
              <w:autoSpaceDN w:val="0"/>
              <w:adjustRightInd w:val="0"/>
              <w:rPr>
                <w:color w:val="000000"/>
                <w:szCs w:val="22"/>
              </w:rPr>
            </w:pPr>
          </w:p>
        </w:tc>
      </w:tr>
      <w:tr w:rsidR="00FC1B28" w:rsidRPr="001B18EC" w14:paraId="68298885" w14:textId="77777777" w:rsidTr="00496F26">
        <w:trPr>
          <w:trHeight w:val="575"/>
        </w:trPr>
        <w:tc>
          <w:tcPr>
            <w:tcW w:w="1818" w:type="dxa"/>
            <w:tcBorders>
              <w:top w:val="nil"/>
              <w:left w:val="single" w:sz="4" w:space="0" w:color="auto"/>
              <w:bottom w:val="nil"/>
              <w:right w:val="nil"/>
            </w:tcBorders>
            <w:shd w:val="clear" w:color="auto" w:fill="auto"/>
            <w:vAlign w:val="center"/>
          </w:tcPr>
          <w:p w14:paraId="6A72B3C4" w14:textId="77777777" w:rsidR="00FC1B28" w:rsidRPr="001B18EC" w:rsidRDefault="00FC1B28" w:rsidP="00FC5072">
            <w:pPr>
              <w:autoSpaceDE w:val="0"/>
              <w:autoSpaceDN w:val="0"/>
              <w:adjustRightInd w:val="0"/>
              <w:jc w:val="center"/>
              <w:rPr>
                <w:color w:val="000000"/>
                <w:szCs w:val="22"/>
              </w:rPr>
            </w:pPr>
          </w:p>
        </w:tc>
        <w:tc>
          <w:tcPr>
            <w:tcW w:w="1268" w:type="dxa"/>
            <w:tcBorders>
              <w:top w:val="single" w:sz="4" w:space="0" w:color="auto"/>
              <w:left w:val="nil"/>
              <w:bottom w:val="nil"/>
              <w:right w:val="nil"/>
            </w:tcBorders>
            <w:shd w:val="clear" w:color="auto" w:fill="auto"/>
            <w:vAlign w:val="center"/>
          </w:tcPr>
          <w:p w14:paraId="4D6762BC" w14:textId="77777777" w:rsidR="00FC1B28" w:rsidRPr="001B18EC" w:rsidRDefault="00204528" w:rsidP="00FC5072">
            <w:pPr>
              <w:autoSpaceDE w:val="0"/>
              <w:autoSpaceDN w:val="0"/>
              <w:adjustRightInd w:val="0"/>
              <w:jc w:val="center"/>
              <w:rPr>
                <w:color w:val="000000"/>
                <w:szCs w:val="22"/>
              </w:rPr>
            </w:pPr>
            <w:r w:rsidRPr="001B18EC">
              <w:rPr>
                <w:color w:val="000000"/>
                <w:szCs w:val="22"/>
              </w:rPr>
              <w:t>Grade </w:t>
            </w:r>
            <w:r w:rsidR="00FC1B28" w:rsidRPr="001B18EC">
              <w:rPr>
                <w:color w:val="000000"/>
                <w:szCs w:val="22"/>
              </w:rPr>
              <w:t xml:space="preserve">4 </w:t>
            </w:r>
          </w:p>
        </w:tc>
        <w:tc>
          <w:tcPr>
            <w:tcW w:w="6634" w:type="dxa"/>
            <w:gridSpan w:val="2"/>
            <w:tcBorders>
              <w:top w:val="single" w:sz="4" w:space="0" w:color="auto"/>
              <w:left w:val="nil"/>
              <w:bottom w:val="nil"/>
              <w:right w:val="single" w:sz="4" w:space="0" w:color="auto"/>
            </w:tcBorders>
            <w:shd w:val="clear" w:color="auto" w:fill="auto"/>
            <w:vAlign w:val="center"/>
          </w:tcPr>
          <w:p w14:paraId="12439BCB" w14:textId="77777777" w:rsidR="00FC1B28" w:rsidRPr="001B18EC" w:rsidRDefault="00FC1B28" w:rsidP="00FC5072">
            <w:pPr>
              <w:autoSpaceDE w:val="0"/>
              <w:autoSpaceDN w:val="0"/>
              <w:adjustRightInd w:val="0"/>
              <w:rPr>
                <w:color w:val="000000"/>
                <w:szCs w:val="22"/>
              </w:rPr>
            </w:pPr>
          </w:p>
          <w:p w14:paraId="7A119850" w14:textId="32CFEC2D" w:rsidR="00FC1B28" w:rsidRDefault="00FC1B28" w:rsidP="00FC5072">
            <w:pPr>
              <w:autoSpaceDE w:val="0"/>
              <w:autoSpaceDN w:val="0"/>
              <w:adjustRightInd w:val="0"/>
              <w:rPr>
                <w:color w:val="000000"/>
                <w:szCs w:val="22"/>
              </w:rPr>
            </w:pPr>
            <w:r w:rsidRPr="001B18EC">
              <w:rPr>
                <w:color w:val="000000"/>
                <w:szCs w:val="22"/>
              </w:rPr>
              <w:t>Discontinue BLINCYTO permanently.</w:t>
            </w:r>
            <w:r w:rsidR="00B27FB6">
              <w:rPr>
                <w:color w:val="000000"/>
                <w:szCs w:val="22"/>
              </w:rPr>
              <w:t xml:space="preserve"> </w:t>
            </w:r>
            <w:ins w:id="176" w:author="Author">
              <w:r w:rsidR="009174F2">
                <w:rPr>
                  <w:color w:val="000000"/>
                  <w:szCs w:val="22"/>
                </w:rPr>
                <w:t xml:space="preserve"> </w:t>
              </w:r>
            </w:ins>
            <w:r w:rsidR="00B27FB6">
              <w:rPr>
                <w:color w:val="000000"/>
                <w:szCs w:val="22"/>
              </w:rPr>
              <w:t>Administer dexamethasone as instructed for Grade 3 C</w:t>
            </w:r>
            <w:r w:rsidR="007A663A">
              <w:rPr>
                <w:color w:val="000000"/>
                <w:szCs w:val="22"/>
              </w:rPr>
              <w:t>RS</w:t>
            </w:r>
            <w:r w:rsidR="00B27FB6">
              <w:rPr>
                <w:color w:val="000000"/>
                <w:szCs w:val="22"/>
              </w:rPr>
              <w:t xml:space="preserve">. </w:t>
            </w:r>
          </w:p>
          <w:p w14:paraId="475021B2" w14:textId="34714FDD" w:rsidR="00E754B7" w:rsidRPr="001B18EC" w:rsidRDefault="00E754B7" w:rsidP="00FC5072">
            <w:pPr>
              <w:autoSpaceDE w:val="0"/>
              <w:autoSpaceDN w:val="0"/>
              <w:adjustRightInd w:val="0"/>
              <w:rPr>
                <w:color w:val="000000"/>
                <w:szCs w:val="22"/>
              </w:rPr>
            </w:pPr>
          </w:p>
        </w:tc>
      </w:tr>
      <w:tr w:rsidR="00012F3E" w:rsidRPr="001B18EC" w14:paraId="2E447502" w14:textId="77777777" w:rsidTr="000B1D17">
        <w:tc>
          <w:tcPr>
            <w:tcW w:w="1818" w:type="dxa"/>
            <w:tcBorders>
              <w:top w:val="single" w:sz="4" w:space="0" w:color="auto"/>
              <w:left w:val="single" w:sz="4" w:space="0" w:color="auto"/>
              <w:bottom w:val="nil"/>
              <w:right w:val="nil"/>
            </w:tcBorders>
            <w:shd w:val="clear" w:color="auto" w:fill="auto"/>
          </w:tcPr>
          <w:p w14:paraId="1C6754DF" w14:textId="77777777" w:rsidR="00012F3E" w:rsidRPr="001B18EC" w:rsidRDefault="00012F3E" w:rsidP="00012F3E">
            <w:pPr>
              <w:autoSpaceDE w:val="0"/>
              <w:autoSpaceDN w:val="0"/>
              <w:adjustRightInd w:val="0"/>
              <w:rPr>
                <w:color w:val="000000"/>
                <w:szCs w:val="22"/>
              </w:rPr>
            </w:pPr>
          </w:p>
          <w:p w14:paraId="432FC0D5" w14:textId="77777777" w:rsidR="00012F3E" w:rsidRPr="001B18EC" w:rsidRDefault="00012F3E" w:rsidP="00012F3E">
            <w:pPr>
              <w:autoSpaceDE w:val="0"/>
              <w:autoSpaceDN w:val="0"/>
              <w:adjustRightInd w:val="0"/>
              <w:rPr>
                <w:color w:val="000000"/>
                <w:szCs w:val="22"/>
              </w:rPr>
            </w:pPr>
            <w:r w:rsidRPr="001B18EC">
              <w:rPr>
                <w:color w:val="000000"/>
                <w:szCs w:val="22"/>
              </w:rPr>
              <w:t>Neurological Toxicity</w:t>
            </w:r>
          </w:p>
        </w:tc>
        <w:tc>
          <w:tcPr>
            <w:tcW w:w="1268" w:type="dxa"/>
            <w:tcBorders>
              <w:top w:val="single" w:sz="4" w:space="0" w:color="auto"/>
              <w:left w:val="nil"/>
              <w:bottom w:val="single" w:sz="4" w:space="0" w:color="auto"/>
              <w:right w:val="nil"/>
            </w:tcBorders>
            <w:shd w:val="clear" w:color="auto" w:fill="auto"/>
          </w:tcPr>
          <w:p w14:paraId="1A0592B5" w14:textId="77777777" w:rsidR="00012F3E" w:rsidRPr="001B18EC" w:rsidRDefault="00012F3E" w:rsidP="00012F3E">
            <w:pPr>
              <w:autoSpaceDE w:val="0"/>
              <w:autoSpaceDN w:val="0"/>
              <w:adjustRightInd w:val="0"/>
              <w:jc w:val="center"/>
              <w:rPr>
                <w:color w:val="000000"/>
                <w:szCs w:val="22"/>
              </w:rPr>
            </w:pPr>
          </w:p>
          <w:p w14:paraId="62D9EFBC" w14:textId="77777777" w:rsidR="00012F3E" w:rsidRPr="001B18EC" w:rsidRDefault="00012F3E" w:rsidP="00012F3E">
            <w:pPr>
              <w:autoSpaceDE w:val="0"/>
              <w:autoSpaceDN w:val="0"/>
              <w:adjustRightInd w:val="0"/>
              <w:jc w:val="center"/>
              <w:rPr>
                <w:color w:val="000000"/>
                <w:szCs w:val="22"/>
              </w:rPr>
            </w:pPr>
            <w:r w:rsidRPr="001B18EC">
              <w:rPr>
                <w:color w:val="000000"/>
                <w:szCs w:val="22"/>
              </w:rPr>
              <w:t xml:space="preserve">Seizure </w:t>
            </w:r>
          </w:p>
        </w:tc>
        <w:tc>
          <w:tcPr>
            <w:tcW w:w="6634" w:type="dxa"/>
            <w:gridSpan w:val="2"/>
            <w:tcBorders>
              <w:top w:val="single" w:sz="4" w:space="0" w:color="auto"/>
              <w:left w:val="nil"/>
              <w:bottom w:val="single" w:sz="4" w:space="0" w:color="auto"/>
              <w:right w:val="single" w:sz="4" w:space="0" w:color="auto"/>
            </w:tcBorders>
            <w:shd w:val="clear" w:color="auto" w:fill="auto"/>
          </w:tcPr>
          <w:p w14:paraId="5DCEF229" w14:textId="77777777" w:rsidR="00012F3E" w:rsidRPr="001B18EC" w:rsidRDefault="00012F3E" w:rsidP="00012F3E">
            <w:pPr>
              <w:autoSpaceDE w:val="0"/>
              <w:autoSpaceDN w:val="0"/>
              <w:adjustRightInd w:val="0"/>
              <w:rPr>
                <w:color w:val="000000"/>
                <w:szCs w:val="22"/>
              </w:rPr>
            </w:pPr>
          </w:p>
          <w:p w14:paraId="672CFA31" w14:textId="77777777" w:rsidR="00012F3E" w:rsidRPr="001B18EC" w:rsidRDefault="00012F3E" w:rsidP="00012F3E">
            <w:pPr>
              <w:autoSpaceDE w:val="0"/>
              <w:autoSpaceDN w:val="0"/>
              <w:adjustRightInd w:val="0"/>
              <w:rPr>
                <w:color w:val="000000"/>
                <w:szCs w:val="22"/>
              </w:rPr>
            </w:pPr>
            <w:r w:rsidRPr="001B18EC">
              <w:rPr>
                <w:color w:val="000000"/>
                <w:szCs w:val="22"/>
              </w:rPr>
              <w:t>Discontinue BLINCYTO permanently if more than one seizure occurs.</w:t>
            </w:r>
          </w:p>
          <w:p w14:paraId="438707D6" w14:textId="77777777" w:rsidR="00012F3E" w:rsidRPr="001B18EC" w:rsidRDefault="00012F3E" w:rsidP="00012F3E">
            <w:pPr>
              <w:autoSpaceDE w:val="0"/>
              <w:autoSpaceDN w:val="0"/>
              <w:adjustRightInd w:val="0"/>
              <w:rPr>
                <w:color w:val="000000"/>
                <w:szCs w:val="22"/>
              </w:rPr>
            </w:pPr>
          </w:p>
        </w:tc>
      </w:tr>
      <w:tr w:rsidR="00012F3E" w:rsidRPr="001B18EC" w14:paraId="11763778" w14:textId="77777777" w:rsidTr="000B1D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12"/>
        </w:trPr>
        <w:tc>
          <w:tcPr>
            <w:tcW w:w="1818" w:type="dxa"/>
            <w:tcBorders>
              <w:left w:val="single" w:sz="4" w:space="0" w:color="auto"/>
            </w:tcBorders>
            <w:shd w:val="clear" w:color="auto" w:fill="auto"/>
          </w:tcPr>
          <w:p w14:paraId="1349A685" w14:textId="77777777" w:rsidR="00012F3E" w:rsidRPr="001B18EC" w:rsidRDefault="00012F3E" w:rsidP="00012F3E">
            <w:pPr>
              <w:autoSpaceDE w:val="0"/>
              <w:autoSpaceDN w:val="0"/>
              <w:adjustRightInd w:val="0"/>
              <w:rPr>
                <w:color w:val="000000"/>
                <w:szCs w:val="22"/>
              </w:rPr>
            </w:pPr>
          </w:p>
        </w:tc>
        <w:tc>
          <w:tcPr>
            <w:tcW w:w="1268" w:type="dxa"/>
            <w:tcBorders>
              <w:top w:val="single" w:sz="4" w:space="0" w:color="auto"/>
              <w:bottom w:val="single" w:sz="4" w:space="0" w:color="auto"/>
            </w:tcBorders>
            <w:shd w:val="clear" w:color="auto" w:fill="auto"/>
          </w:tcPr>
          <w:p w14:paraId="0B85F929" w14:textId="77777777" w:rsidR="00012F3E" w:rsidRPr="001B18EC" w:rsidRDefault="00012F3E" w:rsidP="00012F3E">
            <w:pPr>
              <w:autoSpaceDE w:val="0"/>
              <w:autoSpaceDN w:val="0"/>
              <w:adjustRightInd w:val="0"/>
              <w:jc w:val="center"/>
              <w:rPr>
                <w:color w:val="000000"/>
                <w:szCs w:val="22"/>
              </w:rPr>
            </w:pPr>
          </w:p>
          <w:p w14:paraId="2DB46041" w14:textId="77777777" w:rsidR="00012F3E" w:rsidRPr="001B18EC" w:rsidRDefault="00012F3E" w:rsidP="00012F3E">
            <w:pPr>
              <w:autoSpaceDE w:val="0"/>
              <w:autoSpaceDN w:val="0"/>
              <w:adjustRightInd w:val="0"/>
              <w:jc w:val="center"/>
              <w:rPr>
                <w:color w:val="000000"/>
                <w:szCs w:val="22"/>
              </w:rPr>
            </w:pPr>
            <w:r w:rsidRPr="001B18EC">
              <w:rPr>
                <w:color w:val="000000"/>
                <w:szCs w:val="22"/>
              </w:rPr>
              <w:t xml:space="preserve">Grade 3 </w:t>
            </w:r>
          </w:p>
        </w:tc>
        <w:tc>
          <w:tcPr>
            <w:tcW w:w="3245" w:type="dxa"/>
            <w:tcBorders>
              <w:top w:val="single" w:sz="4" w:space="0" w:color="auto"/>
              <w:bottom w:val="single" w:sz="4" w:space="0" w:color="auto"/>
            </w:tcBorders>
            <w:shd w:val="clear" w:color="auto" w:fill="auto"/>
          </w:tcPr>
          <w:p w14:paraId="7BDD6697" w14:textId="77777777" w:rsidR="00012F3E" w:rsidRPr="001B18EC" w:rsidRDefault="00012F3E" w:rsidP="00012F3E">
            <w:pPr>
              <w:autoSpaceDE w:val="0"/>
              <w:autoSpaceDN w:val="0"/>
              <w:adjustRightInd w:val="0"/>
              <w:rPr>
                <w:color w:val="000000"/>
                <w:szCs w:val="22"/>
              </w:rPr>
            </w:pPr>
          </w:p>
          <w:p w14:paraId="77B5ABE8" w14:textId="77777777" w:rsidR="00012F3E" w:rsidRPr="001B18EC" w:rsidRDefault="00012F3E" w:rsidP="00012F3E">
            <w:pPr>
              <w:autoSpaceDE w:val="0"/>
              <w:autoSpaceDN w:val="0"/>
              <w:adjustRightInd w:val="0"/>
              <w:rPr>
                <w:color w:val="000000"/>
                <w:szCs w:val="22"/>
              </w:rPr>
            </w:pPr>
            <w:r w:rsidRPr="001B18EC">
              <w:rPr>
                <w:color w:val="000000"/>
                <w:szCs w:val="22"/>
              </w:rPr>
              <w:t xml:space="preserve">Withhold BLINCYTO until no more than Grade 1 (mild) and for at least 3 days, then restart BLINCYTO at 9 mcg/day.  Escalate to 28 mcg/day after 7 days if the toxicity does not recur.  If the toxicity occurred at 9 mcg/day, or if the toxicity takes more than 7 days to resolve, discontinue BLINCYTO permanently. </w:t>
            </w:r>
          </w:p>
          <w:p w14:paraId="0F90E9A2" w14:textId="77777777" w:rsidR="00012F3E" w:rsidRPr="001B18EC" w:rsidRDefault="00012F3E" w:rsidP="00012F3E">
            <w:pPr>
              <w:autoSpaceDE w:val="0"/>
              <w:autoSpaceDN w:val="0"/>
              <w:adjustRightInd w:val="0"/>
              <w:rPr>
                <w:color w:val="000000"/>
                <w:szCs w:val="22"/>
              </w:rPr>
            </w:pPr>
          </w:p>
        </w:tc>
        <w:tc>
          <w:tcPr>
            <w:tcW w:w="3389" w:type="dxa"/>
            <w:tcBorders>
              <w:top w:val="single" w:sz="4" w:space="0" w:color="auto"/>
              <w:bottom w:val="single" w:sz="4" w:space="0" w:color="auto"/>
              <w:right w:val="single" w:sz="4" w:space="0" w:color="auto"/>
            </w:tcBorders>
          </w:tcPr>
          <w:p w14:paraId="455F9330" w14:textId="77777777" w:rsidR="00012F3E" w:rsidRPr="001B18EC" w:rsidRDefault="00012F3E" w:rsidP="00012F3E">
            <w:pPr>
              <w:autoSpaceDE w:val="0"/>
              <w:autoSpaceDN w:val="0"/>
              <w:adjustRightInd w:val="0"/>
              <w:rPr>
                <w:color w:val="000000"/>
                <w:szCs w:val="22"/>
              </w:rPr>
            </w:pPr>
          </w:p>
          <w:p w14:paraId="7E9E8022" w14:textId="77777777" w:rsidR="00012F3E" w:rsidRPr="001B18EC" w:rsidRDefault="00012F3E" w:rsidP="00012F3E">
            <w:pPr>
              <w:autoSpaceDE w:val="0"/>
              <w:autoSpaceDN w:val="0"/>
              <w:adjustRightInd w:val="0"/>
              <w:rPr>
                <w:color w:val="000000"/>
                <w:szCs w:val="22"/>
              </w:rPr>
            </w:pPr>
            <w:r w:rsidRPr="001B18EC">
              <w:rPr>
                <w:color w:val="000000"/>
                <w:szCs w:val="22"/>
              </w:rPr>
              <w:t>Withhold BLINCYTO until no more than Grade 1 (mild) and for at least 3 days, then restart BLINCYTO at 5 mcg/m</w:t>
            </w:r>
            <w:r w:rsidRPr="001B18EC">
              <w:rPr>
                <w:color w:val="000000"/>
                <w:szCs w:val="22"/>
                <w:vertAlign w:val="superscript"/>
              </w:rPr>
              <w:t>2</w:t>
            </w:r>
            <w:r w:rsidRPr="001B18EC">
              <w:rPr>
                <w:color w:val="000000"/>
                <w:szCs w:val="22"/>
              </w:rPr>
              <w:t>/day.  Escalate to 15 mcg/m</w:t>
            </w:r>
            <w:r w:rsidRPr="001B18EC">
              <w:rPr>
                <w:color w:val="000000"/>
                <w:szCs w:val="22"/>
                <w:vertAlign w:val="superscript"/>
              </w:rPr>
              <w:t>2</w:t>
            </w:r>
            <w:r w:rsidRPr="001B18EC">
              <w:rPr>
                <w:color w:val="000000"/>
                <w:szCs w:val="22"/>
              </w:rPr>
              <w:t>/day after 7 days if the toxicity does not recur.  If the toxicity occurred at 5 mcg/m</w:t>
            </w:r>
            <w:r w:rsidRPr="001B18EC">
              <w:rPr>
                <w:color w:val="000000"/>
                <w:szCs w:val="22"/>
                <w:vertAlign w:val="superscript"/>
              </w:rPr>
              <w:t>2</w:t>
            </w:r>
            <w:r w:rsidRPr="001B18EC">
              <w:rPr>
                <w:color w:val="000000"/>
                <w:szCs w:val="22"/>
              </w:rPr>
              <w:t xml:space="preserve">/day, or if the toxicity takes more than 7 days to resolve, discontinue BLINCYTO permanently. </w:t>
            </w:r>
          </w:p>
          <w:p w14:paraId="21A6A78B" w14:textId="77777777" w:rsidR="00012F3E" w:rsidRPr="001B18EC" w:rsidRDefault="00012F3E" w:rsidP="00012F3E">
            <w:pPr>
              <w:autoSpaceDE w:val="0"/>
              <w:autoSpaceDN w:val="0"/>
              <w:adjustRightInd w:val="0"/>
              <w:rPr>
                <w:color w:val="000000"/>
                <w:szCs w:val="22"/>
              </w:rPr>
            </w:pPr>
          </w:p>
        </w:tc>
      </w:tr>
      <w:tr w:rsidR="00012F3E" w:rsidRPr="001B18EC" w14:paraId="3E2A9196" w14:textId="77777777" w:rsidTr="000B1D17">
        <w:tc>
          <w:tcPr>
            <w:tcW w:w="1818" w:type="dxa"/>
            <w:tcBorders>
              <w:top w:val="nil"/>
              <w:left w:val="single" w:sz="4" w:space="0" w:color="auto"/>
              <w:bottom w:val="single" w:sz="4" w:space="0" w:color="auto"/>
              <w:right w:val="nil"/>
            </w:tcBorders>
            <w:shd w:val="clear" w:color="auto" w:fill="auto"/>
          </w:tcPr>
          <w:p w14:paraId="7F3AC45E" w14:textId="77777777" w:rsidR="00012F3E" w:rsidRPr="001B18EC" w:rsidRDefault="00012F3E" w:rsidP="00012F3E">
            <w:pPr>
              <w:autoSpaceDE w:val="0"/>
              <w:autoSpaceDN w:val="0"/>
              <w:adjustRightInd w:val="0"/>
              <w:rPr>
                <w:color w:val="000000"/>
                <w:szCs w:val="22"/>
              </w:rPr>
            </w:pPr>
          </w:p>
        </w:tc>
        <w:tc>
          <w:tcPr>
            <w:tcW w:w="1268" w:type="dxa"/>
            <w:tcBorders>
              <w:top w:val="single" w:sz="4" w:space="0" w:color="auto"/>
              <w:left w:val="nil"/>
              <w:bottom w:val="single" w:sz="4" w:space="0" w:color="auto"/>
              <w:right w:val="nil"/>
            </w:tcBorders>
            <w:shd w:val="clear" w:color="auto" w:fill="auto"/>
          </w:tcPr>
          <w:p w14:paraId="55796FE7" w14:textId="1D57CE0A" w:rsidR="00012F3E" w:rsidRDefault="00012F3E" w:rsidP="002453B5">
            <w:pPr>
              <w:autoSpaceDE w:val="0"/>
              <w:autoSpaceDN w:val="0"/>
              <w:adjustRightInd w:val="0"/>
              <w:rPr>
                <w:color w:val="000000"/>
                <w:szCs w:val="22"/>
              </w:rPr>
            </w:pPr>
          </w:p>
          <w:p w14:paraId="7A6C8EB3" w14:textId="2602D386" w:rsidR="00012F3E" w:rsidRPr="001B18EC" w:rsidRDefault="00012F3E" w:rsidP="00012F3E">
            <w:pPr>
              <w:autoSpaceDE w:val="0"/>
              <w:autoSpaceDN w:val="0"/>
              <w:adjustRightInd w:val="0"/>
              <w:jc w:val="center"/>
              <w:rPr>
                <w:color w:val="000000"/>
                <w:szCs w:val="22"/>
              </w:rPr>
            </w:pPr>
            <w:r w:rsidRPr="001B18EC">
              <w:rPr>
                <w:color w:val="000000"/>
                <w:szCs w:val="22"/>
              </w:rPr>
              <w:t xml:space="preserve">Grade 4 </w:t>
            </w:r>
          </w:p>
        </w:tc>
        <w:tc>
          <w:tcPr>
            <w:tcW w:w="6634" w:type="dxa"/>
            <w:gridSpan w:val="2"/>
            <w:tcBorders>
              <w:top w:val="single" w:sz="4" w:space="0" w:color="auto"/>
              <w:left w:val="nil"/>
              <w:bottom w:val="single" w:sz="4" w:space="0" w:color="auto"/>
              <w:right w:val="single" w:sz="4" w:space="0" w:color="auto"/>
            </w:tcBorders>
            <w:shd w:val="clear" w:color="auto" w:fill="auto"/>
          </w:tcPr>
          <w:p w14:paraId="4D5BE8A8" w14:textId="635A6168" w:rsidR="00012F3E" w:rsidRDefault="00012F3E" w:rsidP="00012F3E">
            <w:pPr>
              <w:autoSpaceDE w:val="0"/>
              <w:autoSpaceDN w:val="0"/>
              <w:adjustRightInd w:val="0"/>
              <w:rPr>
                <w:color w:val="000000"/>
                <w:szCs w:val="22"/>
              </w:rPr>
            </w:pPr>
          </w:p>
          <w:p w14:paraId="19B419CE" w14:textId="6C106E14" w:rsidR="00012F3E" w:rsidRPr="001B18EC" w:rsidRDefault="00012F3E" w:rsidP="00012F3E">
            <w:pPr>
              <w:autoSpaceDE w:val="0"/>
              <w:autoSpaceDN w:val="0"/>
              <w:adjustRightInd w:val="0"/>
              <w:rPr>
                <w:color w:val="000000"/>
                <w:szCs w:val="22"/>
              </w:rPr>
            </w:pPr>
            <w:r w:rsidRPr="001B18EC">
              <w:rPr>
                <w:color w:val="000000"/>
                <w:szCs w:val="22"/>
              </w:rPr>
              <w:t>Discontinue BLINCYTO permanently.</w:t>
            </w:r>
          </w:p>
          <w:p w14:paraId="2D4EAC09" w14:textId="77777777" w:rsidR="00012F3E" w:rsidRPr="001B18EC" w:rsidRDefault="00012F3E" w:rsidP="00012F3E">
            <w:pPr>
              <w:autoSpaceDE w:val="0"/>
              <w:autoSpaceDN w:val="0"/>
              <w:adjustRightInd w:val="0"/>
              <w:rPr>
                <w:color w:val="000000"/>
                <w:szCs w:val="22"/>
              </w:rPr>
            </w:pPr>
          </w:p>
        </w:tc>
      </w:tr>
      <w:tr w:rsidR="00012F3E" w:rsidRPr="001B18EC" w14:paraId="4AFD4910" w14:textId="77777777" w:rsidTr="000B1D17">
        <w:tc>
          <w:tcPr>
            <w:tcW w:w="1818" w:type="dxa"/>
            <w:tcBorders>
              <w:top w:val="single" w:sz="4" w:space="0" w:color="auto"/>
              <w:left w:val="single" w:sz="4" w:space="0" w:color="auto"/>
              <w:bottom w:val="nil"/>
              <w:right w:val="nil"/>
            </w:tcBorders>
            <w:shd w:val="clear" w:color="auto" w:fill="auto"/>
          </w:tcPr>
          <w:p w14:paraId="022009CD" w14:textId="77777777" w:rsidR="00012F3E" w:rsidRPr="001B18EC" w:rsidRDefault="00012F3E" w:rsidP="00012F3E">
            <w:pPr>
              <w:autoSpaceDE w:val="0"/>
              <w:autoSpaceDN w:val="0"/>
              <w:adjustRightInd w:val="0"/>
              <w:rPr>
                <w:color w:val="000000"/>
                <w:szCs w:val="22"/>
              </w:rPr>
            </w:pPr>
          </w:p>
          <w:p w14:paraId="2224BCF0" w14:textId="77777777" w:rsidR="00012F3E" w:rsidRPr="001B18EC" w:rsidRDefault="00012F3E" w:rsidP="00012F3E">
            <w:pPr>
              <w:autoSpaceDE w:val="0"/>
              <w:autoSpaceDN w:val="0"/>
              <w:adjustRightInd w:val="0"/>
              <w:rPr>
                <w:color w:val="000000"/>
                <w:szCs w:val="22"/>
              </w:rPr>
            </w:pPr>
            <w:r w:rsidRPr="001B18EC">
              <w:rPr>
                <w:color w:val="000000"/>
                <w:szCs w:val="22"/>
              </w:rPr>
              <w:t>Other Clinically Relevant Adverse Reactions</w:t>
            </w:r>
          </w:p>
        </w:tc>
        <w:tc>
          <w:tcPr>
            <w:tcW w:w="1268" w:type="dxa"/>
            <w:tcBorders>
              <w:top w:val="single" w:sz="4" w:space="0" w:color="auto"/>
              <w:left w:val="nil"/>
              <w:bottom w:val="single" w:sz="4" w:space="0" w:color="auto"/>
              <w:right w:val="nil"/>
            </w:tcBorders>
            <w:shd w:val="clear" w:color="auto" w:fill="auto"/>
          </w:tcPr>
          <w:p w14:paraId="76711742" w14:textId="77777777" w:rsidR="00012F3E" w:rsidRPr="001B18EC" w:rsidRDefault="00012F3E" w:rsidP="00012F3E">
            <w:pPr>
              <w:autoSpaceDE w:val="0"/>
              <w:autoSpaceDN w:val="0"/>
              <w:adjustRightInd w:val="0"/>
              <w:jc w:val="center"/>
              <w:rPr>
                <w:color w:val="000000"/>
                <w:szCs w:val="22"/>
              </w:rPr>
            </w:pPr>
          </w:p>
          <w:p w14:paraId="0CE87981" w14:textId="77777777" w:rsidR="00012F3E" w:rsidRDefault="00012F3E" w:rsidP="00012F3E">
            <w:pPr>
              <w:autoSpaceDE w:val="0"/>
              <w:autoSpaceDN w:val="0"/>
              <w:adjustRightInd w:val="0"/>
              <w:jc w:val="center"/>
              <w:rPr>
                <w:color w:val="000000"/>
                <w:szCs w:val="22"/>
              </w:rPr>
            </w:pPr>
            <w:r w:rsidRPr="001B18EC">
              <w:rPr>
                <w:color w:val="000000"/>
                <w:szCs w:val="22"/>
              </w:rPr>
              <w:t>Grade 3</w:t>
            </w:r>
          </w:p>
          <w:p w14:paraId="6B96282C" w14:textId="2D2CA43F" w:rsidR="00012F3E" w:rsidRPr="001B18EC" w:rsidRDefault="00012F3E" w:rsidP="00012F3E">
            <w:pPr>
              <w:autoSpaceDE w:val="0"/>
              <w:autoSpaceDN w:val="0"/>
              <w:adjustRightInd w:val="0"/>
              <w:jc w:val="center"/>
              <w:rPr>
                <w:color w:val="000000"/>
                <w:szCs w:val="22"/>
              </w:rPr>
            </w:pPr>
          </w:p>
        </w:tc>
        <w:tc>
          <w:tcPr>
            <w:tcW w:w="3245" w:type="dxa"/>
            <w:tcBorders>
              <w:top w:val="single" w:sz="4" w:space="0" w:color="auto"/>
              <w:left w:val="nil"/>
              <w:bottom w:val="single" w:sz="4" w:space="0" w:color="auto"/>
              <w:right w:val="nil"/>
            </w:tcBorders>
            <w:shd w:val="clear" w:color="auto" w:fill="auto"/>
          </w:tcPr>
          <w:p w14:paraId="7A902115" w14:textId="77777777" w:rsidR="00012F3E" w:rsidRPr="001B18EC" w:rsidRDefault="00012F3E" w:rsidP="00012F3E">
            <w:pPr>
              <w:autoSpaceDE w:val="0"/>
              <w:autoSpaceDN w:val="0"/>
              <w:adjustRightInd w:val="0"/>
              <w:rPr>
                <w:color w:val="000000"/>
                <w:szCs w:val="22"/>
              </w:rPr>
            </w:pPr>
          </w:p>
          <w:p w14:paraId="065221A3" w14:textId="77777777" w:rsidR="00012F3E" w:rsidRPr="001B18EC" w:rsidRDefault="00012F3E" w:rsidP="00012F3E">
            <w:pPr>
              <w:autoSpaceDE w:val="0"/>
              <w:autoSpaceDN w:val="0"/>
              <w:adjustRightInd w:val="0"/>
              <w:rPr>
                <w:color w:val="000000"/>
                <w:szCs w:val="22"/>
              </w:rPr>
            </w:pPr>
            <w:r w:rsidRPr="001B18EC">
              <w:rPr>
                <w:color w:val="000000"/>
                <w:szCs w:val="22"/>
              </w:rPr>
              <w:t>Withhold BLINCYTO until no more than Grade 1 (mild), then restart BLINCYTO at 9 mcg/day.  Escalate to 28 mcg/day after 7 days if the toxicity does not recur.  If the toxicity takes more than 14 days to resolve, discontinue BLINCYTO permanently.</w:t>
            </w:r>
          </w:p>
          <w:p w14:paraId="17E11933" w14:textId="77777777" w:rsidR="00012F3E" w:rsidRPr="001B18EC" w:rsidRDefault="00012F3E" w:rsidP="00012F3E">
            <w:pPr>
              <w:autoSpaceDE w:val="0"/>
              <w:autoSpaceDN w:val="0"/>
              <w:adjustRightInd w:val="0"/>
              <w:rPr>
                <w:color w:val="000000"/>
                <w:szCs w:val="22"/>
              </w:rPr>
            </w:pPr>
          </w:p>
        </w:tc>
        <w:tc>
          <w:tcPr>
            <w:tcW w:w="3389" w:type="dxa"/>
            <w:tcBorders>
              <w:top w:val="single" w:sz="4" w:space="0" w:color="auto"/>
              <w:left w:val="nil"/>
              <w:bottom w:val="single" w:sz="4" w:space="0" w:color="auto"/>
              <w:right w:val="single" w:sz="4" w:space="0" w:color="auto"/>
            </w:tcBorders>
          </w:tcPr>
          <w:p w14:paraId="319068BC" w14:textId="77777777" w:rsidR="00012F3E" w:rsidRPr="001B18EC" w:rsidRDefault="00012F3E" w:rsidP="00012F3E">
            <w:pPr>
              <w:autoSpaceDE w:val="0"/>
              <w:autoSpaceDN w:val="0"/>
              <w:adjustRightInd w:val="0"/>
              <w:rPr>
                <w:color w:val="000000"/>
                <w:szCs w:val="22"/>
              </w:rPr>
            </w:pPr>
          </w:p>
          <w:p w14:paraId="0C0EB869" w14:textId="77777777" w:rsidR="00012F3E" w:rsidRPr="001B18EC" w:rsidRDefault="00012F3E" w:rsidP="00012F3E">
            <w:pPr>
              <w:autoSpaceDE w:val="0"/>
              <w:autoSpaceDN w:val="0"/>
              <w:adjustRightInd w:val="0"/>
              <w:rPr>
                <w:color w:val="000000"/>
                <w:szCs w:val="22"/>
              </w:rPr>
            </w:pPr>
            <w:r w:rsidRPr="001B18EC">
              <w:rPr>
                <w:color w:val="000000"/>
                <w:szCs w:val="22"/>
              </w:rPr>
              <w:t>Withhold BLINCYTO until no more than Grade 1 (mild), then restart BLINCYTO at 5 mcg/m</w:t>
            </w:r>
            <w:r w:rsidRPr="001B18EC">
              <w:rPr>
                <w:color w:val="000000"/>
                <w:szCs w:val="22"/>
                <w:vertAlign w:val="superscript"/>
              </w:rPr>
              <w:t>2</w:t>
            </w:r>
            <w:r w:rsidRPr="001B18EC">
              <w:rPr>
                <w:color w:val="000000"/>
                <w:szCs w:val="22"/>
              </w:rPr>
              <w:t>/day.  Escalate to 15 mcg/m</w:t>
            </w:r>
            <w:r w:rsidRPr="001B18EC">
              <w:rPr>
                <w:color w:val="000000"/>
                <w:szCs w:val="22"/>
                <w:vertAlign w:val="superscript"/>
              </w:rPr>
              <w:t>2</w:t>
            </w:r>
            <w:r w:rsidRPr="001B18EC">
              <w:rPr>
                <w:color w:val="000000"/>
                <w:szCs w:val="22"/>
              </w:rPr>
              <w:t>/day after 7 days if the toxicity does not recur.  If the toxicity takes more than 14 days to resolve, discontinue BLINCYTO permanently.</w:t>
            </w:r>
          </w:p>
          <w:p w14:paraId="2BC54BE5" w14:textId="77777777" w:rsidR="00012F3E" w:rsidRPr="001B18EC" w:rsidRDefault="00012F3E" w:rsidP="00012F3E">
            <w:pPr>
              <w:autoSpaceDE w:val="0"/>
              <w:autoSpaceDN w:val="0"/>
              <w:adjustRightInd w:val="0"/>
              <w:rPr>
                <w:color w:val="000000"/>
                <w:szCs w:val="22"/>
              </w:rPr>
            </w:pPr>
          </w:p>
        </w:tc>
      </w:tr>
      <w:tr w:rsidR="00012F3E" w:rsidRPr="001B18EC" w14:paraId="0424D937" w14:textId="77777777" w:rsidTr="000B1D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18" w:type="dxa"/>
            <w:tcBorders>
              <w:left w:val="single" w:sz="4" w:space="0" w:color="auto"/>
              <w:bottom w:val="single" w:sz="4" w:space="0" w:color="auto"/>
            </w:tcBorders>
            <w:shd w:val="clear" w:color="auto" w:fill="auto"/>
          </w:tcPr>
          <w:p w14:paraId="71E8BF7B" w14:textId="77777777" w:rsidR="00012F3E" w:rsidRPr="001B18EC" w:rsidRDefault="00012F3E" w:rsidP="00012F3E">
            <w:pPr>
              <w:autoSpaceDE w:val="0"/>
              <w:autoSpaceDN w:val="0"/>
              <w:adjustRightInd w:val="0"/>
              <w:rPr>
                <w:color w:val="000000"/>
                <w:szCs w:val="22"/>
              </w:rPr>
            </w:pPr>
          </w:p>
        </w:tc>
        <w:tc>
          <w:tcPr>
            <w:tcW w:w="1268" w:type="dxa"/>
            <w:tcBorders>
              <w:top w:val="single" w:sz="4" w:space="0" w:color="auto"/>
              <w:bottom w:val="single" w:sz="4" w:space="0" w:color="auto"/>
            </w:tcBorders>
            <w:shd w:val="clear" w:color="auto" w:fill="auto"/>
          </w:tcPr>
          <w:p w14:paraId="0906B544" w14:textId="77777777" w:rsidR="00012F3E" w:rsidRPr="001B18EC" w:rsidRDefault="00012F3E" w:rsidP="00012F3E">
            <w:pPr>
              <w:autoSpaceDE w:val="0"/>
              <w:autoSpaceDN w:val="0"/>
              <w:adjustRightInd w:val="0"/>
              <w:jc w:val="center"/>
              <w:rPr>
                <w:color w:val="000000"/>
                <w:szCs w:val="22"/>
              </w:rPr>
            </w:pPr>
          </w:p>
          <w:p w14:paraId="6164B49D" w14:textId="77777777" w:rsidR="00012F3E" w:rsidRPr="001B18EC" w:rsidRDefault="00012F3E" w:rsidP="00012F3E">
            <w:pPr>
              <w:autoSpaceDE w:val="0"/>
              <w:autoSpaceDN w:val="0"/>
              <w:adjustRightInd w:val="0"/>
              <w:jc w:val="center"/>
              <w:rPr>
                <w:color w:val="000000"/>
                <w:szCs w:val="22"/>
              </w:rPr>
            </w:pPr>
            <w:r w:rsidRPr="001B18EC">
              <w:rPr>
                <w:color w:val="000000"/>
                <w:szCs w:val="22"/>
              </w:rPr>
              <w:t xml:space="preserve">Grade 4 </w:t>
            </w:r>
          </w:p>
        </w:tc>
        <w:tc>
          <w:tcPr>
            <w:tcW w:w="6634" w:type="dxa"/>
            <w:gridSpan w:val="2"/>
            <w:tcBorders>
              <w:top w:val="single" w:sz="4" w:space="0" w:color="auto"/>
              <w:bottom w:val="single" w:sz="4" w:space="0" w:color="auto"/>
              <w:right w:val="single" w:sz="4" w:space="0" w:color="auto"/>
            </w:tcBorders>
            <w:shd w:val="clear" w:color="auto" w:fill="auto"/>
          </w:tcPr>
          <w:p w14:paraId="6F71CCBD" w14:textId="77777777" w:rsidR="00012F3E" w:rsidRPr="001B18EC" w:rsidRDefault="00012F3E" w:rsidP="00012F3E">
            <w:pPr>
              <w:autoSpaceDE w:val="0"/>
              <w:autoSpaceDN w:val="0"/>
              <w:adjustRightInd w:val="0"/>
              <w:rPr>
                <w:color w:val="000000"/>
                <w:szCs w:val="22"/>
              </w:rPr>
            </w:pPr>
          </w:p>
          <w:p w14:paraId="7BC86977" w14:textId="77777777" w:rsidR="00012F3E" w:rsidRPr="001B18EC" w:rsidRDefault="00012F3E" w:rsidP="00012F3E">
            <w:pPr>
              <w:autoSpaceDE w:val="0"/>
              <w:autoSpaceDN w:val="0"/>
              <w:adjustRightInd w:val="0"/>
              <w:rPr>
                <w:color w:val="000000"/>
                <w:szCs w:val="22"/>
              </w:rPr>
            </w:pPr>
            <w:r w:rsidRPr="001B18EC">
              <w:rPr>
                <w:color w:val="000000"/>
                <w:szCs w:val="22"/>
              </w:rPr>
              <w:t>Consider discontinuing BLINCYTO permanently.</w:t>
            </w:r>
          </w:p>
          <w:p w14:paraId="5282EF58" w14:textId="77777777" w:rsidR="00012F3E" w:rsidRPr="001B18EC" w:rsidRDefault="00012F3E" w:rsidP="00012F3E">
            <w:pPr>
              <w:autoSpaceDE w:val="0"/>
              <w:autoSpaceDN w:val="0"/>
              <w:adjustRightInd w:val="0"/>
              <w:rPr>
                <w:color w:val="000000"/>
                <w:szCs w:val="22"/>
              </w:rPr>
            </w:pPr>
          </w:p>
        </w:tc>
      </w:tr>
      <w:tr w:rsidR="00012F3E" w:rsidRPr="001B18EC" w14:paraId="6A07E3A6" w14:textId="77777777" w:rsidTr="000B1D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20" w:type="dxa"/>
            <w:gridSpan w:val="4"/>
            <w:tcBorders>
              <w:top w:val="single" w:sz="4" w:space="0" w:color="auto"/>
            </w:tcBorders>
            <w:shd w:val="clear" w:color="auto" w:fill="auto"/>
          </w:tcPr>
          <w:p w14:paraId="14ADC915" w14:textId="732826C3" w:rsidR="00012F3E" w:rsidRPr="001B18EC" w:rsidRDefault="00012F3E" w:rsidP="00012F3E">
            <w:pPr>
              <w:autoSpaceDE w:val="0"/>
              <w:autoSpaceDN w:val="0"/>
              <w:adjustRightInd w:val="0"/>
              <w:ind w:left="-90"/>
              <w:rPr>
                <w:color w:val="000000"/>
                <w:sz w:val="19"/>
                <w:szCs w:val="19"/>
              </w:rPr>
            </w:pPr>
            <w:r w:rsidRPr="001B18EC">
              <w:rPr>
                <w:color w:val="000000"/>
                <w:sz w:val="19"/>
                <w:szCs w:val="19"/>
              </w:rPr>
              <w:t>* Based on the Common Terminology Criteria for Adverse Events (CTCAE).  Grade 3 is severe, and Grade 4 is life</w:t>
            </w:r>
            <w:r w:rsidRPr="001B18EC">
              <w:rPr>
                <w:color w:val="000000"/>
                <w:sz w:val="19"/>
                <w:szCs w:val="19"/>
              </w:rPr>
              <w:noBreakHyphen/>
              <w:t>threatening.</w:t>
            </w:r>
          </w:p>
        </w:tc>
      </w:tr>
    </w:tbl>
    <w:p w14:paraId="1E7BC10D" w14:textId="49FBE05E" w:rsidR="0094465C" w:rsidRPr="00B82DAD" w:rsidRDefault="0094465C" w:rsidP="00B82DAD">
      <w:pPr>
        <w:pStyle w:val="Heading2"/>
        <w:keepNext w:val="0"/>
        <w:widowControl w:val="0"/>
        <w:rPr>
          <w:rFonts w:ascii="Times New Roman" w:hAnsi="Times New Roman"/>
          <w:color w:val="auto"/>
        </w:rPr>
      </w:pPr>
      <w:bookmarkStart w:id="177" w:name="_Toc466276364"/>
    </w:p>
    <w:p w14:paraId="0CA9D615" w14:textId="6E74EACB" w:rsidR="00FC1B28" w:rsidRPr="001B18EC" w:rsidRDefault="00FC1B28" w:rsidP="00CE7259">
      <w:pPr>
        <w:pStyle w:val="Heading2"/>
        <w:keepNext w:val="0"/>
        <w:widowControl w:val="0"/>
        <w:suppressLineNumbers/>
        <w:tabs>
          <w:tab w:val="left" w:pos="567"/>
        </w:tabs>
        <w:suppressAutoHyphens w:val="0"/>
        <w:rPr>
          <w:rFonts w:ascii="Times New Roman" w:hAnsi="Times New Roman"/>
        </w:rPr>
      </w:pPr>
      <w:r w:rsidRPr="001B18EC">
        <w:rPr>
          <w:rFonts w:ascii="Times New Roman" w:hAnsi="Times New Roman"/>
        </w:rPr>
        <w:t>2.4</w:t>
      </w:r>
      <w:r w:rsidRPr="001B18EC">
        <w:rPr>
          <w:rFonts w:ascii="Times New Roman" w:hAnsi="Times New Roman"/>
        </w:rPr>
        <w:tab/>
      </w:r>
      <w:commentRangeStart w:id="178"/>
      <w:r w:rsidR="00BC79CD" w:rsidRPr="001B18EC">
        <w:rPr>
          <w:rFonts w:ascii="Times New Roman" w:hAnsi="Times New Roman"/>
        </w:rPr>
        <w:t>Preparation</w:t>
      </w:r>
      <w:commentRangeEnd w:id="178"/>
      <w:r w:rsidR="00A148AF">
        <w:rPr>
          <w:rStyle w:val="CommentReference"/>
          <w:rFonts w:ascii="Times New Roman" w:hAnsi="Times New Roman"/>
          <w:b w:val="0"/>
          <w:color w:val="auto"/>
        </w:rPr>
        <w:commentReference w:id="178"/>
      </w:r>
      <w:r w:rsidR="00BC79CD" w:rsidRPr="001B18EC">
        <w:rPr>
          <w:rFonts w:ascii="Times New Roman" w:hAnsi="Times New Roman"/>
        </w:rPr>
        <w:t xml:space="preserve"> </w:t>
      </w:r>
      <w:bookmarkEnd w:id="177"/>
    </w:p>
    <w:p w14:paraId="6A86AC9B" w14:textId="77777777" w:rsidR="00FC1B28" w:rsidRPr="001B18EC" w:rsidRDefault="00FC1B28" w:rsidP="00CE7259">
      <w:pPr>
        <w:widowControl w:val="0"/>
        <w:suppressLineNumbers/>
        <w:suppressAutoHyphens w:val="0"/>
        <w:autoSpaceDE w:val="0"/>
        <w:autoSpaceDN w:val="0"/>
        <w:rPr>
          <w:b/>
          <w:szCs w:val="22"/>
        </w:rPr>
      </w:pPr>
    </w:p>
    <w:p w14:paraId="4B98B35D" w14:textId="77777777" w:rsidR="00FC1B28" w:rsidRPr="001B18EC" w:rsidRDefault="00FC1B28" w:rsidP="00CE7259">
      <w:pPr>
        <w:widowControl w:val="0"/>
        <w:rPr>
          <w:rStyle w:val="followingxmchange"/>
          <w:color w:val="000000"/>
          <w:szCs w:val="22"/>
        </w:rPr>
      </w:pPr>
      <w:r w:rsidRPr="001B18EC">
        <w:rPr>
          <w:rStyle w:val="followingxmchange"/>
          <w:b/>
          <w:color w:val="000000"/>
        </w:rPr>
        <w:t>It is very important that the instructions for preparation (including admixing) and administration provided in this section are strictly followed to minimize</w:t>
      </w:r>
      <w:r w:rsidRPr="001B18EC">
        <w:rPr>
          <w:rStyle w:val="apple-converted-space"/>
          <w:b/>
          <w:color w:val="000000"/>
        </w:rPr>
        <w:t> </w:t>
      </w:r>
      <w:r w:rsidRPr="001B18EC">
        <w:rPr>
          <w:rStyle w:val="followingxmchange"/>
          <w:b/>
        </w:rPr>
        <w:t>medication errors </w:t>
      </w:r>
      <w:r w:rsidRPr="001B18EC">
        <w:rPr>
          <w:rStyle w:val="followingxmchange"/>
          <w:b/>
          <w:color w:val="000000"/>
        </w:rPr>
        <w:t>(including underdose and overdose)</w:t>
      </w:r>
      <w:r w:rsidRPr="001B18EC">
        <w:rPr>
          <w:rStyle w:val="followingxmchange"/>
          <w:szCs w:val="22"/>
        </w:rPr>
        <w:t xml:space="preserve"> </w:t>
      </w:r>
      <w:r w:rsidRPr="001B18EC">
        <w:rPr>
          <w:rStyle w:val="followingxmchange"/>
          <w:i/>
          <w:szCs w:val="22"/>
        </w:rPr>
        <w:t>[see Warnings and Precautions (5.10)]</w:t>
      </w:r>
      <w:r w:rsidRPr="001B18EC">
        <w:rPr>
          <w:rStyle w:val="followingxmchange"/>
          <w:szCs w:val="22"/>
        </w:rPr>
        <w:t>.</w:t>
      </w:r>
      <w:r w:rsidRPr="001B18EC">
        <w:rPr>
          <w:rStyle w:val="followingxmchange"/>
          <w:color w:val="000000"/>
          <w:szCs w:val="22"/>
        </w:rPr>
        <w:t xml:space="preserve"> </w:t>
      </w:r>
    </w:p>
    <w:p w14:paraId="3C25D6B2" w14:textId="77777777" w:rsidR="00DF7C9A" w:rsidRPr="001B18EC" w:rsidRDefault="00DF7C9A" w:rsidP="00CE7259">
      <w:pPr>
        <w:widowControl w:val="0"/>
        <w:rPr>
          <w:rStyle w:val="followingxmchange"/>
          <w:color w:val="000000"/>
          <w:szCs w:val="22"/>
        </w:rPr>
      </w:pPr>
    </w:p>
    <w:p w14:paraId="12AA3153" w14:textId="4B8CF9F9" w:rsidR="00DF7C9A" w:rsidRPr="001B18EC" w:rsidRDefault="00986B13" w:rsidP="00CE7259">
      <w:pPr>
        <w:pStyle w:val="CommentText"/>
        <w:rPr>
          <w:sz w:val="22"/>
          <w:szCs w:val="22"/>
        </w:rPr>
      </w:pPr>
      <w:r w:rsidRPr="001B18EC">
        <w:rPr>
          <w:sz w:val="22"/>
          <w:szCs w:val="22"/>
          <w:lang w:val="en-GB"/>
        </w:rPr>
        <w:t>BLINCYTO can be infused over</w:t>
      </w:r>
      <w:r w:rsidR="00695F33" w:rsidRPr="001B18EC">
        <w:rPr>
          <w:sz w:val="22"/>
          <w:szCs w:val="22"/>
          <w:lang w:val="en-GB"/>
        </w:rPr>
        <w:t xml:space="preserve"> 24 hours</w:t>
      </w:r>
      <w:r w:rsidR="000252ED" w:rsidRPr="001B18EC">
        <w:rPr>
          <w:sz w:val="22"/>
          <w:szCs w:val="22"/>
          <w:lang w:val="en-GB"/>
        </w:rPr>
        <w:t xml:space="preserve"> (preservative</w:t>
      </w:r>
      <w:r w:rsidR="004824DD" w:rsidRPr="001B18EC">
        <w:rPr>
          <w:sz w:val="22"/>
          <w:szCs w:val="22"/>
          <w:lang w:val="en-GB"/>
        </w:rPr>
        <w:noBreakHyphen/>
      </w:r>
      <w:r w:rsidR="000252ED" w:rsidRPr="001B18EC">
        <w:rPr>
          <w:sz w:val="22"/>
          <w:szCs w:val="22"/>
          <w:lang w:val="en-GB"/>
        </w:rPr>
        <w:t>free)</w:t>
      </w:r>
      <w:r w:rsidR="00695F33" w:rsidRPr="001B18EC">
        <w:rPr>
          <w:sz w:val="22"/>
          <w:szCs w:val="22"/>
          <w:lang w:val="en-GB"/>
        </w:rPr>
        <w:t xml:space="preserve"> or </w:t>
      </w:r>
      <w:r w:rsidRPr="001B18EC">
        <w:rPr>
          <w:sz w:val="22"/>
          <w:szCs w:val="22"/>
          <w:lang w:val="en-GB"/>
        </w:rPr>
        <w:t>48 hours</w:t>
      </w:r>
      <w:r w:rsidR="00695F33" w:rsidRPr="001B18EC">
        <w:rPr>
          <w:sz w:val="22"/>
          <w:szCs w:val="22"/>
          <w:lang w:val="en-GB"/>
        </w:rPr>
        <w:t xml:space="preserve"> (preservative</w:t>
      </w:r>
      <w:r w:rsidR="004824DD" w:rsidRPr="001B18EC">
        <w:rPr>
          <w:sz w:val="22"/>
          <w:szCs w:val="22"/>
          <w:lang w:val="en-GB"/>
        </w:rPr>
        <w:noBreakHyphen/>
      </w:r>
      <w:r w:rsidR="00695F33" w:rsidRPr="001B18EC">
        <w:rPr>
          <w:sz w:val="22"/>
          <w:szCs w:val="22"/>
          <w:lang w:val="en-GB"/>
        </w:rPr>
        <w:t>free)</w:t>
      </w:r>
      <w:r w:rsidRPr="001B18EC">
        <w:rPr>
          <w:sz w:val="22"/>
          <w:szCs w:val="22"/>
          <w:lang w:val="en-GB"/>
        </w:rPr>
        <w:t>, or 7 days</w:t>
      </w:r>
      <w:r w:rsidR="00695F33" w:rsidRPr="001B18EC">
        <w:rPr>
          <w:sz w:val="22"/>
          <w:szCs w:val="22"/>
          <w:lang w:val="en-GB"/>
        </w:rPr>
        <w:t xml:space="preserve"> (with preservative)</w:t>
      </w:r>
      <w:r w:rsidRPr="001B18EC">
        <w:rPr>
          <w:sz w:val="22"/>
          <w:szCs w:val="22"/>
          <w:lang w:val="en-GB"/>
        </w:rPr>
        <w:t xml:space="preserve">. </w:t>
      </w:r>
      <w:r w:rsidR="008A3806" w:rsidRPr="001B18EC">
        <w:rPr>
          <w:sz w:val="22"/>
          <w:szCs w:val="22"/>
          <w:lang w:val="en-GB"/>
        </w:rPr>
        <w:t xml:space="preserve"> </w:t>
      </w:r>
      <w:r w:rsidR="00DF7C9A" w:rsidRPr="001B18EC">
        <w:rPr>
          <w:sz w:val="22"/>
          <w:szCs w:val="22"/>
          <w:lang w:val="en-GB"/>
        </w:rPr>
        <w:t>The choice between</w:t>
      </w:r>
      <w:r w:rsidRPr="001B18EC">
        <w:rPr>
          <w:sz w:val="22"/>
          <w:szCs w:val="22"/>
          <w:lang w:val="en-GB"/>
        </w:rPr>
        <w:t xml:space="preserve"> these options</w:t>
      </w:r>
      <w:r w:rsidR="00DF7C9A" w:rsidRPr="001B18EC">
        <w:rPr>
          <w:sz w:val="22"/>
          <w:szCs w:val="22"/>
          <w:lang w:val="en-GB"/>
        </w:rPr>
        <w:t xml:space="preserve"> for the infusion duration should be made by the treating physician</w:t>
      </w:r>
      <w:r w:rsidR="00E355AE" w:rsidRPr="001B18EC">
        <w:rPr>
          <w:sz w:val="22"/>
          <w:szCs w:val="22"/>
          <w:lang w:val="en-GB"/>
        </w:rPr>
        <w:t xml:space="preserve"> considering the frequency of the infusion bag changes and the weight of the patient.</w:t>
      </w:r>
      <w:r w:rsidR="00DF7C9A" w:rsidRPr="001B18EC">
        <w:rPr>
          <w:sz w:val="22"/>
          <w:szCs w:val="22"/>
          <w:lang w:val="en-GB"/>
        </w:rPr>
        <w:t xml:space="preserve"> </w:t>
      </w:r>
      <w:r w:rsidR="00DF7C9A" w:rsidRPr="001B18EC">
        <w:rPr>
          <w:sz w:val="22"/>
          <w:szCs w:val="22"/>
        </w:rPr>
        <w:t xml:space="preserve"> </w:t>
      </w:r>
      <w:r w:rsidRPr="001B18EC">
        <w:rPr>
          <w:sz w:val="22"/>
          <w:szCs w:val="22"/>
        </w:rPr>
        <w:t>The 7</w:t>
      </w:r>
      <w:r w:rsidR="004661F2" w:rsidRPr="001B18EC">
        <w:rPr>
          <w:sz w:val="22"/>
          <w:szCs w:val="22"/>
        </w:rPr>
        <w:noBreakHyphen/>
      </w:r>
      <w:r w:rsidRPr="001B18EC">
        <w:rPr>
          <w:sz w:val="22"/>
          <w:szCs w:val="22"/>
        </w:rPr>
        <w:t xml:space="preserve">day infusion is </w:t>
      </w:r>
      <w:r w:rsidR="00E13CEC" w:rsidRPr="001B18EC">
        <w:rPr>
          <w:sz w:val="22"/>
          <w:szCs w:val="22"/>
        </w:rPr>
        <w:t xml:space="preserve">not recommended for patients weighing </w:t>
      </w:r>
      <w:r w:rsidR="00C57CE5" w:rsidRPr="001B18EC">
        <w:rPr>
          <w:sz w:val="22"/>
          <w:szCs w:val="22"/>
        </w:rPr>
        <w:t>less than</w:t>
      </w:r>
      <w:r w:rsidR="004E562B" w:rsidRPr="001B18EC">
        <w:rPr>
          <w:sz w:val="22"/>
          <w:szCs w:val="22"/>
        </w:rPr>
        <w:t xml:space="preserve"> </w:t>
      </w:r>
      <w:r w:rsidR="00E13CEC" w:rsidRPr="001B18EC">
        <w:rPr>
          <w:sz w:val="22"/>
          <w:szCs w:val="22"/>
        </w:rPr>
        <w:t>22</w:t>
      </w:r>
      <w:r w:rsidR="00B87199" w:rsidRPr="001B18EC">
        <w:t> </w:t>
      </w:r>
      <w:r w:rsidR="00E13CEC" w:rsidRPr="001B18EC">
        <w:rPr>
          <w:sz w:val="22"/>
          <w:szCs w:val="22"/>
        </w:rPr>
        <w:t xml:space="preserve">kg. </w:t>
      </w:r>
    </w:p>
    <w:p w14:paraId="2632FBA5" w14:textId="77777777" w:rsidR="00DF7C9A" w:rsidRPr="001B18EC" w:rsidRDefault="00DF7C9A" w:rsidP="00CE7259">
      <w:pPr>
        <w:pStyle w:val="CommentText"/>
        <w:rPr>
          <w:sz w:val="22"/>
        </w:rPr>
      </w:pPr>
    </w:p>
    <w:p w14:paraId="0CECAF27" w14:textId="77777777" w:rsidR="00DF7C9A" w:rsidRPr="001B18EC" w:rsidRDefault="00DF7C9A" w:rsidP="00CE7259">
      <w:pPr>
        <w:pStyle w:val="CommentText"/>
        <w:rPr>
          <w:sz w:val="22"/>
          <w:szCs w:val="22"/>
        </w:rPr>
      </w:pPr>
      <w:r w:rsidRPr="001B18EC">
        <w:rPr>
          <w:sz w:val="22"/>
          <w:szCs w:val="22"/>
        </w:rPr>
        <w:t>For preparation</w:t>
      </w:r>
      <w:r w:rsidR="00E32F84" w:rsidRPr="001B18EC">
        <w:rPr>
          <w:sz w:val="22"/>
          <w:szCs w:val="22"/>
        </w:rPr>
        <w:t>, reconstitution,</w:t>
      </w:r>
      <w:r w:rsidR="00076742" w:rsidRPr="001B18EC">
        <w:rPr>
          <w:sz w:val="22"/>
          <w:szCs w:val="22"/>
        </w:rPr>
        <w:t xml:space="preserve"> and administration</w:t>
      </w:r>
      <w:r w:rsidRPr="001B18EC">
        <w:rPr>
          <w:sz w:val="22"/>
          <w:szCs w:val="22"/>
        </w:rPr>
        <w:t xml:space="preserve"> of BLINCYTO: </w:t>
      </w:r>
    </w:p>
    <w:p w14:paraId="6F082635" w14:textId="1CDEC1A1" w:rsidR="00DF7C9A" w:rsidRPr="001B18EC" w:rsidRDefault="00DF7C9A" w:rsidP="00D63053">
      <w:pPr>
        <w:pStyle w:val="CommentText"/>
        <w:numPr>
          <w:ilvl w:val="0"/>
          <w:numId w:val="22"/>
        </w:numPr>
        <w:rPr>
          <w:sz w:val="22"/>
          <w:szCs w:val="22"/>
        </w:rPr>
      </w:pPr>
      <w:commentRangeStart w:id="179"/>
      <w:r w:rsidRPr="001B18EC">
        <w:rPr>
          <w:sz w:val="22"/>
          <w:szCs w:val="22"/>
        </w:rPr>
        <w:t>See</w:t>
      </w:r>
      <w:commentRangeEnd w:id="179"/>
      <w:r w:rsidR="00F62279">
        <w:rPr>
          <w:rStyle w:val="CommentReference"/>
        </w:rPr>
        <w:commentReference w:id="179"/>
      </w:r>
      <w:r w:rsidRPr="001B18EC">
        <w:rPr>
          <w:sz w:val="22"/>
          <w:szCs w:val="22"/>
        </w:rPr>
        <w:t xml:space="preserve"> Section 2.</w:t>
      </w:r>
      <w:r w:rsidR="006C0874" w:rsidRPr="001B18EC">
        <w:rPr>
          <w:sz w:val="22"/>
          <w:szCs w:val="22"/>
        </w:rPr>
        <w:t>5</w:t>
      </w:r>
      <w:r w:rsidRPr="001B18EC">
        <w:rPr>
          <w:sz w:val="22"/>
          <w:szCs w:val="22"/>
        </w:rPr>
        <w:t xml:space="preserve"> for infusion over 24 hours or 48 hours</w:t>
      </w:r>
      <w:r w:rsidR="001C7259" w:rsidRPr="001B18EC">
        <w:rPr>
          <w:sz w:val="22"/>
          <w:szCs w:val="22"/>
        </w:rPr>
        <w:t>.</w:t>
      </w:r>
    </w:p>
    <w:p w14:paraId="26AEC48E" w14:textId="5A32BFA1" w:rsidR="00DF7C9A" w:rsidRPr="001B18EC" w:rsidRDefault="00DF7C9A" w:rsidP="00D63053">
      <w:pPr>
        <w:pStyle w:val="CommentText"/>
        <w:numPr>
          <w:ilvl w:val="0"/>
          <w:numId w:val="22"/>
        </w:numPr>
        <w:rPr>
          <w:sz w:val="22"/>
          <w:szCs w:val="22"/>
        </w:rPr>
      </w:pPr>
      <w:r w:rsidRPr="001B18EC">
        <w:rPr>
          <w:sz w:val="22"/>
          <w:szCs w:val="22"/>
        </w:rPr>
        <w:t>See Section 2.</w:t>
      </w:r>
      <w:r w:rsidR="006C0874" w:rsidRPr="001B18EC">
        <w:rPr>
          <w:sz w:val="22"/>
          <w:szCs w:val="22"/>
        </w:rPr>
        <w:t>6</w:t>
      </w:r>
      <w:r w:rsidRPr="001B18EC">
        <w:rPr>
          <w:sz w:val="22"/>
          <w:szCs w:val="22"/>
        </w:rPr>
        <w:t xml:space="preserve"> for infusion over 7 days using </w:t>
      </w:r>
      <w:r w:rsidR="00203887" w:rsidRPr="001B18EC">
        <w:rPr>
          <w:sz w:val="22"/>
        </w:rPr>
        <w:t>B</w:t>
      </w:r>
      <w:r w:rsidRPr="001B18EC">
        <w:rPr>
          <w:sz w:val="22"/>
        </w:rPr>
        <w:t>acteriostatic</w:t>
      </w:r>
      <w:r w:rsidR="002D6563" w:rsidRPr="001B18EC">
        <w:rPr>
          <w:sz w:val="22"/>
        </w:rPr>
        <w:t xml:space="preserve"> </w:t>
      </w:r>
      <w:r w:rsidRPr="001B18EC">
        <w:rPr>
          <w:sz w:val="22"/>
        </w:rPr>
        <w:t xml:space="preserve">0.9% </w:t>
      </w:r>
      <w:r w:rsidR="00203887" w:rsidRPr="001B18EC">
        <w:rPr>
          <w:sz w:val="22"/>
          <w:szCs w:val="22"/>
        </w:rPr>
        <w:t>Sodium C</w:t>
      </w:r>
      <w:r w:rsidRPr="001B18EC">
        <w:rPr>
          <w:sz w:val="22"/>
          <w:szCs w:val="22"/>
        </w:rPr>
        <w:t>hloride</w:t>
      </w:r>
      <w:r w:rsidR="00804A75">
        <w:rPr>
          <w:sz w:val="22"/>
          <w:szCs w:val="22"/>
        </w:rPr>
        <w:t xml:space="preserve"> Injection</w:t>
      </w:r>
      <w:r w:rsidRPr="001B18EC">
        <w:rPr>
          <w:sz w:val="22"/>
          <w:szCs w:val="22"/>
        </w:rPr>
        <w:t xml:space="preserve">, USP </w:t>
      </w:r>
      <w:r w:rsidR="00203887" w:rsidRPr="001B18EC">
        <w:rPr>
          <w:sz w:val="22"/>
          <w:szCs w:val="22"/>
        </w:rPr>
        <w:t xml:space="preserve">(containing </w:t>
      </w:r>
      <w:r w:rsidRPr="001B18EC">
        <w:rPr>
          <w:sz w:val="22"/>
          <w:szCs w:val="22"/>
        </w:rPr>
        <w:t>0.9% benzyl alcohol</w:t>
      </w:r>
      <w:r w:rsidRPr="001B18EC">
        <w:rPr>
          <w:rFonts w:eastAsia="MS Mincho"/>
          <w:sz w:val="22"/>
          <w:szCs w:val="22"/>
        </w:rPr>
        <w:t>)</w:t>
      </w:r>
      <w:r w:rsidRPr="001B18EC">
        <w:rPr>
          <w:sz w:val="22"/>
          <w:szCs w:val="22"/>
        </w:rPr>
        <w:t xml:space="preserve">.  This option is available for patients </w:t>
      </w:r>
      <w:r w:rsidR="006C0874" w:rsidRPr="001B18EC">
        <w:rPr>
          <w:sz w:val="22"/>
          <w:szCs w:val="22"/>
        </w:rPr>
        <w:t xml:space="preserve">weighing </w:t>
      </w:r>
      <w:r w:rsidR="00C57CE5" w:rsidRPr="001B18EC">
        <w:rPr>
          <w:sz w:val="22"/>
          <w:szCs w:val="22"/>
        </w:rPr>
        <w:t>greater than or equal to</w:t>
      </w:r>
      <w:r w:rsidR="004145BF" w:rsidRPr="001B18EC">
        <w:rPr>
          <w:sz w:val="22"/>
          <w:szCs w:val="22"/>
        </w:rPr>
        <w:t xml:space="preserve"> 22</w:t>
      </w:r>
      <w:r w:rsidR="005B52F3" w:rsidRPr="001B18EC">
        <w:rPr>
          <w:sz w:val="22"/>
          <w:szCs w:val="22"/>
        </w:rPr>
        <w:t> </w:t>
      </w:r>
      <w:r w:rsidR="004145BF" w:rsidRPr="001B18EC">
        <w:rPr>
          <w:sz w:val="22"/>
          <w:szCs w:val="22"/>
        </w:rPr>
        <w:t xml:space="preserve">kg.  It is </w:t>
      </w:r>
      <w:r w:rsidR="00850CE8" w:rsidRPr="001B18EC">
        <w:rPr>
          <w:color w:val="000000"/>
          <w:sz w:val="22"/>
          <w:szCs w:val="22"/>
        </w:rPr>
        <w:t xml:space="preserve">not recommended for </w:t>
      </w:r>
      <w:r w:rsidR="008D087E" w:rsidRPr="001B18EC">
        <w:rPr>
          <w:color w:val="000000"/>
          <w:sz w:val="22"/>
          <w:szCs w:val="22"/>
        </w:rPr>
        <w:t xml:space="preserve">patients weighing </w:t>
      </w:r>
      <w:r w:rsidR="00C57CE5" w:rsidRPr="001B18EC">
        <w:rPr>
          <w:color w:val="000000"/>
          <w:sz w:val="22"/>
          <w:szCs w:val="22"/>
        </w:rPr>
        <w:t>less than</w:t>
      </w:r>
      <w:r w:rsidR="00114993" w:rsidRPr="001B18EC">
        <w:rPr>
          <w:color w:val="000000"/>
          <w:sz w:val="22"/>
          <w:szCs w:val="22"/>
        </w:rPr>
        <w:t xml:space="preserve"> </w:t>
      </w:r>
      <w:r w:rsidR="00850CE8" w:rsidRPr="001B18EC">
        <w:rPr>
          <w:color w:val="000000"/>
          <w:sz w:val="22"/>
          <w:szCs w:val="22"/>
        </w:rPr>
        <w:t>22</w:t>
      </w:r>
      <w:r w:rsidR="005B52F3" w:rsidRPr="001B18EC">
        <w:rPr>
          <w:color w:val="000000"/>
          <w:sz w:val="22"/>
          <w:szCs w:val="22"/>
        </w:rPr>
        <w:t> </w:t>
      </w:r>
      <w:r w:rsidR="00850CE8" w:rsidRPr="001B18EC">
        <w:rPr>
          <w:color w:val="000000"/>
          <w:sz w:val="22"/>
          <w:szCs w:val="22"/>
        </w:rPr>
        <w:t>kg</w:t>
      </w:r>
      <w:r w:rsidRPr="001B18EC">
        <w:rPr>
          <w:sz w:val="22"/>
          <w:szCs w:val="22"/>
        </w:rPr>
        <w:t xml:space="preserve">. </w:t>
      </w:r>
    </w:p>
    <w:p w14:paraId="19B73476" w14:textId="77777777" w:rsidR="00FC1B28" w:rsidRPr="001B18EC" w:rsidRDefault="00FC1B28" w:rsidP="00CE7259">
      <w:pPr>
        <w:widowControl w:val="0"/>
      </w:pPr>
    </w:p>
    <w:p w14:paraId="31980254" w14:textId="33872BDF" w:rsidR="00B82DAD" w:rsidRDefault="00FC1B28" w:rsidP="00793B4B">
      <w:pPr>
        <w:widowControl w:val="0"/>
        <w:autoSpaceDE w:val="0"/>
        <w:autoSpaceDN w:val="0"/>
        <w:rPr>
          <w:szCs w:val="22"/>
        </w:rPr>
      </w:pPr>
      <w:r w:rsidRPr="001B18EC">
        <w:rPr>
          <w:szCs w:val="22"/>
        </w:rPr>
        <w:t>Call 1</w:t>
      </w:r>
      <w:r w:rsidR="0020693B">
        <w:rPr>
          <w:szCs w:val="22"/>
        </w:rPr>
        <w:noBreakHyphen/>
      </w:r>
      <w:r w:rsidRPr="001B18EC">
        <w:rPr>
          <w:szCs w:val="22"/>
        </w:rPr>
        <w:t>800</w:t>
      </w:r>
      <w:r w:rsidR="0020693B">
        <w:rPr>
          <w:szCs w:val="22"/>
        </w:rPr>
        <w:noBreakHyphen/>
      </w:r>
      <w:r w:rsidRPr="001B18EC">
        <w:rPr>
          <w:szCs w:val="22"/>
        </w:rPr>
        <w:t>77</w:t>
      </w:r>
      <w:r w:rsidR="0020693B">
        <w:rPr>
          <w:szCs w:val="22"/>
        </w:rPr>
        <w:noBreakHyphen/>
      </w:r>
      <w:r w:rsidRPr="001B18EC">
        <w:rPr>
          <w:szCs w:val="22"/>
        </w:rPr>
        <w:t>AMGEN (1</w:t>
      </w:r>
      <w:r w:rsidR="0020693B">
        <w:rPr>
          <w:szCs w:val="22"/>
        </w:rPr>
        <w:noBreakHyphen/>
      </w:r>
      <w:r w:rsidRPr="001B18EC">
        <w:rPr>
          <w:szCs w:val="22"/>
        </w:rPr>
        <w:t>800</w:t>
      </w:r>
      <w:r w:rsidR="0020693B">
        <w:rPr>
          <w:szCs w:val="22"/>
        </w:rPr>
        <w:noBreakHyphen/>
      </w:r>
      <w:r w:rsidRPr="001B18EC">
        <w:rPr>
          <w:szCs w:val="22"/>
        </w:rPr>
        <w:t>772</w:t>
      </w:r>
      <w:r w:rsidR="0020693B">
        <w:rPr>
          <w:szCs w:val="22"/>
        </w:rPr>
        <w:noBreakHyphen/>
      </w:r>
      <w:r w:rsidRPr="001B18EC">
        <w:rPr>
          <w:szCs w:val="22"/>
        </w:rPr>
        <w:t>6436) if you have questions about the reconstitution and preparation of BLINCYTO.</w:t>
      </w:r>
    </w:p>
    <w:p w14:paraId="5896DAAB" w14:textId="673FA4C1" w:rsidR="00B82DAD" w:rsidRDefault="00B82DAD" w:rsidP="00CE7259">
      <w:pPr>
        <w:tabs>
          <w:tab w:val="left" w:pos="567"/>
        </w:tabs>
        <w:rPr>
          <w:b/>
          <w:szCs w:val="22"/>
        </w:rPr>
      </w:pPr>
    </w:p>
    <w:p w14:paraId="6B2C3582" w14:textId="115DDA92" w:rsidR="00FC1B28" w:rsidRPr="00041691" w:rsidRDefault="00FC1B28" w:rsidP="00CE7259">
      <w:pPr>
        <w:tabs>
          <w:tab w:val="left" w:pos="567"/>
        </w:tabs>
        <w:rPr>
          <w:szCs w:val="22"/>
          <w:u w:val="single"/>
          <w:rPrChange w:id="180" w:author="Author">
            <w:rPr>
              <w:b/>
              <w:szCs w:val="22"/>
            </w:rPr>
          </w:rPrChange>
        </w:rPr>
      </w:pPr>
      <w:commentRangeStart w:id="181"/>
      <w:r w:rsidRPr="00041691">
        <w:rPr>
          <w:szCs w:val="22"/>
          <w:u w:val="single"/>
          <w:rPrChange w:id="182" w:author="Author">
            <w:rPr>
              <w:b/>
              <w:szCs w:val="22"/>
            </w:rPr>
          </w:rPrChange>
        </w:rPr>
        <w:t>2.4.1</w:t>
      </w:r>
      <w:r w:rsidRPr="00041691">
        <w:rPr>
          <w:szCs w:val="22"/>
          <w:u w:val="single"/>
          <w:rPrChange w:id="183" w:author="Author">
            <w:rPr>
              <w:b/>
              <w:szCs w:val="22"/>
            </w:rPr>
          </w:rPrChange>
        </w:rPr>
        <w:tab/>
        <w:t>Aseptic Preparation</w:t>
      </w:r>
      <w:commentRangeEnd w:id="181"/>
      <w:r w:rsidR="00B74B80">
        <w:rPr>
          <w:rStyle w:val="CommentReference"/>
        </w:rPr>
        <w:commentReference w:id="181"/>
      </w:r>
    </w:p>
    <w:p w14:paraId="1A0DBD55" w14:textId="77777777" w:rsidR="00FC1B28" w:rsidRPr="00041691" w:rsidRDefault="00FC1B28" w:rsidP="00CE7259">
      <w:pPr>
        <w:rPr>
          <w:b/>
          <w:szCs w:val="22"/>
          <w:rPrChange w:id="184" w:author="Author">
            <w:rPr>
              <w:b/>
              <w:i/>
              <w:szCs w:val="22"/>
            </w:rPr>
          </w:rPrChange>
        </w:rPr>
      </w:pPr>
    </w:p>
    <w:p w14:paraId="1C251829" w14:textId="77777777" w:rsidR="00FC1B28" w:rsidRPr="001B18EC" w:rsidRDefault="00FC1B28" w:rsidP="00CE7259">
      <w:pPr>
        <w:autoSpaceDE w:val="0"/>
        <w:autoSpaceDN w:val="0"/>
        <w:adjustRightInd w:val="0"/>
        <w:rPr>
          <w:szCs w:val="22"/>
        </w:rPr>
      </w:pPr>
      <w:r w:rsidRPr="001B18EC">
        <w:rPr>
          <w:rFonts w:eastAsia="MS Mincho"/>
          <w:iCs/>
          <w:szCs w:val="22"/>
          <w:lang w:eastAsia="ja-JP"/>
        </w:rPr>
        <w:t xml:space="preserve">Strictly observe aseptic technique when preparing the solution for infusion since </w:t>
      </w:r>
      <w:r w:rsidRPr="001B18EC">
        <w:rPr>
          <w:szCs w:val="22"/>
        </w:rPr>
        <w:t xml:space="preserve">BLINCYTO </w:t>
      </w:r>
      <w:r w:rsidRPr="001B18EC">
        <w:rPr>
          <w:rFonts w:eastAsia="MS Mincho"/>
          <w:iCs/>
          <w:szCs w:val="22"/>
          <w:lang w:eastAsia="ja-JP"/>
        </w:rPr>
        <w:t>vials do not contain antimicrobial preservatives.  T</w:t>
      </w:r>
      <w:r w:rsidRPr="001B18EC">
        <w:rPr>
          <w:szCs w:val="22"/>
        </w:rPr>
        <w:t>o prevent accidental contamination, prepare BLINCYTO according to aseptic standards, including but not limited to:</w:t>
      </w:r>
    </w:p>
    <w:p w14:paraId="561C8BCC" w14:textId="77777777" w:rsidR="00FC1B28" w:rsidRPr="001B18EC" w:rsidRDefault="00FC1B28" w:rsidP="00CE7259">
      <w:pPr>
        <w:autoSpaceDE w:val="0"/>
        <w:autoSpaceDN w:val="0"/>
        <w:adjustRightInd w:val="0"/>
        <w:rPr>
          <w:szCs w:val="22"/>
        </w:rPr>
      </w:pPr>
    </w:p>
    <w:p w14:paraId="202C0613" w14:textId="16606FC0" w:rsidR="00FC1B28" w:rsidRPr="001B18EC" w:rsidRDefault="00FC1B28" w:rsidP="00CE7259">
      <w:pPr>
        <w:pStyle w:val="TextItalicized"/>
        <w:numPr>
          <w:ilvl w:val="0"/>
          <w:numId w:val="7"/>
        </w:numPr>
        <w:ind w:left="270" w:hanging="270"/>
        <w:rPr>
          <w:i w:val="0"/>
          <w:color w:val="auto"/>
          <w:sz w:val="22"/>
          <w:szCs w:val="22"/>
        </w:rPr>
      </w:pPr>
      <w:r w:rsidRPr="001B18EC">
        <w:rPr>
          <w:i w:val="0"/>
          <w:color w:val="auto"/>
          <w:sz w:val="22"/>
          <w:szCs w:val="22"/>
        </w:rPr>
        <w:t>Prepare BLINCYTO in a USP &lt;797&gt; compliant facility.</w:t>
      </w:r>
    </w:p>
    <w:p w14:paraId="53F1CF22" w14:textId="53EC0422" w:rsidR="00FC1B28" w:rsidRPr="001B18EC" w:rsidRDefault="00FC1B28" w:rsidP="00CE7259">
      <w:pPr>
        <w:pStyle w:val="TextItalicized"/>
        <w:numPr>
          <w:ilvl w:val="0"/>
          <w:numId w:val="7"/>
        </w:numPr>
        <w:ind w:left="270" w:hanging="270"/>
        <w:rPr>
          <w:i w:val="0"/>
          <w:color w:val="auto"/>
          <w:sz w:val="22"/>
          <w:szCs w:val="22"/>
        </w:rPr>
      </w:pPr>
      <w:r w:rsidRPr="001B18EC">
        <w:rPr>
          <w:i w:val="0"/>
          <w:color w:val="auto"/>
          <w:sz w:val="22"/>
          <w:szCs w:val="22"/>
        </w:rPr>
        <w:t xml:space="preserve">Prepare BLINCYTO in an ISO Class 5 laminar flow hood or better. </w:t>
      </w:r>
    </w:p>
    <w:p w14:paraId="7EA42915" w14:textId="71A3676A" w:rsidR="00FC1B28" w:rsidRPr="001B18EC" w:rsidRDefault="00FC1B28" w:rsidP="00CE7259">
      <w:pPr>
        <w:pStyle w:val="TextItalicized"/>
        <w:numPr>
          <w:ilvl w:val="0"/>
          <w:numId w:val="7"/>
        </w:numPr>
        <w:ind w:left="270" w:hanging="270"/>
        <w:rPr>
          <w:i w:val="0"/>
          <w:color w:val="auto"/>
          <w:sz w:val="22"/>
          <w:szCs w:val="22"/>
        </w:rPr>
      </w:pPr>
      <w:r w:rsidRPr="001B18EC">
        <w:rPr>
          <w:i w:val="0"/>
          <w:color w:val="auto"/>
          <w:sz w:val="22"/>
          <w:szCs w:val="22"/>
        </w:rPr>
        <w:t>Ensure that the admixing area has appropriate environmental specifications, confirmed by periodic monitoring.</w:t>
      </w:r>
    </w:p>
    <w:p w14:paraId="7AC913BF" w14:textId="6E180058" w:rsidR="00FC1B28" w:rsidRPr="001B18EC" w:rsidRDefault="00FC1B28" w:rsidP="00CE7259">
      <w:pPr>
        <w:pStyle w:val="TextItalicized"/>
        <w:numPr>
          <w:ilvl w:val="0"/>
          <w:numId w:val="7"/>
        </w:numPr>
        <w:ind w:left="270" w:hanging="270"/>
        <w:rPr>
          <w:i w:val="0"/>
          <w:color w:val="auto"/>
          <w:sz w:val="22"/>
          <w:szCs w:val="22"/>
        </w:rPr>
      </w:pPr>
      <w:r w:rsidRPr="001B18EC">
        <w:rPr>
          <w:i w:val="0"/>
          <w:color w:val="auto"/>
          <w:sz w:val="22"/>
          <w:szCs w:val="22"/>
        </w:rPr>
        <w:t>Ensure that personnel are appropriately trained in aseptic manipulations and admixing of oncology drugs.</w:t>
      </w:r>
    </w:p>
    <w:p w14:paraId="0F076FD0" w14:textId="0FD256DB" w:rsidR="00FC1B28" w:rsidRPr="001B18EC" w:rsidRDefault="00FC1B28" w:rsidP="00CE7259">
      <w:pPr>
        <w:pStyle w:val="TextItalicized"/>
        <w:numPr>
          <w:ilvl w:val="0"/>
          <w:numId w:val="7"/>
        </w:numPr>
        <w:ind w:left="270" w:hanging="270"/>
        <w:rPr>
          <w:i w:val="0"/>
          <w:color w:val="auto"/>
          <w:sz w:val="22"/>
          <w:szCs w:val="22"/>
        </w:rPr>
      </w:pPr>
      <w:r w:rsidRPr="001B18EC">
        <w:rPr>
          <w:i w:val="0"/>
          <w:color w:val="auto"/>
          <w:sz w:val="22"/>
          <w:szCs w:val="22"/>
        </w:rPr>
        <w:t>Ensure that personnel wear appropriate protective clothing and gloves.</w:t>
      </w:r>
    </w:p>
    <w:p w14:paraId="2B5947EB" w14:textId="6FC9E924" w:rsidR="00FC1B28" w:rsidRPr="001B18EC" w:rsidRDefault="00FC1B28" w:rsidP="00CE7259">
      <w:pPr>
        <w:pStyle w:val="TextItalicized"/>
        <w:numPr>
          <w:ilvl w:val="0"/>
          <w:numId w:val="7"/>
        </w:numPr>
        <w:ind w:left="270" w:hanging="270"/>
        <w:rPr>
          <w:i w:val="0"/>
          <w:color w:val="auto"/>
          <w:sz w:val="22"/>
          <w:szCs w:val="22"/>
        </w:rPr>
      </w:pPr>
      <w:r w:rsidRPr="001B18EC">
        <w:rPr>
          <w:i w:val="0"/>
          <w:color w:val="auto"/>
          <w:sz w:val="22"/>
          <w:szCs w:val="22"/>
        </w:rPr>
        <w:t>Ensure that gloves and surfaces are disinfected.</w:t>
      </w:r>
    </w:p>
    <w:p w14:paraId="1B28D58B" w14:textId="1E3DFA77" w:rsidR="00FC1B28" w:rsidRPr="001B18EC" w:rsidRDefault="00FC1B28" w:rsidP="00CE7259">
      <w:pPr>
        <w:autoSpaceDE w:val="0"/>
        <w:autoSpaceDN w:val="0"/>
        <w:rPr>
          <w:b/>
          <w:szCs w:val="22"/>
        </w:rPr>
      </w:pPr>
    </w:p>
    <w:p w14:paraId="089500CE" w14:textId="305996EC" w:rsidR="00FC1B28" w:rsidRPr="00041691" w:rsidRDefault="00FC1B28" w:rsidP="00CE7259">
      <w:pPr>
        <w:tabs>
          <w:tab w:val="left" w:pos="567"/>
        </w:tabs>
        <w:autoSpaceDE w:val="0"/>
        <w:autoSpaceDN w:val="0"/>
        <w:rPr>
          <w:szCs w:val="22"/>
          <w:u w:val="single"/>
          <w:rPrChange w:id="185" w:author="Author">
            <w:rPr>
              <w:b/>
              <w:szCs w:val="22"/>
            </w:rPr>
          </w:rPrChange>
        </w:rPr>
      </w:pPr>
      <w:r w:rsidRPr="00041691">
        <w:rPr>
          <w:szCs w:val="22"/>
          <w:u w:val="single"/>
          <w:rPrChange w:id="186" w:author="Author">
            <w:rPr>
              <w:b/>
              <w:szCs w:val="22"/>
            </w:rPr>
          </w:rPrChange>
        </w:rPr>
        <w:t>2.4.2</w:t>
      </w:r>
      <w:r w:rsidRPr="00041691">
        <w:rPr>
          <w:szCs w:val="22"/>
          <w:u w:val="single"/>
          <w:rPrChange w:id="187" w:author="Author">
            <w:rPr>
              <w:b/>
              <w:szCs w:val="22"/>
            </w:rPr>
          </w:rPrChange>
        </w:rPr>
        <w:tab/>
      </w:r>
      <w:r w:rsidR="00DF7C9A" w:rsidRPr="00041691">
        <w:rPr>
          <w:szCs w:val="22"/>
          <w:u w:val="single"/>
          <w:rPrChange w:id="188" w:author="Author">
            <w:rPr>
              <w:b/>
              <w:szCs w:val="22"/>
            </w:rPr>
          </w:rPrChange>
        </w:rPr>
        <w:t>Package Content</w:t>
      </w:r>
    </w:p>
    <w:p w14:paraId="574C8101" w14:textId="56738E95" w:rsidR="00FC1B28" w:rsidRPr="001B18EC" w:rsidRDefault="00FC1B28" w:rsidP="00CE7259">
      <w:pPr>
        <w:autoSpaceDE w:val="0"/>
        <w:autoSpaceDN w:val="0"/>
        <w:rPr>
          <w:b/>
          <w:szCs w:val="22"/>
        </w:rPr>
      </w:pPr>
    </w:p>
    <w:p w14:paraId="2CFDD69C" w14:textId="528BC897" w:rsidR="00FC1B28" w:rsidRPr="001B18EC" w:rsidRDefault="00FC1B28" w:rsidP="00CE7259">
      <w:pPr>
        <w:autoSpaceDE w:val="0"/>
        <w:autoSpaceDN w:val="0"/>
        <w:rPr>
          <w:szCs w:val="22"/>
        </w:rPr>
      </w:pPr>
      <w:r w:rsidRPr="001B18EC">
        <w:rPr>
          <w:szCs w:val="22"/>
        </w:rPr>
        <w:t xml:space="preserve">1 package BLINCYTO includes 1 vial of BLINCYTO and 1 vial of </w:t>
      </w:r>
      <w:commentRangeStart w:id="189"/>
      <w:r w:rsidRPr="001B18EC">
        <w:rPr>
          <w:szCs w:val="22"/>
        </w:rPr>
        <w:t>IV Solution Stabilizer</w:t>
      </w:r>
      <w:commentRangeEnd w:id="189"/>
      <w:r w:rsidR="001E2EA2">
        <w:rPr>
          <w:rStyle w:val="CommentReference"/>
        </w:rPr>
        <w:commentReference w:id="189"/>
      </w:r>
      <w:r w:rsidRPr="001B18EC">
        <w:rPr>
          <w:szCs w:val="22"/>
        </w:rPr>
        <w:t>.</w:t>
      </w:r>
    </w:p>
    <w:p w14:paraId="211EF0F2" w14:textId="1E162B4A" w:rsidR="00DF7C9A" w:rsidRPr="001B18EC" w:rsidRDefault="00DF7C9A" w:rsidP="00CE7259">
      <w:pPr>
        <w:pStyle w:val="ListParagraph"/>
        <w:numPr>
          <w:ilvl w:val="0"/>
          <w:numId w:val="17"/>
        </w:numPr>
        <w:suppressAutoHyphens w:val="0"/>
        <w:autoSpaceDE w:val="0"/>
        <w:autoSpaceDN w:val="0"/>
        <w:adjustRightInd w:val="0"/>
        <w:ind w:left="270" w:hanging="270"/>
        <w:rPr>
          <w:szCs w:val="22"/>
        </w:rPr>
      </w:pPr>
      <w:r w:rsidRPr="001B18EC">
        <w:rPr>
          <w:rFonts w:eastAsia="MS Mincho"/>
          <w:b/>
        </w:rPr>
        <w:t xml:space="preserve">Do </w:t>
      </w:r>
      <w:commentRangeStart w:id="190"/>
      <w:r w:rsidRPr="001B18EC">
        <w:rPr>
          <w:rFonts w:eastAsia="MS Mincho"/>
          <w:b/>
        </w:rPr>
        <w:t>not</w:t>
      </w:r>
      <w:commentRangeEnd w:id="190"/>
      <w:r w:rsidR="00F62279">
        <w:rPr>
          <w:rStyle w:val="CommentReference"/>
        </w:rPr>
        <w:commentReference w:id="190"/>
      </w:r>
      <w:r w:rsidRPr="001B18EC">
        <w:rPr>
          <w:rFonts w:eastAsia="MS Mincho"/>
          <w:b/>
        </w:rPr>
        <w:t xml:space="preserve"> use </w:t>
      </w:r>
      <w:commentRangeStart w:id="191"/>
      <w:r w:rsidRPr="001B18EC">
        <w:rPr>
          <w:rFonts w:eastAsia="MS Mincho"/>
          <w:b/>
        </w:rPr>
        <w:t xml:space="preserve">IV Solution Stabilizer </w:t>
      </w:r>
      <w:commentRangeEnd w:id="191"/>
      <w:r w:rsidR="001E2EA2">
        <w:rPr>
          <w:rStyle w:val="CommentReference"/>
        </w:rPr>
        <w:commentReference w:id="191"/>
      </w:r>
      <w:r w:rsidRPr="001B18EC">
        <w:rPr>
          <w:rFonts w:eastAsia="MS Mincho"/>
          <w:b/>
        </w:rPr>
        <w:t>for reconstitution of BLINCYTO.</w:t>
      </w:r>
      <w:r w:rsidRPr="001B18EC">
        <w:rPr>
          <w:rFonts w:eastAsia="MS Mincho"/>
        </w:rPr>
        <w:t xml:space="preserve">  </w:t>
      </w:r>
      <w:r w:rsidR="00FC1B28" w:rsidRPr="001B18EC">
        <w:rPr>
          <w:rFonts w:eastAsia="MS Mincho"/>
        </w:rPr>
        <w:t>IV Solution Stabilizer is provided with the BLINCYTO package and is used to coat the IV bag prior to addition of reconstituted BLINCYTO to prevent adhesion of BLINCYTO to IV bags and IV tubing.</w:t>
      </w:r>
    </w:p>
    <w:p w14:paraId="3B0E3853" w14:textId="50BD16E8" w:rsidR="00FC1B28" w:rsidRPr="001B18EC" w:rsidRDefault="00A34F42" w:rsidP="00CE7259">
      <w:pPr>
        <w:pStyle w:val="ListParagraph"/>
        <w:numPr>
          <w:ilvl w:val="0"/>
          <w:numId w:val="17"/>
        </w:numPr>
        <w:suppressAutoHyphens w:val="0"/>
        <w:autoSpaceDE w:val="0"/>
        <w:autoSpaceDN w:val="0"/>
        <w:adjustRightInd w:val="0"/>
        <w:ind w:left="270" w:hanging="270"/>
        <w:rPr>
          <w:szCs w:val="22"/>
        </w:rPr>
      </w:pPr>
      <w:r>
        <w:rPr>
          <w:color w:val="000000"/>
          <w:szCs w:val="22"/>
        </w:rPr>
        <w:t xml:space="preserve">More than 1 </w:t>
      </w:r>
      <w:ins w:id="192" w:author="Author">
        <w:r>
          <w:rPr>
            <w:color w:val="000000"/>
            <w:szCs w:val="22"/>
          </w:rPr>
          <w:t>vial</w:t>
        </w:r>
        <w:del w:id="193" w:author="Author">
          <w:r w:rsidDel="00B74B80">
            <w:rPr>
              <w:color w:val="000000"/>
              <w:szCs w:val="22"/>
            </w:rPr>
            <w:delText xml:space="preserve"> </w:delText>
          </w:r>
        </w:del>
      </w:ins>
      <w:commentRangeStart w:id="194"/>
      <w:del w:id="195" w:author="Author">
        <w:r w:rsidDel="00A34F42">
          <w:rPr>
            <w:color w:val="000000"/>
            <w:szCs w:val="22"/>
          </w:rPr>
          <w:delText>package</w:delText>
        </w:r>
      </w:del>
      <w:commentRangeEnd w:id="194"/>
      <w:r>
        <w:rPr>
          <w:rStyle w:val="CommentReference"/>
        </w:rPr>
        <w:commentReference w:id="194"/>
      </w:r>
      <w:r w:rsidR="00DF7C9A" w:rsidRPr="001B18EC">
        <w:rPr>
          <w:color w:val="000000"/>
          <w:szCs w:val="22"/>
        </w:rPr>
        <w:t xml:space="preserve"> of </w:t>
      </w:r>
      <w:r w:rsidR="00DF7C9A" w:rsidRPr="001B18EC">
        <w:rPr>
          <w:szCs w:val="22"/>
        </w:rPr>
        <w:t>BLINCYTO</w:t>
      </w:r>
      <w:r w:rsidR="00DF7C9A" w:rsidRPr="001B18EC">
        <w:rPr>
          <w:color w:val="000000"/>
          <w:szCs w:val="22"/>
        </w:rPr>
        <w:t xml:space="preserve"> may be needed to prepare some of the prescribed doses.</w:t>
      </w:r>
      <w:r w:rsidR="00DF7C9A" w:rsidRPr="001B18EC">
        <w:rPr>
          <w:rFonts w:eastAsia="MS Mincho"/>
        </w:rPr>
        <w:t xml:space="preserve">  </w:t>
      </w:r>
      <w:del w:id="196" w:author="Author">
        <w:r w:rsidR="00DF7C9A" w:rsidRPr="001B18EC" w:rsidDel="00B74B80">
          <w:rPr>
            <w:rFonts w:eastAsia="MS Mincho"/>
          </w:rPr>
          <w:delText xml:space="preserve"> </w:delText>
        </w:r>
        <w:r w:rsidR="00FC1B28" w:rsidRPr="001B18EC" w:rsidDel="00B74B80">
          <w:rPr>
            <w:rFonts w:eastAsia="MS Mincho"/>
          </w:rPr>
          <w:delText xml:space="preserve">  </w:delText>
        </w:r>
      </w:del>
    </w:p>
    <w:p w14:paraId="2B939BC6" w14:textId="4846DBC1" w:rsidR="00FC1B28" w:rsidRPr="00041691" w:rsidRDefault="00FC1B28" w:rsidP="00CE7259">
      <w:pPr>
        <w:rPr>
          <w:szCs w:val="22"/>
          <w:rPrChange w:id="197" w:author="Author">
            <w:rPr>
              <w:b/>
              <w:szCs w:val="22"/>
            </w:rPr>
          </w:rPrChange>
        </w:rPr>
      </w:pPr>
    </w:p>
    <w:p w14:paraId="58CBC9AE" w14:textId="24ECD59D" w:rsidR="00C16FD7" w:rsidRPr="00041691" w:rsidRDefault="00C16FD7" w:rsidP="00CE7259">
      <w:pPr>
        <w:tabs>
          <w:tab w:val="left" w:pos="567"/>
        </w:tabs>
        <w:rPr>
          <w:szCs w:val="22"/>
          <w:u w:val="single"/>
          <w:rPrChange w:id="198" w:author="Author">
            <w:rPr>
              <w:b/>
              <w:szCs w:val="22"/>
            </w:rPr>
          </w:rPrChange>
        </w:rPr>
      </w:pPr>
      <w:r w:rsidRPr="00041691">
        <w:rPr>
          <w:szCs w:val="22"/>
          <w:u w:val="single"/>
          <w:rPrChange w:id="199" w:author="Author">
            <w:rPr>
              <w:b/>
              <w:szCs w:val="22"/>
            </w:rPr>
          </w:rPrChange>
        </w:rPr>
        <w:t>2.</w:t>
      </w:r>
      <w:r w:rsidR="006C0874" w:rsidRPr="00041691">
        <w:rPr>
          <w:szCs w:val="22"/>
          <w:u w:val="single"/>
          <w:rPrChange w:id="200" w:author="Author">
            <w:rPr>
              <w:b/>
              <w:szCs w:val="22"/>
            </w:rPr>
          </w:rPrChange>
        </w:rPr>
        <w:t>4</w:t>
      </w:r>
      <w:r w:rsidRPr="00041691">
        <w:rPr>
          <w:szCs w:val="22"/>
          <w:u w:val="single"/>
          <w:rPrChange w:id="201" w:author="Author">
            <w:rPr>
              <w:b/>
              <w:szCs w:val="22"/>
            </w:rPr>
          </w:rPrChange>
        </w:rPr>
        <w:t>.3</w:t>
      </w:r>
      <w:r w:rsidRPr="00041691">
        <w:rPr>
          <w:szCs w:val="22"/>
          <w:u w:val="single"/>
          <w:rPrChange w:id="202" w:author="Author">
            <w:rPr>
              <w:b/>
              <w:szCs w:val="22"/>
            </w:rPr>
          </w:rPrChange>
        </w:rPr>
        <w:tab/>
        <w:t>Incompatibility Information</w:t>
      </w:r>
    </w:p>
    <w:p w14:paraId="1D04EE62" w14:textId="77777777" w:rsidR="00C16FD7" w:rsidRPr="001B18EC" w:rsidRDefault="00C16FD7" w:rsidP="00CE7259">
      <w:pPr>
        <w:pStyle w:val="ListParagraph"/>
        <w:suppressAutoHyphens w:val="0"/>
        <w:autoSpaceDE w:val="0"/>
        <w:autoSpaceDN w:val="0"/>
        <w:adjustRightInd w:val="0"/>
        <w:ind w:left="0"/>
        <w:rPr>
          <w:color w:val="000000"/>
          <w:szCs w:val="22"/>
        </w:rPr>
      </w:pPr>
    </w:p>
    <w:p w14:paraId="6139D4BB" w14:textId="72469645" w:rsidR="00C16FD7" w:rsidRPr="001B18EC" w:rsidRDefault="00C16FD7" w:rsidP="00CE7259">
      <w:pPr>
        <w:pStyle w:val="ListParagraph"/>
        <w:suppressAutoHyphens w:val="0"/>
        <w:autoSpaceDE w:val="0"/>
        <w:autoSpaceDN w:val="0"/>
        <w:adjustRightInd w:val="0"/>
        <w:ind w:left="0"/>
      </w:pPr>
      <w:r w:rsidRPr="001B18EC">
        <w:rPr>
          <w:szCs w:val="22"/>
        </w:rPr>
        <w:t>BLINCYTO is incompatible with di</w:t>
      </w:r>
      <w:r w:rsidR="00BA5D1A" w:rsidRPr="001B18EC">
        <w:rPr>
          <w:szCs w:val="22"/>
        </w:rPr>
        <w:noBreakHyphen/>
      </w:r>
      <w:proofErr w:type="spellStart"/>
      <w:r w:rsidRPr="001B18EC">
        <w:rPr>
          <w:szCs w:val="22"/>
        </w:rPr>
        <w:t>ethylhexylphthalate</w:t>
      </w:r>
      <w:proofErr w:type="spellEnd"/>
      <w:r w:rsidRPr="001B18EC">
        <w:rPr>
          <w:szCs w:val="22"/>
        </w:rPr>
        <w:t xml:space="preserve"> (DEHP) </w:t>
      </w:r>
      <w:r w:rsidRPr="001B18EC">
        <w:t xml:space="preserve">due to the possibility of particle formation, leading to a cloudy solution. </w:t>
      </w:r>
    </w:p>
    <w:p w14:paraId="02A2ED71" w14:textId="05FE3A54" w:rsidR="00C16FD7" w:rsidRPr="001B18EC" w:rsidRDefault="00C16FD7" w:rsidP="00CE7259">
      <w:pPr>
        <w:pStyle w:val="ListParagraph"/>
        <w:numPr>
          <w:ilvl w:val="0"/>
          <w:numId w:val="17"/>
        </w:numPr>
        <w:suppressAutoHyphens w:val="0"/>
        <w:autoSpaceDE w:val="0"/>
        <w:autoSpaceDN w:val="0"/>
        <w:adjustRightInd w:val="0"/>
        <w:rPr>
          <w:szCs w:val="22"/>
        </w:rPr>
      </w:pPr>
      <w:r w:rsidRPr="001B18EC">
        <w:t xml:space="preserve">Use </w:t>
      </w:r>
      <w:r w:rsidRPr="001B18EC">
        <w:rPr>
          <w:szCs w:val="22"/>
        </w:rPr>
        <w:t>polyolefin, PVC DEHP</w:t>
      </w:r>
      <w:r w:rsidR="00BA5D1A" w:rsidRPr="001B18EC">
        <w:rPr>
          <w:szCs w:val="22"/>
        </w:rPr>
        <w:noBreakHyphen/>
      </w:r>
      <w:r w:rsidRPr="001B18EC">
        <w:rPr>
          <w:szCs w:val="22"/>
        </w:rPr>
        <w:t>free, or ethyl vinyl acetate (EVA) infusion bags/pump cassettes</w:t>
      </w:r>
      <w:r w:rsidR="001C7259" w:rsidRPr="001B18EC">
        <w:rPr>
          <w:szCs w:val="22"/>
        </w:rPr>
        <w:t>.</w:t>
      </w:r>
    </w:p>
    <w:p w14:paraId="3F7BC3EB" w14:textId="061D6620" w:rsidR="00D8644C" w:rsidRDefault="00D8644C" w:rsidP="00CE7259">
      <w:pPr>
        <w:pStyle w:val="ListParagraph"/>
        <w:numPr>
          <w:ilvl w:val="0"/>
          <w:numId w:val="17"/>
        </w:numPr>
        <w:suppressAutoHyphens w:val="0"/>
        <w:autoSpaceDE w:val="0"/>
        <w:autoSpaceDN w:val="0"/>
        <w:adjustRightInd w:val="0"/>
      </w:pPr>
      <w:r w:rsidRPr="001B18EC">
        <w:t>Use polyolefin, PVC DEHP</w:t>
      </w:r>
      <w:r w:rsidR="00BA5D1A" w:rsidRPr="001B18EC">
        <w:noBreakHyphen/>
      </w:r>
      <w:r w:rsidRPr="001B18EC">
        <w:t xml:space="preserve">free, or EVA IV tubing </w:t>
      </w:r>
      <w:r w:rsidR="007F5ADD" w:rsidRPr="001B18EC">
        <w:t>sets</w:t>
      </w:r>
      <w:r w:rsidR="001C7259" w:rsidRPr="001B18EC">
        <w:t>.</w:t>
      </w:r>
    </w:p>
    <w:p w14:paraId="67EE7B26" w14:textId="07A2E1D8" w:rsidR="00804A75" w:rsidRDefault="00804A75">
      <w:pPr>
        <w:suppressAutoHyphens w:val="0"/>
        <w:autoSpaceDE w:val="0"/>
        <w:autoSpaceDN w:val="0"/>
        <w:adjustRightInd w:val="0"/>
        <w:pPrChange w:id="203" w:author="Author">
          <w:pPr>
            <w:pStyle w:val="ListParagraph"/>
            <w:suppressAutoHyphens w:val="0"/>
            <w:autoSpaceDE w:val="0"/>
            <w:autoSpaceDN w:val="0"/>
            <w:adjustRightInd w:val="0"/>
            <w:ind w:left="360"/>
          </w:pPr>
        </w:pPrChange>
      </w:pPr>
    </w:p>
    <w:p w14:paraId="0A17ED3C" w14:textId="2D921713" w:rsidR="00C16FD7" w:rsidRDefault="006C0874" w:rsidP="00CE7259">
      <w:pPr>
        <w:pStyle w:val="CommentText"/>
        <w:tabs>
          <w:tab w:val="left" w:pos="426"/>
        </w:tabs>
        <w:rPr>
          <w:ins w:id="204" w:author="Author"/>
          <w:b/>
          <w:sz w:val="22"/>
          <w:szCs w:val="22"/>
        </w:rPr>
      </w:pPr>
      <w:commentRangeStart w:id="205"/>
      <w:r w:rsidRPr="001B18EC">
        <w:rPr>
          <w:b/>
          <w:sz w:val="22"/>
          <w:szCs w:val="22"/>
        </w:rPr>
        <w:t>2.5</w:t>
      </w:r>
      <w:r w:rsidR="00C16FD7" w:rsidRPr="001B18EC">
        <w:rPr>
          <w:b/>
          <w:sz w:val="22"/>
          <w:szCs w:val="22"/>
        </w:rPr>
        <w:tab/>
        <w:t>24</w:t>
      </w:r>
      <w:r w:rsidR="004661F2" w:rsidRPr="001B18EC">
        <w:rPr>
          <w:b/>
          <w:sz w:val="22"/>
          <w:szCs w:val="22"/>
        </w:rPr>
        <w:noBreakHyphen/>
      </w:r>
      <w:r w:rsidR="00C16FD7" w:rsidRPr="001B18EC">
        <w:rPr>
          <w:b/>
          <w:sz w:val="22"/>
          <w:szCs w:val="22"/>
        </w:rPr>
        <w:t>Hour or 48</w:t>
      </w:r>
      <w:r w:rsidR="004661F2" w:rsidRPr="001B18EC">
        <w:rPr>
          <w:b/>
          <w:sz w:val="22"/>
          <w:szCs w:val="22"/>
        </w:rPr>
        <w:noBreakHyphen/>
      </w:r>
      <w:r w:rsidR="00C16FD7" w:rsidRPr="001B18EC">
        <w:rPr>
          <w:b/>
          <w:sz w:val="22"/>
          <w:szCs w:val="22"/>
        </w:rPr>
        <w:t>Hour Infusion of BLINCYTO</w:t>
      </w:r>
      <w:commentRangeEnd w:id="205"/>
      <w:r w:rsidR="002339A0">
        <w:rPr>
          <w:rStyle w:val="CommentReference"/>
        </w:rPr>
        <w:commentReference w:id="205"/>
      </w:r>
    </w:p>
    <w:p w14:paraId="588BF1CB" w14:textId="0BC7D3F0" w:rsidR="006441DB" w:rsidRDefault="006441DB" w:rsidP="00CE7259">
      <w:pPr>
        <w:pStyle w:val="CommentText"/>
        <w:tabs>
          <w:tab w:val="left" w:pos="426"/>
        </w:tabs>
        <w:rPr>
          <w:ins w:id="206" w:author="Author"/>
          <w:b/>
          <w:sz w:val="22"/>
          <w:szCs w:val="22"/>
        </w:rPr>
      </w:pPr>
    </w:p>
    <w:p w14:paraId="0C1A53D7" w14:textId="3AE0C659" w:rsidR="006441DB" w:rsidRPr="000D04A9" w:rsidRDefault="006441DB" w:rsidP="00CE7259">
      <w:pPr>
        <w:pStyle w:val="CommentText"/>
        <w:tabs>
          <w:tab w:val="left" w:pos="426"/>
        </w:tabs>
        <w:rPr>
          <w:ins w:id="207" w:author="Author"/>
          <w:b/>
          <w:sz w:val="22"/>
          <w:szCs w:val="22"/>
        </w:rPr>
      </w:pPr>
      <w:commentRangeStart w:id="208"/>
      <w:ins w:id="209" w:author="Author">
        <w:r w:rsidRPr="000D04A9">
          <w:rPr>
            <w:b/>
            <w:sz w:val="22"/>
            <w:szCs w:val="22"/>
          </w:rPr>
          <w:t>See</w:t>
        </w:r>
      </w:ins>
      <w:commentRangeEnd w:id="208"/>
      <w:r w:rsidR="00875E75" w:rsidRPr="000D04A9">
        <w:rPr>
          <w:rStyle w:val="CommentReference"/>
          <w:b/>
        </w:rPr>
        <w:commentReference w:id="208"/>
      </w:r>
      <w:ins w:id="210" w:author="Author">
        <w:r w:rsidRPr="000D04A9">
          <w:rPr>
            <w:b/>
            <w:sz w:val="22"/>
            <w:szCs w:val="22"/>
          </w:rPr>
          <w:t xml:space="preserve"> Section 2.6 for 7</w:t>
        </w:r>
        <w:del w:id="211" w:author="Author">
          <w:r w:rsidRPr="000D04A9" w:rsidDel="00A84730">
            <w:rPr>
              <w:b/>
              <w:sz w:val="22"/>
              <w:szCs w:val="22"/>
            </w:rPr>
            <w:delText>-</w:delText>
          </w:r>
        </w:del>
        <w:r w:rsidR="00A84730">
          <w:rPr>
            <w:b/>
            <w:sz w:val="22"/>
            <w:szCs w:val="22"/>
          </w:rPr>
          <w:noBreakHyphen/>
        </w:r>
        <w:r w:rsidRPr="000D04A9">
          <w:rPr>
            <w:b/>
            <w:sz w:val="22"/>
            <w:szCs w:val="22"/>
          </w:rPr>
          <w:t xml:space="preserve">Day Infusion </w:t>
        </w:r>
      </w:ins>
    </w:p>
    <w:p w14:paraId="092458A9" w14:textId="5269FC06" w:rsidR="006441DB" w:rsidRDefault="006441DB" w:rsidP="00CE7259">
      <w:pPr>
        <w:pStyle w:val="CommentText"/>
        <w:tabs>
          <w:tab w:val="left" w:pos="426"/>
        </w:tabs>
        <w:rPr>
          <w:ins w:id="212" w:author="Author"/>
          <w:b/>
          <w:sz w:val="22"/>
          <w:szCs w:val="22"/>
        </w:rPr>
      </w:pPr>
    </w:p>
    <w:p w14:paraId="2386842A" w14:textId="4D4CF752" w:rsidR="00151614" w:rsidRDefault="000D04A9" w:rsidP="000D04A9">
      <w:pPr>
        <w:widowControl w:val="0"/>
        <w:suppressAutoHyphens w:val="0"/>
        <w:rPr>
          <w:ins w:id="213" w:author="Author"/>
          <w:i/>
        </w:rPr>
      </w:pPr>
      <w:ins w:id="214" w:author="Author">
        <w:r>
          <w:t>For 24</w:t>
        </w:r>
        <w:del w:id="215" w:author="Author">
          <w:r w:rsidDel="005F4DFC">
            <w:delText>-</w:delText>
          </w:r>
        </w:del>
        <w:r w:rsidR="005F4DFC">
          <w:noBreakHyphen/>
        </w:r>
        <w:r>
          <w:t>hour or 48</w:t>
        </w:r>
        <w:del w:id="216" w:author="Author">
          <w:r w:rsidDel="005F4DFC">
            <w:delText>-</w:delText>
          </w:r>
        </w:del>
        <w:r w:rsidR="005F4DFC">
          <w:noBreakHyphen/>
        </w:r>
        <w:r>
          <w:t>hour infusion, u</w:t>
        </w:r>
        <w:commentRangeStart w:id="217"/>
        <w:r w:rsidR="006441DB">
          <w:t>se</w:t>
        </w:r>
        <w:commentRangeEnd w:id="217"/>
        <w:r w:rsidR="006441DB">
          <w:rPr>
            <w:rStyle w:val="CommentReference"/>
          </w:rPr>
          <w:commentReference w:id="217"/>
        </w:r>
        <w:r w:rsidR="006441DB">
          <w:t xml:space="preserve"> preservative</w:t>
        </w:r>
        <w:del w:id="218" w:author="Author">
          <w:r w:rsidR="006441DB" w:rsidDel="0070453C">
            <w:delText>-</w:delText>
          </w:r>
        </w:del>
        <w:r w:rsidR="0070453C">
          <w:noBreakHyphen/>
        </w:r>
        <w:r w:rsidR="006441DB">
          <w:t>free Sterile Water for Injection to reconstitute BLINCYTO.</w:t>
        </w:r>
        <w:r w:rsidR="00BC71F8">
          <w:t xml:space="preserve"> </w:t>
        </w:r>
        <w:r w:rsidR="006441DB">
          <w:t xml:space="preserve"> </w:t>
        </w:r>
        <w:r w:rsidR="006441DB" w:rsidRPr="000D04A9">
          <w:rPr>
            <w:b/>
          </w:rPr>
          <w:t xml:space="preserve">Do </w:t>
        </w:r>
        <w:r w:rsidR="006441DB" w:rsidRPr="000D04A9">
          <w:rPr>
            <w:b/>
            <w:u w:val="single"/>
          </w:rPr>
          <w:t>not</w:t>
        </w:r>
        <w:r w:rsidR="006441DB" w:rsidRPr="000D04A9">
          <w:rPr>
            <w:b/>
          </w:rPr>
          <w:t xml:space="preserve"> use IV Solution Stabilizer (IVSS) to reconstitute BLINCYTO</w:t>
        </w:r>
        <w:r w:rsidR="006441DB">
          <w:t xml:space="preserve"> </w:t>
        </w:r>
        <w:r w:rsidR="006441DB" w:rsidRPr="000D04A9">
          <w:rPr>
            <w:i/>
          </w:rPr>
          <w:t>[see Dosage and Administration (2.4.2)]</w:t>
        </w:r>
        <w:r>
          <w:rPr>
            <w:i/>
          </w:rPr>
          <w:t>.</w:t>
        </w:r>
      </w:ins>
    </w:p>
    <w:p w14:paraId="777DD24C" w14:textId="77777777" w:rsidR="00151614" w:rsidRDefault="00151614" w:rsidP="000D04A9">
      <w:pPr>
        <w:widowControl w:val="0"/>
        <w:suppressAutoHyphens w:val="0"/>
        <w:rPr>
          <w:ins w:id="219" w:author="Author"/>
          <w:i/>
        </w:rPr>
      </w:pPr>
    </w:p>
    <w:p w14:paraId="22FFF5D2" w14:textId="1040F287" w:rsidR="006441DB" w:rsidRPr="007B164C" w:rsidRDefault="006441DB" w:rsidP="000D04A9">
      <w:pPr>
        <w:widowControl w:val="0"/>
        <w:suppressAutoHyphens w:val="0"/>
        <w:rPr>
          <w:ins w:id="220" w:author="Author"/>
        </w:rPr>
      </w:pPr>
      <w:ins w:id="221" w:author="Author">
        <w:r>
          <w:t>Prime the IV tubing only with the prepared solution for infusion.</w:t>
        </w:r>
        <w:r w:rsidR="00BC71F8">
          <w:t xml:space="preserve"> </w:t>
        </w:r>
        <w:r>
          <w:t xml:space="preserve"> </w:t>
        </w:r>
        <w:r w:rsidRPr="000D04A9">
          <w:rPr>
            <w:b/>
          </w:rPr>
          <w:t xml:space="preserve">Do </w:t>
        </w:r>
        <w:r w:rsidRPr="000D04A9">
          <w:rPr>
            <w:b/>
            <w:u w:val="single"/>
          </w:rPr>
          <w:t>not</w:t>
        </w:r>
        <w:r w:rsidRPr="000D04A9">
          <w:rPr>
            <w:b/>
          </w:rPr>
          <w:t xml:space="preserve"> prime with 0.9% Sodium Chloride Injection, USP.</w:t>
        </w:r>
      </w:ins>
    </w:p>
    <w:p w14:paraId="613A4122" w14:textId="7999A591" w:rsidR="007B164C" w:rsidRDefault="007B164C" w:rsidP="007B164C">
      <w:pPr>
        <w:widowControl w:val="0"/>
        <w:suppressAutoHyphens w:val="0"/>
        <w:rPr>
          <w:ins w:id="222" w:author="Author"/>
        </w:rPr>
      </w:pPr>
    </w:p>
    <w:p w14:paraId="239094D4" w14:textId="5261918D" w:rsidR="007B164C" w:rsidRPr="00041691" w:rsidRDefault="007B164C" w:rsidP="007B164C">
      <w:pPr>
        <w:pStyle w:val="TextItalicized"/>
        <w:tabs>
          <w:tab w:val="left" w:pos="567"/>
        </w:tabs>
        <w:rPr>
          <w:ins w:id="223" w:author="Author"/>
          <w:i w:val="0"/>
          <w:sz w:val="22"/>
          <w:szCs w:val="22"/>
          <w:u w:val="single"/>
          <w:rPrChange w:id="224" w:author="Author">
            <w:rPr>
              <w:ins w:id="225" w:author="Author"/>
              <w:b/>
              <w:i w:val="0"/>
              <w:sz w:val="22"/>
              <w:szCs w:val="22"/>
            </w:rPr>
          </w:rPrChange>
        </w:rPr>
      </w:pPr>
      <w:ins w:id="226" w:author="Author">
        <w:r w:rsidRPr="00041691">
          <w:rPr>
            <w:i w:val="0"/>
            <w:sz w:val="22"/>
            <w:szCs w:val="22"/>
            <w:u w:val="single"/>
            <w:rPrChange w:id="227" w:author="Author">
              <w:rPr>
                <w:b/>
                <w:i w:val="0"/>
                <w:sz w:val="22"/>
                <w:szCs w:val="22"/>
              </w:rPr>
            </w:rPrChange>
          </w:rPr>
          <w:t>2.5.1</w:t>
        </w:r>
        <w:r w:rsidRPr="00041691">
          <w:rPr>
            <w:i w:val="0"/>
            <w:sz w:val="22"/>
            <w:szCs w:val="22"/>
            <w:u w:val="single"/>
            <w:rPrChange w:id="228" w:author="Author">
              <w:rPr>
                <w:b/>
                <w:i w:val="0"/>
                <w:sz w:val="22"/>
                <w:szCs w:val="22"/>
              </w:rPr>
            </w:rPrChange>
          </w:rPr>
          <w:tab/>
          <w:t xml:space="preserve">Reconstitution of BLINCYTO for </w:t>
        </w:r>
        <w:commentRangeStart w:id="229"/>
        <w:r w:rsidRPr="00041691">
          <w:rPr>
            <w:i w:val="0"/>
            <w:sz w:val="22"/>
            <w:szCs w:val="22"/>
            <w:u w:val="single"/>
            <w:rPrChange w:id="230" w:author="Author">
              <w:rPr>
                <w:b/>
                <w:i w:val="0"/>
                <w:sz w:val="22"/>
                <w:szCs w:val="22"/>
              </w:rPr>
            </w:rPrChange>
          </w:rPr>
          <w:t>24</w:t>
        </w:r>
        <w:commentRangeEnd w:id="229"/>
        <w:r w:rsidRPr="00041691">
          <w:rPr>
            <w:rStyle w:val="CommentReference"/>
            <w:rFonts w:eastAsia="Times New Roman"/>
            <w:i w:val="0"/>
            <w:iCs w:val="0"/>
            <w:color w:val="auto"/>
            <w:u w:val="single"/>
            <w:lang w:eastAsia="en-US"/>
            <w:rPrChange w:id="231" w:author="Author">
              <w:rPr>
                <w:rStyle w:val="CommentReference"/>
                <w:rFonts w:eastAsia="Times New Roman"/>
                <w:i w:val="0"/>
                <w:iCs w:val="0"/>
                <w:color w:val="auto"/>
                <w:lang w:eastAsia="en-US"/>
              </w:rPr>
            </w:rPrChange>
          </w:rPr>
          <w:commentReference w:id="229"/>
        </w:r>
        <w:del w:id="232" w:author="Author">
          <w:r w:rsidR="005B4B04" w:rsidRPr="00041691" w:rsidDel="005F4DFC">
            <w:rPr>
              <w:i w:val="0"/>
              <w:sz w:val="22"/>
              <w:szCs w:val="22"/>
              <w:u w:val="single"/>
              <w:rPrChange w:id="233" w:author="Author">
                <w:rPr>
                  <w:b/>
                  <w:i w:val="0"/>
                  <w:sz w:val="22"/>
                  <w:szCs w:val="22"/>
                </w:rPr>
              </w:rPrChange>
            </w:rPr>
            <w:delText>-</w:delText>
          </w:r>
        </w:del>
        <w:r w:rsidR="005F4DFC" w:rsidRPr="00041691">
          <w:rPr>
            <w:i w:val="0"/>
            <w:sz w:val="22"/>
            <w:szCs w:val="22"/>
            <w:u w:val="single"/>
            <w:rPrChange w:id="234" w:author="Author">
              <w:rPr>
                <w:b/>
                <w:i w:val="0"/>
                <w:sz w:val="22"/>
                <w:szCs w:val="22"/>
              </w:rPr>
            </w:rPrChange>
          </w:rPr>
          <w:noBreakHyphen/>
        </w:r>
        <w:r w:rsidR="005B4B04" w:rsidRPr="00041691">
          <w:rPr>
            <w:i w:val="0"/>
            <w:sz w:val="22"/>
            <w:szCs w:val="22"/>
            <w:u w:val="single"/>
            <w:rPrChange w:id="235" w:author="Author">
              <w:rPr>
                <w:b/>
                <w:i w:val="0"/>
                <w:sz w:val="22"/>
                <w:szCs w:val="22"/>
              </w:rPr>
            </w:rPrChange>
          </w:rPr>
          <w:t>Hour</w:t>
        </w:r>
        <w:r w:rsidR="00583547" w:rsidRPr="00041691">
          <w:rPr>
            <w:i w:val="0"/>
            <w:sz w:val="22"/>
            <w:szCs w:val="22"/>
            <w:u w:val="single"/>
            <w:rPrChange w:id="236" w:author="Author">
              <w:rPr>
                <w:b/>
                <w:i w:val="0"/>
                <w:sz w:val="22"/>
                <w:szCs w:val="22"/>
              </w:rPr>
            </w:rPrChange>
          </w:rPr>
          <w:t xml:space="preserve"> or</w:t>
        </w:r>
        <w:r w:rsidR="005B4B04" w:rsidRPr="00041691">
          <w:rPr>
            <w:i w:val="0"/>
            <w:sz w:val="22"/>
            <w:szCs w:val="22"/>
            <w:u w:val="single"/>
            <w:rPrChange w:id="237" w:author="Author">
              <w:rPr>
                <w:b/>
                <w:i w:val="0"/>
                <w:sz w:val="22"/>
                <w:szCs w:val="22"/>
              </w:rPr>
            </w:rPrChange>
          </w:rPr>
          <w:t xml:space="preserve"> </w:t>
        </w:r>
        <w:r w:rsidRPr="00041691">
          <w:rPr>
            <w:i w:val="0"/>
            <w:sz w:val="22"/>
            <w:szCs w:val="22"/>
            <w:u w:val="single"/>
            <w:rPrChange w:id="238" w:author="Author">
              <w:rPr>
                <w:b/>
                <w:i w:val="0"/>
                <w:sz w:val="22"/>
                <w:szCs w:val="22"/>
              </w:rPr>
            </w:rPrChange>
          </w:rPr>
          <w:t>48</w:t>
        </w:r>
        <w:del w:id="239" w:author="Author">
          <w:r w:rsidR="00583547" w:rsidRPr="00041691" w:rsidDel="005F4DFC">
            <w:rPr>
              <w:i w:val="0"/>
              <w:sz w:val="22"/>
              <w:szCs w:val="22"/>
              <w:u w:val="single"/>
              <w:rPrChange w:id="240" w:author="Author">
                <w:rPr>
                  <w:b/>
                  <w:i w:val="0"/>
                  <w:sz w:val="22"/>
                  <w:szCs w:val="22"/>
                </w:rPr>
              </w:rPrChange>
            </w:rPr>
            <w:delText>-</w:delText>
          </w:r>
        </w:del>
        <w:r w:rsidR="005F4DFC" w:rsidRPr="00041691">
          <w:rPr>
            <w:i w:val="0"/>
            <w:sz w:val="22"/>
            <w:szCs w:val="22"/>
            <w:u w:val="single"/>
            <w:rPrChange w:id="241" w:author="Author">
              <w:rPr>
                <w:b/>
                <w:i w:val="0"/>
                <w:sz w:val="22"/>
                <w:szCs w:val="22"/>
              </w:rPr>
            </w:rPrChange>
          </w:rPr>
          <w:noBreakHyphen/>
        </w:r>
        <w:r w:rsidR="005B4B04" w:rsidRPr="00041691">
          <w:rPr>
            <w:i w:val="0"/>
            <w:sz w:val="22"/>
            <w:szCs w:val="22"/>
            <w:u w:val="single"/>
            <w:rPrChange w:id="242" w:author="Author">
              <w:rPr>
                <w:b/>
                <w:i w:val="0"/>
                <w:sz w:val="22"/>
                <w:szCs w:val="22"/>
              </w:rPr>
            </w:rPrChange>
          </w:rPr>
          <w:t xml:space="preserve">Hour </w:t>
        </w:r>
        <w:r w:rsidRPr="00041691">
          <w:rPr>
            <w:i w:val="0"/>
            <w:sz w:val="22"/>
            <w:szCs w:val="22"/>
            <w:u w:val="single"/>
            <w:rPrChange w:id="243" w:author="Author">
              <w:rPr>
                <w:b/>
                <w:i w:val="0"/>
                <w:sz w:val="22"/>
                <w:szCs w:val="22"/>
              </w:rPr>
            </w:rPrChange>
          </w:rPr>
          <w:t xml:space="preserve">Infusion </w:t>
        </w:r>
      </w:ins>
    </w:p>
    <w:p w14:paraId="7CAA5CC8" w14:textId="77777777" w:rsidR="007B164C" w:rsidRPr="001B18EC" w:rsidRDefault="007B164C" w:rsidP="007B164C">
      <w:pPr>
        <w:rPr>
          <w:ins w:id="244" w:author="Author"/>
          <w:b/>
          <w:szCs w:val="22"/>
        </w:rPr>
      </w:pPr>
    </w:p>
    <w:p w14:paraId="2EB667B5" w14:textId="77777777" w:rsidR="007B164C" w:rsidRPr="001B18EC" w:rsidRDefault="007B164C" w:rsidP="007B164C">
      <w:pPr>
        <w:pStyle w:val="TextItalicized"/>
        <w:numPr>
          <w:ilvl w:val="0"/>
          <w:numId w:val="9"/>
        </w:numPr>
        <w:rPr>
          <w:ins w:id="245" w:author="Author"/>
          <w:i w:val="0"/>
          <w:color w:val="auto"/>
          <w:sz w:val="22"/>
          <w:szCs w:val="22"/>
        </w:rPr>
      </w:pPr>
      <w:ins w:id="246" w:author="Author">
        <w:r w:rsidRPr="001B18EC">
          <w:rPr>
            <w:i w:val="0"/>
            <w:color w:val="auto"/>
            <w:sz w:val="22"/>
            <w:szCs w:val="22"/>
          </w:rPr>
          <w:t>Add 3 mL of preservative</w:t>
        </w:r>
        <w:r w:rsidRPr="001B18EC">
          <w:rPr>
            <w:i w:val="0"/>
            <w:color w:val="auto"/>
            <w:sz w:val="22"/>
            <w:szCs w:val="22"/>
          </w:rPr>
          <w:noBreakHyphen/>
          <w:t>free Sterile Water for Injection, USP by directing the water along the walls of the BLINCYTO vial and not directly on the lyophilized powder (resulting in a final BLINCYTO concentration of 12.5 mcg/mL).</w:t>
        </w:r>
      </w:ins>
    </w:p>
    <w:p w14:paraId="26B558C2" w14:textId="3D3C785D" w:rsidR="007B164C" w:rsidRPr="001B18EC" w:rsidRDefault="007B164C" w:rsidP="007B164C">
      <w:pPr>
        <w:pStyle w:val="TextItalicized"/>
        <w:numPr>
          <w:ilvl w:val="1"/>
          <w:numId w:val="10"/>
        </w:numPr>
        <w:rPr>
          <w:ins w:id="247" w:author="Author"/>
          <w:b/>
          <w:i w:val="0"/>
          <w:color w:val="auto"/>
          <w:sz w:val="22"/>
          <w:szCs w:val="22"/>
        </w:rPr>
      </w:pPr>
      <w:ins w:id="248" w:author="Author">
        <w:r w:rsidRPr="001B18EC">
          <w:rPr>
            <w:b/>
            <w:i w:val="0"/>
            <w:color w:val="auto"/>
            <w:sz w:val="22"/>
          </w:rPr>
          <w:lastRenderedPageBreak/>
          <w:t xml:space="preserve">Do </w:t>
        </w:r>
        <w:r w:rsidRPr="001B18EC">
          <w:rPr>
            <w:b/>
            <w:i w:val="0"/>
            <w:color w:val="auto"/>
            <w:sz w:val="22"/>
            <w:u w:val="single"/>
          </w:rPr>
          <w:t>not</w:t>
        </w:r>
        <w:r w:rsidRPr="001B18EC">
          <w:rPr>
            <w:b/>
            <w:i w:val="0"/>
            <w:color w:val="auto"/>
            <w:sz w:val="22"/>
          </w:rPr>
          <w:t xml:space="preserve"> </w:t>
        </w:r>
        <w:r w:rsidR="008406A7">
          <w:rPr>
            <w:b/>
            <w:i w:val="0"/>
            <w:color w:val="auto"/>
            <w:sz w:val="22"/>
          </w:rPr>
          <w:t xml:space="preserve">use </w:t>
        </w:r>
        <w:commentRangeStart w:id="249"/>
        <w:r w:rsidR="00772B94">
          <w:rPr>
            <w:b/>
            <w:i w:val="0"/>
            <w:color w:val="auto"/>
            <w:sz w:val="22"/>
          </w:rPr>
          <w:t>with</w:t>
        </w:r>
      </w:ins>
      <w:commentRangeEnd w:id="249"/>
      <w:r w:rsidR="001E2EA2">
        <w:rPr>
          <w:rStyle w:val="CommentReference"/>
          <w:rFonts w:eastAsia="Times New Roman"/>
          <w:i w:val="0"/>
          <w:iCs w:val="0"/>
          <w:color w:val="auto"/>
          <w:lang w:eastAsia="en-US"/>
        </w:rPr>
        <w:commentReference w:id="249"/>
      </w:r>
      <w:ins w:id="250" w:author="Author">
        <w:r w:rsidR="00772B94">
          <w:rPr>
            <w:b/>
            <w:i w:val="0"/>
            <w:color w:val="auto"/>
            <w:sz w:val="22"/>
          </w:rPr>
          <w:t xml:space="preserve"> </w:t>
        </w:r>
        <w:r w:rsidRPr="001B18EC">
          <w:rPr>
            <w:b/>
            <w:i w:val="0"/>
            <w:color w:val="auto"/>
            <w:sz w:val="22"/>
          </w:rPr>
          <w:t>IV Solution Stabilizer</w:t>
        </w:r>
        <w:r w:rsidR="008406A7">
          <w:rPr>
            <w:b/>
            <w:i w:val="0"/>
            <w:color w:val="auto"/>
            <w:sz w:val="22"/>
          </w:rPr>
          <w:t xml:space="preserve"> (IVSS) to reconstitute BLINCYTO</w:t>
        </w:r>
        <w:r w:rsidRPr="001B18EC">
          <w:rPr>
            <w:b/>
            <w:i w:val="0"/>
            <w:color w:val="auto"/>
            <w:sz w:val="22"/>
          </w:rPr>
          <w:t xml:space="preserve">.  </w:t>
        </w:r>
      </w:ins>
    </w:p>
    <w:p w14:paraId="1E121438" w14:textId="77777777" w:rsidR="008406A7" w:rsidRDefault="007B164C" w:rsidP="007B164C">
      <w:pPr>
        <w:pStyle w:val="TextItalicized"/>
        <w:numPr>
          <w:ilvl w:val="0"/>
          <w:numId w:val="9"/>
        </w:numPr>
        <w:rPr>
          <w:ins w:id="251" w:author="Author"/>
          <w:i w:val="0"/>
          <w:color w:val="auto"/>
          <w:sz w:val="22"/>
          <w:szCs w:val="22"/>
        </w:rPr>
      </w:pPr>
      <w:ins w:id="252" w:author="Author">
        <w:r w:rsidRPr="001B18EC">
          <w:rPr>
            <w:i w:val="0"/>
            <w:color w:val="auto"/>
            <w:sz w:val="22"/>
            <w:szCs w:val="22"/>
          </w:rPr>
          <w:t xml:space="preserve">Gently swirl contents to avoid excess foaming.  </w:t>
        </w:r>
      </w:ins>
    </w:p>
    <w:p w14:paraId="161AC154" w14:textId="2A988767" w:rsidR="007B164C" w:rsidRPr="008406A7" w:rsidRDefault="007B164C" w:rsidP="008406A7">
      <w:pPr>
        <w:pStyle w:val="TextItalicized"/>
        <w:numPr>
          <w:ilvl w:val="1"/>
          <w:numId w:val="9"/>
        </w:numPr>
        <w:rPr>
          <w:ins w:id="253" w:author="Author"/>
          <w:i w:val="0"/>
          <w:color w:val="auto"/>
          <w:sz w:val="22"/>
          <w:szCs w:val="22"/>
        </w:rPr>
      </w:pPr>
      <w:commentRangeStart w:id="254"/>
      <w:ins w:id="255" w:author="Author">
        <w:r w:rsidRPr="001B18EC">
          <w:rPr>
            <w:b/>
            <w:i w:val="0"/>
            <w:color w:val="auto"/>
            <w:sz w:val="22"/>
          </w:rPr>
          <w:t>Do</w:t>
        </w:r>
      </w:ins>
      <w:commentRangeEnd w:id="254"/>
      <w:r w:rsidR="008406A7">
        <w:rPr>
          <w:rStyle w:val="CommentReference"/>
          <w:rFonts w:eastAsia="Times New Roman"/>
          <w:i w:val="0"/>
          <w:iCs w:val="0"/>
          <w:color w:val="auto"/>
          <w:lang w:eastAsia="en-US"/>
        </w:rPr>
        <w:commentReference w:id="254"/>
      </w:r>
      <w:ins w:id="256" w:author="Author">
        <w:r w:rsidRPr="001B18EC">
          <w:rPr>
            <w:b/>
            <w:i w:val="0"/>
            <w:color w:val="auto"/>
            <w:sz w:val="22"/>
          </w:rPr>
          <w:t xml:space="preserve"> </w:t>
        </w:r>
        <w:r w:rsidRPr="001B18EC">
          <w:rPr>
            <w:b/>
            <w:i w:val="0"/>
            <w:color w:val="auto"/>
            <w:sz w:val="22"/>
            <w:u w:val="single"/>
          </w:rPr>
          <w:t>not</w:t>
        </w:r>
        <w:r w:rsidRPr="001B18EC">
          <w:rPr>
            <w:b/>
            <w:i w:val="0"/>
            <w:color w:val="auto"/>
            <w:sz w:val="22"/>
          </w:rPr>
          <w:t xml:space="preserve"> shake.</w:t>
        </w:r>
      </w:ins>
    </w:p>
    <w:p w14:paraId="458DB9A1" w14:textId="77777777" w:rsidR="008406A7" w:rsidRDefault="007B164C" w:rsidP="008406A7">
      <w:pPr>
        <w:pStyle w:val="TextItalicized"/>
        <w:numPr>
          <w:ilvl w:val="0"/>
          <w:numId w:val="9"/>
        </w:numPr>
        <w:rPr>
          <w:ins w:id="257" w:author="Author"/>
          <w:i w:val="0"/>
          <w:sz w:val="22"/>
          <w:szCs w:val="22"/>
        </w:rPr>
      </w:pPr>
      <w:ins w:id="258" w:author="Author">
        <w:r w:rsidRPr="008406A7">
          <w:rPr>
            <w:i w:val="0"/>
            <w:sz w:val="22"/>
            <w:szCs w:val="22"/>
          </w:rPr>
          <w:t xml:space="preserve">Visually inspect the reconstituted solution for particulate matter and discoloration during reconstitution and prior to infusion.  The resulting solution should be clear to slightly opalescent, colorless to slightly yellow.  </w:t>
        </w:r>
      </w:ins>
    </w:p>
    <w:p w14:paraId="1671B745" w14:textId="1023B970" w:rsidR="007B164C" w:rsidRPr="008406A7" w:rsidRDefault="007B164C" w:rsidP="008406A7">
      <w:pPr>
        <w:pStyle w:val="TextItalicized"/>
        <w:numPr>
          <w:ilvl w:val="1"/>
          <w:numId w:val="9"/>
        </w:numPr>
        <w:rPr>
          <w:ins w:id="259" w:author="Author"/>
          <w:i w:val="0"/>
          <w:sz w:val="22"/>
          <w:szCs w:val="22"/>
        </w:rPr>
      </w:pPr>
      <w:ins w:id="260" w:author="Author">
        <w:r w:rsidRPr="008406A7">
          <w:rPr>
            <w:b/>
            <w:i w:val="0"/>
            <w:sz w:val="22"/>
            <w:szCs w:val="22"/>
          </w:rPr>
          <w:t xml:space="preserve">Do </w:t>
        </w:r>
        <w:r w:rsidRPr="008406A7">
          <w:rPr>
            <w:b/>
            <w:i w:val="0"/>
            <w:sz w:val="22"/>
            <w:szCs w:val="22"/>
            <w:u w:val="single"/>
          </w:rPr>
          <w:t>not</w:t>
        </w:r>
        <w:r w:rsidRPr="008406A7">
          <w:rPr>
            <w:b/>
            <w:i w:val="0"/>
            <w:sz w:val="22"/>
            <w:szCs w:val="22"/>
          </w:rPr>
          <w:t xml:space="preserve"> use if solution is cloudy or has precipitated.</w:t>
        </w:r>
        <w:r w:rsidRPr="008406A7">
          <w:rPr>
            <w:i w:val="0"/>
            <w:sz w:val="22"/>
            <w:szCs w:val="22"/>
          </w:rPr>
          <w:t xml:space="preserve">  </w:t>
        </w:r>
      </w:ins>
    </w:p>
    <w:p w14:paraId="68AD4E6D" w14:textId="77777777" w:rsidR="006441DB" w:rsidDel="007B164C" w:rsidRDefault="006441DB" w:rsidP="00CE7259">
      <w:pPr>
        <w:pStyle w:val="CommentText"/>
        <w:tabs>
          <w:tab w:val="left" w:pos="426"/>
        </w:tabs>
        <w:rPr>
          <w:ins w:id="261" w:author="Author"/>
          <w:del w:id="262" w:author="Author"/>
          <w:b/>
          <w:sz w:val="22"/>
          <w:szCs w:val="22"/>
        </w:rPr>
      </w:pPr>
    </w:p>
    <w:p w14:paraId="5B355B4F" w14:textId="00EB987A" w:rsidR="006441DB" w:rsidRPr="001B18EC" w:rsidDel="006441DB" w:rsidRDefault="006441DB" w:rsidP="007B164C">
      <w:pPr>
        <w:pStyle w:val="CommentText"/>
        <w:tabs>
          <w:tab w:val="left" w:pos="426"/>
        </w:tabs>
        <w:rPr>
          <w:del w:id="263" w:author="Author"/>
          <w:b/>
          <w:sz w:val="22"/>
          <w:szCs w:val="22"/>
        </w:rPr>
      </w:pPr>
    </w:p>
    <w:p w14:paraId="52F4DFA0" w14:textId="77777777" w:rsidR="00C16FD7" w:rsidRPr="001B18EC" w:rsidRDefault="00C16FD7" w:rsidP="00CE7259">
      <w:pPr>
        <w:pStyle w:val="CommentText"/>
        <w:rPr>
          <w:b/>
          <w:sz w:val="22"/>
          <w:szCs w:val="22"/>
        </w:rPr>
      </w:pPr>
    </w:p>
    <w:p w14:paraId="1733EC3F" w14:textId="1079EA1C" w:rsidR="00FC1B28" w:rsidRPr="00041691" w:rsidRDefault="00FC1B28" w:rsidP="00CE7259">
      <w:pPr>
        <w:widowControl w:val="0"/>
        <w:tabs>
          <w:tab w:val="left" w:pos="567"/>
        </w:tabs>
        <w:suppressAutoHyphens w:val="0"/>
        <w:ind w:left="720" w:hanging="720"/>
        <w:rPr>
          <w:u w:val="single"/>
          <w:rPrChange w:id="264" w:author="Author">
            <w:rPr>
              <w:b/>
            </w:rPr>
          </w:rPrChange>
        </w:rPr>
      </w:pPr>
      <w:r w:rsidRPr="00041691">
        <w:rPr>
          <w:u w:val="single"/>
          <w:rPrChange w:id="265" w:author="Author">
            <w:rPr>
              <w:b/>
            </w:rPr>
          </w:rPrChange>
        </w:rPr>
        <w:t>2.</w:t>
      </w:r>
      <w:r w:rsidR="006C0874" w:rsidRPr="00041691">
        <w:rPr>
          <w:u w:val="single"/>
          <w:rPrChange w:id="266" w:author="Author">
            <w:rPr>
              <w:b/>
            </w:rPr>
          </w:rPrChange>
        </w:rPr>
        <w:t>5.</w:t>
      </w:r>
      <w:commentRangeStart w:id="267"/>
      <w:ins w:id="268" w:author="Author">
        <w:r w:rsidR="007B164C" w:rsidRPr="00041691">
          <w:rPr>
            <w:u w:val="single"/>
            <w:rPrChange w:id="269" w:author="Author">
              <w:rPr>
                <w:b/>
              </w:rPr>
            </w:rPrChange>
          </w:rPr>
          <w:t>2</w:t>
        </w:r>
      </w:ins>
      <w:del w:id="270" w:author="Author">
        <w:r w:rsidR="004E4A82" w:rsidRPr="00041691" w:rsidDel="007B164C">
          <w:rPr>
            <w:u w:val="single"/>
            <w:rPrChange w:id="271" w:author="Author">
              <w:rPr>
                <w:b/>
              </w:rPr>
            </w:rPrChange>
          </w:rPr>
          <w:delText>1</w:delText>
        </w:r>
      </w:del>
      <w:commentRangeEnd w:id="267"/>
      <w:r w:rsidR="008406A7" w:rsidRPr="00041691">
        <w:rPr>
          <w:rStyle w:val="CommentReference"/>
          <w:u w:val="single"/>
          <w:rPrChange w:id="272" w:author="Author">
            <w:rPr>
              <w:rStyle w:val="CommentReference"/>
            </w:rPr>
          </w:rPrChange>
        </w:rPr>
        <w:commentReference w:id="267"/>
      </w:r>
      <w:r w:rsidR="006C0874" w:rsidRPr="00041691">
        <w:rPr>
          <w:u w:val="single"/>
          <w:rPrChange w:id="273" w:author="Author">
            <w:rPr>
              <w:b/>
            </w:rPr>
          </w:rPrChange>
        </w:rPr>
        <w:tab/>
      </w:r>
      <w:r w:rsidRPr="00041691">
        <w:rPr>
          <w:u w:val="single"/>
          <w:rPrChange w:id="274" w:author="Author">
            <w:rPr>
              <w:b/>
            </w:rPr>
          </w:rPrChange>
        </w:rPr>
        <w:t>Preparation of BLINCYTO Infusion Bag</w:t>
      </w:r>
      <w:r w:rsidR="00A65D1B" w:rsidRPr="00041691">
        <w:rPr>
          <w:u w:val="single"/>
          <w:rPrChange w:id="275" w:author="Author">
            <w:rPr>
              <w:b/>
            </w:rPr>
          </w:rPrChange>
        </w:rPr>
        <w:t xml:space="preserve"> for 24</w:t>
      </w:r>
      <w:r w:rsidR="004661F2" w:rsidRPr="00041691">
        <w:rPr>
          <w:u w:val="single"/>
          <w:rPrChange w:id="276" w:author="Author">
            <w:rPr>
              <w:b/>
            </w:rPr>
          </w:rPrChange>
        </w:rPr>
        <w:noBreakHyphen/>
      </w:r>
      <w:ins w:id="277" w:author="Author">
        <w:r w:rsidR="005B4B04" w:rsidRPr="00041691">
          <w:rPr>
            <w:u w:val="single"/>
            <w:rPrChange w:id="278" w:author="Author">
              <w:rPr>
                <w:b/>
              </w:rPr>
            </w:rPrChange>
          </w:rPr>
          <w:t>Hour</w:t>
        </w:r>
      </w:ins>
      <w:r w:rsidR="00A65D1B" w:rsidRPr="00041691">
        <w:rPr>
          <w:u w:val="single"/>
          <w:rPrChange w:id="279" w:author="Author">
            <w:rPr>
              <w:b/>
            </w:rPr>
          </w:rPrChange>
        </w:rPr>
        <w:t xml:space="preserve"> or </w:t>
      </w:r>
      <w:r w:rsidR="00EE6CCF" w:rsidRPr="00041691">
        <w:rPr>
          <w:u w:val="single"/>
          <w:rPrChange w:id="280" w:author="Author">
            <w:rPr>
              <w:b/>
            </w:rPr>
          </w:rPrChange>
        </w:rPr>
        <w:t>48</w:t>
      </w:r>
      <w:r w:rsidR="004661F2" w:rsidRPr="00041691">
        <w:rPr>
          <w:u w:val="single"/>
          <w:rPrChange w:id="281" w:author="Author">
            <w:rPr>
              <w:b/>
            </w:rPr>
          </w:rPrChange>
        </w:rPr>
        <w:noBreakHyphen/>
      </w:r>
      <w:r w:rsidR="00A65D1B" w:rsidRPr="00041691">
        <w:rPr>
          <w:u w:val="single"/>
          <w:rPrChange w:id="282" w:author="Author">
            <w:rPr>
              <w:b/>
            </w:rPr>
          </w:rPrChange>
        </w:rPr>
        <w:t>Hour Infusion</w:t>
      </w:r>
    </w:p>
    <w:p w14:paraId="3DFAEEAD" w14:textId="0135B5D4" w:rsidR="00FC1B28" w:rsidRPr="001B18EC" w:rsidRDefault="00FC1B28" w:rsidP="00CE7259">
      <w:pPr>
        <w:widowControl w:val="0"/>
        <w:suppressAutoHyphens w:val="0"/>
        <w:ind w:left="720" w:hanging="720"/>
        <w:rPr>
          <w:b/>
        </w:rPr>
      </w:pPr>
    </w:p>
    <w:p w14:paraId="5EA328C1" w14:textId="1CE8332F" w:rsidR="00FC1B28" w:rsidRPr="001B18EC" w:rsidRDefault="00FC1B28" w:rsidP="00CE7259">
      <w:pPr>
        <w:widowControl w:val="0"/>
        <w:suppressAutoHyphens w:val="0"/>
      </w:pPr>
      <w:r w:rsidRPr="001B18EC">
        <w:t xml:space="preserve">Verify the prescribed dose and infusion duration for each BLINCYTO infusion bag.  To minimize errors, </w:t>
      </w:r>
      <w:r w:rsidRPr="001B18EC">
        <w:rPr>
          <w:b/>
        </w:rPr>
        <w:t>use the speci</w:t>
      </w:r>
      <w:r w:rsidR="00BF01F9" w:rsidRPr="001B18EC">
        <w:rPr>
          <w:b/>
        </w:rPr>
        <w:t>fic volumes described in Tables </w:t>
      </w:r>
      <w:r w:rsidR="004F309B">
        <w:rPr>
          <w:b/>
        </w:rPr>
        <w:t>4</w:t>
      </w:r>
      <w:r w:rsidR="00BF01F9" w:rsidRPr="001B18EC">
        <w:rPr>
          <w:b/>
        </w:rPr>
        <w:t> </w:t>
      </w:r>
      <w:commentRangeStart w:id="283"/>
      <w:ins w:id="284" w:author="Author">
        <w:r w:rsidR="00CF0F87">
          <w:rPr>
            <w:b/>
          </w:rPr>
          <w:t>and</w:t>
        </w:r>
        <w:commentRangeEnd w:id="283"/>
        <w:r w:rsidR="00CF0F87">
          <w:rPr>
            <w:rStyle w:val="CommentReference"/>
          </w:rPr>
          <w:commentReference w:id="283"/>
        </w:r>
        <w:r w:rsidR="00CF0F87">
          <w:rPr>
            <w:b/>
          </w:rPr>
          <w:t xml:space="preserve"> 5</w:t>
        </w:r>
      </w:ins>
      <w:del w:id="285" w:author="Author">
        <w:r w:rsidRPr="001B18EC" w:rsidDel="00CF0F87">
          <w:rPr>
            <w:b/>
          </w:rPr>
          <w:delText xml:space="preserve">to </w:delText>
        </w:r>
        <w:r w:rsidR="004F309B" w:rsidDel="00A60E07">
          <w:rPr>
            <w:b/>
          </w:rPr>
          <w:delText>6</w:delText>
        </w:r>
      </w:del>
      <w:r w:rsidRPr="001B18EC">
        <w:rPr>
          <w:b/>
        </w:rPr>
        <w:t xml:space="preserve"> to prepare the BLINCYTO infusion bag.</w:t>
      </w:r>
      <w:r w:rsidRPr="001B18EC">
        <w:t xml:space="preserve">  </w:t>
      </w:r>
    </w:p>
    <w:p w14:paraId="345F6003" w14:textId="20780565" w:rsidR="00FC1B28" w:rsidRPr="001B18EC" w:rsidRDefault="004F309B" w:rsidP="00CE7259">
      <w:pPr>
        <w:pStyle w:val="ListParagraph"/>
        <w:widowControl w:val="0"/>
        <w:numPr>
          <w:ilvl w:val="0"/>
          <w:numId w:val="8"/>
        </w:numPr>
        <w:suppressAutoHyphens w:val="0"/>
        <w:autoSpaceDE w:val="0"/>
        <w:autoSpaceDN w:val="0"/>
        <w:adjustRightInd w:val="0"/>
        <w:ind w:left="232" w:hanging="232"/>
        <w:rPr>
          <w:color w:val="000000"/>
          <w:szCs w:val="22"/>
        </w:rPr>
      </w:pPr>
      <w:r>
        <w:rPr>
          <w:color w:val="000000"/>
          <w:szCs w:val="22"/>
        </w:rPr>
        <w:t>Table 4</w:t>
      </w:r>
      <w:r w:rsidR="00FC1B28" w:rsidRPr="001B18EC">
        <w:rPr>
          <w:color w:val="000000"/>
          <w:szCs w:val="22"/>
        </w:rPr>
        <w:t xml:space="preserve"> for patients weighing </w:t>
      </w:r>
      <w:r w:rsidR="00FC1B28" w:rsidRPr="001B18EC">
        <w:rPr>
          <w:rFonts w:eastAsia="Calibri"/>
          <w:szCs w:val="22"/>
        </w:rPr>
        <w:t xml:space="preserve">greater than or equal to </w:t>
      </w:r>
      <w:r w:rsidR="00FC1B28" w:rsidRPr="001B18EC">
        <w:rPr>
          <w:color w:val="000000"/>
          <w:szCs w:val="22"/>
        </w:rPr>
        <w:t xml:space="preserve">45 kg </w:t>
      </w:r>
      <w:commentRangeStart w:id="286"/>
      <w:commentRangeEnd w:id="286"/>
      <w:r w:rsidR="00BC71F8">
        <w:rPr>
          <w:rStyle w:val="CommentReference"/>
        </w:rPr>
        <w:commentReference w:id="286"/>
      </w:r>
    </w:p>
    <w:p w14:paraId="49F31C25" w14:textId="6F4A9B77" w:rsidR="00FC1B28" w:rsidRPr="001B18EC" w:rsidRDefault="00FC1B28" w:rsidP="00CE7259">
      <w:pPr>
        <w:pStyle w:val="ListParagraph"/>
        <w:widowControl w:val="0"/>
        <w:numPr>
          <w:ilvl w:val="0"/>
          <w:numId w:val="8"/>
        </w:numPr>
        <w:suppressAutoHyphens w:val="0"/>
        <w:autoSpaceDE w:val="0"/>
        <w:autoSpaceDN w:val="0"/>
        <w:adjustRightInd w:val="0"/>
        <w:ind w:left="232" w:hanging="232"/>
        <w:rPr>
          <w:color w:val="000000"/>
          <w:szCs w:val="22"/>
        </w:rPr>
      </w:pPr>
      <w:r w:rsidRPr="001B18EC">
        <w:rPr>
          <w:color w:val="000000"/>
          <w:szCs w:val="22"/>
        </w:rPr>
        <w:t>Table</w:t>
      </w:r>
      <w:del w:id="287" w:author="Author">
        <w:r w:rsidRPr="001B18EC" w:rsidDel="00CF0F87">
          <w:rPr>
            <w:color w:val="000000"/>
            <w:szCs w:val="22"/>
          </w:rPr>
          <w:delText>s</w:delText>
        </w:r>
      </w:del>
      <w:r w:rsidRPr="001B18EC">
        <w:rPr>
          <w:color w:val="000000"/>
          <w:szCs w:val="22"/>
        </w:rPr>
        <w:t> </w:t>
      </w:r>
      <w:r w:rsidR="004F309B">
        <w:rPr>
          <w:color w:val="000000"/>
          <w:szCs w:val="22"/>
        </w:rPr>
        <w:t>5</w:t>
      </w:r>
      <w:del w:id="288" w:author="Author">
        <w:r w:rsidRPr="001B18EC" w:rsidDel="00306265">
          <w:rPr>
            <w:color w:val="000000"/>
            <w:szCs w:val="22"/>
          </w:rPr>
          <w:delText xml:space="preserve"> and </w:delText>
        </w:r>
        <w:r w:rsidR="004F309B" w:rsidDel="00306265">
          <w:rPr>
            <w:color w:val="000000"/>
            <w:szCs w:val="22"/>
          </w:rPr>
          <w:delText>6</w:delText>
        </w:r>
      </w:del>
      <w:r w:rsidRPr="001B18EC">
        <w:rPr>
          <w:color w:val="000000"/>
          <w:szCs w:val="22"/>
        </w:rPr>
        <w:t xml:space="preserve"> for patients weighing less than 45 kg </w:t>
      </w:r>
      <w:commentRangeStart w:id="289"/>
      <w:commentRangeEnd w:id="289"/>
      <w:r w:rsidR="00BC71F8">
        <w:rPr>
          <w:rStyle w:val="CommentReference"/>
        </w:rPr>
        <w:commentReference w:id="289"/>
      </w:r>
    </w:p>
    <w:p w14:paraId="0E8B951B" w14:textId="77777777" w:rsidR="00FC1B28" w:rsidRPr="001B18EC" w:rsidRDefault="00FC1B28" w:rsidP="00CE7259">
      <w:pPr>
        <w:widowControl w:val="0"/>
        <w:suppressAutoHyphens w:val="0"/>
        <w:ind w:left="720" w:hanging="720"/>
      </w:pPr>
    </w:p>
    <w:p w14:paraId="1BE3E23C" w14:textId="1699C192" w:rsidR="00FC1B28" w:rsidRPr="001B18EC" w:rsidRDefault="00D3514D" w:rsidP="00CE7259">
      <w:pPr>
        <w:pStyle w:val="TextItalicized"/>
        <w:widowControl w:val="0"/>
        <w:numPr>
          <w:ilvl w:val="0"/>
          <w:numId w:val="18"/>
        </w:numPr>
        <w:rPr>
          <w:b/>
          <w:i w:val="0"/>
          <w:color w:val="auto"/>
          <w:sz w:val="22"/>
          <w:szCs w:val="22"/>
        </w:rPr>
      </w:pPr>
      <w:r w:rsidRPr="00875E75">
        <w:rPr>
          <w:i w:val="0"/>
          <w:color w:val="auto"/>
          <w:sz w:val="22"/>
        </w:rPr>
        <w:t>Aseptically add 270 </w:t>
      </w:r>
      <w:r w:rsidR="00FC1B28" w:rsidRPr="00875E75">
        <w:rPr>
          <w:i w:val="0"/>
          <w:color w:val="auto"/>
          <w:sz w:val="22"/>
        </w:rPr>
        <w:t>mL</w:t>
      </w:r>
      <w:r w:rsidR="007664D5" w:rsidRPr="00875E75">
        <w:rPr>
          <w:i w:val="0"/>
          <w:color w:val="auto"/>
          <w:sz w:val="22"/>
        </w:rPr>
        <w:t xml:space="preserve"> </w:t>
      </w:r>
      <w:r w:rsidR="00FC1B28" w:rsidRPr="00875E75">
        <w:rPr>
          <w:i w:val="0"/>
          <w:color w:val="auto"/>
          <w:sz w:val="22"/>
        </w:rPr>
        <w:t>0.9% Sodium Chloride</w:t>
      </w:r>
      <w:r w:rsidR="00FC1B28" w:rsidRPr="00875E75">
        <w:t xml:space="preserve"> </w:t>
      </w:r>
      <w:r w:rsidR="00FC1B28" w:rsidRPr="00875E75">
        <w:rPr>
          <w:i w:val="0"/>
          <w:color w:val="auto"/>
          <w:sz w:val="22"/>
        </w:rPr>
        <w:t>Injection</w:t>
      </w:r>
      <w:r w:rsidR="00FC1B28" w:rsidRPr="00875E75">
        <w:rPr>
          <w:i w:val="0"/>
          <w:sz w:val="22"/>
        </w:rPr>
        <w:t>, USP</w:t>
      </w:r>
      <w:r w:rsidR="00FC1B28" w:rsidRPr="00875E75">
        <w:rPr>
          <w:i w:val="0"/>
          <w:color w:val="auto"/>
          <w:sz w:val="22"/>
        </w:rPr>
        <w:t xml:space="preserve"> to the</w:t>
      </w:r>
      <w:ins w:id="290" w:author="Author">
        <w:r w:rsidR="00306265" w:rsidRPr="00875E75">
          <w:rPr>
            <w:i w:val="0"/>
            <w:color w:val="auto"/>
            <w:sz w:val="22"/>
          </w:rPr>
          <w:t xml:space="preserve"> </w:t>
        </w:r>
        <w:commentRangeStart w:id="291"/>
        <w:r w:rsidR="00306265">
          <w:rPr>
            <w:b/>
            <w:i w:val="0"/>
            <w:color w:val="auto"/>
            <w:sz w:val="22"/>
          </w:rPr>
          <w:t>empty</w:t>
        </w:r>
      </w:ins>
      <w:commentRangeEnd w:id="291"/>
      <w:r w:rsidR="00875E75">
        <w:rPr>
          <w:rStyle w:val="CommentReference"/>
          <w:rFonts w:eastAsia="Times New Roman"/>
          <w:i w:val="0"/>
          <w:iCs w:val="0"/>
          <w:color w:val="auto"/>
          <w:lang w:eastAsia="en-US"/>
        </w:rPr>
        <w:commentReference w:id="291"/>
      </w:r>
      <w:r w:rsidR="00FC1B28" w:rsidRPr="001B18EC">
        <w:rPr>
          <w:b/>
          <w:i w:val="0"/>
          <w:color w:val="auto"/>
          <w:sz w:val="22"/>
        </w:rPr>
        <w:t xml:space="preserve"> IV bag.</w:t>
      </w:r>
      <w:ins w:id="292" w:author="Author">
        <w:r w:rsidR="006C7778">
          <w:rPr>
            <w:b/>
            <w:i w:val="0"/>
            <w:color w:val="auto"/>
            <w:sz w:val="22"/>
          </w:rPr>
          <w:t xml:space="preserve"> </w:t>
        </w:r>
      </w:ins>
    </w:p>
    <w:p w14:paraId="106ADED5" w14:textId="59F0D0A9" w:rsidR="00FC1B28" w:rsidRPr="001B18EC" w:rsidRDefault="00D3514D" w:rsidP="00CE7259">
      <w:pPr>
        <w:pStyle w:val="TextItalicized"/>
        <w:widowControl w:val="0"/>
        <w:numPr>
          <w:ilvl w:val="0"/>
          <w:numId w:val="18"/>
        </w:numPr>
        <w:rPr>
          <w:i w:val="0"/>
          <w:color w:val="auto"/>
          <w:sz w:val="22"/>
          <w:szCs w:val="22"/>
        </w:rPr>
      </w:pPr>
      <w:r w:rsidRPr="00875E75">
        <w:rPr>
          <w:i w:val="0"/>
          <w:color w:val="auto"/>
          <w:sz w:val="22"/>
        </w:rPr>
        <w:t>Aseptically transfer 5.5 </w:t>
      </w:r>
      <w:r w:rsidR="00FC1B28" w:rsidRPr="00875E75">
        <w:rPr>
          <w:i w:val="0"/>
          <w:color w:val="auto"/>
          <w:sz w:val="22"/>
        </w:rPr>
        <w:t>mL IV Solution Stabilizer to the IV bag containing</w:t>
      </w:r>
      <w:r w:rsidR="007664D5" w:rsidRPr="00875E75">
        <w:rPr>
          <w:i w:val="0"/>
          <w:color w:val="auto"/>
          <w:sz w:val="22"/>
        </w:rPr>
        <w:t xml:space="preserve"> </w:t>
      </w:r>
      <w:r w:rsidR="00FC1B28" w:rsidRPr="00875E75">
        <w:rPr>
          <w:i w:val="0"/>
          <w:color w:val="auto"/>
          <w:sz w:val="22"/>
        </w:rPr>
        <w:t>0.9% Sodium Chloride</w:t>
      </w:r>
      <w:r w:rsidR="00FC1B28" w:rsidRPr="00875E75">
        <w:t xml:space="preserve"> </w:t>
      </w:r>
      <w:r w:rsidR="00FC1B28" w:rsidRPr="00875E75">
        <w:rPr>
          <w:i w:val="0"/>
          <w:color w:val="auto"/>
          <w:sz w:val="22"/>
        </w:rPr>
        <w:t>Injection, USP.</w:t>
      </w:r>
      <w:r w:rsidR="00FC1B28" w:rsidRPr="001B18EC">
        <w:rPr>
          <w:i w:val="0"/>
          <w:color w:val="auto"/>
          <w:sz w:val="22"/>
          <w:szCs w:val="22"/>
        </w:rPr>
        <w:t xml:space="preserve">  Gently mix the contents of the bag to avoid foaming.  Discard the vial containing the unused IV Solution Stabilizer.  </w:t>
      </w:r>
    </w:p>
    <w:p w14:paraId="6EF34C58" w14:textId="19F82FD1" w:rsidR="00FC1B28" w:rsidRPr="001B18EC" w:rsidRDefault="00FC1B28" w:rsidP="00CE7259">
      <w:pPr>
        <w:pStyle w:val="TextItalicized"/>
        <w:widowControl w:val="0"/>
        <w:numPr>
          <w:ilvl w:val="0"/>
          <w:numId w:val="18"/>
        </w:numPr>
        <w:rPr>
          <w:i w:val="0"/>
          <w:color w:val="auto"/>
          <w:sz w:val="22"/>
          <w:szCs w:val="22"/>
        </w:rPr>
      </w:pPr>
      <w:r w:rsidRPr="00875E75">
        <w:rPr>
          <w:i w:val="0"/>
          <w:sz w:val="22"/>
        </w:rPr>
        <w:t>A</w:t>
      </w:r>
      <w:r w:rsidRPr="00875E75">
        <w:rPr>
          <w:i w:val="0"/>
          <w:color w:val="auto"/>
          <w:sz w:val="22"/>
        </w:rPr>
        <w:t>septically transfer</w:t>
      </w:r>
      <w:ins w:id="293" w:author="Author">
        <w:r w:rsidR="00306265" w:rsidRPr="00875E75">
          <w:rPr>
            <w:i w:val="0"/>
            <w:color w:val="auto"/>
            <w:sz w:val="22"/>
          </w:rPr>
          <w:t xml:space="preserve"> </w:t>
        </w:r>
        <w:commentRangeStart w:id="294"/>
        <w:r w:rsidR="00306265" w:rsidRPr="00875E75">
          <w:rPr>
            <w:i w:val="0"/>
            <w:color w:val="auto"/>
            <w:sz w:val="22"/>
          </w:rPr>
          <w:t>the</w:t>
        </w:r>
      </w:ins>
      <w:commentRangeEnd w:id="294"/>
      <w:r w:rsidR="00875E75">
        <w:rPr>
          <w:rStyle w:val="CommentReference"/>
          <w:rFonts w:eastAsia="Times New Roman"/>
          <w:i w:val="0"/>
          <w:iCs w:val="0"/>
          <w:color w:val="auto"/>
          <w:lang w:eastAsia="en-US"/>
        </w:rPr>
        <w:commentReference w:id="294"/>
      </w:r>
      <w:ins w:id="295" w:author="Author">
        <w:r w:rsidR="00306265" w:rsidRPr="00875E75">
          <w:rPr>
            <w:i w:val="0"/>
            <w:color w:val="auto"/>
            <w:sz w:val="22"/>
          </w:rPr>
          <w:t xml:space="preserve"> required volume of</w:t>
        </w:r>
      </w:ins>
      <w:r w:rsidRPr="00875E75">
        <w:rPr>
          <w:i w:val="0"/>
          <w:color w:val="auto"/>
          <w:sz w:val="22"/>
          <w:szCs w:val="22"/>
        </w:rPr>
        <w:t xml:space="preserve"> </w:t>
      </w:r>
      <w:r w:rsidRPr="00875E75">
        <w:rPr>
          <w:i w:val="0"/>
          <w:color w:val="auto"/>
          <w:sz w:val="22"/>
        </w:rPr>
        <w:t>reconstituted</w:t>
      </w:r>
      <w:r w:rsidRPr="001B18EC">
        <w:rPr>
          <w:b/>
          <w:i w:val="0"/>
          <w:color w:val="auto"/>
          <w:sz w:val="22"/>
        </w:rPr>
        <w:t xml:space="preserve"> </w:t>
      </w:r>
      <w:r w:rsidRPr="00875E75">
        <w:rPr>
          <w:i w:val="0"/>
          <w:color w:val="auto"/>
          <w:sz w:val="22"/>
        </w:rPr>
        <w:t>BLINCYTO</w:t>
      </w:r>
      <w:r w:rsidRPr="001B18EC">
        <w:rPr>
          <w:color w:val="auto"/>
          <w:sz w:val="22"/>
        </w:rPr>
        <w:t xml:space="preserve"> </w:t>
      </w:r>
      <w:r w:rsidR="00B970FE" w:rsidRPr="001B18EC">
        <w:rPr>
          <w:color w:val="auto"/>
          <w:sz w:val="22"/>
          <w:szCs w:val="22"/>
        </w:rPr>
        <w:t>[</w:t>
      </w:r>
      <w:r w:rsidR="004E4A82" w:rsidRPr="001B18EC">
        <w:rPr>
          <w:color w:val="auto"/>
          <w:sz w:val="22"/>
        </w:rPr>
        <w:t xml:space="preserve">see </w:t>
      </w:r>
      <w:r w:rsidR="00B970FE" w:rsidRPr="001B18EC">
        <w:rPr>
          <w:color w:val="auto"/>
          <w:sz w:val="22"/>
          <w:szCs w:val="22"/>
        </w:rPr>
        <w:t>Dosage and Administration (</w:t>
      </w:r>
      <w:r w:rsidR="004E4A82" w:rsidRPr="001B18EC">
        <w:rPr>
          <w:color w:val="auto"/>
          <w:sz w:val="22"/>
        </w:rPr>
        <w:t>2.5</w:t>
      </w:r>
      <w:r w:rsidR="00D8581D" w:rsidRPr="001B18EC">
        <w:rPr>
          <w:color w:val="auto"/>
          <w:sz w:val="22"/>
        </w:rPr>
        <w:t>.</w:t>
      </w:r>
      <w:ins w:id="296" w:author="Author">
        <w:r w:rsidR="00306265">
          <w:rPr>
            <w:color w:val="auto"/>
            <w:sz w:val="22"/>
          </w:rPr>
          <w:t>1</w:t>
        </w:r>
      </w:ins>
      <w:del w:id="297" w:author="Author">
        <w:r w:rsidR="00D8581D" w:rsidRPr="001B18EC" w:rsidDel="00306265">
          <w:rPr>
            <w:color w:val="auto"/>
            <w:sz w:val="22"/>
          </w:rPr>
          <w:delText>2</w:delText>
        </w:r>
      </w:del>
      <w:r w:rsidR="00B970FE" w:rsidRPr="001B18EC">
        <w:rPr>
          <w:color w:val="auto"/>
          <w:sz w:val="22"/>
          <w:szCs w:val="22"/>
        </w:rPr>
        <w:t>)]</w:t>
      </w:r>
      <w:r w:rsidR="00D8581D" w:rsidRPr="001B18EC">
        <w:rPr>
          <w:color w:val="auto"/>
          <w:sz w:val="22"/>
          <w:szCs w:val="22"/>
        </w:rPr>
        <w:t xml:space="preserve"> </w:t>
      </w:r>
      <w:r w:rsidRPr="001B18EC">
        <w:rPr>
          <w:i w:val="0"/>
          <w:color w:val="auto"/>
          <w:sz w:val="22"/>
          <w:szCs w:val="22"/>
        </w:rPr>
        <w:t>into the IV bag containing</w:t>
      </w:r>
      <w:r w:rsidR="007664D5">
        <w:rPr>
          <w:i w:val="0"/>
          <w:color w:val="auto"/>
          <w:sz w:val="22"/>
          <w:szCs w:val="22"/>
        </w:rPr>
        <w:t xml:space="preserve"> </w:t>
      </w:r>
      <w:r w:rsidRPr="001B18EC">
        <w:rPr>
          <w:i w:val="0"/>
          <w:color w:val="auto"/>
          <w:sz w:val="22"/>
          <w:szCs w:val="22"/>
        </w:rPr>
        <w:t>0.9% Sodium Chloride</w:t>
      </w:r>
      <w:r w:rsidRPr="001B18EC">
        <w:t xml:space="preserve"> </w:t>
      </w:r>
      <w:r w:rsidRPr="001B18EC">
        <w:rPr>
          <w:i w:val="0"/>
          <w:color w:val="auto"/>
          <w:sz w:val="22"/>
          <w:szCs w:val="22"/>
        </w:rPr>
        <w:t>Injection</w:t>
      </w:r>
      <w:r w:rsidRPr="001B18EC">
        <w:rPr>
          <w:sz w:val="22"/>
        </w:rPr>
        <w:t>,</w:t>
      </w:r>
      <w:r w:rsidRPr="001B18EC">
        <w:rPr>
          <w:i w:val="0"/>
          <w:color w:val="auto"/>
          <w:sz w:val="22"/>
          <w:szCs w:val="22"/>
        </w:rPr>
        <w:t xml:space="preserve"> USP and IV Solution Stabilizer.  Gently mix the contents of the bag to avoid foaming.  </w:t>
      </w:r>
    </w:p>
    <w:p w14:paraId="06C4CA4D" w14:textId="1835E5DC" w:rsidR="00FC1B28" w:rsidRPr="001B18EC" w:rsidRDefault="00BF01F9" w:rsidP="00CE7259">
      <w:pPr>
        <w:pStyle w:val="TextItalicized"/>
        <w:widowControl w:val="0"/>
        <w:numPr>
          <w:ilvl w:val="1"/>
          <w:numId w:val="10"/>
        </w:numPr>
        <w:rPr>
          <w:i w:val="0"/>
          <w:color w:val="auto"/>
          <w:sz w:val="22"/>
          <w:szCs w:val="22"/>
        </w:rPr>
      </w:pPr>
      <w:r w:rsidRPr="001B18EC">
        <w:rPr>
          <w:i w:val="0"/>
          <w:color w:val="auto"/>
          <w:sz w:val="22"/>
          <w:szCs w:val="22"/>
        </w:rPr>
        <w:t>Refer to Tables </w:t>
      </w:r>
      <w:r w:rsidR="004F309B">
        <w:rPr>
          <w:i w:val="0"/>
          <w:color w:val="auto"/>
          <w:sz w:val="22"/>
          <w:szCs w:val="22"/>
        </w:rPr>
        <w:t>4</w:t>
      </w:r>
      <w:r w:rsidRPr="001B18EC">
        <w:rPr>
          <w:i w:val="0"/>
          <w:color w:val="auto"/>
          <w:sz w:val="22"/>
          <w:szCs w:val="22"/>
        </w:rPr>
        <w:t> </w:t>
      </w:r>
      <w:ins w:id="298" w:author="Author">
        <w:r w:rsidR="00306265">
          <w:rPr>
            <w:i w:val="0"/>
            <w:color w:val="auto"/>
            <w:sz w:val="22"/>
            <w:szCs w:val="22"/>
          </w:rPr>
          <w:t>and 5</w:t>
        </w:r>
      </w:ins>
      <w:del w:id="299" w:author="Author">
        <w:r w:rsidR="00FC1B28" w:rsidRPr="001B18EC" w:rsidDel="00306265">
          <w:rPr>
            <w:i w:val="0"/>
            <w:color w:val="auto"/>
            <w:sz w:val="22"/>
            <w:szCs w:val="22"/>
          </w:rPr>
          <w:delText xml:space="preserve">to </w:delText>
        </w:r>
        <w:r w:rsidR="004F309B" w:rsidDel="00306265">
          <w:rPr>
            <w:i w:val="0"/>
            <w:color w:val="auto"/>
            <w:sz w:val="22"/>
            <w:szCs w:val="22"/>
          </w:rPr>
          <w:delText>6</w:delText>
        </w:r>
      </w:del>
      <w:r w:rsidR="00FC1B28" w:rsidRPr="001B18EC">
        <w:rPr>
          <w:i w:val="0"/>
          <w:color w:val="auto"/>
          <w:sz w:val="22"/>
          <w:szCs w:val="22"/>
        </w:rPr>
        <w:t xml:space="preserve"> for the specific volume of reconstituted BLINCYTO</w:t>
      </w:r>
      <w:r w:rsidR="00D015D5" w:rsidRPr="001B18EC">
        <w:rPr>
          <w:i w:val="0"/>
          <w:color w:val="auto"/>
          <w:sz w:val="22"/>
          <w:szCs w:val="22"/>
        </w:rPr>
        <w:t>.</w:t>
      </w:r>
    </w:p>
    <w:p w14:paraId="4691A90A" w14:textId="77777777" w:rsidR="00FC1B28" w:rsidRPr="001B18EC" w:rsidRDefault="00FC1B28" w:rsidP="00CE7259">
      <w:pPr>
        <w:pStyle w:val="TextItalicized"/>
        <w:widowControl w:val="0"/>
        <w:numPr>
          <w:ilvl w:val="0"/>
          <w:numId w:val="18"/>
        </w:numPr>
        <w:rPr>
          <w:i w:val="0"/>
          <w:color w:val="auto"/>
          <w:sz w:val="22"/>
          <w:szCs w:val="22"/>
        </w:rPr>
      </w:pPr>
      <w:r w:rsidRPr="001B18EC">
        <w:rPr>
          <w:i w:val="0"/>
          <w:color w:val="auto"/>
          <w:sz w:val="22"/>
          <w:szCs w:val="22"/>
        </w:rPr>
        <w:t xml:space="preserve">Under aseptic conditions, attach the IV tubing to </w:t>
      </w:r>
      <w:r w:rsidR="00D3514D" w:rsidRPr="001B18EC">
        <w:rPr>
          <w:i w:val="0"/>
          <w:color w:val="auto"/>
          <w:sz w:val="22"/>
          <w:szCs w:val="22"/>
        </w:rPr>
        <w:t>the IV bag with the sterile 0.2 </w:t>
      </w:r>
      <w:r w:rsidRPr="001B18EC">
        <w:rPr>
          <w:i w:val="0"/>
          <w:color w:val="auto"/>
          <w:sz w:val="22"/>
          <w:szCs w:val="22"/>
        </w:rPr>
        <w:t>micron in</w:t>
      </w:r>
      <w:r w:rsidR="00BA5D1A" w:rsidRPr="001B18EC">
        <w:rPr>
          <w:i w:val="0"/>
          <w:color w:val="auto"/>
          <w:sz w:val="22"/>
          <w:szCs w:val="22"/>
        </w:rPr>
        <w:noBreakHyphen/>
      </w:r>
      <w:r w:rsidRPr="001B18EC">
        <w:rPr>
          <w:i w:val="0"/>
          <w:color w:val="auto"/>
          <w:sz w:val="22"/>
          <w:szCs w:val="22"/>
        </w:rPr>
        <w:t xml:space="preserve">line filter.  </w:t>
      </w:r>
    </w:p>
    <w:p w14:paraId="5D0EBFE5" w14:textId="77777777" w:rsidR="00FC1B28" w:rsidRPr="005B4B04" w:rsidRDefault="00FC1B28" w:rsidP="00CE7259">
      <w:pPr>
        <w:pStyle w:val="TextItalicized"/>
        <w:widowControl w:val="0"/>
        <w:numPr>
          <w:ilvl w:val="1"/>
          <w:numId w:val="10"/>
        </w:numPr>
        <w:rPr>
          <w:i w:val="0"/>
          <w:color w:val="auto"/>
          <w:sz w:val="22"/>
          <w:szCs w:val="22"/>
        </w:rPr>
      </w:pPr>
      <w:r w:rsidRPr="005B4B04">
        <w:rPr>
          <w:i w:val="0"/>
          <w:color w:val="auto"/>
          <w:sz w:val="22"/>
          <w:szCs w:val="22"/>
        </w:rPr>
        <w:t>Ensure that the IV tubing is compatible with the infusion pump</w:t>
      </w:r>
      <w:r w:rsidR="00D015D5" w:rsidRPr="005B4B04">
        <w:rPr>
          <w:i w:val="0"/>
          <w:color w:val="auto"/>
          <w:sz w:val="22"/>
          <w:szCs w:val="22"/>
        </w:rPr>
        <w:t>.</w:t>
      </w:r>
    </w:p>
    <w:p w14:paraId="23A6CF51" w14:textId="77777777" w:rsidR="00306265" w:rsidRPr="005B4B04" w:rsidRDefault="00306265" w:rsidP="00306265">
      <w:pPr>
        <w:pStyle w:val="TextItalicized"/>
        <w:widowControl w:val="0"/>
        <w:numPr>
          <w:ilvl w:val="0"/>
          <w:numId w:val="18"/>
        </w:numPr>
        <w:rPr>
          <w:ins w:id="300" w:author="Author"/>
          <w:i w:val="0"/>
          <w:color w:val="auto"/>
          <w:sz w:val="22"/>
          <w:szCs w:val="22"/>
        </w:rPr>
      </w:pPr>
      <w:commentRangeStart w:id="301"/>
      <w:commentRangeStart w:id="302"/>
      <w:ins w:id="303" w:author="Author">
        <w:r w:rsidRPr="005B4B04">
          <w:rPr>
            <w:i w:val="0"/>
            <w:color w:val="auto"/>
            <w:sz w:val="22"/>
            <w:u w:val="single"/>
          </w:rPr>
          <w:t>Prime</w:t>
        </w:r>
        <w:commentRangeEnd w:id="301"/>
        <w:r w:rsidRPr="005B4B04">
          <w:rPr>
            <w:rStyle w:val="CommentReference"/>
            <w:rFonts w:eastAsia="Times New Roman"/>
            <w:i w:val="0"/>
            <w:iCs w:val="0"/>
            <w:color w:val="auto"/>
            <w:lang w:eastAsia="en-US"/>
          </w:rPr>
          <w:commentReference w:id="301"/>
        </w:r>
      </w:ins>
      <w:commentRangeEnd w:id="302"/>
      <w:r w:rsidR="003D733B">
        <w:rPr>
          <w:rStyle w:val="CommentReference"/>
          <w:rFonts w:eastAsia="Times New Roman"/>
          <w:i w:val="0"/>
          <w:iCs w:val="0"/>
          <w:color w:val="auto"/>
          <w:lang w:eastAsia="en-US"/>
        </w:rPr>
        <w:commentReference w:id="302"/>
      </w:r>
      <w:ins w:id="304" w:author="Author">
        <w:r w:rsidRPr="005B4B04">
          <w:rPr>
            <w:i w:val="0"/>
            <w:color w:val="auto"/>
            <w:sz w:val="22"/>
            <w:u w:val="single"/>
          </w:rPr>
          <w:t xml:space="preserve"> the IV tubing only with the prepared solution for infusion</w:t>
        </w:r>
        <w:r w:rsidRPr="005B4B04">
          <w:rPr>
            <w:i w:val="0"/>
            <w:color w:val="auto"/>
            <w:sz w:val="22"/>
            <w:szCs w:val="22"/>
          </w:rPr>
          <w:t xml:space="preserve">.  </w:t>
        </w:r>
      </w:ins>
    </w:p>
    <w:p w14:paraId="6BED6498" w14:textId="51BAB246" w:rsidR="00306265" w:rsidRPr="00753358" w:rsidRDefault="00306265" w:rsidP="00306265">
      <w:pPr>
        <w:pStyle w:val="TextItalicized"/>
        <w:widowControl w:val="0"/>
        <w:numPr>
          <w:ilvl w:val="1"/>
          <w:numId w:val="18"/>
        </w:numPr>
        <w:rPr>
          <w:ins w:id="305" w:author="Author"/>
          <w:b/>
          <w:i w:val="0"/>
          <w:color w:val="auto"/>
          <w:sz w:val="22"/>
          <w:szCs w:val="22"/>
        </w:rPr>
      </w:pPr>
      <w:ins w:id="306" w:author="Author">
        <w:r w:rsidRPr="00753358">
          <w:rPr>
            <w:b/>
            <w:i w:val="0"/>
            <w:color w:val="auto"/>
            <w:sz w:val="22"/>
          </w:rPr>
          <w:t xml:space="preserve">Do </w:t>
        </w:r>
        <w:commentRangeStart w:id="307"/>
        <w:r w:rsidRPr="00753358">
          <w:rPr>
            <w:b/>
            <w:i w:val="0"/>
            <w:color w:val="auto"/>
            <w:sz w:val="22"/>
          </w:rPr>
          <w:t>not</w:t>
        </w:r>
      </w:ins>
      <w:commentRangeEnd w:id="307"/>
      <w:r w:rsidR="001E2EA2">
        <w:rPr>
          <w:rStyle w:val="CommentReference"/>
          <w:rFonts w:eastAsia="Times New Roman"/>
          <w:i w:val="0"/>
          <w:iCs w:val="0"/>
          <w:color w:val="auto"/>
          <w:lang w:eastAsia="en-US"/>
        </w:rPr>
        <w:commentReference w:id="307"/>
      </w:r>
      <w:ins w:id="308" w:author="Author">
        <w:r w:rsidRPr="00753358">
          <w:rPr>
            <w:b/>
            <w:i w:val="0"/>
            <w:color w:val="auto"/>
            <w:sz w:val="22"/>
          </w:rPr>
          <w:t xml:space="preserve"> prime with 0.9% Sodium Chloride</w:t>
        </w:r>
        <w:r w:rsidRPr="00753358">
          <w:rPr>
            <w:b/>
          </w:rPr>
          <w:t xml:space="preserve"> </w:t>
        </w:r>
        <w:r w:rsidRPr="00753358">
          <w:rPr>
            <w:b/>
            <w:i w:val="0"/>
            <w:color w:val="auto"/>
            <w:sz w:val="22"/>
          </w:rPr>
          <w:t>Injection, USP.</w:t>
        </w:r>
      </w:ins>
    </w:p>
    <w:p w14:paraId="6CBB8117" w14:textId="20845D40" w:rsidR="00306265" w:rsidRPr="00306265" w:rsidRDefault="00FC1B28" w:rsidP="00CE7259">
      <w:pPr>
        <w:pStyle w:val="TextItalicized"/>
        <w:widowControl w:val="0"/>
        <w:numPr>
          <w:ilvl w:val="0"/>
          <w:numId w:val="18"/>
        </w:numPr>
        <w:rPr>
          <w:ins w:id="309" w:author="Author"/>
          <w:b/>
          <w:i w:val="0"/>
          <w:color w:val="auto"/>
          <w:sz w:val="22"/>
          <w:szCs w:val="22"/>
        </w:rPr>
      </w:pPr>
      <w:r w:rsidRPr="001B18EC">
        <w:rPr>
          <w:i w:val="0"/>
          <w:color w:val="auto"/>
          <w:sz w:val="22"/>
          <w:szCs w:val="22"/>
        </w:rPr>
        <w:t xml:space="preserve">Remove air from the IV bag.  </w:t>
      </w:r>
      <w:r w:rsidRPr="001B18EC">
        <w:rPr>
          <w:i w:val="0"/>
          <w:sz w:val="22"/>
          <w:szCs w:val="22"/>
        </w:rPr>
        <w:t>This is particularly important for use with an ambulatory infusion pump.</w:t>
      </w:r>
      <w:r w:rsidR="00306265">
        <w:rPr>
          <w:i w:val="0"/>
          <w:sz w:val="22"/>
          <w:szCs w:val="22"/>
        </w:rPr>
        <w:t xml:space="preserve"> </w:t>
      </w:r>
      <w:del w:id="310" w:author="Author">
        <w:r w:rsidR="00306265" w:rsidDel="00306265">
          <w:rPr>
            <w:b/>
            <w:i w:val="0"/>
            <w:sz w:val="22"/>
            <w:szCs w:val="22"/>
          </w:rPr>
          <w:delText>Prime the IV tubing only with the prepared solution for infusion. Do not prime with 0.9% Sodium Chloride Injection, USP.</w:delText>
        </w:r>
      </w:del>
      <w:r w:rsidRPr="001B18EC">
        <w:rPr>
          <w:sz w:val="22"/>
          <w:szCs w:val="22"/>
        </w:rPr>
        <w:t xml:space="preserve">  </w:t>
      </w:r>
    </w:p>
    <w:p w14:paraId="40268825" w14:textId="2246FEA9" w:rsidR="00793B4B" w:rsidRPr="004B0D58" w:rsidRDefault="00FC1B28" w:rsidP="004B0D58">
      <w:pPr>
        <w:pStyle w:val="TextItalicized"/>
        <w:widowControl w:val="0"/>
        <w:numPr>
          <w:ilvl w:val="0"/>
          <w:numId w:val="18"/>
        </w:numPr>
        <w:rPr>
          <w:color w:val="auto"/>
          <w:sz w:val="22"/>
          <w:szCs w:val="22"/>
        </w:rPr>
      </w:pPr>
      <w:r w:rsidRPr="001B18EC">
        <w:rPr>
          <w:i w:val="0"/>
          <w:color w:val="auto"/>
          <w:sz w:val="22"/>
          <w:szCs w:val="22"/>
        </w:rPr>
        <w:t>Store at 2°C to 8°C</w:t>
      </w:r>
      <w:commentRangeStart w:id="311"/>
      <w:r w:rsidRPr="001B18EC">
        <w:rPr>
          <w:i w:val="0"/>
          <w:color w:val="auto"/>
          <w:sz w:val="22"/>
          <w:szCs w:val="22"/>
        </w:rPr>
        <w:t xml:space="preserve"> </w:t>
      </w:r>
      <w:commentRangeEnd w:id="311"/>
      <w:r w:rsidR="001E2EA2">
        <w:rPr>
          <w:rStyle w:val="CommentReference"/>
          <w:rFonts w:eastAsia="Times New Roman"/>
          <w:i w:val="0"/>
          <w:iCs w:val="0"/>
          <w:color w:val="auto"/>
          <w:lang w:eastAsia="en-US"/>
        </w:rPr>
        <w:commentReference w:id="311"/>
      </w:r>
      <w:r w:rsidRPr="001B18EC">
        <w:rPr>
          <w:i w:val="0"/>
          <w:color w:val="auto"/>
          <w:sz w:val="22"/>
          <w:szCs w:val="22"/>
        </w:rPr>
        <w:t xml:space="preserve">if not used immediately </w:t>
      </w:r>
      <w:r w:rsidRPr="001B18EC">
        <w:rPr>
          <w:color w:val="auto"/>
          <w:sz w:val="22"/>
          <w:szCs w:val="22"/>
        </w:rPr>
        <w:t>[see Dosage and Administration (2.</w:t>
      </w:r>
      <w:r w:rsidR="00D72D51" w:rsidRPr="001B18EC">
        <w:rPr>
          <w:color w:val="auto"/>
          <w:sz w:val="22"/>
          <w:szCs w:val="22"/>
        </w:rPr>
        <w:t>7</w:t>
      </w:r>
      <w:r w:rsidRPr="001B18EC">
        <w:rPr>
          <w:color w:val="auto"/>
          <w:sz w:val="22"/>
          <w:szCs w:val="22"/>
        </w:rPr>
        <w:t>)]</w:t>
      </w:r>
      <w:r w:rsidRPr="001B18EC">
        <w:rPr>
          <w:i w:val="0"/>
          <w:color w:val="auto"/>
          <w:sz w:val="22"/>
          <w:szCs w:val="22"/>
        </w:rPr>
        <w:t>.</w:t>
      </w:r>
    </w:p>
    <w:p w14:paraId="23D02DAC" w14:textId="0CABD1EC" w:rsidR="00793B4B" w:rsidRDefault="00793B4B" w:rsidP="00201F61">
      <w:pPr>
        <w:keepNext/>
        <w:widowControl w:val="0"/>
        <w:suppressAutoHyphens w:val="0"/>
        <w:jc w:val="center"/>
        <w:rPr>
          <w:b/>
        </w:rPr>
      </w:pPr>
    </w:p>
    <w:p w14:paraId="69907A91" w14:textId="3174474A" w:rsidR="00FC1B28" w:rsidRPr="001B18EC" w:rsidRDefault="00FC1B28" w:rsidP="00201F61">
      <w:pPr>
        <w:keepNext/>
        <w:widowControl w:val="0"/>
        <w:suppressAutoHyphens w:val="0"/>
        <w:jc w:val="center"/>
        <w:rPr>
          <w:b/>
        </w:rPr>
      </w:pPr>
      <w:commentRangeStart w:id="312"/>
      <w:r w:rsidRPr="001B18EC">
        <w:rPr>
          <w:b/>
        </w:rPr>
        <w:t>Table</w:t>
      </w:r>
      <w:commentRangeEnd w:id="312"/>
      <w:r w:rsidR="005F14DE">
        <w:rPr>
          <w:rStyle w:val="CommentReference"/>
        </w:rPr>
        <w:commentReference w:id="312"/>
      </w:r>
      <w:r w:rsidRPr="001B18EC">
        <w:rPr>
          <w:b/>
        </w:rPr>
        <w:t> </w:t>
      </w:r>
      <w:r w:rsidR="009208A2">
        <w:rPr>
          <w:b/>
        </w:rPr>
        <w:t>4</w:t>
      </w:r>
      <w:r w:rsidRPr="001B18EC">
        <w:rPr>
          <w:b/>
        </w:rPr>
        <w:t xml:space="preserve">.  For Patients Weighing Greater Than or Equal to 45 kg: Volumes to </w:t>
      </w:r>
      <w:r w:rsidR="00D015D5" w:rsidRPr="001B18EC">
        <w:rPr>
          <w:b/>
        </w:rPr>
        <w:t>A</w:t>
      </w:r>
      <w:r w:rsidRPr="001B18EC">
        <w:rPr>
          <w:b/>
        </w:rPr>
        <w:t>dd to IV Bag</w:t>
      </w:r>
    </w:p>
    <w:p w14:paraId="66BAFE1D" w14:textId="77777777" w:rsidR="00FC1B28" w:rsidRPr="001B18EC" w:rsidRDefault="00FC1B28" w:rsidP="00201F61">
      <w:pPr>
        <w:keepNext/>
        <w:widowControl w:val="0"/>
        <w:suppressAutoHyphens w:val="0"/>
        <w:rPr>
          <w:b/>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79"/>
        <w:gridCol w:w="2520"/>
        <w:gridCol w:w="2520"/>
        <w:gridCol w:w="28"/>
        <w:gridCol w:w="2131"/>
        <w:gridCol w:w="1617"/>
      </w:tblGrid>
      <w:tr w:rsidR="00061D8D" w:rsidRPr="001B18EC" w14:paraId="199D8C0D" w14:textId="158C575B" w:rsidTr="00061D8D">
        <w:trPr>
          <w:jc w:val="center"/>
        </w:trPr>
        <w:tc>
          <w:tcPr>
            <w:tcW w:w="7019" w:type="dxa"/>
            <w:gridSpan w:val="3"/>
            <w:tcMar>
              <w:top w:w="0" w:type="dxa"/>
              <w:left w:w="108" w:type="dxa"/>
              <w:bottom w:w="0" w:type="dxa"/>
              <w:right w:w="108" w:type="dxa"/>
            </w:tcMar>
            <w:vAlign w:val="center"/>
          </w:tcPr>
          <w:p w14:paraId="2EB39EE4" w14:textId="7B63961A" w:rsidR="00061D8D" w:rsidRPr="001B18EC" w:rsidRDefault="00061D8D" w:rsidP="00201F61">
            <w:pPr>
              <w:keepNext/>
              <w:widowControl w:val="0"/>
              <w:suppressAutoHyphens w:val="0"/>
              <w:rPr>
                <w:b/>
                <w:bCs/>
              </w:rPr>
            </w:pPr>
            <w:r w:rsidRPr="001B18EC">
              <w:rPr>
                <w:b/>
                <w:bCs/>
              </w:rPr>
              <w:t>0.9% Sodium Chloride</w:t>
            </w:r>
            <w:r w:rsidRPr="001B18EC">
              <w:t xml:space="preserve"> </w:t>
            </w:r>
            <w:r w:rsidRPr="001B18EC">
              <w:rPr>
                <w:b/>
              </w:rPr>
              <w:t>Injection</w:t>
            </w:r>
            <w:r w:rsidRPr="001B18EC">
              <w:rPr>
                <w:b/>
                <w:bCs/>
              </w:rPr>
              <w:t xml:space="preserve">, USP (starting volume) </w:t>
            </w:r>
          </w:p>
        </w:tc>
        <w:tc>
          <w:tcPr>
            <w:tcW w:w="3776" w:type="dxa"/>
            <w:gridSpan w:val="3"/>
            <w:tcMar>
              <w:top w:w="0" w:type="dxa"/>
              <w:left w:w="108" w:type="dxa"/>
              <w:bottom w:w="0" w:type="dxa"/>
              <w:right w:w="108" w:type="dxa"/>
            </w:tcMar>
            <w:vAlign w:val="center"/>
          </w:tcPr>
          <w:p w14:paraId="43FFFF9F" w14:textId="1DD9F60E" w:rsidR="00061D8D" w:rsidRPr="001B18EC" w:rsidRDefault="00061D8D" w:rsidP="00201F61">
            <w:pPr>
              <w:keepNext/>
              <w:widowControl w:val="0"/>
              <w:suppressAutoHyphens w:val="0"/>
              <w:jc w:val="center"/>
              <w:rPr>
                <w:bCs/>
              </w:rPr>
            </w:pPr>
            <w:r w:rsidRPr="001B18EC">
              <w:rPr>
                <w:bCs/>
              </w:rPr>
              <w:t>270 mL</w:t>
            </w:r>
          </w:p>
        </w:tc>
      </w:tr>
      <w:tr w:rsidR="00061D8D" w:rsidRPr="001B18EC" w14:paraId="747B3BCA" w14:textId="4EFE4E21" w:rsidTr="00061D8D">
        <w:trPr>
          <w:jc w:val="center"/>
        </w:trPr>
        <w:tc>
          <w:tcPr>
            <w:tcW w:w="7019" w:type="dxa"/>
            <w:gridSpan w:val="3"/>
            <w:tcMar>
              <w:top w:w="0" w:type="dxa"/>
              <w:left w:w="108" w:type="dxa"/>
              <w:bottom w:w="0" w:type="dxa"/>
              <w:right w:w="108" w:type="dxa"/>
            </w:tcMar>
            <w:vAlign w:val="center"/>
          </w:tcPr>
          <w:p w14:paraId="4C129DB2" w14:textId="649C6B7D" w:rsidR="00061D8D" w:rsidRPr="001B18EC" w:rsidRDefault="00061D8D" w:rsidP="00201F61">
            <w:pPr>
              <w:keepNext/>
              <w:widowControl w:val="0"/>
              <w:suppressAutoHyphens w:val="0"/>
              <w:rPr>
                <w:b/>
                <w:bCs/>
              </w:rPr>
            </w:pPr>
            <w:r w:rsidRPr="001B18EC">
              <w:rPr>
                <w:b/>
                <w:bCs/>
              </w:rPr>
              <w:t>IV Solution Stabilizer</w:t>
            </w:r>
            <w:ins w:id="313" w:author="Author">
              <w:r>
                <w:rPr>
                  <w:b/>
                  <w:bCs/>
                </w:rPr>
                <w:t xml:space="preserve"> (fixed amount for 24</w:t>
              </w:r>
              <w:del w:id="314" w:author="Author">
                <w:r w:rsidR="006A3952" w:rsidDel="005F4DFC">
                  <w:rPr>
                    <w:b/>
                    <w:bCs/>
                  </w:rPr>
                  <w:delText>-</w:delText>
                </w:r>
              </w:del>
              <w:r w:rsidR="005F4DFC">
                <w:rPr>
                  <w:b/>
                  <w:bCs/>
                </w:rPr>
                <w:noBreakHyphen/>
              </w:r>
              <w:r>
                <w:rPr>
                  <w:b/>
                  <w:bCs/>
                </w:rPr>
                <w:t xml:space="preserve"> and 48</w:t>
              </w:r>
              <w:del w:id="315" w:author="Author">
                <w:r w:rsidDel="005F4DFC">
                  <w:rPr>
                    <w:b/>
                    <w:bCs/>
                  </w:rPr>
                  <w:delText>-</w:delText>
                </w:r>
              </w:del>
              <w:r w:rsidR="005F4DFC">
                <w:rPr>
                  <w:b/>
                  <w:bCs/>
                </w:rPr>
                <w:noBreakHyphen/>
              </w:r>
              <w:r>
                <w:rPr>
                  <w:b/>
                  <w:bCs/>
                </w:rPr>
                <w:t>hour infusion durations)</w:t>
              </w:r>
            </w:ins>
          </w:p>
        </w:tc>
        <w:tc>
          <w:tcPr>
            <w:tcW w:w="3776" w:type="dxa"/>
            <w:gridSpan w:val="3"/>
            <w:tcMar>
              <w:top w:w="0" w:type="dxa"/>
              <w:left w:w="108" w:type="dxa"/>
              <w:bottom w:w="0" w:type="dxa"/>
              <w:right w:w="108" w:type="dxa"/>
            </w:tcMar>
            <w:vAlign w:val="center"/>
          </w:tcPr>
          <w:p w14:paraId="0D0819E3" w14:textId="0C3C2F1F" w:rsidR="00061D8D" w:rsidRPr="001B18EC" w:rsidRDefault="00061D8D" w:rsidP="00201F61">
            <w:pPr>
              <w:keepNext/>
              <w:widowControl w:val="0"/>
              <w:suppressAutoHyphens w:val="0"/>
              <w:jc w:val="center"/>
              <w:rPr>
                <w:bCs/>
              </w:rPr>
            </w:pPr>
            <w:r w:rsidRPr="001B18EC">
              <w:rPr>
                <w:bCs/>
              </w:rPr>
              <w:t>5.5 mL</w:t>
            </w:r>
          </w:p>
        </w:tc>
      </w:tr>
      <w:tr w:rsidR="00061D8D" w:rsidRPr="001B18EC" w14:paraId="5647EB5E" w14:textId="0AD5E166" w:rsidTr="00061D8D">
        <w:trPr>
          <w:trHeight w:val="81"/>
          <w:jc w:val="center"/>
        </w:trPr>
        <w:tc>
          <w:tcPr>
            <w:tcW w:w="9178" w:type="dxa"/>
            <w:gridSpan w:val="5"/>
            <w:shd w:val="clear" w:color="auto" w:fill="D9D9D9"/>
            <w:tcMar>
              <w:top w:w="0" w:type="dxa"/>
              <w:left w:w="108" w:type="dxa"/>
              <w:bottom w:w="0" w:type="dxa"/>
              <w:right w:w="108" w:type="dxa"/>
            </w:tcMar>
            <w:vAlign w:val="center"/>
          </w:tcPr>
          <w:p w14:paraId="36B19903" w14:textId="77777777" w:rsidR="00061D8D" w:rsidRPr="001B18EC" w:rsidRDefault="00061D8D" w:rsidP="00CE7259">
            <w:pPr>
              <w:widowControl w:val="0"/>
              <w:suppressAutoHyphens w:val="0"/>
              <w:jc w:val="center"/>
              <w:rPr>
                <w:b/>
                <w:bCs/>
                <w:sz w:val="8"/>
              </w:rPr>
            </w:pPr>
          </w:p>
        </w:tc>
        <w:tc>
          <w:tcPr>
            <w:tcW w:w="1617" w:type="dxa"/>
            <w:shd w:val="clear" w:color="auto" w:fill="D9D9D9"/>
          </w:tcPr>
          <w:p w14:paraId="4A34C7EB" w14:textId="77777777" w:rsidR="00061D8D" w:rsidRPr="001B18EC" w:rsidRDefault="00061D8D" w:rsidP="00CE7259">
            <w:pPr>
              <w:widowControl w:val="0"/>
              <w:suppressAutoHyphens w:val="0"/>
              <w:jc w:val="center"/>
              <w:rPr>
                <w:b/>
                <w:bCs/>
                <w:sz w:val="8"/>
              </w:rPr>
            </w:pPr>
          </w:p>
        </w:tc>
      </w:tr>
      <w:tr w:rsidR="00061D8D" w:rsidRPr="001B18EC" w14:paraId="27EBD48E" w14:textId="65E64F3F" w:rsidTr="00583547">
        <w:trPr>
          <w:jc w:val="center"/>
        </w:trPr>
        <w:tc>
          <w:tcPr>
            <w:tcW w:w="1979" w:type="dxa"/>
            <w:vMerge w:val="restart"/>
            <w:tcMar>
              <w:top w:w="0" w:type="dxa"/>
              <w:left w:w="108" w:type="dxa"/>
              <w:bottom w:w="0" w:type="dxa"/>
              <w:right w:w="108" w:type="dxa"/>
            </w:tcMar>
            <w:vAlign w:val="center"/>
            <w:hideMark/>
          </w:tcPr>
          <w:p w14:paraId="201D68D7" w14:textId="2A3C190C" w:rsidR="00061D8D" w:rsidRPr="001B18EC" w:rsidRDefault="00061D8D" w:rsidP="00CE7259">
            <w:pPr>
              <w:widowControl w:val="0"/>
              <w:suppressAutoHyphens w:val="0"/>
              <w:jc w:val="center"/>
              <w:rPr>
                <w:rFonts w:eastAsia="Calibri"/>
                <w:b/>
                <w:bCs/>
                <w:szCs w:val="22"/>
              </w:rPr>
            </w:pPr>
            <w:del w:id="316" w:author="Author">
              <w:r w:rsidRPr="001B18EC" w:rsidDel="008406A7">
                <w:rPr>
                  <w:b/>
                  <w:bCs/>
                </w:rPr>
                <w:delText>Dose</w:delText>
              </w:r>
            </w:del>
            <w:ins w:id="317" w:author="Author">
              <w:r>
                <w:rPr>
                  <w:b/>
                  <w:bCs/>
                </w:rPr>
                <w:t>Infusion Duration</w:t>
              </w:r>
            </w:ins>
          </w:p>
        </w:tc>
        <w:tc>
          <w:tcPr>
            <w:tcW w:w="2520" w:type="dxa"/>
            <w:vMerge w:val="restart"/>
            <w:tcMar>
              <w:top w:w="0" w:type="dxa"/>
              <w:left w:w="108" w:type="dxa"/>
              <w:bottom w:w="0" w:type="dxa"/>
              <w:right w:w="108" w:type="dxa"/>
            </w:tcMar>
            <w:vAlign w:val="center"/>
            <w:hideMark/>
          </w:tcPr>
          <w:p w14:paraId="234BC4F7" w14:textId="455A525A" w:rsidR="00061D8D" w:rsidRPr="001B18EC" w:rsidRDefault="00061D8D" w:rsidP="00CE7259">
            <w:pPr>
              <w:widowControl w:val="0"/>
              <w:suppressAutoHyphens w:val="0"/>
              <w:jc w:val="center"/>
              <w:rPr>
                <w:rFonts w:eastAsia="Calibri"/>
                <w:b/>
                <w:bCs/>
                <w:szCs w:val="22"/>
              </w:rPr>
            </w:pPr>
            <w:del w:id="318" w:author="Author">
              <w:r w:rsidRPr="001B18EC" w:rsidDel="008406A7">
                <w:rPr>
                  <w:b/>
                  <w:bCs/>
                </w:rPr>
                <w:delText>Infusion Duration</w:delText>
              </w:r>
            </w:del>
            <w:ins w:id="319" w:author="Author">
              <w:r>
                <w:rPr>
                  <w:b/>
                  <w:bCs/>
                </w:rPr>
                <w:t>Dose</w:t>
              </w:r>
            </w:ins>
          </w:p>
        </w:tc>
        <w:tc>
          <w:tcPr>
            <w:tcW w:w="2548" w:type="dxa"/>
            <w:gridSpan w:val="2"/>
            <w:vMerge w:val="restart"/>
            <w:tcMar>
              <w:top w:w="0" w:type="dxa"/>
              <w:left w:w="108" w:type="dxa"/>
              <w:bottom w:w="0" w:type="dxa"/>
              <w:right w:w="108" w:type="dxa"/>
            </w:tcMar>
            <w:vAlign w:val="center"/>
            <w:hideMark/>
          </w:tcPr>
          <w:p w14:paraId="2CD00ECC" w14:textId="77777777" w:rsidR="00061D8D" w:rsidRPr="001B18EC" w:rsidRDefault="00061D8D" w:rsidP="00CE7259">
            <w:pPr>
              <w:widowControl w:val="0"/>
              <w:suppressAutoHyphens w:val="0"/>
              <w:jc w:val="center"/>
              <w:rPr>
                <w:rFonts w:eastAsia="Calibri"/>
                <w:b/>
                <w:bCs/>
                <w:szCs w:val="22"/>
              </w:rPr>
            </w:pPr>
            <w:r w:rsidRPr="001B18EC">
              <w:rPr>
                <w:b/>
                <w:bCs/>
              </w:rPr>
              <w:t>Infusion Rate</w:t>
            </w:r>
          </w:p>
        </w:tc>
        <w:tc>
          <w:tcPr>
            <w:tcW w:w="3748" w:type="dxa"/>
            <w:gridSpan w:val="2"/>
            <w:tcMar>
              <w:top w:w="0" w:type="dxa"/>
              <w:left w:w="108" w:type="dxa"/>
              <w:bottom w:w="0" w:type="dxa"/>
              <w:right w:w="108" w:type="dxa"/>
            </w:tcMar>
            <w:vAlign w:val="center"/>
            <w:hideMark/>
          </w:tcPr>
          <w:p w14:paraId="4F7B0BA9" w14:textId="70FCC777" w:rsidR="00061D8D" w:rsidRPr="001B18EC" w:rsidRDefault="00061D8D" w:rsidP="00CE7259">
            <w:pPr>
              <w:widowControl w:val="0"/>
              <w:suppressAutoHyphens w:val="0"/>
              <w:jc w:val="center"/>
              <w:rPr>
                <w:b/>
                <w:bCs/>
              </w:rPr>
            </w:pPr>
            <w:r w:rsidRPr="001B18EC">
              <w:rPr>
                <w:b/>
                <w:bCs/>
              </w:rPr>
              <w:t xml:space="preserve">Reconstituted </w:t>
            </w:r>
            <w:r w:rsidRPr="001B18EC">
              <w:rPr>
                <w:b/>
                <w:bCs/>
              </w:rPr>
              <w:br/>
              <w:t>BLINCYTO</w:t>
            </w:r>
          </w:p>
        </w:tc>
      </w:tr>
      <w:tr w:rsidR="00061D8D" w:rsidRPr="001B18EC" w14:paraId="77E74A42" w14:textId="77777777" w:rsidTr="00306265">
        <w:trPr>
          <w:jc w:val="center"/>
          <w:ins w:id="320" w:author="Author"/>
        </w:trPr>
        <w:tc>
          <w:tcPr>
            <w:tcW w:w="1979" w:type="dxa"/>
            <w:vMerge/>
            <w:tcMar>
              <w:top w:w="0" w:type="dxa"/>
              <w:left w:w="108" w:type="dxa"/>
              <w:bottom w:w="0" w:type="dxa"/>
              <w:right w:w="108" w:type="dxa"/>
            </w:tcMar>
            <w:vAlign w:val="center"/>
          </w:tcPr>
          <w:p w14:paraId="0D3757ED" w14:textId="77777777" w:rsidR="00061D8D" w:rsidRPr="001B18EC" w:rsidDel="008406A7" w:rsidRDefault="00061D8D" w:rsidP="00CE7259">
            <w:pPr>
              <w:widowControl w:val="0"/>
              <w:suppressAutoHyphens w:val="0"/>
              <w:jc w:val="center"/>
              <w:rPr>
                <w:ins w:id="321" w:author="Author"/>
                <w:b/>
                <w:bCs/>
              </w:rPr>
            </w:pPr>
          </w:p>
        </w:tc>
        <w:tc>
          <w:tcPr>
            <w:tcW w:w="2520" w:type="dxa"/>
            <w:vMerge/>
            <w:tcMar>
              <w:top w:w="0" w:type="dxa"/>
              <w:left w:w="108" w:type="dxa"/>
              <w:bottom w:w="0" w:type="dxa"/>
              <w:right w:w="108" w:type="dxa"/>
            </w:tcMar>
            <w:vAlign w:val="center"/>
          </w:tcPr>
          <w:p w14:paraId="1F34E323" w14:textId="77777777" w:rsidR="00061D8D" w:rsidRPr="001B18EC" w:rsidDel="008406A7" w:rsidRDefault="00061D8D" w:rsidP="00CE7259">
            <w:pPr>
              <w:widowControl w:val="0"/>
              <w:suppressAutoHyphens w:val="0"/>
              <w:jc w:val="center"/>
              <w:rPr>
                <w:ins w:id="322" w:author="Author"/>
                <w:b/>
                <w:bCs/>
              </w:rPr>
            </w:pPr>
          </w:p>
        </w:tc>
        <w:tc>
          <w:tcPr>
            <w:tcW w:w="2548" w:type="dxa"/>
            <w:gridSpan w:val="2"/>
            <w:vMerge/>
            <w:tcMar>
              <w:top w:w="0" w:type="dxa"/>
              <w:left w:w="108" w:type="dxa"/>
              <w:bottom w:w="0" w:type="dxa"/>
              <w:right w:w="108" w:type="dxa"/>
            </w:tcMar>
            <w:vAlign w:val="center"/>
          </w:tcPr>
          <w:p w14:paraId="4AFA667E" w14:textId="77777777" w:rsidR="00061D8D" w:rsidRPr="001B18EC" w:rsidRDefault="00061D8D" w:rsidP="00CE7259">
            <w:pPr>
              <w:widowControl w:val="0"/>
              <w:suppressAutoHyphens w:val="0"/>
              <w:jc w:val="center"/>
              <w:rPr>
                <w:ins w:id="323" w:author="Author"/>
                <w:b/>
                <w:bCs/>
              </w:rPr>
            </w:pPr>
          </w:p>
        </w:tc>
        <w:tc>
          <w:tcPr>
            <w:tcW w:w="2131" w:type="dxa"/>
            <w:tcMar>
              <w:top w:w="0" w:type="dxa"/>
              <w:left w:w="108" w:type="dxa"/>
              <w:bottom w:w="0" w:type="dxa"/>
              <w:right w:w="108" w:type="dxa"/>
            </w:tcMar>
            <w:vAlign w:val="center"/>
          </w:tcPr>
          <w:p w14:paraId="033AD322" w14:textId="754C4E54" w:rsidR="00061D8D" w:rsidRPr="001B18EC" w:rsidRDefault="00061D8D" w:rsidP="00CE7259">
            <w:pPr>
              <w:widowControl w:val="0"/>
              <w:suppressAutoHyphens w:val="0"/>
              <w:jc w:val="center"/>
              <w:rPr>
                <w:ins w:id="324" w:author="Author"/>
                <w:b/>
                <w:bCs/>
              </w:rPr>
            </w:pPr>
            <w:ins w:id="325" w:author="Author">
              <w:r>
                <w:rPr>
                  <w:b/>
                  <w:bCs/>
                </w:rPr>
                <w:t>Amount</w:t>
              </w:r>
            </w:ins>
          </w:p>
        </w:tc>
        <w:tc>
          <w:tcPr>
            <w:tcW w:w="1617" w:type="dxa"/>
          </w:tcPr>
          <w:p w14:paraId="02C26D49" w14:textId="1D988CF4" w:rsidR="00061D8D" w:rsidRPr="001B18EC" w:rsidRDefault="00061D8D" w:rsidP="00CE7259">
            <w:pPr>
              <w:widowControl w:val="0"/>
              <w:suppressAutoHyphens w:val="0"/>
              <w:jc w:val="center"/>
              <w:rPr>
                <w:ins w:id="326" w:author="Author"/>
                <w:b/>
                <w:bCs/>
              </w:rPr>
            </w:pPr>
            <w:ins w:id="327" w:author="Author">
              <w:r>
                <w:rPr>
                  <w:b/>
                  <w:bCs/>
                </w:rPr>
                <w:t>Vials</w:t>
              </w:r>
            </w:ins>
          </w:p>
        </w:tc>
      </w:tr>
      <w:tr w:rsidR="00061D8D" w:rsidRPr="001B18EC" w14:paraId="0E29AE3B" w14:textId="3E7B4230" w:rsidTr="00061D8D">
        <w:trPr>
          <w:jc w:val="center"/>
        </w:trPr>
        <w:tc>
          <w:tcPr>
            <w:tcW w:w="1979" w:type="dxa"/>
            <w:vMerge w:val="restart"/>
            <w:tcMar>
              <w:top w:w="0" w:type="dxa"/>
              <w:left w:w="108" w:type="dxa"/>
              <w:bottom w:w="0" w:type="dxa"/>
              <w:right w:w="108" w:type="dxa"/>
            </w:tcMar>
            <w:vAlign w:val="center"/>
            <w:hideMark/>
          </w:tcPr>
          <w:p w14:paraId="1D460BF4" w14:textId="5EB65C0E" w:rsidR="00061D8D" w:rsidRPr="001B18EC" w:rsidRDefault="00061D8D" w:rsidP="00CE7259">
            <w:pPr>
              <w:widowControl w:val="0"/>
              <w:suppressAutoHyphens w:val="0"/>
              <w:jc w:val="center"/>
              <w:rPr>
                <w:rFonts w:eastAsia="Calibri"/>
                <w:szCs w:val="22"/>
              </w:rPr>
            </w:pPr>
            <w:ins w:id="328" w:author="Author">
              <w:r>
                <w:t>24 hours</w:t>
              </w:r>
            </w:ins>
            <w:del w:id="329" w:author="Author">
              <w:r w:rsidRPr="001B18EC" w:rsidDel="008406A7">
                <w:delText>9 mcg/day</w:delText>
              </w:r>
            </w:del>
            <w:r w:rsidRPr="001B18EC">
              <w:t xml:space="preserve"> </w:t>
            </w:r>
          </w:p>
        </w:tc>
        <w:tc>
          <w:tcPr>
            <w:tcW w:w="2520" w:type="dxa"/>
            <w:tcMar>
              <w:top w:w="0" w:type="dxa"/>
              <w:left w:w="108" w:type="dxa"/>
              <w:bottom w:w="0" w:type="dxa"/>
              <w:right w:w="108" w:type="dxa"/>
            </w:tcMar>
            <w:vAlign w:val="center"/>
            <w:hideMark/>
          </w:tcPr>
          <w:p w14:paraId="2345443E" w14:textId="6916F7FE" w:rsidR="00061D8D" w:rsidRPr="001B18EC" w:rsidRDefault="00061D8D" w:rsidP="00CE7259">
            <w:pPr>
              <w:widowControl w:val="0"/>
              <w:suppressAutoHyphens w:val="0"/>
              <w:jc w:val="center"/>
              <w:rPr>
                <w:rFonts w:eastAsia="Calibri"/>
                <w:szCs w:val="22"/>
              </w:rPr>
            </w:pPr>
            <w:ins w:id="330" w:author="Author">
              <w:r w:rsidRPr="001B18EC">
                <w:t>9 mcg/day</w:t>
              </w:r>
              <w:r w:rsidRPr="001B18EC" w:rsidDel="008406A7">
                <w:t xml:space="preserve"> </w:t>
              </w:r>
            </w:ins>
            <w:del w:id="331" w:author="Author">
              <w:r w:rsidRPr="001B18EC" w:rsidDel="008406A7">
                <w:delText>24 hours</w:delText>
              </w:r>
            </w:del>
          </w:p>
        </w:tc>
        <w:tc>
          <w:tcPr>
            <w:tcW w:w="2548" w:type="dxa"/>
            <w:gridSpan w:val="2"/>
            <w:tcMar>
              <w:top w:w="0" w:type="dxa"/>
              <w:left w:w="108" w:type="dxa"/>
              <w:bottom w:w="0" w:type="dxa"/>
              <w:right w:w="108" w:type="dxa"/>
            </w:tcMar>
            <w:vAlign w:val="center"/>
            <w:hideMark/>
          </w:tcPr>
          <w:p w14:paraId="3357C5A2" w14:textId="77777777" w:rsidR="00061D8D" w:rsidRPr="001B18EC" w:rsidRDefault="00061D8D" w:rsidP="00CE7259">
            <w:pPr>
              <w:widowControl w:val="0"/>
              <w:suppressAutoHyphens w:val="0"/>
              <w:jc w:val="center"/>
              <w:rPr>
                <w:rFonts w:eastAsia="Calibri"/>
                <w:szCs w:val="22"/>
              </w:rPr>
            </w:pPr>
            <w:r w:rsidRPr="001B18EC">
              <w:t>10 </w:t>
            </w:r>
            <w:r w:rsidRPr="001B18EC">
              <w:rPr>
                <w:bCs/>
              </w:rPr>
              <w:t>mL/hour</w:t>
            </w:r>
          </w:p>
        </w:tc>
        <w:tc>
          <w:tcPr>
            <w:tcW w:w="2131" w:type="dxa"/>
            <w:tcMar>
              <w:top w:w="0" w:type="dxa"/>
              <w:left w:w="108" w:type="dxa"/>
              <w:bottom w:w="0" w:type="dxa"/>
              <w:right w:w="108" w:type="dxa"/>
            </w:tcMar>
            <w:vAlign w:val="center"/>
            <w:hideMark/>
          </w:tcPr>
          <w:p w14:paraId="494599CA" w14:textId="77777777" w:rsidR="00061D8D" w:rsidRPr="001B18EC" w:rsidRDefault="00061D8D" w:rsidP="00CE7259">
            <w:pPr>
              <w:widowControl w:val="0"/>
              <w:suppressAutoHyphens w:val="0"/>
              <w:jc w:val="center"/>
              <w:rPr>
                <w:rFonts w:eastAsia="Calibri"/>
                <w:szCs w:val="22"/>
              </w:rPr>
            </w:pPr>
            <w:r w:rsidRPr="001B18EC">
              <w:t>0.83</w:t>
            </w:r>
            <w:r w:rsidRPr="001B18EC">
              <w:rPr>
                <w:bCs/>
              </w:rPr>
              <w:t> mL</w:t>
            </w:r>
          </w:p>
        </w:tc>
        <w:tc>
          <w:tcPr>
            <w:tcW w:w="1617" w:type="dxa"/>
          </w:tcPr>
          <w:p w14:paraId="19A70594" w14:textId="00642105" w:rsidR="00061D8D" w:rsidRPr="001B18EC" w:rsidRDefault="00061D8D" w:rsidP="00CE7259">
            <w:pPr>
              <w:widowControl w:val="0"/>
              <w:suppressAutoHyphens w:val="0"/>
              <w:jc w:val="center"/>
            </w:pPr>
            <w:ins w:id="332" w:author="Author">
              <w:r>
                <w:t>1</w:t>
              </w:r>
            </w:ins>
          </w:p>
        </w:tc>
      </w:tr>
      <w:tr w:rsidR="00061D8D" w:rsidRPr="001B18EC" w14:paraId="60612B26" w14:textId="378DC5F3" w:rsidTr="00061D8D">
        <w:trPr>
          <w:jc w:val="center"/>
        </w:trPr>
        <w:tc>
          <w:tcPr>
            <w:tcW w:w="1979" w:type="dxa"/>
            <w:vMerge/>
            <w:vAlign w:val="center"/>
            <w:hideMark/>
          </w:tcPr>
          <w:p w14:paraId="700DCAB9" w14:textId="77777777" w:rsidR="00061D8D" w:rsidRPr="001B18EC" w:rsidRDefault="00061D8D" w:rsidP="00CE7259">
            <w:pPr>
              <w:widowControl w:val="0"/>
              <w:suppressAutoHyphens w:val="0"/>
              <w:rPr>
                <w:rFonts w:eastAsia="Calibri"/>
                <w:szCs w:val="22"/>
              </w:rPr>
            </w:pPr>
          </w:p>
        </w:tc>
        <w:tc>
          <w:tcPr>
            <w:tcW w:w="2520" w:type="dxa"/>
            <w:tcMar>
              <w:top w:w="0" w:type="dxa"/>
              <w:left w:w="108" w:type="dxa"/>
              <w:bottom w:w="0" w:type="dxa"/>
              <w:right w:w="108" w:type="dxa"/>
            </w:tcMar>
            <w:vAlign w:val="center"/>
            <w:hideMark/>
          </w:tcPr>
          <w:p w14:paraId="5C270B60" w14:textId="592B0B6F" w:rsidR="00061D8D" w:rsidRPr="001B18EC" w:rsidRDefault="00061D8D" w:rsidP="00CE7259">
            <w:pPr>
              <w:widowControl w:val="0"/>
              <w:suppressAutoHyphens w:val="0"/>
              <w:jc w:val="center"/>
              <w:rPr>
                <w:rFonts w:eastAsia="Calibri"/>
                <w:szCs w:val="22"/>
              </w:rPr>
            </w:pPr>
            <w:ins w:id="333" w:author="Author">
              <w:r>
                <w:t>28</w:t>
              </w:r>
              <w:r w:rsidRPr="001B18EC">
                <w:t xml:space="preserve"> mcg/day </w:t>
              </w:r>
            </w:ins>
            <w:del w:id="334" w:author="Author">
              <w:r w:rsidRPr="001B18EC" w:rsidDel="00061D8D">
                <w:delText>48 hours</w:delText>
              </w:r>
            </w:del>
          </w:p>
        </w:tc>
        <w:tc>
          <w:tcPr>
            <w:tcW w:w="2548" w:type="dxa"/>
            <w:gridSpan w:val="2"/>
            <w:tcMar>
              <w:top w:w="0" w:type="dxa"/>
              <w:left w:w="108" w:type="dxa"/>
              <w:bottom w:w="0" w:type="dxa"/>
              <w:right w:w="108" w:type="dxa"/>
            </w:tcMar>
            <w:vAlign w:val="center"/>
            <w:hideMark/>
          </w:tcPr>
          <w:p w14:paraId="60EC3891" w14:textId="6A7D4A90" w:rsidR="00061D8D" w:rsidRPr="001B18EC" w:rsidRDefault="00061D8D" w:rsidP="00CE7259">
            <w:pPr>
              <w:widowControl w:val="0"/>
              <w:suppressAutoHyphens w:val="0"/>
              <w:jc w:val="center"/>
              <w:rPr>
                <w:rFonts w:eastAsia="Calibri"/>
                <w:szCs w:val="22"/>
              </w:rPr>
            </w:pPr>
            <w:ins w:id="335" w:author="Author">
              <w:r>
                <w:t>10</w:t>
              </w:r>
            </w:ins>
            <w:del w:id="336" w:author="Author">
              <w:r w:rsidRPr="001B18EC" w:rsidDel="00061D8D">
                <w:delText>5</w:delText>
              </w:r>
            </w:del>
            <w:r w:rsidRPr="001B18EC">
              <w:rPr>
                <w:bCs/>
              </w:rPr>
              <w:t> mL/hour</w:t>
            </w:r>
          </w:p>
        </w:tc>
        <w:tc>
          <w:tcPr>
            <w:tcW w:w="2131" w:type="dxa"/>
            <w:tcMar>
              <w:top w:w="0" w:type="dxa"/>
              <w:left w:w="108" w:type="dxa"/>
              <w:bottom w:w="0" w:type="dxa"/>
              <w:right w:w="108" w:type="dxa"/>
            </w:tcMar>
            <w:vAlign w:val="center"/>
            <w:hideMark/>
          </w:tcPr>
          <w:p w14:paraId="6142F295" w14:textId="7CC2661D" w:rsidR="00061D8D" w:rsidRPr="001B18EC" w:rsidRDefault="00061D8D" w:rsidP="00CE7259">
            <w:pPr>
              <w:widowControl w:val="0"/>
              <w:suppressAutoHyphens w:val="0"/>
              <w:jc w:val="center"/>
              <w:rPr>
                <w:rFonts w:eastAsia="Calibri"/>
                <w:szCs w:val="22"/>
              </w:rPr>
            </w:pPr>
            <w:ins w:id="337" w:author="Author">
              <w:r>
                <w:t>2.6</w:t>
              </w:r>
            </w:ins>
            <w:del w:id="338" w:author="Author">
              <w:r w:rsidRPr="001B18EC" w:rsidDel="00061D8D">
                <w:delText>1.7</w:delText>
              </w:r>
            </w:del>
            <w:r w:rsidRPr="001B18EC">
              <w:rPr>
                <w:bCs/>
              </w:rPr>
              <w:t> mL</w:t>
            </w:r>
          </w:p>
        </w:tc>
        <w:tc>
          <w:tcPr>
            <w:tcW w:w="1617" w:type="dxa"/>
          </w:tcPr>
          <w:p w14:paraId="54EFC42E" w14:textId="6F7098C9" w:rsidR="00061D8D" w:rsidRPr="001B18EC" w:rsidRDefault="00061D8D" w:rsidP="00CE7259">
            <w:pPr>
              <w:widowControl w:val="0"/>
              <w:suppressAutoHyphens w:val="0"/>
              <w:jc w:val="center"/>
            </w:pPr>
            <w:ins w:id="339" w:author="Author">
              <w:r>
                <w:t>1</w:t>
              </w:r>
            </w:ins>
          </w:p>
        </w:tc>
      </w:tr>
      <w:tr w:rsidR="00254150" w:rsidRPr="001B18EC" w14:paraId="74750DC0" w14:textId="77777777" w:rsidTr="00254150">
        <w:trPr>
          <w:trHeight w:val="107"/>
          <w:jc w:val="center"/>
          <w:ins w:id="340" w:author="Author"/>
        </w:trPr>
        <w:tc>
          <w:tcPr>
            <w:tcW w:w="10795" w:type="dxa"/>
            <w:gridSpan w:val="6"/>
            <w:shd w:val="clear" w:color="auto" w:fill="BFBFBF" w:themeFill="background1" w:themeFillShade="BF"/>
            <w:vAlign w:val="center"/>
          </w:tcPr>
          <w:p w14:paraId="7660A3B3" w14:textId="77777777" w:rsidR="00254150" w:rsidRDefault="00254150" w:rsidP="00CE7259">
            <w:pPr>
              <w:widowControl w:val="0"/>
              <w:suppressAutoHyphens w:val="0"/>
              <w:jc w:val="center"/>
              <w:rPr>
                <w:ins w:id="341" w:author="Author"/>
              </w:rPr>
            </w:pPr>
          </w:p>
        </w:tc>
      </w:tr>
      <w:tr w:rsidR="00061D8D" w:rsidRPr="001B18EC" w14:paraId="0DAC2DA7" w14:textId="0D460ECD" w:rsidTr="00061D8D">
        <w:trPr>
          <w:jc w:val="center"/>
        </w:trPr>
        <w:tc>
          <w:tcPr>
            <w:tcW w:w="1979" w:type="dxa"/>
            <w:vMerge w:val="restart"/>
            <w:tcMar>
              <w:top w:w="0" w:type="dxa"/>
              <w:left w:w="108" w:type="dxa"/>
              <w:bottom w:w="0" w:type="dxa"/>
              <w:right w:w="108" w:type="dxa"/>
            </w:tcMar>
            <w:vAlign w:val="center"/>
            <w:hideMark/>
          </w:tcPr>
          <w:p w14:paraId="0AC135A9" w14:textId="39B84803" w:rsidR="00061D8D" w:rsidRPr="001B18EC" w:rsidRDefault="00061D8D" w:rsidP="00CE7259">
            <w:pPr>
              <w:widowControl w:val="0"/>
              <w:suppressAutoHyphens w:val="0"/>
              <w:jc w:val="center"/>
              <w:rPr>
                <w:rFonts w:eastAsia="Calibri"/>
                <w:szCs w:val="22"/>
              </w:rPr>
            </w:pPr>
            <w:ins w:id="342" w:author="Author">
              <w:r>
                <w:t>48 hours</w:t>
              </w:r>
            </w:ins>
            <w:del w:id="343" w:author="Author">
              <w:r w:rsidRPr="001B18EC" w:rsidDel="008406A7">
                <w:delText>28 mcg/day</w:delText>
              </w:r>
            </w:del>
          </w:p>
        </w:tc>
        <w:tc>
          <w:tcPr>
            <w:tcW w:w="2520" w:type="dxa"/>
            <w:tcMar>
              <w:top w:w="0" w:type="dxa"/>
              <w:left w:w="108" w:type="dxa"/>
              <w:bottom w:w="0" w:type="dxa"/>
              <w:right w:w="108" w:type="dxa"/>
            </w:tcMar>
            <w:vAlign w:val="center"/>
            <w:hideMark/>
          </w:tcPr>
          <w:p w14:paraId="31345A9B" w14:textId="0358681B" w:rsidR="00061D8D" w:rsidRPr="001B18EC" w:rsidRDefault="00061D8D" w:rsidP="00CE7259">
            <w:pPr>
              <w:widowControl w:val="0"/>
              <w:suppressAutoHyphens w:val="0"/>
              <w:jc w:val="center"/>
              <w:rPr>
                <w:rFonts w:eastAsia="Calibri"/>
                <w:szCs w:val="22"/>
              </w:rPr>
            </w:pPr>
            <w:ins w:id="344" w:author="Author">
              <w:r w:rsidRPr="001B18EC">
                <w:t xml:space="preserve">9 mcg/day </w:t>
              </w:r>
            </w:ins>
            <w:del w:id="345" w:author="Author">
              <w:r w:rsidRPr="001B18EC" w:rsidDel="00061D8D">
                <w:delText>24 hours</w:delText>
              </w:r>
            </w:del>
          </w:p>
        </w:tc>
        <w:tc>
          <w:tcPr>
            <w:tcW w:w="2548" w:type="dxa"/>
            <w:gridSpan w:val="2"/>
            <w:tcMar>
              <w:top w:w="0" w:type="dxa"/>
              <w:left w:w="108" w:type="dxa"/>
              <w:bottom w:w="0" w:type="dxa"/>
              <w:right w:w="108" w:type="dxa"/>
            </w:tcMar>
            <w:vAlign w:val="center"/>
            <w:hideMark/>
          </w:tcPr>
          <w:p w14:paraId="4084A75A" w14:textId="63A273E4" w:rsidR="00061D8D" w:rsidRPr="001B18EC" w:rsidRDefault="00061D8D" w:rsidP="00CE7259">
            <w:pPr>
              <w:widowControl w:val="0"/>
              <w:suppressAutoHyphens w:val="0"/>
              <w:jc w:val="center"/>
              <w:rPr>
                <w:rFonts w:eastAsia="Calibri"/>
                <w:szCs w:val="22"/>
              </w:rPr>
            </w:pPr>
            <w:ins w:id="346" w:author="Author">
              <w:r>
                <w:t>5</w:t>
              </w:r>
            </w:ins>
            <w:del w:id="347" w:author="Author">
              <w:r w:rsidRPr="001B18EC" w:rsidDel="00061D8D">
                <w:delText>10</w:delText>
              </w:r>
            </w:del>
            <w:r w:rsidRPr="001B18EC">
              <w:rPr>
                <w:bCs/>
              </w:rPr>
              <w:t> mL/hour</w:t>
            </w:r>
          </w:p>
        </w:tc>
        <w:tc>
          <w:tcPr>
            <w:tcW w:w="2131" w:type="dxa"/>
            <w:tcMar>
              <w:top w:w="0" w:type="dxa"/>
              <w:left w:w="108" w:type="dxa"/>
              <w:bottom w:w="0" w:type="dxa"/>
              <w:right w:w="108" w:type="dxa"/>
            </w:tcMar>
            <w:vAlign w:val="center"/>
            <w:hideMark/>
          </w:tcPr>
          <w:p w14:paraId="3C1506A1" w14:textId="2D17118C" w:rsidR="00061D8D" w:rsidRPr="001B18EC" w:rsidRDefault="00061D8D" w:rsidP="00CE7259">
            <w:pPr>
              <w:widowControl w:val="0"/>
              <w:suppressAutoHyphens w:val="0"/>
              <w:jc w:val="center"/>
              <w:rPr>
                <w:rFonts w:eastAsia="Calibri"/>
                <w:szCs w:val="22"/>
              </w:rPr>
            </w:pPr>
            <w:ins w:id="348" w:author="Author">
              <w:r>
                <w:t>1.7</w:t>
              </w:r>
            </w:ins>
            <w:del w:id="349" w:author="Author">
              <w:r w:rsidRPr="001B18EC" w:rsidDel="00061D8D">
                <w:delText>2.6</w:delText>
              </w:r>
            </w:del>
            <w:r w:rsidRPr="001B18EC">
              <w:rPr>
                <w:bCs/>
              </w:rPr>
              <w:t> mL</w:t>
            </w:r>
          </w:p>
        </w:tc>
        <w:tc>
          <w:tcPr>
            <w:tcW w:w="1617" w:type="dxa"/>
          </w:tcPr>
          <w:p w14:paraId="53B28C23" w14:textId="4DA246AA" w:rsidR="00061D8D" w:rsidRPr="001B18EC" w:rsidRDefault="00061D8D" w:rsidP="00CE7259">
            <w:pPr>
              <w:widowControl w:val="0"/>
              <w:suppressAutoHyphens w:val="0"/>
              <w:jc w:val="center"/>
            </w:pPr>
            <w:ins w:id="350" w:author="Author">
              <w:r>
                <w:t>1</w:t>
              </w:r>
            </w:ins>
          </w:p>
        </w:tc>
      </w:tr>
      <w:tr w:rsidR="00061D8D" w:rsidRPr="001B18EC" w14:paraId="44D26900" w14:textId="03B7075D" w:rsidTr="00061D8D">
        <w:trPr>
          <w:jc w:val="center"/>
        </w:trPr>
        <w:tc>
          <w:tcPr>
            <w:tcW w:w="1979" w:type="dxa"/>
            <w:vMerge/>
            <w:vAlign w:val="center"/>
            <w:hideMark/>
          </w:tcPr>
          <w:p w14:paraId="21600702" w14:textId="77777777" w:rsidR="00061D8D" w:rsidRPr="001B18EC" w:rsidRDefault="00061D8D" w:rsidP="00CE7259">
            <w:pPr>
              <w:widowControl w:val="0"/>
              <w:suppressAutoHyphens w:val="0"/>
              <w:rPr>
                <w:rFonts w:eastAsia="Calibri"/>
                <w:szCs w:val="22"/>
              </w:rPr>
            </w:pPr>
          </w:p>
        </w:tc>
        <w:tc>
          <w:tcPr>
            <w:tcW w:w="2520" w:type="dxa"/>
            <w:tcMar>
              <w:top w:w="0" w:type="dxa"/>
              <w:left w:w="108" w:type="dxa"/>
              <w:bottom w:w="0" w:type="dxa"/>
              <w:right w:w="108" w:type="dxa"/>
            </w:tcMar>
            <w:vAlign w:val="center"/>
            <w:hideMark/>
          </w:tcPr>
          <w:p w14:paraId="7BF99910" w14:textId="1C452416" w:rsidR="00061D8D" w:rsidRPr="001B18EC" w:rsidRDefault="00061D8D" w:rsidP="00CE7259">
            <w:pPr>
              <w:widowControl w:val="0"/>
              <w:suppressAutoHyphens w:val="0"/>
              <w:jc w:val="center"/>
              <w:rPr>
                <w:rFonts w:eastAsia="Calibri"/>
                <w:szCs w:val="22"/>
              </w:rPr>
            </w:pPr>
            <w:ins w:id="351" w:author="Author">
              <w:r>
                <w:t>28</w:t>
              </w:r>
              <w:r w:rsidRPr="001B18EC">
                <w:t xml:space="preserve"> mcg/day </w:t>
              </w:r>
            </w:ins>
            <w:del w:id="352" w:author="Author">
              <w:r w:rsidRPr="001B18EC" w:rsidDel="00061D8D">
                <w:delText>48 hours</w:delText>
              </w:r>
            </w:del>
          </w:p>
        </w:tc>
        <w:tc>
          <w:tcPr>
            <w:tcW w:w="2548" w:type="dxa"/>
            <w:gridSpan w:val="2"/>
            <w:tcMar>
              <w:top w:w="0" w:type="dxa"/>
              <w:left w:w="108" w:type="dxa"/>
              <w:bottom w:w="0" w:type="dxa"/>
              <w:right w:w="108" w:type="dxa"/>
            </w:tcMar>
            <w:vAlign w:val="center"/>
            <w:hideMark/>
          </w:tcPr>
          <w:p w14:paraId="3171E3A3" w14:textId="77777777" w:rsidR="00061D8D" w:rsidRPr="001B18EC" w:rsidRDefault="00061D8D" w:rsidP="00CE7259">
            <w:pPr>
              <w:widowControl w:val="0"/>
              <w:suppressAutoHyphens w:val="0"/>
              <w:jc w:val="center"/>
              <w:rPr>
                <w:rFonts w:eastAsia="Calibri"/>
                <w:szCs w:val="22"/>
              </w:rPr>
            </w:pPr>
            <w:r w:rsidRPr="001B18EC">
              <w:t>5 </w:t>
            </w:r>
            <w:r w:rsidRPr="001B18EC">
              <w:rPr>
                <w:bCs/>
              </w:rPr>
              <w:t>mL/hour</w:t>
            </w:r>
          </w:p>
        </w:tc>
        <w:tc>
          <w:tcPr>
            <w:tcW w:w="2131" w:type="dxa"/>
            <w:tcMar>
              <w:top w:w="0" w:type="dxa"/>
              <w:left w:w="108" w:type="dxa"/>
              <w:bottom w:w="0" w:type="dxa"/>
              <w:right w:w="108" w:type="dxa"/>
            </w:tcMar>
            <w:vAlign w:val="center"/>
            <w:hideMark/>
          </w:tcPr>
          <w:p w14:paraId="7936C28C" w14:textId="77777777" w:rsidR="00061D8D" w:rsidRPr="001B18EC" w:rsidRDefault="00061D8D" w:rsidP="00CE7259">
            <w:pPr>
              <w:widowControl w:val="0"/>
              <w:suppressAutoHyphens w:val="0"/>
              <w:jc w:val="center"/>
              <w:rPr>
                <w:rFonts w:eastAsia="Calibri"/>
                <w:szCs w:val="22"/>
              </w:rPr>
            </w:pPr>
            <w:r w:rsidRPr="001B18EC">
              <w:t>5.2</w:t>
            </w:r>
            <w:r w:rsidRPr="001B18EC">
              <w:rPr>
                <w:bCs/>
              </w:rPr>
              <w:t> mL</w:t>
            </w:r>
            <w:del w:id="353" w:author="Author">
              <w:r w:rsidRPr="001B18EC" w:rsidDel="00061D8D">
                <w:rPr>
                  <w:bCs/>
                </w:rPr>
                <w:delText>*</w:delText>
              </w:r>
            </w:del>
          </w:p>
        </w:tc>
        <w:tc>
          <w:tcPr>
            <w:tcW w:w="1617" w:type="dxa"/>
          </w:tcPr>
          <w:p w14:paraId="1FA23CCD" w14:textId="657DB41C" w:rsidR="00061D8D" w:rsidRPr="001B18EC" w:rsidRDefault="00061D8D" w:rsidP="00CE7259">
            <w:pPr>
              <w:widowControl w:val="0"/>
              <w:suppressAutoHyphens w:val="0"/>
              <w:jc w:val="center"/>
            </w:pPr>
            <w:ins w:id="354" w:author="Author">
              <w:r>
                <w:t>2</w:t>
              </w:r>
            </w:ins>
          </w:p>
        </w:tc>
      </w:tr>
    </w:tbl>
    <w:p w14:paraId="5712ED74" w14:textId="370D72B1" w:rsidR="00FC1B28" w:rsidRPr="005F50A5" w:rsidRDefault="00FC1B28" w:rsidP="00CE7259">
      <w:pPr>
        <w:pStyle w:val="ListParagraph"/>
        <w:widowControl w:val="0"/>
        <w:suppressAutoHyphens w:val="0"/>
        <w:autoSpaceDE w:val="0"/>
        <w:autoSpaceDN w:val="0"/>
        <w:ind w:left="0" w:firstLine="90"/>
        <w:rPr>
          <w:ins w:id="355" w:author="Author"/>
          <w:color w:val="000000"/>
          <w:szCs w:val="22"/>
          <w:rPrChange w:id="356" w:author="Author">
            <w:rPr>
              <w:ins w:id="357" w:author="Author"/>
              <w:color w:val="000000"/>
              <w:sz w:val="19"/>
              <w:szCs w:val="19"/>
            </w:rPr>
          </w:rPrChange>
        </w:rPr>
      </w:pPr>
      <w:del w:id="358" w:author="Author">
        <w:r w:rsidRPr="005F50A5" w:rsidDel="00061D8D">
          <w:rPr>
            <w:bCs/>
            <w:szCs w:val="22"/>
            <w:rPrChange w:id="359" w:author="Author">
              <w:rPr>
                <w:bCs/>
                <w:sz w:val="19"/>
                <w:szCs w:val="19"/>
              </w:rPr>
            </w:rPrChange>
          </w:rPr>
          <w:delText xml:space="preserve">* </w:delText>
        </w:r>
        <w:r w:rsidRPr="005F50A5" w:rsidDel="00061D8D">
          <w:rPr>
            <w:color w:val="000000"/>
            <w:szCs w:val="22"/>
            <w:rPrChange w:id="360" w:author="Author">
              <w:rPr>
                <w:color w:val="000000"/>
                <w:sz w:val="19"/>
                <w:szCs w:val="19"/>
              </w:rPr>
            </w:rPrChange>
          </w:rPr>
          <w:delText xml:space="preserve">2 packages of </w:delText>
        </w:r>
        <w:r w:rsidRPr="005F50A5" w:rsidDel="00061D8D">
          <w:rPr>
            <w:szCs w:val="22"/>
            <w:rPrChange w:id="361" w:author="Author">
              <w:rPr>
                <w:sz w:val="19"/>
                <w:szCs w:val="19"/>
              </w:rPr>
            </w:rPrChange>
          </w:rPr>
          <w:delText>BLINCYTO</w:delText>
        </w:r>
        <w:r w:rsidRPr="005F50A5" w:rsidDel="00061D8D">
          <w:rPr>
            <w:color w:val="000000"/>
            <w:szCs w:val="22"/>
            <w:rPrChange w:id="362" w:author="Author">
              <w:rPr>
                <w:color w:val="000000"/>
                <w:sz w:val="19"/>
                <w:szCs w:val="19"/>
              </w:rPr>
            </w:rPrChange>
          </w:rPr>
          <w:delText xml:space="preserve"> are needed for preparation of 28 mcg/day dose infused over 48 hours at a rate of 5 mL/hour. </w:delText>
        </w:r>
      </w:del>
    </w:p>
    <w:p w14:paraId="015E53F7" w14:textId="77777777" w:rsidR="00583547" w:rsidRDefault="00583547" w:rsidP="00CE7259">
      <w:pPr>
        <w:pStyle w:val="ListParagraph"/>
        <w:widowControl w:val="0"/>
        <w:suppressAutoHyphens w:val="0"/>
        <w:autoSpaceDE w:val="0"/>
        <w:autoSpaceDN w:val="0"/>
        <w:ind w:left="0" w:firstLine="90"/>
        <w:rPr>
          <w:ins w:id="363" w:author="Author"/>
          <w:b/>
        </w:rPr>
      </w:pPr>
    </w:p>
    <w:p w14:paraId="19F5C652" w14:textId="3AE1BEB7" w:rsidR="00583547" w:rsidRDefault="00583547">
      <w:pPr>
        <w:pStyle w:val="ListParagraph"/>
        <w:keepNext/>
        <w:widowControl w:val="0"/>
        <w:suppressAutoHyphens w:val="0"/>
        <w:autoSpaceDE w:val="0"/>
        <w:autoSpaceDN w:val="0"/>
        <w:ind w:left="0" w:firstLine="90"/>
        <w:jc w:val="center"/>
        <w:rPr>
          <w:ins w:id="364" w:author="Author"/>
          <w:color w:val="000000"/>
          <w:sz w:val="19"/>
          <w:szCs w:val="19"/>
        </w:rPr>
        <w:pPrChange w:id="365" w:author="Author">
          <w:pPr>
            <w:pStyle w:val="ListParagraph"/>
            <w:widowControl w:val="0"/>
            <w:suppressAutoHyphens w:val="0"/>
            <w:autoSpaceDE w:val="0"/>
            <w:autoSpaceDN w:val="0"/>
            <w:ind w:left="0" w:firstLine="90"/>
            <w:jc w:val="center"/>
          </w:pPr>
        </w:pPrChange>
      </w:pPr>
      <w:commentRangeStart w:id="366"/>
      <w:ins w:id="367" w:author="Author">
        <w:r w:rsidRPr="001B18EC">
          <w:rPr>
            <w:b/>
          </w:rPr>
          <w:lastRenderedPageBreak/>
          <w:t>Table</w:t>
        </w:r>
      </w:ins>
      <w:commentRangeEnd w:id="366"/>
      <w:r w:rsidR="004A7257">
        <w:rPr>
          <w:rStyle w:val="CommentReference"/>
        </w:rPr>
        <w:commentReference w:id="366"/>
      </w:r>
      <w:ins w:id="368" w:author="Author">
        <w:r w:rsidRPr="001B18EC">
          <w:rPr>
            <w:b/>
          </w:rPr>
          <w:t> </w:t>
        </w:r>
        <w:r>
          <w:rPr>
            <w:b/>
          </w:rPr>
          <w:t>5</w:t>
        </w:r>
        <w:r w:rsidRPr="001B18EC">
          <w:rPr>
            <w:b/>
          </w:rPr>
          <w:t xml:space="preserve">.  For Patients Weighing Less Than 45 kg: Volumes to </w:t>
        </w:r>
        <w:r w:rsidRPr="008947CF">
          <w:rPr>
            <w:b/>
          </w:rPr>
          <w:t>A</w:t>
        </w:r>
        <w:r w:rsidRPr="009800EE">
          <w:rPr>
            <w:b/>
          </w:rPr>
          <w:t>dd to IV Bag</w:t>
        </w:r>
      </w:ins>
    </w:p>
    <w:p w14:paraId="3B33B230" w14:textId="49479E6C" w:rsidR="00583547" w:rsidRDefault="00583547">
      <w:pPr>
        <w:pStyle w:val="ListParagraph"/>
        <w:keepNext/>
        <w:widowControl w:val="0"/>
        <w:suppressAutoHyphens w:val="0"/>
        <w:autoSpaceDE w:val="0"/>
        <w:autoSpaceDN w:val="0"/>
        <w:ind w:left="0" w:firstLine="90"/>
        <w:rPr>
          <w:ins w:id="369" w:author="Author"/>
          <w:color w:val="000000"/>
          <w:sz w:val="19"/>
          <w:szCs w:val="19"/>
        </w:rPr>
        <w:pPrChange w:id="370" w:author="Author">
          <w:pPr>
            <w:pStyle w:val="ListParagraph"/>
            <w:widowControl w:val="0"/>
            <w:suppressAutoHyphens w:val="0"/>
            <w:autoSpaceDE w:val="0"/>
            <w:autoSpaceDN w:val="0"/>
            <w:ind w:left="0" w:firstLine="90"/>
          </w:pPr>
        </w:pPrChange>
      </w:pPr>
    </w:p>
    <w:tbl>
      <w:tblPr>
        <w:tblW w:w="0" w:type="auto"/>
        <w:tblInd w:w="-5" w:type="dxa"/>
        <w:tblLayout w:type="fixed"/>
        <w:tblCellMar>
          <w:left w:w="0" w:type="dxa"/>
          <w:right w:w="0" w:type="dxa"/>
        </w:tblCellMar>
        <w:tblLook w:val="0000" w:firstRow="0" w:lastRow="0" w:firstColumn="0" w:lastColumn="0" w:noHBand="0" w:noVBand="0"/>
      </w:tblPr>
      <w:tblGrid>
        <w:gridCol w:w="1298"/>
        <w:gridCol w:w="1492"/>
        <w:gridCol w:w="1620"/>
        <w:gridCol w:w="2700"/>
        <w:gridCol w:w="1170"/>
        <w:gridCol w:w="990"/>
      </w:tblGrid>
      <w:tr w:rsidR="00583547" w:rsidRPr="008142B3" w14:paraId="5C8E471E" w14:textId="77777777" w:rsidTr="00583547">
        <w:trPr>
          <w:trHeight w:val="262"/>
          <w:ins w:id="371" w:author="Author"/>
        </w:trPr>
        <w:tc>
          <w:tcPr>
            <w:tcW w:w="7110" w:type="dxa"/>
            <w:gridSpan w:val="4"/>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110C23F9" w14:textId="77777777" w:rsidR="00583547" w:rsidRPr="00441BCF" w:rsidRDefault="00583547">
            <w:pPr>
              <w:keepNext/>
              <w:widowControl w:val="0"/>
              <w:suppressAutoHyphens w:val="0"/>
              <w:rPr>
                <w:ins w:id="372" w:author="Author"/>
                <w:b/>
              </w:rPr>
              <w:pPrChange w:id="373" w:author="Author">
                <w:pPr>
                  <w:widowControl w:val="0"/>
                  <w:suppressAutoHyphens w:val="0"/>
                </w:pPr>
              </w:pPrChange>
            </w:pPr>
            <w:ins w:id="374" w:author="Author">
              <w:r w:rsidRPr="00441BCF">
                <w:rPr>
                  <w:b/>
                </w:rPr>
                <w:t>0.9% Sodium Chloride Injection, USP (starting volume)</w:t>
              </w:r>
            </w:ins>
          </w:p>
        </w:tc>
        <w:tc>
          <w:tcPr>
            <w:tcW w:w="2160" w:type="dxa"/>
            <w:gridSpan w:val="2"/>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19CCB025" w14:textId="77777777" w:rsidR="00583547" w:rsidRPr="00441BCF" w:rsidRDefault="00583547">
            <w:pPr>
              <w:keepNext/>
              <w:widowControl w:val="0"/>
              <w:suppressAutoHyphens w:val="0"/>
              <w:jc w:val="center"/>
              <w:rPr>
                <w:ins w:id="375" w:author="Author"/>
              </w:rPr>
              <w:pPrChange w:id="376" w:author="Author">
                <w:pPr>
                  <w:widowControl w:val="0"/>
                  <w:suppressAutoHyphens w:val="0"/>
                  <w:jc w:val="center"/>
                </w:pPr>
              </w:pPrChange>
            </w:pPr>
            <w:ins w:id="377" w:author="Author">
              <w:r w:rsidRPr="00441BCF">
                <w:t>270 mL</w:t>
              </w:r>
            </w:ins>
          </w:p>
        </w:tc>
      </w:tr>
      <w:tr w:rsidR="00583547" w:rsidRPr="008142B3" w14:paraId="1295EFB0" w14:textId="77777777" w:rsidTr="00583547">
        <w:trPr>
          <w:trHeight w:val="262"/>
          <w:ins w:id="378" w:author="Author"/>
        </w:trPr>
        <w:tc>
          <w:tcPr>
            <w:tcW w:w="7110" w:type="dxa"/>
            <w:gridSpan w:val="4"/>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594B3545" w14:textId="007DE1A6" w:rsidR="00583547" w:rsidRPr="00441BCF" w:rsidRDefault="00583547">
            <w:pPr>
              <w:keepNext/>
              <w:widowControl w:val="0"/>
              <w:suppressAutoHyphens w:val="0"/>
              <w:rPr>
                <w:ins w:id="379" w:author="Author"/>
                <w:b/>
              </w:rPr>
              <w:pPrChange w:id="380" w:author="Author">
                <w:pPr>
                  <w:widowControl w:val="0"/>
                  <w:suppressAutoHyphens w:val="0"/>
                </w:pPr>
              </w:pPrChange>
            </w:pPr>
            <w:ins w:id="381" w:author="Author">
              <w:r w:rsidRPr="00441BCF">
                <w:rPr>
                  <w:b/>
                </w:rPr>
                <w:t>IV Solution Stabilizer (fixed amount for 24</w:t>
              </w:r>
              <w:commentRangeStart w:id="382"/>
              <w:r w:rsidR="005F4DFC">
                <w:rPr>
                  <w:b/>
                </w:rPr>
                <w:noBreakHyphen/>
              </w:r>
              <w:commentRangeEnd w:id="382"/>
              <w:r w:rsidR="005F4DFC">
                <w:rPr>
                  <w:rStyle w:val="CommentReference"/>
                </w:rPr>
                <w:commentReference w:id="382"/>
              </w:r>
              <w:r w:rsidRPr="00441BCF">
                <w:rPr>
                  <w:b/>
                </w:rPr>
                <w:t xml:space="preserve"> and 48</w:t>
              </w:r>
              <w:del w:id="383" w:author="Author">
                <w:r w:rsidRPr="00441BCF" w:rsidDel="005F4DFC">
                  <w:rPr>
                    <w:b/>
                  </w:rPr>
                  <w:delText>-</w:delText>
                </w:r>
              </w:del>
              <w:r w:rsidR="005F4DFC">
                <w:rPr>
                  <w:b/>
                </w:rPr>
                <w:noBreakHyphen/>
              </w:r>
              <w:r w:rsidRPr="00441BCF">
                <w:rPr>
                  <w:b/>
                </w:rPr>
                <w:t>hour infusion durations)</w:t>
              </w:r>
            </w:ins>
          </w:p>
        </w:tc>
        <w:tc>
          <w:tcPr>
            <w:tcW w:w="2160" w:type="dxa"/>
            <w:gridSpan w:val="2"/>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35477D12" w14:textId="77777777" w:rsidR="00583547" w:rsidRPr="00441BCF" w:rsidRDefault="00583547">
            <w:pPr>
              <w:keepNext/>
              <w:widowControl w:val="0"/>
              <w:suppressAutoHyphens w:val="0"/>
              <w:jc w:val="center"/>
              <w:rPr>
                <w:ins w:id="384" w:author="Author"/>
              </w:rPr>
              <w:pPrChange w:id="385" w:author="Author">
                <w:pPr>
                  <w:widowControl w:val="0"/>
                  <w:suppressAutoHyphens w:val="0"/>
                  <w:jc w:val="center"/>
                </w:pPr>
              </w:pPrChange>
            </w:pPr>
            <w:ins w:id="386" w:author="Author">
              <w:r w:rsidRPr="00441BCF">
                <w:t>5.5 mL</w:t>
              </w:r>
            </w:ins>
          </w:p>
        </w:tc>
      </w:tr>
      <w:tr w:rsidR="00583547" w:rsidRPr="008142B3" w14:paraId="5F326358" w14:textId="77777777" w:rsidTr="00583547">
        <w:trPr>
          <w:trHeight w:val="20"/>
          <w:ins w:id="387" w:author="Author"/>
        </w:trPr>
        <w:tc>
          <w:tcPr>
            <w:tcW w:w="9270" w:type="dxa"/>
            <w:gridSpan w:val="6"/>
            <w:tcBorders>
              <w:top w:val="single" w:sz="4" w:space="0" w:color="000000"/>
              <w:left w:val="single" w:sz="4" w:space="0" w:color="000000"/>
              <w:bottom w:val="single" w:sz="4" w:space="0" w:color="000000"/>
            </w:tcBorders>
            <w:shd w:val="clear" w:color="auto" w:fill="D9D9D9" w:themeFill="background1" w:themeFillShade="D9"/>
            <w:tcMar>
              <w:top w:w="62" w:type="dxa"/>
              <w:left w:w="0" w:type="dxa"/>
              <w:bottom w:w="62" w:type="dxa"/>
              <w:right w:w="57" w:type="dxa"/>
            </w:tcMar>
          </w:tcPr>
          <w:p w14:paraId="1D18E5BE" w14:textId="77777777" w:rsidR="00583547" w:rsidRPr="00441BCF" w:rsidRDefault="00583547" w:rsidP="00583547">
            <w:pPr>
              <w:widowControl w:val="0"/>
              <w:suppressAutoHyphens w:val="0"/>
              <w:jc w:val="center"/>
              <w:rPr>
                <w:ins w:id="388" w:author="Author"/>
                <w:sz w:val="2"/>
              </w:rPr>
            </w:pPr>
          </w:p>
        </w:tc>
      </w:tr>
      <w:tr w:rsidR="00583547" w:rsidRPr="008142B3" w14:paraId="7788B5CA" w14:textId="77777777" w:rsidTr="00583547">
        <w:trPr>
          <w:trHeight w:val="131"/>
          <w:ins w:id="389" w:author="Author"/>
        </w:trPr>
        <w:tc>
          <w:tcPr>
            <w:tcW w:w="1298" w:type="dxa"/>
            <w:vMerge w:val="restart"/>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2B19FF16" w14:textId="77777777" w:rsidR="00583547" w:rsidRPr="00441BCF" w:rsidRDefault="00583547" w:rsidP="00583547">
            <w:pPr>
              <w:widowControl w:val="0"/>
              <w:suppressAutoHyphens w:val="0"/>
              <w:jc w:val="center"/>
              <w:rPr>
                <w:ins w:id="390" w:author="Author"/>
                <w:b/>
              </w:rPr>
            </w:pPr>
            <w:ins w:id="391" w:author="Author">
              <w:r w:rsidRPr="00441BCF">
                <w:rPr>
                  <w:b/>
                </w:rPr>
                <w:t>Infusion Duration</w:t>
              </w:r>
            </w:ins>
          </w:p>
        </w:tc>
        <w:tc>
          <w:tcPr>
            <w:tcW w:w="1492" w:type="dxa"/>
            <w:vMerge w:val="restart"/>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1F5BB9D9" w14:textId="77777777" w:rsidR="00583547" w:rsidRPr="00441BCF" w:rsidRDefault="00583547" w:rsidP="00583547">
            <w:pPr>
              <w:widowControl w:val="0"/>
              <w:suppressAutoHyphens w:val="0"/>
              <w:jc w:val="center"/>
              <w:rPr>
                <w:ins w:id="392" w:author="Author"/>
                <w:b/>
              </w:rPr>
            </w:pPr>
            <w:ins w:id="393" w:author="Author">
              <w:r w:rsidRPr="00441BCF">
                <w:rPr>
                  <w:b/>
                </w:rPr>
                <w:t>Dose</w:t>
              </w:r>
            </w:ins>
          </w:p>
        </w:tc>
        <w:tc>
          <w:tcPr>
            <w:tcW w:w="1620" w:type="dxa"/>
            <w:vMerge w:val="restart"/>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1CF57EEB" w14:textId="77777777" w:rsidR="00583547" w:rsidRPr="00441BCF" w:rsidRDefault="00583547" w:rsidP="00583547">
            <w:pPr>
              <w:widowControl w:val="0"/>
              <w:suppressAutoHyphens w:val="0"/>
              <w:jc w:val="center"/>
              <w:rPr>
                <w:ins w:id="394" w:author="Author"/>
                <w:b/>
              </w:rPr>
            </w:pPr>
            <w:ins w:id="395" w:author="Author">
              <w:r w:rsidRPr="00441BCF">
                <w:rPr>
                  <w:b/>
                </w:rPr>
                <w:t>Infusion Rate</w:t>
              </w:r>
            </w:ins>
          </w:p>
        </w:tc>
        <w:tc>
          <w:tcPr>
            <w:tcW w:w="2700" w:type="dxa"/>
            <w:vMerge w:val="restart"/>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1112C2FC" w14:textId="77777777" w:rsidR="00583547" w:rsidRPr="00441BCF" w:rsidRDefault="00583547" w:rsidP="00583547">
            <w:pPr>
              <w:widowControl w:val="0"/>
              <w:suppressAutoHyphens w:val="0"/>
              <w:jc w:val="center"/>
              <w:rPr>
                <w:ins w:id="396" w:author="Author"/>
                <w:b/>
              </w:rPr>
            </w:pPr>
            <w:ins w:id="397" w:author="Author">
              <w:r w:rsidRPr="00441BCF">
                <w:rPr>
                  <w:b/>
                </w:rPr>
                <w:t>BSA (</w:t>
              </w:r>
              <w:r w:rsidRPr="00441BCF">
                <w:rPr>
                  <w:b/>
                  <w:bCs/>
                  <w:color w:val="000000"/>
                  <w:szCs w:val="22"/>
                </w:rPr>
                <w:t>m</w:t>
              </w:r>
              <w:r w:rsidRPr="00441BCF">
                <w:rPr>
                  <w:b/>
                  <w:bCs/>
                  <w:color w:val="000000"/>
                  <w:szCs w:val="22"/>
                  <w:vertAlign w:val="superscript"/>
                </w:rPr>
                <w:t>2</w:t>
              </w:r>
              <w:r w:rsidRPr="00441BCF">
                <w:rPr>
                  <w:b/>
                </w:rPr>
                <w:t>)</w:t>
              </w:r>
            </w:ins>
          </w:p>
        </w:tc>
        <w:tc>
          <w:tcPr>
            <w:tcW w:w="2160" w:type="dxa"/>
            <w:gridSpan w:val="2"/>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17CEE736" w14:textId="77777777" w:rsidR="00583547" w:rsidRPr="00441BCF" w:rsidRDefault="00583547" w:rsidP="00583547">
            <w:pPr>
              <w:widowControl w:val="0"/>
              <w:suppressAutoHyphens w:val="0"/>
              <w:jc w:val="center"/>
              <w:rPr>
                <w:ins w:id="398" w:author="Author"/>
                <w:b/>
              </w:rPr>
            </w:pPr>
            <w:ins w:id="399" w:author="Author">
              <w:r w:rsidRPr="00441BCF">
                <w:rPr>
                  <w:b/>
                </w:rPr>
                <w:t>Reconstituted BLINCYTO</w:t>
              </w:r>
            </w:ins>
          </w:p>
        </w:tc>
      </w:tr>
      <w:tr w:rsidR="00583547" w:rsidRPr="008142B3" w14:paraId="20E6577F" w14:textId="77777777" w:rsidTr="00583547">
        <w:trPr>
          <w:trHeight w:val="131"/>
          <w:ins w:id="400" w:author="Author"/>
        </w:trPr>
        <w:tc>
          <w:tcPr>
            <w:tcW w:w="1298" w:type="dxa"/>
            <w:vMerge/>
            <w:tcBorders>
              <w:top w:val="single" w:sz="4" w:space="0" w:color="000000"/>
              <w:left w:val="single" w:sz="4" w:space="0" w:color="000000"/>
              <w:bottom w:val="single" w:sz="4" w:space="0" w:color="000000"/>
              <w:right w:val="single" w:sz="4" w:space="0" w:color="000000"/>
            </w:tcBorders>
          </w:tcPr>
          <w:p w14:paraId="52B308E8" w14:textId="77777777" w:rsidR="00583547" w:rsidRPr="00441BCF" w:rsidRDefault="00583547" w:rsidP="00583547">
            <w:pPr>
              <w:widowControl w:val="0"/>
              <w:suppressAutoHyphens w:val="0"/>
              <w:jc w:val="center"/>
              <w:rPr>
                <w:ins w:id="401" w:author="Author"/>
                <w:b/>
              </w:rPr>
            </w:pPr>
          </w:p>
        </w:tc>
        <w:tc>
          <w:tcPr>
            <w:tcW w:w="1492" w:type="dxa"/>
            <w:vMerge/>
            <w:tcBorders>
              <w:top w:val="single" w:sz="4" w:space="0" w:color="000000"/>
              <w:left w:val="single" w:sz="4" w:space="0" w:color="000000"/>
              <w:bottom w:val="single" w:sz="4" w:space="0" w:color="000000"/>
              <w:right w:val="single" w:sz="4" w:space="0" w:color="000000"/>
            </w:tcBorders>
          </w:tcPr>
          <w:p w14:paraId="3969964E" w14:textId="77777777" w:rsidR="00583547" w:rsidRPr="00441BCF" w:rsidRDefault="00583547" w:rsidP="00583547">
            <w:pPr>
              <w:widowControl w:val="0"/>
              <w:suppressAutoHyphens w:val="0"/>
              <w:jc w:val="center"/>
              <w:rPr>
                <w:ins w:id="402" w:author="Author"/>
                <w:b/>
              </w:rPr>
            </w:pPr>
          </w:p>
        </w:tc>
        <w:tc>
          <w:tcPr>
            <w:tcW w:w="1620" w:type="dxa"/>
            <w:vMerge/>
            <w:tcBorders>
              <w:top w:val="single" w:sz="4" w:space="0" w:color="000000"/>
              <w:left w:val="single" w:sz="4" w:space="0" w:color="000000"/>
              <w:bottom w:val="single" w:sz="4" w:space="0" w:color="000000"/>
              <w:right w:val="single" w:sz="4" w:space="0" w:color="000000"/>
            </w:tcBorders>
          </w:tcPr>
          <w:p w14:paraId="22B80900" w14:textId="77777777" w:rsidR="00583547" w:rsidRPr="00441BCF" w:rsidRDefault="00583547" w:rsidP="00583547">
            <w:pPr>
              <w:widowControl w:val="0"/>
              <w:suppressAutoHyphens w:val="0"/>
              <w:jc w:val="center"/>
              <w:rPr>
                <w:ins w:id="403" w:author="Author"/>
                <w:b/>
              </w:rPr>
            </w:pPr>
          </w:p>
        </w:tc>
        <w:tc>
          <w:tcPr>
            <w:tcW w:w="2700" w:type="dxa"/>
            <w:vMerge/>
            <w:tcBorders>
              <w:top w:val="single" w:sz="4" w:space="0" w:color="000000"/>
              <w:left w:val="single" w:sz="4" w:space="0" w:color="000000"/>
              <w:bottom w:val="single" w:sz="4" w:space="0" w:color="000000"/>
              <w:right w:val="single" w:sz="4" w:space="0" w:color="000000"/>
            </w:tcBorders>
          </w:tcPr>
          <w:p w14:paraId="093E169A" w14:textId="77777777" w:rsidR="00583547" w:rsidRPr="00441BCF" w:rsidRDefault="00583547" w:rsidP="00583547">
            <w:pPr>
              <w:widowControl w:val="0"/>
              <w:suppressAutoHyphens w:val="0"/>
              <w:jc w:val="center"/>
              <w:rPr>
                <w:ins w:id="404" w:author="Author"/>
                <w:b/>
              </w:rPr>
            </w:pPr>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2DF5BE01" w14:textId="77777777" w:rsidR="00583547" w:rsidRPr="00441BCF" w:rsidRDefault="00583547" w:rsidP="00583547">
            <w:pPr>
              <w:widowControl w:val="0"/>
              <w:spacing w:line="200" w:lineRule="atLeast"/>
              <w:jc w:val="center"/>
              <w:textAlignment w:val="center"/>
              <w:rPr>
                <w:ins w:id="405" w:author="Author"/>
                <w:b/>
              </w:rPr>
            </w:pPr>
            <w:ins w:id="406" w:author="Author">
              <w:r w:rsidRPr="00441BCF">
                <w:rPr>
                  <w:b/>
                </w:rPr>
                <w:t>Amount</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4786FEB6" w14:textId="77777777" w:rsidR="00583547" w:rsidRPr="00441BCF" w:rsidRDefault="00583547" w:rsidP="00583547">
            <w:pPr>
              <w:widowControl w:val="0"/>
              <w:spacing w:line="200" w:lineRule="atLeast"/>
              <w:jc w:val="center"/>
              <w:textAlignment w:val="center"/>
              <w:rPr>
                <w:ins w:id="407" w:author="Author"/>
                <w:b/>
              </w:rPr>
            </w:pPr>
            <w:ins w:id="408" w:author="Author">
              <w:r w:rsidRPr="00441BCF">
                <w:rPr>
                  <w:b/>
                </w:rPr>
                <w:t>Vials</w:t>
              </w:r>
            </w:ins>
          </w:p>
        </w:tc>
      </w:tr>
      <w:tr w:rsidR="00583547" w:rsidRPr="008142B3" w14:paraId="4DBA8FD8" w14:textId="77777777" w:rsidTr="00583547">
        <w:trPr>
          <w:trHeight w:val="262"/>
          <w:ins w:id="409" w:author="Author"/>
        </w:trPr>
        <w:tc>
          <w:tcPr>
            <w:tcW w:w="1298" w:type="dxa"/>
            <w:vMerge w:val="restart"/>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vAlign w:val="center"/>
          </w:tcPr>
          <w:p w14:paraId="3FB772A3" w14:textId="77777777" w:rsidR="00583547" w:rsidRPr="00441BCF" w:rsidRDefault="00583547" w:rsidP="00583547">
            <w:pPr>
              <w:widowControl w:val="0"/>
              <w:suppressAutoHyphens w:val="0"/>
              <w:jc w:val="center"/>
              <w:rPr>
                <w:ins w:id="410" w:author="Author"/>
                <w:b/>
              </w:rPr>
            </w:pPr>
            <w:ins w:id="411" w:author="Author">
              <w:r w:rsidRPr="00441BCF">
                <w:rPr>
                  <w:b/>
                </w:rPr>
                <w:t>24 hours</w:t>
              </w:r>
            </w:ins>
          </w:p>
        </w:tc>
        <w:tc>
          <w:tcPr>
            <w:tcW w:w="1492" w:type="dxa"/>
            <w:vMerge w:val="restart"/>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vAlign w:val="center"/>
          </w:tcPr>
          <w:p w14:paraId="7BB5A656" w14:textId="77777777" w:rsidR="00583547" w:rsidRPr="00441BCF" w:rsidRDefault="00583547" w:rsidP="00583547">
            <w:pPr>
              <w:widowControl w:val="0"/>
              <w:suppressAutoHyphens w:val="0"/>
              <w:jc w:val="center"/>
              <w:rPr>
                <w:ins w:id="412" w:author="Author"/>
              </w:rPr>
            </w:pPr>
            <w:ins w:id="413" w:author="Author">
              <w:r w:rsidRPr="00441BCF">
                <w:t>5 mcg/</w:t>
              </w:r>
              <w:r w:rsidRPr="00E85B2C">
                <w:rPr>
                  <w:bCs/>
                  <w:color w:val="000000"/>
                  <w:szCs w:val="22"/>
                </w:rPr>
                <w:t>m</w:t>
              </w:r>
              <w:r w:rsidRPr="00E85B2C">
                <w:rPr>
                  <w:bCs/>
                  <w:color w:val="000000"/>
                  <w:szCs w:val="22"/>
                  <w:vertAlign w:val="superscript"/>
                </w:rPr>
                <w:t>2</w:t>
              </w:r>
              <w:r w:rsidRPr="00441BCF">
                <w:t>/day</w:t>
              </w:r>
            </w:ins>
          </w:p>
        </w:tc>
        <w:tc>
          <w:tcPr>
            <w:tcW w:w="1620" w:type="dxa"/>
            <w:vMerge w:val="restart"/>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vAlign w:val="center"/>
          </w:tcPr>
          <w:p w14:paraId="02BB2A41" w14:textId="77777777" w:rsidR="00583547" w:rsidRPr="00441BCF" w:rsidRDefault="00583547" w:rsidP="00583547">
            <w:pPr>
              <w:widowControl w:val="0"/>
              <w:suppressAutoHyphens w:val="0"/>
              <w:jc w:val="center"/>
              <w:rPr>
                <w:ins w:id="414" w:author="Author"/>
              </w:rPr>
            </w:pPr>
            <w:ins w:id="415" w:author="Author">
              <w:r w:rsidRPr="00441BCF">
                <w:t>10 mL/hour</w:t>
              </w:r>
            </w:ins>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6150C093" w14:textId="77777777" w:rsidR="00583547" w:rsidRPr="00441BCF" w:rsidRDefault="00583547" w:rsidP="00583547">
            <w:pPr>
              <w:widowControl w:val="0"/>
              <w:suppressAutoHyphens w:val="0"/>
              <w:jc w:val="center"/>
              <w:rPr>
                <w:ins w:id="416" w:author="Author"/>
              </w:rPr>
            </w:pPr>
            <w:ins w:id="417" w:author="Author">
              <w:r w:rsidRPr="00441BCF">
                <w:t>1.5 – 1.59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71F8B3C0" w14:textId="77777777" w:rsidR="00583547" w:rsidRPr="00441BCF" w:rsidRDefault="00583547" w:rsidP="00583547">
            <w:pPr>
              <w:widowControl w:val="0"/>
              <w:suppressAutoHyphens w:val="0"/>
              <w:jc w:val="center"/>
              <w:rPr>
                <w:ins w:id="418" w:author="Author"/>
              </w:rPr>
            </w:pPr>
            <w:ins w:id="419" w:author="Author">
              <w:r w:rsidRPr="00441BCF">
                <w:t>0.7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6D14B041" w14:textId="77777777" w:rsidR="00583547" w:rsidRPr="00441BCF" w:rsidRDefault="00583547" w:rsidP="00583547">
            <w:pPr>
              <w:widowControl w:val="0"/>
              <w:suppressAutoHyphens w:val="0"/>
              <w:jc w:val="center"/>
              <w:rPr>
                <w:ins w:id="420" w:author="Author"/>
              </w:rPr>
            </w:pPr>
            <w:ins w:id="421" w:author="Author">
              <w:r w:rsidRPr="00441BCF">
                <w:t>1</w:t>
              </w:r>
            </w:ins>
          </w:p>
        </w:tc>
      </w:tr>
      <w:tr w:rsidR="00583547" w:rsidRPr="008142B3" w14:paraId="69FA7D76" w14:textId="77777777" w:rsidTr="00583547">
        <w:trPr>
          <w:trHeight w:val="262"/>
          <w:ins w:id="422" w:author="Author"/>
        </w:trPr>
        <w:tc>
          <w:tcPr>
            <w:tcW w:w="1298" w:type="dxa"/>
            <w:vMerge/>
            <w:tcBorders>
              <w:top w:val="single" w:sz="4" w:space="0" w:color="000000"/>
              <w:left w:val="single" w:sz="4" w:space="0" w:color="000000"/>
              <w:bottom w:val="single" w:sz="4" w:space="0" w:color="000000"/>
              <w:right w:val="single" w:sz="4" w:space="0" w:color="000000"/>
            </w:tcBorders>
          </w:tcPr>
          <w:p w14:paraId="092D3068" w14:textId="77777777" w:rsidR="00583547" w:rsidRPr="00441BCF" w:rsidRDefault="00583547" w:rsidP="00583547">
            <w:pPr>
              <w:widowControl w:val="0"/>
              <w:suppressAutoHyphens w:val="0"/>
              <w:jc w:val="center"/>
              <w:rPr>
                <w:ins w:id="423"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25A6BE94" w14:textId="77777777" w:rsidR="00583547" w:rsidRPr="00441BCF" w:rsidRDefault="00583547" w:rsidP="00583547">
            <w:pPr>
              <w:widowControl w:val="0"/>
              <w:suppressAutoHyphens w:val="0"/>
              <w:jc w:val="center"/>
              <w:rPr>
                <w:ins w:id="424"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08EA0178" w14:textId="77777777" w:rsidR="00583547" w:rsidRPr="00441BCF" w:rsidRDefault="00583547" w:rsidP="00583547">
            <w:pPr>
              <w:widowControl w:val="0"/>
              <w:suppressAutoHyphens w:val="0"/>
              <w:jc w:val="center"/>
              <w:rPr>
                <w:ins w:id="425"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144719EF" w14:textId="77777777" w:rsidR="00583547" w:rsidRPr="00441BCF" w:rsidRDefault="00583547" w:rsidP="00583547">
            <w:pPr>
              <w:widowControl w:val="0"/>
              <w:spacing w:line="200" w:lineRule="atLeast"/>
              <w:jc w:val="center"/>
              <w:textAlignment w:val="center"/>
              <w:rPr>
                <w:ins w:id="426" w:author="Author"/>
              </w:rPr>
            </w:pPr>
            <w:ins w:id="427" w:author="Author">
              <w:r w:rsidRPr="00441BCF">
                <w:t>1.4 – 1.49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06BAA84A" w14:textId="77777777" w:rsidR="00583547" w:rsidRPr="00441BCF" w:rsidRDefault="00583547" w:rsidP="00583547">
            <w:pPr>
              <w:widowControl w:val="0"/>
              <w:spacing w:line="200" w:lineRule="atLeast"/>
              <w:jc w:val="center"/>
              <w:textAlignment w:val="center"/>
              <w:rPr>
                <w:ins w:id="428" w:author="Author"/>
              </w:rPr>
            </w:pPr>
            <w:ins w:id="429" w:author="Author">
              <w:r w:rsidRPr="00441BCF">
                <w:t>0.66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41D6D6C8" w14:textId="77777777" w:rsidR="00583547" w:rsidRPr="00441BCF" w:rsidRDefault="00583547" w:rsidP="00583547">
            <w:pPr>
              <w:widowControl w:val="0"/>
              <w:spacing w:line="200" w:lineRule="atLeast"/>
              <w:jc w:val="center"/>
              <w:textAlignment w:val="center"/>
              <w:rPr>
                <w:ins w:id="430" w:author="Author"/>
              </w:rPr>
            </w:pPr>
            <w:ins w:id="431" w:author="Author">
              <w:r w:rsidRPr="00441BCF">
                <w:t>1</w:t>
              </w:r>
            </w:ins>
          </w:p>
        </w:tc>
      </w:tr>
      <w:tr w:rsidR="00583547" w:rsidRPr="008142B3" w14:paraId="694E103E" w14:textId="77777777" w:rsidTr="00583547">
        <w:trPr>
          <w:trHeight w:val="262"/>
          <w:ins w:id="432" w:author="Author"/>
        </w:trPr>
        <w:tc>
          <w:tcPr>
            <w:tcW w:w="1298" w:type="dxa"/>
            <w:vMerge/>
            <w:tcBorders>
              <w:top w:val="single" w:sz="4" w:space="0" w:color="000000"/>
              <w:left w:val="single" w:sz="4" w:space="0" w:color="000000"/>
              <w:bottom w:val="single" w:sz="4" w:space="0" w:color="000000"/>
              <w:right w:val="single" w:sz="4" w:space="0" w:color="000000"/>
            </w:tcBorders>
          </w:tcPr>
          <w:p w14:paraId="49AC0AA8" w14:textId="77777777" w:rsidR="00583547" w:rsidRPr="00441BCF" w:rsidRDefault="00583547" w:rsidP="00583547">
            <w:pPr>
              <w:widowControl w:val="0"/>
              <w:suppressAutoHyphens w:val="0"/>
              <w:jc w:val="center"/>
              <w:rPr>
                <w:ins w:id="433"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6821B35C" w14:textId="77777777" w:rsidR="00583547" w:rsidRPr="00441BCF" w:rsidRDefault="00583547" w:rsidP="00583547">
            <w:pPr>
              <w:widowControl w:val="0"/>
              <w:suppressAutoHyphens w:val="0"/>
              <w:jc w:val="center"/>
              <w:rPr>
                <w:ins w:id="434"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6FEAB293" w14:textId="77777777" w:rsidR="00583547" w:rsidRPr="00441BCF" w:rsidRDefault="00583547" w:rsidP="00583547">
            <w:pPr>
              <w:widowControl w:val="0"/>
              <w:suppressAutoHyphens w:val="0"/>
              <w:jc w:val="center"/>
              <w:rPr>
                <w:ins w:id="435"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19D1AFA9" w14:textId="77777777" w:rsidR="00583547" w:rsidRPr="00441BCF" w:rsidRDefault="00583547" w:rsidP="00583547">
            <w:pPr>
              <w:widowControl w:val="0"/>
              <w:spacing w:line="200" w:lineRule="atLeast"/>
              <w:jc w:val="center"/>
              <w:textAlignment w:val="center"/>
              <w:rPr>
                <w:ins w:id="436" w:author="Author"/>
              </w:rPr>
            </w:pPr>
            <w:ins w:id="437" w:author="Author">
              <w:r w:rsidRPr="00441BCF">
                <w:t>1.3 – 1.39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1C4C9C6C" w14:textId="77777777" w:rsidR="00583547" w:rsidRPr="00441BCF" w:rsidRDefault="00583547" w:rsidP="00583547">
            <w:pPr>
              <w:widowControl w:val="0"/>
              <w:spacing w:line="200" w:lineRule="atLeast"/>
              <w:jc w:val="center"/>
              <w:textAlignment w:val="center"/>
              <w:rPr>
                <w:ins w:id="438" w:author="Author"/>
              </w:rPr>
            </w:pPr>
            <w:ins w:id="439" w:author="Author">
              <w:r w:rsidRPr="00441BCF">
                <w:t>0.61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42198D49" w14:textId="77777777" w:rsidR="00583547" w:rsidRPr="00441BCF" w:rsidRDefault="00583547" w:rsidP="00583547">
            <w:pPr>
              <w:widowControl w:val="0"/>
              <w:spacing w:line="200" w:lineRule="atLeast"/>
              <w:jc w:val="center"/>
              <w:textAlignment w:val="center"/>
              <w:rPr>
                <w:ins w:id="440" w:author="Author"/>
              </w:rPr>
            </w:pPr>
            <w:ins w:id="441" w:author="Author">
              <w:r w:rsidRPr="00441BCF">
                <w:t>1</w:t>
              </w:r>
            </w:ins>
          </w:p>
        </w:tc>
      </w:tr>
      <w:tr w:rsidR="00583547" w:rsidRPr="008142B3" w14:paraId="0EC15C47" w14:textId="77777777" w:rsidTr="00583547">
        <w:trPr>
          <w:trHeight w:val="262"/>
          <w:ins w:id="442" w:author="Author"/>
        </w:trPr>
        <w:tc>
          <w:tcPr>
            <w:tcW w:w="1298" w:type="dxa"/>
            <w:vMerge/>
            <w:tcBorders>
              <w:top w:val="single" w:sz="4" w:space="0" w:color="000000"/>
              <w:left w:val="single" w:sz="4" w:space="0" w:color="000000"/>
              <w:bottom w:val="single" w:sz="4" w:space="0" w:color="000000"/>
              <w:right w:val="single" w:sz="4" w:space="0" w:color="000000"/>
            </w:tcBorders>
          </w:tcPr>
          <w:p w14:paraId="72D21BD9" w14:textId="77777777" w:rsidR="00583547" w:rsidRPr="00441BCF" w:rsidRDefault="00583547" w:rsidP="00583547">
            <w:pPr>
              <w:widowControl w:val="0"/>
              <w:suppressAutoHyphens w:val="0"/>
              <w:jc w:val="center"/>
              <w:rPr>
                <w:ins w:id="443"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0183414E" w14:textId="77777777" w:rsidR="00583547" w:rsidRPr="00441BCF" w:rsidRDefault="00583547" w:rsidP="00583547">
            <w:pPr>
              <w:widowControl w:val="0"/>
              <w:suppressAutoHyphens w:val="0"/>
              <w:jc w:val="center"/>
              <w:rPr>
                <w:ins w:id="444"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236D0F5A" w14:textId="77777777" w:rsidR="00583547" w:rsidRPr="00441BCF" w:rsidRDefault="00583547" w:rsidP="00583547">
            <w:pPr>
              <w:widowControl w:val="0"/>
              <w:suppressAutoHyphens w:val="0"/>
              <w:jc w:val="center"/>
              <w:rPr>
                <w:ins w:id="445"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29F2A426" w14:textId="77777777" w:rsidR="00583547" w:rsidRPr="00441BCF" w:rsidRDefault="00583547" w:rsidP="00583547">
            <w:pPr>
              <w:widowControl w:val="0"/>
              <w:spacing w:line="200" w:lineRule="atLeast"/>
              <w:jc w:val="center"/>
              <w:textAlignment w:val="center"/>
              <w:rPr>
                <w:ins w:id="446" w:author="Author"/>
              </w:rPr>
            </w:pPr>
            <w:ins w:id="447" w:author="Author">
              <w:r w:rsidRPr="00441BCF">
                <w:t>1.2 – 1.29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5C900A7A" w14:textId="77777777" w:rsidR="00583547" w:rsidRPr="00441BCF" w:rsidRDefault="00583547" w:rsidP="00583547">
            <w:pPr>
              <w:widowControl w:val="0"/>
              <w:spacing w:line="200" w:lineRule="atLeast"/>
              <w:jc w:val="center"/>
              <w:textAlignment w:val="center"/>
              <w:rPr>
                <w:ins w:id="448" w:author="Author"/>
              </w:rPr>
            </w:pPr>
            <w:ins w:id="449" w:author="Author">
              <w:r w:rsidRPr="00441BCF">
                <w:t>0.56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1CEEC326" w14:textId="77777777" w:rsidR="00583547" w:rsidRPr="00441BCF" w:rsidRDefault="00583547" w:rsidP="00583547">
            <w:pPr>
              <w:widowControl w:val="0"/>
              <w:spacing w:line="200" w:lineRule="atLeast"/>
              <w:jc w:val="center"/>
              <w:textAlignment w:val="center"/>
              <w:rPr>
                <w:ins w:id="450" w:author="Author"/>
              </w:rPr>
            </w:pPr>
            <w:ins w:id="451" w:author="Author">
              <w:r w:rsidRPr="00441BCF">
                <w:t>1</w:t>
              </w:r>
            </w:ins>
          </w:p>
        </w:tc>
      </w:tr>
      <w:tr w:rsidR="00583547" w:rsidRPr="008142B3" w14:paraId="1089C57B" w14:textId="77777777" w:rsidTr="00583547">
        <w:trPr>
          <w:trHeight w:val="262"/>
          <w:ins w:id="452" w:author="Author"/>
        </w:trPr>
        <w:tc>
          <w:tcPr>
            <w:tcW w:w="1298" w:type="dxa"/>
            <w:vMerge/>
            <w:tcBorders>
              <w:top w:val="single" w:sz="4" w:space="0" w:color="000000"/>
              <w:left w:val="single" w:sz="4" w:space="0" w:color="000000"/>
              <w:bottom w:val="single" w:sz="4" w:space="0" w:color="000000"/>
              <w:right w:val="single" w:sz="4" w:space="0" w:color="000000"/>
            </w:tcBorders>
          </w:tcPr>
          <w:p w14:paraId="2AFDD09C" w14:textId="77777777" w:rsidR="00583547" w:rsidRPr="00441BCF" w:rsidRDefault="00583547" w:rsidP="00583547">
            <w:pPr>
              <w:widowControl w:val="0"/>
              <w:suppressAutoHyphens w:val="0"/>
              <w:jc w:val="center"/>
              <w:rPr>
                <w:ins w:id="453"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6638A8B7" w14:textId="77777777" w:rsidR="00583547" w:rsidRPr="00441BCF" w:rsidRDefault="00583547" w:rsidP="00583547">
            <w:pPr>
              <w:widowControl w:val="0"/>
              <w:suppressAutoHyphens w:val="0"/>
              <w:jc w:val="center"/>
              <w:rPr>
                <w:ins w:id="454"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26AD6F97" w14:textId="77777777" w:rsidR="00583547" w:rsidRPr="00441BCF" w:rsidRDefault="00583547" w:rsidP="00583547">
            <w:pPr>
              <w:widowControl w:val="0"/>
              <w:suppressAutoHyphens w:val="0"/>
              <w:jc w:val="center"/>
              <w:rPr>
                <w:ins w:id="455"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669EB80A" w14:textId="77777777" w:rsidR="00583547" w:rsidRPr="00441BCF" w:rsidRDefault="00583547" w:rsidP="00583547">
            <w:pPr>
              <w:widowControl w:val="0"/>
              <w:spacing w:line="200" w:lineRule="atLeast"/>
              <w:jc w:val="center"/>
              <w:textAlignment w:val="center"/>
              <w:rPr>
                <w:ins w:id="456" w:author="Author"/>
              </w:rPr>
            </w:pPr>
            <w:ins w:id="457" w:author="Author">
              <w:r w:rsidRPr="00441BCF">
                <w:t>1.1 – 1.19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72073CB5" w14:textId="77777777" w:rsidR="00583547" w:rsidRPr="00441BCF" w:rsidRDefault="00583547" w:rsidP="00583547">
            <w:pPr>
              <w:widowControl w:val="0"/>
              <w:spacing w:line="200" w:lineRule="atLeast"/>
              <w:jc w:val="center"/>
              <w:textAlignment w:val="center"/>
              <w:rPr>
                <w:ins w:id="458" w:author="Author"/>
              </w:rPr>
            </w:pPr>
            <w:ins w:id="459" w:author="Author">
              <w:r w:rsidRPr="00441BCF">
                <w:t>0.52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1AB0ED3C" w14:textId="77777777" w:rsidR="00583547" w:rsidRPr="00441BCF" w:rsidRDefault="00583547" w:rsidP="00583547">
            <w:pPr>
              <w:widowControl w:val="0"/>
              <w:spacing w:line="200" w:lineRule="atLeast"/>
              <w:jc w:val="center"/>
              <w:textAlignment w:val="center"/>
              <w:rPr>
                <w:ins w:id="460" w:author="Author"/>
              </w:rPr>
            </w:pPr>
            <w:ins w:id="461" w:author="Author">
              <w:r w:rsidRPr="00441BCF">
                <w:t>1</w:t>
              </w:r>
            </w:ins>
          </w:p>
        </w:tc>
      </w:tr>
      <w:tr w:rsidR="00583547" w:rsidRPr="008142B3" w14:paraId="3E048DF6" w14:textId="77777777" w:rsidTr="00583547">
        <w:trPr>
          <w:trHeight w:val="262"/>
          <w:ins w:id="462" w:author="Author"/>
        </w:trPr>
        <w:tc>
          <w:tcPr>
            <w:tcW w:w="1298" w:type="dxa"/>
            <w:vMerge/>
            <w:tcBorders>
              <w:top w:val="single" w:sz="4" w:space="0" w:color="000000"/>
              <w:left w:val="single" w:sz="4" w:space="0" w:color="000000"/>
              <w:bottom w:val="single" w:sz="4" w:space="0" w:color="000000"/>
              <w:right w:val="single" w:sz="4" w:space="0" w:color="000000"/>
            </w:tcBorders>
          </w:tcPr>
          <w:p w14:paraId="1069B962" w14:textId="77777777" w:rsidR="00583547" w:rsidRPr="00441BCF" w:rsidRDefault="00583547" w:rsidP="00583547">
            <w:pPr>
              <w:widowControl w:val="0"/>
              <w:suppressAutoHyphens w:val="0"/>
              <w:jc w:val="center"/>
              <w:rPr>
                <w:ins w:id="463"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42F992D5" w14:textId="77777777" w:rsidR="00583547" w:rsidRPr="00441BCF" w:rsidRDefault="00583547" w:rsidP="00583547">
            <w:pPr>
              <w:widowControl w:val="0"/>
              <w:suppressAutoHyphens w:val="0"/>
              <w:jc w:val="center"/>
              <w:rPr>
                <w:ins w:id="464"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7B82D1FD" w14:textId="77777777" w:rsidR="00583547" w:rsidRPr="00441BCF" w:rsidRDefault="00583547" w:rsidP="00583547">
            <w:pPr>
              <w:widowControl w:val="0"/>
              <w:suppressAutoHyphens w:val="0"/>
              <w:jc w:val="center"/>
              <w:rPr>
                <w:ins w:id="465"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64BEC43B" w14:textId="77777777" w:rsidR="00583547" w:rsidRPr="00441BCF" w:rsidRDefault="00583547" w:rsidP="00583547">
            <w:pPr>
              <w:widowControl w:val="0"/>
              <w:spacing w:line="200" w:lineRule="atLeast"/>
              <w:jc w:val="center"/>
              <w:textAlignment w:val="center"/>
              <w:rPr>
                <w:ins w:id="466" w:author="Author"/>
              </w:rPr>
            </w:pPr>
            <w:commentRangeStart w:id="467"/>
            <w:ins w:id="468" w:author="Author">
              <w:r w:rsidRPr="00441BCF">
                <w:t xml:space="preserve">1 </w:t>
              </w:r>
            </w:ins>
            <w:commentRangeEnd w:id="467"/>
            <w:r w:rsidR="00F71280">
              <w:rPr>
                <w:rStyle w:val="CommentReference"/>
              </w:rPr>
              <w:commentReference w:id="467"/>
            </w:r>
            <w:ins w:id="469" w:author="Author">
              <w:r w:rsidRPr="00441BCF">
                <w:t>– 1.09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057AE5E0" w14:textId="77777777" w:rsidR="00583547" w:rsidRPr="00441BCF" w:rsidRDefault="00583547" w:rsidP="00583547">
            <w:pPr>
              <w:widowControl w:val="0"/>
              <w:spacing w:line="200" w:lineRule="atLeast"/>
              <w:jc w:val="center"/>
              <w:textAlignment w:val="center"/>
              <w:rPr>
                <w:ins w:id="470" w:author="Author"/>
              </w:rPr>
            </w:pPr>
            <w:ins w:id="471" w:author="Author">
              <w:r w:rsidRPr="00441BCF">
                <w:t>0.47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56D17F11" w14:textId="77777777" w:rsidR="00583547" w:rsidRPr="00441BCF" w:rsidRDefault="00583547" w:rsidP="00583547">
            <w:pPr>
              <w:widowControl w:val="0"/>
              <w:spacing w:line="200" w:lineRule="atLeast"/>
              <w:jc w:val="center"/>
              <w:textAlignment w:val="center"/>
              <w:rPr>
                <w:ins w:id="472" w:author="Author"/>
              </w:rPr>
            </w:pPr>
            <w:ins w:id="473" w:author="Author">
              <w:r w:rsidRPr="00441BCF">
                <w:t>1</w:t>
              </w:r>
            </w:ins>
          </w:p>
        </w:tc>
      </w:tr>
      <w:tr w:rsidR="00583547" w:rsidRPr="008142B3" w14:paraId="56A23BBC" w14:textId="77777777" w:rsidTr="00583547">
        <w:trPr>
          <w:trHeight w:val="262"/>
          <w:ins w:id="474" w:author="Author"/>
        </w:trPr>
        <w:tc>
          <w:tcPr>
            <w:tcW w:w="1298" w:type="dxa"/>
            <w:vMerge/>
            <w:tcBorders>
              <w:top w:val="single" w:sz="4" w:space="0" w:color="000000"/>
              <w:left w:val="single" w:sz="4" w:space="0" w:color="000000"/>
              <w:bottom w:val="single" w:sz="4" w:space="0" w:color="000000"/>
              <w:right w:val="single" w:sz="4" w:space="0" w:color="000000"/>
            </w:tcBorders>
          </w:tcPr>
          <w:p w14:paraId="4FC6E797" w14:textId="77777777" w:rsidR="00583547" w:rsidRPr="00441BCF" w:rsidRDefault="00583547" w:rsidP="00583547">
            <w:pPr>
              <w:widowControl w:val="0"/>
              <w:suppressAutoHyphens w:val="0"/>
              <w:jc w:val="center"/>
              <w:rPr>
                <w:ins w:id="475"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1CAF61CD" w14:textId="77777777" w:rsidR="00583547" w:rsidRPr="00441BCF" w:rsidRDefault="00583547" w:rsidP="00583547">
            <w:pPr>
              <w:widowControl w:val="0"/>
              <w:suppressAutoHyphens w:val="0"/>
              <w:jc w:val="center"/>
              <w:rPr>
                <w:ins w:id="476"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0F47B610" w14:textId="77777777" w:rsidR="00583547" w:rsidRPr="00441BCF" w:rsidRDefault="00583547" w:rsidP="00583547">
            <w:pPr>
              <w:widowControl w:val="0"/>
              <w:suppressAutoHyphens w:val="0"/>
              <w:jc w:val="center"/>
              <w:rPr>
                <w:ins w:id="477"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4D204D51" w14:textId="77777777" w:rsidR="00583547" w:rsidRPr="00441BCF" w:rsidRDefault="00583547" w:rsidP="00583547">
            <w:pPr>
              <w:widowControl w:val="0"/>
              <w:spacing w:line="200" w:lineRule="atLeast"/>
              <w:jc w:val="center"/>
              <w:textAlignment w:val="center"/>
              <w:rPr>
                <w:ins w:id="478" w:author="Author"/>
              </w:rPr>
            </w:pPr>
            <w:ins w:id="479" w:author="Author">
              <w:r w:rsidRPr="00441BCF">
                <w:t>0.9 – 0.99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6B42FD88" w14:textId="77777777" w:rsidR="00583547" w:rsidRPr="00441BCF" w:rsidRDefault="00583547" w:rsidP="00583547">
            <w:pPr>
              <w:widowControl w:val="0"/>
              <w:spacing w:line="200" w:lineRule="atLeast"/>
              <w:jc w:val="center"/>
              <w:textAlignment w:val="center"/>
              <w:rPr>
                <w:ins w:id="480" w:author="Author"/>
              </w:rPr>
            </w:pPr>
            <w:ins w:id="481" w:author="Author">
              <w:r w:rsidRPr="00441BCF">
                <w:t>0.43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040533D6" w14:textId="77777777" w:rsidR="00583547" w:rsidRPr="00441BCF" w:rsidRDefault="00583547" w:rsidP="00583547">
            <w:pPr>
              <w:widowControl w:val="0"/>
              <w:spacing w:line="200" w:lineRule="atLeast"/>
              <w:jc w:val="center"/>
              <w:textAlignment w:val="center"/>
              <w:rPr>
                <w:ins w:id="482" w:author="Author"/>
              </w:rPr>
            </w:pPr>
            <w:ins w:id="483" w:author="Author">
              <w:r w:rsidRPr="00441BCF">
                <w:t>1</w:t>
              </w:r>
            </w:ins>
          </w:p>
        </w:tc>
      </w:tr>
      <w:tr w:rsidR="00583547" w:rsidRPr="008142B3" w14:paraId="0B9384D0" w14:textId="77777777" w:rsidTr="00583547">
        <w:trPr>
          <w:trHeight w:val="262"/>
          <w:ins w:id="484" w:author="Author"/>
        </w:trPr>
        <w:tc>
          <w:tcPr>
            <w:tcW w:w="1298" w:type="dxa"/>
            <w:vMerge/>
            <w:tcBorders>
              <w:top w:val="single" w:sz="4" w:space="0" w:color="000000"/>
              <w:left w:val="single" w:sz="4" w:space="0" w:color="000000"/>
              <w:bottom w:val="single" w:sz="4" w:space="0" w:color="000000"/>
              <w:right w:val="single" w:sz="4" w:space="0" w:color="000000"/>
            </w:tcBorders>
          </w:tcPr>
          <w:p w14:paraId="28DA6E78" w14:textId="77777777" w:rsidR="00583547" w:rsidRPr="00441BCF" w:rsidRDefault="00583547" w:rsidP="00583547">
            <w:pPr>
              <w:widowControl w:val="0"/>
              <w:suppressAutoHyphens w:val="0"/>
              <w:jc w:val="center"/>
              <w:rPr>
                <w:ins w:id="485"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5ECCBCE5" w14:textId="77777777" w:rsidR="00583547" w:rsidRPr="00441BCF" w:rsidRDefault="00583547" w:rsidP="00583547">
            <w:pPr>
              <w:widowControl w:val="0"/>
              <w:suppressAutoHyphens w:val="0"/>
              <w:jc w:val="center"/>
              <w:rPr>
                <w:ins w:id="486"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6F778C15" w14:textId="77777777" w:rsidR="00583547" w:rsidRPr="00441BCF" w:rsidRDefault="00583547" w:rsidP="00583547">
            <w:pPr>
              <w:widowControl w:val="0"/>
              <w:suppressAutoHyphens w:val="0"/>
              <w:jc w:val="center"/>
              <w:rPr>
                <w:ins w:id="487"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5845FB3D" w14:textId="77777777" w:rsidR="00583547" w:rsidRPr="00441BCF" w:rsidRDefault="00583547" w:rsidP="00583547">
            <w:pPr>
              <w:widowControl w:val="0"/>
              <w:spacing w:line="200" w:lineRule="atLeast"/>
              <w:jc w:val="center"/>
              <w:textAlignment w:val="center"/>
              <w:rPr>
                <w:ins w:id="488" w:author="Author"/>
              </w:rPr>
            </w:pPr>
            <w:ins w:id="489" w:author="Author">
              <w:r w:rsidRPr="00441BCF">
                <w:t>0.8 – 0.89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0FC42582" w14:textId="77777777" w:rsidR="00583547" w:rsidRPr="00441BCF" w:rsidRDefault="00583547" w:rsidP="00583547">
            <w:pPr>
              <w:widowControl w:val="0"/>
              <w:spacing w:line="200" w:lineRule="atLeast"/>
              <w:jc w:val="center"/>
              <w:textAlignment w:val="center"/>
              <w:rPr>
                <w:ins w:id="490" w:author="Author"/>
              </w:rPr>
            </w:pPr>
            <w:ins w:id="491" w:author="Author">
              <w:r w:rsidRPr="00441BCF">
                <w:t>0.38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72DFB79A" w14:textId="77777777" w:rsidR="00583547" w:rsidRPr="00441BCF" w:rsidRDefault="00583547" w:rsidP="00583547">
            <w:pPr>
              <w:widowControl w:val="0"/>
              <w:spacing w:line="200" w:lineRule="atLeast"/>
              <w:jc w:val="center"/>
              <w:textAlignment w:val="center"/>
              <w:rPr>
                <w:ins w:id="492" w:author="Author"/>
              </w:rPr>
            </w:pPr>
            <w:ins w:id="493" w:author="Author">
              <w:r w:rsidRPr="00441BCF">
                <w:t>1</w:t>
              </w:r>
            </w:ins>
          </w:p>
        </w:tc>
      </w:tr>
      <w:tr w:rsidR="00583547" w:rsidRPr="008142B3" w14:paraId="07257E7F" w14:textId="77777777" w:rsidTr="00583547">
        <w:trPr>
          <w:trHeight w:val="262"/>
          <w:ins w:id="494" w:author="Author"/>
        </w:trPr>
        <w:tc>
          <w:tcPr>
            <w:tcW w:w="1298" w:type="dxa"/>
            <w:vMerge/>
            <w:tcBorders>
              <w:top w:val="single" w:sz="4" w:space="0" w:color="000000"/>
              <w:left w:val="single" w:sz="4" w:space="0" w:color="000000"/>
              <w:bottom w:val="single" w:sz="4" w:space="0" w:color="000000"/>
              <w:right w:val="single" w:sz="4" w:space="0" w:color="000000"/>
            </w:tcBorders>
          </w:tcPr>
          <w:p w14:paraId="355AC866" w14:textId="77777777" w:rsidR="00583547" w:rsidRPr="00441BCF" w:rsidRDefault="00583547" w:rsidP="00583547">
            <w:pPr>
              <w:widowControl w:val="0"/>
              <w:suppressAutoHyphens w:val="0"/>
              <w:jc w:val="center"/>
              <w:rPr>
                <w:ins w:id="495"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76C6CAAA" w14:textId="77777777" w:rsidR="00583547" w:rsidRPr="00441BCF" w:rsidRDefault="00583547" w:rsidP="00583547">
            <w:pPr>
              <w:widowControl w:val="0"/>
              <w:suppressAutoHyphens w:val="0"/>
              <w:jc w:val="center"/>
              <w:rPr>
                <w:ins w:id="496"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4359E540" w14:textId="77777777" w:rsidR="00583547" w:rsidRPr="00441BCF" w:rsidRDefault="00583547" w:rsidP="00583547">
            <w:pPr>
              <w:widowControl w:val="0"/>
              <w:suppressAutoHyphens w:val="0"/>
              <w:jc w:val="center"/>
              <w:rPr>
                <w:ins w:id="497"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6ABCAE13" w14:textId="77777777" w:rsidR="00583547" w:rsidRPr="00441BCF" w:rsidRDefault="00583547" w:rsidP="00583547">
            <w:pPr>
              <w:widowControl w:val="0"/>
              <w:spacing w:line="200" w:lineRule="atLeast"/>
              <w:jc w:val="center"/>
              <w:textAlignment w:val="center"/>
              <w:rPr>
                <w:ins w:id="498" w:author="Author"/>
              </w:rPr>
            </w:pPr>
            <w:ins w:id="499" w:author="Author">
              <w:r w:rsidRPr="00441BCF">
                <w:t>0.7 – 0.79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636F0955" w14:textId="77777777" w:rsidR="00583547" w:rsidRPr="00441BCF" w:rsidRDefault="00583547" w:rsidP="00583547">
            <w:pPr>
              <w:widowControl w:val="0"/>
              <w:spacing w:line="200" w:lineRule="atLeast"/>
              <w:jc w:val="center"/>
              <w:textAlignment w:val="center"/>
              <w:rPr>
                <w:ins w:id="500" w:author="Author"/>
              </w:rPr>
            </w:pPr>
            <w:ins w:id="501" w:author="Author">
              <w:r w:rsidRPr="00441BCF">
                <w:t>0.33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35C5FA71" w14:textId="77777777" w:rsidR="00583547" w:rsidRPr="00441BCF" w:rsidRDefault="00583547" w:rsidP="00583547">
            <w:pPr>
              <w:widowControl w:val="0"/>
              <w:spacing w:line="200" w:lineRule="atLeast"/>
              <w:jc w:val="center"/>
              <w:textAlignment w:val="center"/>
              <w:rPr>
                <w:ins w:id="502" w:author="Author"/>
              </w:rPr>
            </w:pPr>
            <w:ins w:id="503" w:author="Author">
              <w:r w:rsidRPr="00441BCF">
                <w:t>1</w:t>
              </w:r>
            </w:ins>
          </w:p>
        </w:tc>
      </w:tr>
      <w:tr w:rsidR="00583547" w:rsidRPr="008142B3" w14:paraId="63E98C74" w14:textId="77777777" w:rsidTr="00583547">
        <w:trPr>
          <w:trHeight w:val="262"/>
          <w:ins w:id="504" w:author="Author"/>
        </w:trPr>
        <w:tc>
          <w:tcPr>
            <w:tcW w:w="1298" w:type="dxa"/>
            <w:vMerge/>
            <w:tcBorders>
              <w:top w:val="single" w:sz="4" w:space="0" w:color="000000"/>
              <w:left w:val="single" w:sz="4" w:space="0" w:color="000000"/>
              <w:bottom w:val="single" w:sz="4" w:space="0" w:color="000000"/>
              <w:right w:val="single" w:sz="4" w:space="0" w:color="000000"/>
            </w:tcBorders>
          </w:tcPr>
          <w:p w14:paraId="44727F84" w14:textId="77777777" w:rsidR="00583547" w:rsidRPr="00441BCF" w:rsidRDefault="00583547" w:rsidP="00583547">
            <w:pPr>
              <w:widowControl w:val="0"/>
              <w:suppressAutoHyphens w:val="0"/>
              <w:jc w:val="center"/>
              <w:rPr>
                <w:ins w:id="505"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7792B953" w14:textId="77777777" w:rsidR="00583547" w:rsidRPr="00441BCF" w:rsidRDefault="00583547" w:rsidP="00583547">
            <w:pPr>
              <w:widowControl w:val="0"/>
              <w:suppressAutoHyphens w:val="0"/>
              <w:jc w:val="center"/>
              <w:rPr>
                <w:ins w:id="506"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52DCA534" w14:textId="77777777" w:rsidR="00583547" w:rsidRPr="00441BCF" w:rsidRDefault="00583547" w:rsidP="00583547">
            <w:pPr>
              <w:widowControl w:val="0"/>
              <w:suppressAutoHyphens w:val="0"/>
              <w:jc w:val="center"/>
              <w:rPr>
                <w:ins w:id="507"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75BAA610" w14:textId="77777777" w:rsidR="00583547" w:rsidRPr="00441BCF" w:rsidRDefault="00583547" w:rsidP="00583547">
            <w:pPr>
              <w:widowControl w:val="0"/>
              <w:spacing w:line="200" w:lineRule="atLeast"/>
              <w:jc w:val="center"/>
              <w:textAlignment w:val="center"/>
              <w:rPr>
                <w:ins w:id="508" w:author="Author"/>
              </w:rPr>
            </w:pPr>
            <w:ins w:id="509" w:author="Author">
              <w:r w:rsidRPr="00441BCF">
                <w:t>0.6 – 0.69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14819C6A" w14:textId="77777777" w:rsidR="00583547" w:rsidRPr="00441BCF" w:rsidRDefault="00583547" w:rsidP="00583547">
            <w:pPr>
              <w:widowControl w:val="0"/>
              <w:spacing w:line="200" w:lineRule="atLeast"/>
              <w:jc w:val="center"/>
              <w:textAlignment w:val="center"/>
              <w:rPr>
                <w:ins w:id="510" w:author="Author"/>
              </w:rPr>
            </w:pPr>
            <w:ins w:id="511" w:author="Author">
              <w:r w:rsidRPr="00441BCF">
                <w:t>0.29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4B5A57DD" w14:textId="77777777" w:rsidR="00583547" w:rsidRPr="00441BCF" w:rsidRDefault="00583547" w:rsidP="00583547">
            <w:pPr>
              <w:widowControl w:val="0"/>
              <w:spacing w:line="200" w:lineRule="atLeast"/>
              <w:jc w:val="center"/>
              <w:textAlignment w:val="center"/>
              <w:rPr>
                <w:ins w:id="512" w:author="Author"/>
              </w:rPr>
            </w:pPr>
            <w:ins w:id="513" w:author="Author">
              <w:r w:rsidRPr="00441BCF">
                <w:t>1</w:t>
              </w:r>
            </w:ins>
          </w:p>
        </w:tc>
      </w:tr>
      <w:tr w:rsidR="00583547" w:rsidRPr="008142B3" w14:paraId="380D00E0" w14:textId="77777777" w:rsidTr="00583547">
        <w:trPr>
          <w:trHeight w:val="262"/>
          <w:ins w:id="514" w:author="Author"/>
        </w:trPr>
        <w:tc>
          <w:tcPr>
            <w:tcW w:w="1298" w:type="dxa"/>
            <w:vMerge/>
            <w:tcBorders>
              <w:top w:val="single" w:sz="4" w:space="0" w:color="000000"/>
              <w:left w:val="single" w:sz="4" w:space="0" w:color="000000"/>
              <w:bottom w:val="single" w:sz="4" w:space="0" w:color="000000"/>
              <w:right w:val="single" w:sz="4" w:space="0" w:color="000000"/>
            </w:tcBorders>
          </w:tcPr>
          <w:p w14:paraId="11BE2FCF" w14:textId="77777777" w:rsidR="00583547" w:rsidRPr="00441BCF" w:rsidRDefault="00583547" w:rsidP="00583547">
            <w:pPr>
              <w:widowControl w:val="0"/>
              <w:suppressAutoHyphens w:val="0"/>
              <w:jc w:val="center"/>
              <w:rPr>
                <w:ins w:id="515"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483CE0BB" w14:textId="77777777" w:rsidR="00583547" w:rsidRPr="00441BCF" w:rsidRDefault="00583547" w:rsidP="00583547">
            <w:pPr>
              <w:widowControl w:val="0"/>
              <w:suppressAutoHyphens w:val="0"/>
              <w:jc w:val="center"/>
              <w:rPr>
                <w:ins w:id="516"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6286392D" w14:textId="77777777" w:rsidR="00583547" w:rsidRPr="00441BCF" w:rsidRDefault="00583547" w:rsidP="00583547">
            <w:pPr>
              <w:widowControl w:val="0"/>
              <w:suppressAutoHyphens w:val="0"/>
              <w:jc w:val="center"/>
              <w:rPr>
                <w:ins w:id="517"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524C6BFB" w14:textId="77777777" w:rsidR="00583547" w:rsidRPr="00441BCF" w:rsidRDefault="00583547" w:rsidP="00583547">
            <w:pPr>
              <w:widowControl w:val="0"/>
              <w:spacing w:line="200" w:lineRule="atLeast"/>
              <w:jc w:val="center"/>
              <w:textAlignment w:val="center"/>
              <w:rPr>
                <w:ins w:id="518" w:author="Author"/>
              </w:rPr>
            </w:pPr>
            <w:ins w:id="519" w:author="Author">
              <w:r w:rsidRPr="00441BCF">
                <w:t>0.5 – 0.59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58D766F5" w14:textId="77777777" w:rsidR="00583547" w:rsidRPr="00441BCF" w:rsidRDefault="00583547" w:rsidP="00583547">
            <w:pPr>
              <w:widowControl w:val="0"/>
              <w:spacing w:line="200" w:lineRule="atLeast"/>
              <w:jc w:val="center"/>
              <w:textAlignment w:val="center"/>
              <w:rPr>
                <w:ins w:id="520" w:author="Author"/>
              </w:rPr>
            </w:pPr>
            <w:ins w:id="521" w:author="Author">
              <w:r w:rsidRPr="00441BCF">
                <w:t>0.24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5A95989F" w14:textId="77777777" w:rsidR="00583547" w:rsidRPr="00441BCF" w:rsidRDefault="00583547" w:rsidP="00583547">
            <w:pPr>
              <w:widowControl w:val="0"/>
              <w:spacing w:line="200" w:lineRule="atLeast"/>
              <w:jc w:val="center"/>
              <w:textAlignment w:val="center"/>
              <w:rPr>
                <w:ins w:id="522" w:author="Author"/>
              </w:rPr>
            </w:pPr>
            <w:ins w:id="523" w:author="Author">
              <w:r w:rsidRPr="00441BCF">
                <w:t>1</w:t>
              </w:r>
            </w:ins>
          </w:p>
        </w:tc>
      </w:tr>
      <w:tr w:rsidR="00583547" w:rsidRPr="008142B3" w14:paraId="1F2928CB" w14:textId="77777777" w:rsidTr="00583547">
        <w:trPr>
          <w:trHeight w:val="262"/>
          <w:ins w:id="524" w:author="Author"/>
        </w:trPr>
        <w:tc>
          <w:tcPr>
            <w:tcW w:w="1298" w:type="dxa"/>
            <w:vMerge/>
            <w:tcBorders>
              <w:top w:val="single" w:sz="4" w:space="0" w:color="000000"/>
              <w:left w:val="single" w:sz="4" w:space="0" w:color="000000"/>
              <w:bottom w:val="single" w:sz="4" w:space="0" w:color="000000"/>
              <w:right w:val="single" w:sz="4" w:space="0" w:color="000000"/>
            </w:tcBorders>
          </w:tcPr>
          <w:p w14:paraId="65E7678A" w14:textId="77777777" w:rsidR="00583547" w:rsidRPr="00441BCF" w:rsidRDefault="00583547" w:rsidP="00583547">
            <w:pPr>
              <w:widowControl w:val="0"/>
              <w:suppressAutoHyphens w:val="0"/>
              <w:jc w:val="center"/>
              <w:rPr>
                <w:ins w:id="525"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797C14FC" w14:textId="77777777" w:rsidR="00583547" w:rsidRPr="00441BCF" w:rsidRDefault="00583547" w:rsidP="00583547">
            <w:pPr>
              <w:widowControl w:val="0"/>
              <w:suppressAutoHyphens w:val="0"/>
              <w:jc w:val="center"/>
              <w:rPr>
                <w:ins w:id="526"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283E116B" w14:textId="77777777" w:rsidR="00583547" w:rsidRPr="00441BCF" w:rsidRDefault="00583547" w:rsidP="00583547">
            <w:pPr>
              <w:widowControl w:val="0"/>
              <w:suppressAutoHyphens w:val="0"/>
              <w:jc w:val="center"/>
              <w:rPr>
                <w:ins w:id="527"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702EF1BC" w14:textId="77777777" w:rsidR="00583547" w:rsidRPr="00441BCF" w:rsidRDefault="00583547" w:rsidP="00583547">
            <w:pPr>
              <w:widowControl w:val="0"/>
              <w:spacing w:line="200" w:lineRule="atLeast"/>
              <w:jc w:val="center"/>
              <w:textAlignment w:val="center"/>
              <w:rPr>
                <w:ins w:id="528" w:author="Author"/>
              </w:rPr>
            </w:pPr>
            <w:ins w:id="529" w:author="Author">
              <w:r w:rsidRPr="00441BCF">
                <w:t>0.4 – 0.49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53FCBE85" w14:textId="77777777" w:rsidR="00583547" w:rsidRPr="00441BCF" w:rsidRDefault="00583547" w:rsidP="00583547">
            <w:pPr>
              <w:widowControl w:val="0"/>
              <w:spacing w:line="200" w:lineRule="atLeast"/>
              <w:jc w:val="center"/>
              <w:textAlignment w:val="center"/>
              <w:rPr>
                <w:ins w:id="530" w:author="Author"/>
              </w:rPr>
            </w:pPr>
            <w:ins w:id="531" w:author="Author">
              <w:r w:rsidRPr="00441BCF">
                <w:t>0.2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2225CCA9" w14:textId="77777777" w:rsidR="00583547" w:rsidRPr="00441BCF" w:rsidRDefault="00583547" w:rsidP="00583547">
            <w:pPr>
              <w:widowControl w:val="0"/>
              <w:spacing w:line="200" w:lineRule="atLeast"/>
              <w:jc w:val="center"/>
              <w:textAlignment w:val="center"/>
              <w:rPr>
                <w:ins w:id="532" w:author="Author"/>
              </w:rPr>
            </w:pPr>
            <w:ins w:id="533" w:author="Author">
              <w:r w:rsidRPr="00441BCF">
                <w:t>1</w:t>
              </w:r>
            </w:ins>
          </w:p>
        </w:tc>
      </w:tr>
      <w:tr w:rsidR="00583547" w:rsidRPr="008142B3" w14:paraId="706EEC39" w14:textId="77777777" w:rsidTr="00583547">
        <w:trPr>
          <w:trHeight w:val="229"/>
          <w:ins w:id="534" w:author="Author"/>
        </w:trPr>
        <w:tc>
          <w:tcPr>
            <w:tcW w:w="1298" w:type="dxa"/>
            <w:vMerge/>
            <w:tcBorders>
              <w:top w:val="single" w:sz="4" w:space="0" w:color="000000"/>
              <w:left w:val="single" w:sz="4" w:space="0" w:color="000000"/>
              <w:bottom w:val="single" w:sz="4" w:space="0" w:color="000000"/>
              <w:right w:val="single" w:sz="6" w:space="0" w:color="000000"/>
            </w:tcBorders>
          </w:tcPr>
          <w:p w14:paraId="090EAC78" w14:textId="77777777" w:rsidR="00583547" w:rsidRPr="00441BCF" w:rsidRDefault="00583547" w:rsidP="00583547">
            <w:pPr>
              <w:widowControl w:val="0"/>
              <w:suppressAutoHyphens w:val="0"/>
              <w:jc w:val="center"/>
              <w:rPr>
                <w:ins w:id="535" w:author="Author"/>
              </w:rPr>
            </w:pPr>
          </w:p>
        </w:tc>
        <w:tc>
          <w:tcPr>
            <w:tcW w:w="1492" w:type="dxa"/>
            <w:tcBorders>
              <w:top w:val="single" w:sz="4" w:space="0" w:color="000000"/>
              <w:left w:val="single" w:sz="6" w:space="0" w:color="000000"/>
              <w:bottom w:val="single" w:sz="4" w:space="0" w:color="000000"/>
              <w:right w:val="single" w:sz="6" w:space="0" w:color="000000"/>
            </w:tcBorders>
            <w:shd w:val="clear" w:color="auto" w:fill="D9D9D9" w:themeFill="background1" w:themeFillShade="D9"/>
            <w:tcMar>
              <w:top w:w="62" w:type="dxa"/>
              <w:left w:w="0" w:type="dxa"/>
              <w:bottom w:w="62" w:type="dxa"/>
              <w:right w:w="0" w:type="dxa"/>
            </w:tcMar>
          </w:tcPr>
          <w:p w14:paraId="12FB3E54" w14:textId="77777777" w:rsidR="00583547" w:rsidRPr="00441BCF" w:rsidRDefault="00583547" w:rsidP="00583547">
            <w:pPr>
              <w:widowControl w:val="0"/>
              <w:suppressAutoHyphens w:val="0"/>
              <w:jc w:val="center"/>
              <w:rPr>
                <w:ins w:id="536" w:author="Author"/>
              </w:rPr>
            </w:pPr>
          </w:p>
        </w:tc>
        <w:tc>
          <w:tcPr>
            <w:tcW w:w="1620" w:type="dxa"/>
            <w:tcBorders>
              <w:top w:val="single" w:sz="4" w:space="0" w:color="000000"/>
              <w:left w:val="single" w:sz="6" w:space="0" w:color="000000"/>
              <w:bottom w:val="single" w:sz="4" w:space="0" w:color="000000"/>
              <w:right w:val="single" w:sz="6" w:space="0" w:color="000000"/>
            </w:tcBorders>
            <w:shd w:val="clear" w:color="auto" w:fill="D9D9D9" w:themeFill="background1" w:themeFillShade="D9"/>
            <w:tcMar>
              <w:top w:w="62" w:type="dxa"/>
              <w:left w:w="0" w:type="dxa"/>
              <w:bottom w:w="62" w:type="dxa"/>
              <w:right w:w="0" w:type="dxa"/>
            </w:tcMar>
          </w:tcPr>
          <w:p w14:paraId="4B92E1F9" w14:textId="77777777" w:rsidR="00583547" w:rsidRPr="00441BCF" w:rsidRDefault="00583547" w:rsidP="00583547">
            <w:pPr>
              <w:widowControl w:val="0"/>
              <w:suppressAutoHyphens w:val="0"/>
              <w:jc w:val="center"/>
              <w:rPr>
                <w:ins w:id="537" w:author="Author"/>
              </w:rPr>
            </w:pPr>
          </w:p>
        </w:tc>
        <w:tc>
          <w:tcPr>
            <w:tcW w:w="2700" w:type="dxa"/>
            <w:tcBorders>
              <w:top w:val="single" w:sz="4" w:space="0" w:color="000000"/>
              <w:left w:val="single" w:sz="6" w:space="0" w:color="000000"/>
              <w:bottom w:val="single" w:sz="4" w:space="0" w:color="000000"/>
              <w:right w:val="single" w:sz="6" w:space="0" w:color="000000"/>
            </w:tcBorders>
            <w:shd w:val="clear" w:color="auto" w:fill="D9D9D9" w:themeFill="background1" w:themeFillShade="D9"/>
            <w:tcMar>
              <w:top w:w="62" w:type="dxa"/>
              <w:left w:w="0" w:type="dxa"/>
              <w:bottom w:w="62" w:type="dxa"/>
              <w:right w:w="0" w:type="dxa"/>
            </w:tcMar>
          </w:tcPr>
          <w:p w14:paraId="5CF3F5E8" w14:textId="77777777" w:rsidR="00583547" w:rsidRPr="00441BCF" w:rsidRDefault="00583547" w:rsidP="00583547">
            <w:pPr>
              <w:widowControl w:val="0"/>
              <w:suppressAutoHyphens w:val="0"/>
              <w:jc w:val="center"/>
              <w:rPr>
                <w:ins w:id="538" w:author="Author"/>
              </w:rPr>
            </w:pPr>
          </w:p>
        </w:tc>
        <w:tc>
          <w:tcPr>
            <w:tcW w:w="2160" w:type="dxa"/>
            <w:gridSpan w:val="2"/>
            <w:tcBorders>
              <w:top w:val="single" w:sz="4" w:space="0" w:color="000000"/>
              <w:left w:val="single" w:sz="6" w:space="0" w:color="000000"/>
              <w:bottom w:val="single" w:sz="4" w:space="0" w:color="000000"/>
              <w:right w:val="single" w:sz="6" w:space="0" w:color="000000"/>
            </w:tcBorders>
            <w:shd w:val="clear" w:color="auto" w:fill="D9D9D9" w:themeFill="background1" w:themeFillShade="D9"/>
            <w:tcMar>
              <w:top w:w="62" w:type="dxa"/>
              <w:left w:w="0" w:type="dxa"/>
              <w:bottom w:w="62" w:type="dxa"/>
              <w:right w:w="0" w:type="dxa"/>
            </w:tcMar>
          </w:tcPr>
          <w:p w14:paraId="162DA711" w14:textId="77777777" w:rsidR="00583547" w:rsidRPr="00441BCF" w:rsidRDefault="00583547" w:rsidP="00583547">
            <w:pPr>
              <w:widowControl w:val="0"/>
              <w:suppressAutoHyphens w:val="0"/>
              <w:jc w:val="center"/>
              <w:rPr>
                <w:ins w:id="539" w:author="Author"/>
              </w:rPr>
            </w:pPr>
          </w:p>
        </w:tc>
      </w:tr>
      <w:tr w:rsidR="00583547" w:rsidRPr="008142B3" w14:paraId="50A26865" w14:textId="77777777" w:rsidTr="00583547">
        <w:trPr>
          <w:trHeight w:val="262"/>
          <w:ins w:id="540" w:author="Author"/>
        </w:trPr>
        <w:tc>
          <w:tcPr>
            <w:tcW w:w="1298" w:type="dxa"/>
            <w:vMerge/>
            <w:tcBorders>
              <w:top w:val="single" w:sz="4" w:space="0" w:color="000000"/>
              <w:left w:val="single" w:sz="4" w:space="0" w:color="000000"/>
              <w:bottom w:val="single" w:sz="4" w:space="0" w:color="000000"/>
              <w:right w:val="single" w:sz="4" w:space="0" w:color="000000"/>
            </w:tcBorders>
          </w:tcPr>
          <w:p w14:paraId="6A69379F" w14:textId="77777777" w:rsidR="00583547" w:rsidRPr="00441BCF" w:rsidRDefault="00583547" w:rsidP="00583547">
            <w:pPr>
              <w:widowControl w:val="0"/>
              <w:suppressAutoHyphens w:val="0"/>
              <w:jc w:val="center"/>
              <w:rPr>
                <w:ins w:id="541" w:author="Author"/>
              </w:rPr>
            </w:pPr>
          </w:p>
        </w:tc>
        <w:tc>
          <w:tcPr>
            <w:tcW w:w="1492" w:type="dxa"/>
            <w:vMerge w:val="restart"/>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vAlign w:val="center"/>
          </w:tcPr>
          <w:p w14:paraId="6187C4C6" w14:textId="77777777" w:rsidR="00583547" w:rsidRPr="00441BCF" w:rsidRDefault="00583547" w:rsidP="00583547">
            <w:pPr>
              <w:widowControl w:val="0"/>
              <w:spacing w:line="200" w:lineRule="atLeast"/>
              <w:jc w:val="center"/>
              <w:textAlignment w:val="center"/>
              <w:rPr>
                <w:ins w:id="542" w:author="Author"/>
              </w:rPr>
            </w:pPr>
            <w:ins w:id="543" w:author="Author">
              <w:r w:rsidRPr="00441BCF">
                <w:t>15 mcg/</w:t>
              </w:r>
              <w:r w:rsidRPr="00E85B2C">
                <w:rPr>
                  <w:bCs/>
                  <w:color w:val="000000"/>
                  <w:szCs w:val="22"/>
                </w:rPr>
                <w:t>m</w:t>
              </w:r>
              <w:r w:rsidRPr="00E85B2C">
                <w:rPr>
                  <w:bCs/>
                  <w:color w:val="000000"/>
                  <w:szCs w:val="22"/>
                  <w:vertAlign w:val="superscript"/>
                </w:rPr>
                <w:t>2</w:t>
              </w:r>
              <w:r w:rsidRPr="00441BCF">
                <w:t>/day</w:t>
              </w:r>
            </w:ins>
          </w:p>
        </w:tc>
        <w:tc>
          <w:tcPr>
            <w:tcW w:w="1620" w:type="dxa"/>
            <w:vMerge w:val="restart"/>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vAlign w:val="center"/>
          </w:tcPr>
          <w:p w14:paraId="3094BCFE" w14:textId="77777777" w:rsidR="00583547" w:rsidRPr="00441BCF" w:rsidRDefault="00583547" w:rsidP="00583547">
            <w:pPr>
              <w:widowControl w:val="0"/>
              <w:spacing w:line="200" w:lineRule="atLeast"/>
              <w:jc w:val="center"/>
              <w:textAlignment w:val="center"/>
              <w:rPr>
                <w:ins w:id="544" w:author="Author"/>
              </w:rPr>
            </w:pPr>
            <w:ins w:id="545" w:author="Author">
              <w:r w:rsidRPr="00441BCF">
                <w:t>10 mL/hour</w:t>
              </w:r>
            </w:ins>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552326AD" w14:textId="77777777" w:rsidR="00583547" w:rsidRPr="00441BCF" w:rsidRDefault="00583547" w:rsidP="00583547">
            <w:pPr>
              <w:widowControl w:val="0"/>
              <w:spacing w:line="200" w:lineRule="atLeast"/>
              <w:jc w:val="center"/>
              <w:textAlignment w:val="center"/>
              <w:rPr>
                <w:ins w:id="546" w:author="Author"/>
              </w:rPr>
            </w:pPr>
            <w:ins w:id="547" w:author="Author">
              <w:r w:rsidRPr="00441BCF">
                <w:t>1.5 – 1.59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408FA2D9" w14:textId="77777777" w:rsidR="00583547" w:rsidRPr="00441BCF" w:rsidRDefault="00583547" w:rsidP="00583547">
            <w:pPr>
              <w:widowControl w:val="0"/>
              <w:spacing w:line="200" w:lineRule="atLeast"/>
              <w:jc w:val="center"/>
              <w:textAlignment w:val="center"/>
              <w:rPr>
                <w:ins w:id="548" w:author="Author"/>
              </w:rPr>
            </w:pPr>
            <w:ins w:id="549" w:author="Author">
              <w:r w:rsidRPr="00441BCF">
                <w:t>2.1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61673D2A" w14:textId="77777777" w:rsidR="00583547" w:rsidRPr="00441BCF" w:rsidRDefault="00583547" w:rsidP="00583547">
            <w:pPr>
              <w:widowControl w:val="0"/>
              <w:spacing w:line="200" w:lineRule="atLeast"/>
              <w:jc w:val="center"/>
              <w:textAlignment w:val="center"/>
              <w:rPr>
                <w:ins w:id="550" w:author="Author"/>
              </w:rPr>
            </w:pPr>
            <w:ins w:id="551" w:author="Author">
              <w:r w:rsidRPr="00441BCF">
                <w:t>1</w:t>
              </w:r>
            </w:ins>
          </w:p>
        </w:tc>
      </w:tr>
      <w:tr w:rsidR="00583547" w:rsidRPr="008142B3" w14:paraId="048D0249" w14:textId="77777777" w:rsidTr="00583547">
        <w:trPr>
          <w:trHeight w:val="262"/>
          <w:ins w:id="552" w:author="Author"/>
        </w:trPr>
        <w:tc>
          <w:tcPr>
            <w:tcW w:w="1298" w:type="dxa"/>
            <w:vMerge/>
            <w:tcBorders>
              <w:top w:val="single" w:sz="4" w:space="0" w:color="000000"/>
              <w:left w:val="single" w:sz="4" w:space="0" w:color="000000"/>
              <w:bottom w:val="single" w:sz="4" w:space="0" w:color="000000"/>
              <w:right w:val="single" w:sz="4" w:space="0" w:color="000000"/>
            </w:tcBorders>
          </w:tcPr>
          <w:p w14:paraId="018BD95D" w14:textId="77777777" w:rsidR="00583547" w:rsidRPr="00441BCF" w:rsidRDefault="00583547" w:rsidP="00583547">
            <w:pPr>
              <w:widowControl w:val="0"/>
              <w:suppressAutoHyphens w:val="0"/>
              <w:jc w:val="center"/>
              <w:rPr>
                <w:ins w:id="553"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6D1E8320" w14:textId="77777777" w:rsidR="00583547" w:rsidRPr="00441BCF" w:rsidRDefault="00583547" w:rsidP="00583547">
            <w:pPr>
              <w:widowControl w:val="0"/>
              <w:suppressAutoHyphens w:val="0"/>
              <w:jc w:val="center"/>
              <w:rPr>
                <w:ins w:id="554"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46994143" w14:textId="77777777" w:rsidR="00583547" w:rsidRPr="00441BCF" w:rsidRDefault="00583547" w:rsidP="00583547">
            <w:pPr>
              <w:widowControl w:val="0"/>
              <w:suppressAutoHyphens w:val="0"/>
              <w:jc w:val="center"/>
              <w:rPr>
                <w:ins w:id="555"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0069763E" w14:textId="77777777" w:rsidR="00583547" w:rsidRPr="00441BCF" w:rsidRDefault="00583547" w:rsidP="00583547">
            <w:pPr>
              <w:widowControl w:val="0"/>
              <w:spacing w:line="200" w:lineRule="atLeast"/>
              <w:jc w:val="center"/>
              <w:textAlignment w:val="center"/>
              <w:rPr>
                <w:ins w:id="556" w:author="Author"/>
              </w:rPr>
            </w:pPr>
            <w:ins w:id="557" w:author="Author">
              <w:r w:rsidRPr="00441BCF">
                <w:t>1.4 – 1.49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68E9E643" w14:textId="77777777" w:rsidR="00583547" w:rsidRPr="00441BCF" w:rsidRDefault="00583547" w:rsidP="00583547">
            <w:pPr>
              <w:widowControl w:val="0"/>
              <w:spacing w:line="200" w:lineRule="atLeast"/>
              <w:jc w:val="center"/>
              <w:textAlignment w:val="center"/>
              <w:rPr>
                <w:ins w:id="558" w:author="Author"/>
              </w:rPr>
            </w:pPr>
            <w:ins w:id="559" w:author="Author">
              <w:r w:rsidRPr="00441BCF">
                <w:t>2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70338BF4" w14:textId="77777777" w:rsidR="00583547" w:rsidRPr="00441BCF" w:rsidRDefault="00583547" w:rsidP="00583547">
            <w:pPr>
              <w:widowControl w:val="0"/>
              <w:spacing w:line="200" w:lineRule="atLeast"/>
              <w:jc w:val="center"/>
              <w:textAlignment w:val="center"/>
              <w:rPr>
                <w:ins w:id="560" w:author="Author"/>
              </w:rPr>
            </w:pPr>
            <w:ins w:id="561" w:author="Author">
              <w:r w:rsidRPr="00441BCF">
                <w:t>1</w:t>
              </w:r>
            </w:ins>
          </w:p>
        </w:tc>
      </w:tr>
      <w:tr w:rsidR="00583547" w:rsidRPr="008142B3" w14:paraId="297A5F5A" w14:textId="77777777" w:rsidTr="00583547">
        <w:trPr>
          <w:trHeight w:val="262"/>
          <w:ins w:id="562" w:author="Author"/>
        </w:trPr>
        <w:tc>
          <w:tcPr>
            <w:tcW w:w="1298" w:type="dxa"/>
            <w:vMerge/>
            <w:tcBorders>
              <w:top w:val="single" w:sz="4" w:space="0" w:color="000000"/>
              <w:left w:val="single" w:sz="4" w:space="0" w:color="000000"/>
              <w:bottom w:val="single" w:sz="4" w:space="0" w:color="000000"/>
              <w:right w:val="single" w:sz="4" w:space="0" w:color="000000"/>
            </w:tcBorders>
          </w:tcPr>
          <w:p w14:paraId="309D5AB3" w14:textId="77777777" w:rsidR="00583547" w:rsidRPr="00441BCF" w:rsidRDefault="00583547" w:rsidP="00583547">
            <w:pPr>
              <w:widowControl w:val="0"/>
              <w:suppressAutoHyphens w:val="0"/>
              <w:jc w:val="center"/>
              <w:rPr>
                <w:ins w:id="563"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1FAD5700" w14:textId="77777777" w:rsidR="00583547" w:rsidRPr="00441BCF" w:rsidRDefault="00583547" w:rsidP="00583547">
            <w:pPr>
              <w:widowControl w:val="0"/>
              <w:suppressAutoHyphens w:val="0"/>
              <w:jc w:val="center"/>
              <w:rPr>
                <w:ins w:id="564"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57EF69E6" w14:textId="77777777" w:rsidR="00583547" w:rsidRPr="00441BCF" w:rsidRDefault="00583547" w:rsidP="00583547">
            <w:pPr>
              <w:widowControl w:val="0"/>
              <w:suppressAutoHyphens w:val="0"/>
              <w:jc w:val="center"/>
              <w:rPr>
                <w:ins w:id="565"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16BE80A9" w14:textId="77777777" w:rsidR="00583547" w:rsidRPr="00441BCF" w:rsidRDefault="00583547" w:rsidP="00583547">
            <w:pPr>
              <w:widowControl w:val="0"/>
              <w:spacing w:line="200" w:lineRule="atLeast"/>
              <w:jc w:val="center"/>
              <w:textAlignment w:val="center"/>
              <w:rPr>
                <w:ins w:id="566" w:author="Author"/>
              </w:rPr>
            </w:pPr>
            <w:ins w:id="567" w:author="Author">
              <w:r w:rsidRPr="00441BCF">
                <w:t>1.3 – 1.39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255AA0A6" w14:textId="77777777" w:rsidR="00583547" w:rsidRPr="00441BCF" w:rsidRDefault="00583547" w:rsidP="00583547">
            <w:pPr>
              <w:widowControl w:val="0"/>
              <w:spacing w:line="200" w:lineRule="atLeast"/>
              <w:jc w:val="center"/>
              <w:textAlignment w:val="center"/>
              <w:rPr>
                <w:ins w:id="568" w:author="Author"/>
              </w:rPr>
            </w:pPr>
            <w:ins w:id="569" w:author="Author">
              <w:r w:rsidRPr="00441BCF">
                <w:t>1.8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20D1BE33" w14:textId="77777777" w:rsidR="00583547" w:rsidRPr="00441BCF" w:rsidRDefault="00583547" w:rsidP="00583547">
            <w:pPr>
              <w:widowControl w:val="0"/>
              <w:spacing w:line="200" w:lineRule="atLeast"/>
              <w:jc w:val="center"/>
              <w:textAlignment w:val="center"/>
              <w:rPr>
                <w:ins w:id="570" w:author="Author"/>
              </w:rPr>
            </w:pPr>
            <w:ins w:id="571" w:author="Author">
              <w:r w:rsidRPr="00441BCF">
                <w:t>1</w:t>
              </w:r>
            </w:ins>
          </w:p>
        </w:tc>
      </w:tr>
      <w:tr w:rsidR="00583547" w:rsidRPr="008142B3" w14:paraId="764F9749" w14:textId="77777777" w:rsidTr="00583547">
        <w:trPr>
          <w:trHeight w:val="262"/>
          <w:ins w:id="572" w:author="Author"/>
        </w:trPr>
        <w:tc>
          <w:tcPr>
            <w:tcW w:w="1298" w:type="dxa"/>
            <w:vMerge/>
            <w:tcBorders>
              <w:top w:val="single" w:sz="4" w:space="0" w:color="000000"/>
              <w:left w:val="single" w:sz="4" w:space="0" w:color="000000"/>
              <w:bottom w:val="single" w:sz="4" w:space="0" w:color="000000"/>
              <w:right w:val="single" w:sz="4" w:space="0" w:color="000000"/>
            </w:tcBorders>
          </w:tcPr>
          <w:p w14:paraId="56A8DBB5" w14:textId="77777777" w:rsidR="00583547" w:rsidRPr="00441BCF" w:rsidRDefault="00583547" w:rsidP="00583547">
            <w:pPr>
              <w:widowControl w:val="0"/>
              <w:suppressAutoHyphens w:val="0"/>
              <w:jc w:val="center"/>
              <w:rPr>
                <w:ins w:id="573"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27018AB1" w14:textId="77777777" w:rsidR="00583547" w:rsidRPr="00441BCF" w:rsidRDefault="00583547" w:rsidP="00583547">
            <w:pPr>
              <w:widowControl w:val="0"/>
              <w:suppressAutoHyphens w:val="0"/>
              <w:jc w:val="center"/>
              <w:rPr>
                <w:ins w:id="574"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01327D46" w14:textId="77777777" w:rsidR="00583547" w:rsidRPr="00441BCF" w:rsidRDefault="00583547" w:rsidP="00583547">
            <w:pPr>
              <w:widowControl w:val="0"/>
              <w:suppressAutoHyphens w:val="0"/>
              <w:jc w:val="center"/>
              <w:rPr>
                <w:ins w:id="575"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08FC9929" w14:textId="77777777" w:rsidR="00583547" w:rsidRPr="00441BCF" w:rsidRDefault="00583547" w:rsidP="00583547">
            <w:pPr>
              <w:widowControl w:val="0"/>
              <w:spacing w:line="200" w:lineRule="atLeast"/>
              <w:jc w:val="center"/>
              <w:textAlignment w:val="center"/>
              <w:rPr>
                <w:ins w:id="576" w:author="Author"/>
              </w:rPr>
            </w:pPr>
            <w:ins w:id="577" w:author="Author">
              <w:r w:rsidRPr="00441BCF">
                <w:t>1.2 – 1.29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5D8C6C3F" w14:textId="77777777" w:rsidR="00583547" w:rsidRPr="00441BCF" w:rsidRDefault="00583547" w:rsidP="00583547">
            <w:pPr>
              <w:widowControl w:val="0"/>
              <w:spacing w:line="200" w:lineRule="atLeast"/>
              <w:jc w:val="center"/>
              <w:textAlignment w:val="center"/>
              <w:rPr>
                <w:ins w:id="578" w:author="Author"/>
              </w:rPr>
            </w:pPr>
            <w:ins w:id="579" w:author="Author">
              <w:r w:rsidRPr="00441BCF">
                <w:t>1.7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6F21949F" w14:textId="77777777" w:rsidR="00583547" w:rsidRPr="00441BCF" w:rsidRDefault="00583547" w:rsidP="00583547">
            <w:pPr>
              <w:widowControl w:val="0"/>
              <w:spacing w:line="200" w:lineRule="atLeast"/>
              <w:jc w:val="center"/>
              <w:textAlignment w:val="center"/>
              <w:rPr>
                <w:ins w:id="580" w:author="Author"/>
              </w:rPr>
            </w:pPr>
            <w:ins w:id="581" w:author="Author">
              <w:r w:rsidRPr="00441BCF">
                <w:t>1</w:t>
              </w:r>
            </w:ins>
          </w:p>
        </w:tc>
      </w:tr>
      <w:tr w:rsidR="00583547" w:rsidRPr="008142B3" w14:paraId="43DF8C93" w14:textId="77777777" w:rsidTr="00583547">
        <w:trPr>
          <w:trHeight w:val="262"/>
          <w:ins w:id="582" w:author="Author"/>
        </w:trPr>
        <w:tc>
          <w:tcPr>
            <w:tcW w:w="1298" w:type="dxa"/>
            <w:vMerge/>
            <w:tcBorders>
              <w:top w:val="single" w:sz="4" w:space="0" w:color="000000"/>
              <w:left w:val="single" w:sz="4" w:space="0" w:color="000000"/>
              <w:bottom w:val="single" w:sz="4" w:space="0" w:color="000000"/>
              <w:right w:val="single" w:sz="4" w:space="0" w:color="000000"/>
            </w:tcBorders>
          </w:tcPr>
          <w:p w14:paraId="666BD1B7" w14:textId="77777777" w:rsidR="00583547" w:rsidRPr="00441BCF" w:rsidRDefault="00583547" w:rsidP="00583547">
            <w:pPr>
              <w:widowControl w:val="0"/>
              <w:suppressAutoHyphens w:val="0"/>
              <w:jc w:val="center"/>
              <w:rPr>
                <w:ins w:id="583"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51593F9B" w14:textId="77777777" w:rsidR="00583547" w:rsidRPr="00441BCF" w:rsidRDefault="00583547" w:rsidP="00583547">
            <w:pPr>
              <w:widowControl w:val="0"/>
              <w:suppressAutoHyphens w:val="0"/>
              <w:jc w:val="center"/>
              <w:rPr>
                <w:ins w:id="584"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67EA0D40" w14:textId="77777777" w:rsidR="00583547" w:rsidRPr="00441BCF" w:rsidRDefault="00583547" w:rsidP="00583547">
            <w:pPr>
              <w:widowControl w:val="0"/>
              <w:suppressAutoHyphens w:val="0"/>
              <w:jc w:val="center"/>
              <w:rPr>
                <w:ins w:id="585"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190B3854" w14:textId="77777777" w:rsidR="00583547" w:rsidRPr="00441BCF" w:rsidRDefault="00583547" w:rsidP="00583547">
            <w:pPr>
              <w:widowControl w:val="0"/>
              <w:spacing w:line="200" w:lineRule="atLeast"/>
              <w:jc w:val="center"/>
              <w:textAlignment w:val="center"/>
              <w:rPr>
                <w:ins w:id="586" w:author="Author"/>
              </w:rPr>
            </w:pPr>
            <w:ins w:id="587" w:author="Author">
              <w:r w:rsidRPr="00441BCF">
                <w:t>1.1 – 1.19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5E7CAD74" w14:textId="77777777" w:rsidR="00583547" w:rsidRPr="00441BCF" w:rsidRDefault="00583547" w:rsidP="00583547">
            <w:pPr>
              <w:widowControl w:val="0"/>
              <w:spacing w:line="200" w:lineRule="atLeast"/>
              <w:jc w:val="center"/>
              <w:textAlignment w:val="center"/>
              <w:rPr>
                <w:ins w:id="588" w:author="Author"/>
              </w:rPr>
            </w:pPr>
            <w:ins w:id="589" w:author="Author">
              <w:r w:rsidRPr="00441BCF">
                <w:t>1.6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70172B28" w14:textId="77777777" w:rsidR="00583547" w:rsidRPr="00441BCF" w:rsidRDefault="00583547" w:rsidP="00583547">
            <w:pPr>
              <w:widowControl w:val="0"/>
              <w:spacing w:line="200" w:lineRule="atLeast"/>
              <w:jc w:val="center"/>
              <w:textAlignment w:val="center"/>
              <w:rPr>
                <w:ins w:id="590" w:author="Author"/>
              </w:rPr>
            </w:pPr>
            <w:ins w:id="591" w:author="Author">
              <w:r w:rsidRPr="00441BCF">
                <w:t>1</w:t>
              </w:r>
            </w:ins>
          </w:p>
        </w:tc>
      </w:tr>
      <w:tr w:rsidR="00583547" w:rsidRPr="008142B3" w14:paraId="48A6F1B0" w14:textId="77777777" w:rsidTr="00583547">
        <w:trPr>
          <w:trHeight w:val="262"/>
          <w:ins w:id="592" w:author="Author"/>
        </w:trPr>
        <w:tc>
          <w:tcPr>
            <w:tcW w:w="1298" w:type="dxa"/>
            <w:vMerge/>
            <w:tcBorders>
              <w:top w:val="single" w:sz="4" w:space="0" w:color="000000"/>
              <w:left w:val="single" w:sz="4" w:space="0" w:color="000000"/>
              <w:bottom w:val="single" w:sz="4" w:space="0" w:color="000000"/>
              <w:right w:val="single" w:sz="4" w:space="0" w:color="000000"/>
            </w:tcBorders>
          </w:tcPr>
          <w:p w14:paraId="7220C4BB" w14:textId="77777777" w:rsidR="00583547" w:rsidRPr="00441BCF" w:rsidRDefault="00583547" w:rsidP="00583547">
            <w:pPr>
              <w:widowControl w:val="0"/>
              <w:suppressAutoHyphens w:val="0"/>
              <w:jc w:val="center"/>
              <w:rPr>
                <w:ins w:id="593"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6E283843" w14:textId="77777777" w:rsidR="00583547" w:rsidRPr="00441BCF" w:rsidRDefault="00583547" w:rsidP="00583547">
            <w:pPr>
              <w:widowControl w:val="0"/>
              <w:suppressAutoHyphens w:val="0"/>
              <w:jc w:val="center"/>
              <w:rPr>
                <w:ins w:id="594"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180345C6" w14:textId="77777777" w:rsidR="00583547" w:rsidRPr="00441BCF" w:rsidRDefault="00583547" w:rsidP="00583547">
            <w:pPr>
              <w:widowControl w:val="0"/>
              <w:suppressAutoHyphens w:val="0"/>
              <w:jc w:val="center"/>
              <w:rPr>
                <w:ins w:id="595"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509871E7" w14:textId="77777777" w:rsidR="00583547" w:rsidRPr="00441BCF" w:rsidRDefault="00583547" w:rsidP="00583547">
            <w:pPr>
              <w:widowControl w:val="0"/>
              <w:spacing w:line="200" w:lineRule="atLeast"/>
              <w:jc w:val="center"/>
              <w:textAlignment w:val="center"/>
              <w:rPr>
                <w:ins w:id="596" w:author="Author"/>
              </w:rPr>
            </w:pPr>
            <w:commentRangeStart w:id="597"/>
            <w:ins w:id="598" w:author="Author">
              <w:r w:rsidRPr="00441BCF">
                <w:t xml:space="preserve">1 </w:t>
              </w:r>
            </w:ins>
            <w:commentRangeEnd w:id="597"/>
            <w:r w:rsidR="00F71280">
              <w:rPr>
                <w:rStyle w:val="CommentReference"/>
              </w:rPr>
              <w:commentReference w:id="597"/>
            </w:r>
            <w:ins w:id="599" w:author="Author">
              <w:r w:rsidRPr="00441BCF">
                <w:t>– 1.09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035694DF" w14:textId="77777777" w:rsidR="00583547" w:rsidRPr="00441BCF" w:rsidRDefault="00583547" w:rsidP="00583547">
            <w:pPr>
              <w:widowControl w:val="0"/>
              <w:spacing w:line="200" w:lineRule="atLeast"/>
              <w:jc w:val="center"/>
              <w:textAlignment w:val="center"/>
              <w:rPr>
                <w:ins w:id="600" w:author="Author"/>
              </w:rPr>
            </w:pPr>
            <w:ins w:id="601" w:author="Author">
              <w:r w:rsidRPr="00441BCF">
                <w:t>1.4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2B99DC58" w14:textId="77777777" w:rsidR="00583547" w:rsidRPr="00441BCF" w:rsidRDefault="00583547" w:rsidP="00583547">
            <w:pPr>
              <w:widowControl w:val="0"/>
              <w:spacing w:line="200" w:lineRule="atLeast"/>
              <w:jc w:val="center"/>
              <w:textAlignment w:val="center"/>
              <w:rPr>
                <w:ins w:id="602" w:author="Author"/>
              </w:rPr>
            </w:pPr>
            <w:ins w:id="603" w:author="Author">
              <w:r w:rsidRPr="00441BCF">
                <w:t>1</w:t>
              </w:r>
            </w:ins>
          </w:p>
        </w:tc>
      </w:tr>
      <w:tr w:rsidR="00583547" w:rsidRPr="008142B3" w14:paraId="439F119E" w14:textId="77777777" w:rsidTr="00583547">
        <w:trPr>
          <w:trHeight w:val="262"/>
          <w:ins w:id="604" w:author="Author"/>
        </w:trPr>
        <w:tc>
          <w:tcPr>
            <w:tcW w:w="1298" w:type="dxa"/>
            <w:vMerge/>
            <w:tcBorders>
              <w:top w:val="single" w:sz="4" w:space="0" w:color="000000"/>
              <w:left w:val="single" w:sz="4" w:space="0" w:color="000000"/>
              <w:bottom w:val="single" w:sz="4" w:space="0" w:color="000000"/>
              <w:right w:val="single" w:sz="4" w:space="0" w:color="000000"/>
            </w:tcBorders>
          </w:tcPr>
          <w:p w14:paraId="4792BEFC" w14:textId="77777777" w:rsidR="00583547" w:rsidRPr="00441BCF" w:rsidRDefault="00583547" w:rsidP="00583547">
            <w:pPr>
              <w:widowControl w:val="0"/>
              <w:suppressAutoHyphens w:val="0"/>
              <w:jc w:val="center"/>
              <w:rPr>
                <w:ins w:id="605"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63B59F6A" w14:textId="77777777" w:rsidR="00583547" w:rsidRPr="00441BCF" w:rsidRDefault="00583547" w:rsidP="00583547">
            <w:pPr>
              <w:widowControl w:val="0"/>
              <w:suppressAutoHyphens w:val="0"/>
              <w:jc w:val="center"/>
              <w:rPr>
                <w:ins w:id="606"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49B1857E" w14:textId="77777777" w:rsidR="00583547" w:rsidRPr="00441BCF" w:rsidRDefault="00583547" w:rsidP="00583547">
            <w:pPr>
              <w:widowControl w:val="0"/>
              <w:suppressAutoHyphens w:val="0"/>
              <w:jc w:val="center"/>
              <w:rPr>
                <w:ins w:id="607"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3A5B0066" w14:textId="77777777" w:rsidR="00583547" w:rsidRPr="00441BCF" w:rsidRDefault="00583547" w:rsidP="00583547">
            <w:pPr>
              <w:widowControl w:val="0"/>
              <w:spacing w:line="200" w:lineRule="atLeast"/>
              <w:jc w:val="center"/>
              <w:textAlignment w:val="center"/>
              <w:rPr>
                <w:ins w:id="608" w:author="Author"/>
              </w:rPr>
            </w:pPr>
            <w:ins w:id="609" w:author="Author">
              <w:r w:rsidRPr="00441BCF">
                <w:t>0.9 – 0.99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502B29C9" w14:textId="77777777" w:rsidR="00583547" w:rsidRPr="00441BCF" w:rsidRDefault="00583547" w:rsidP="00583547">
            <w:pPr>
              <w:widowControl w:val="0"/>
              <w:spacing w:line="200" w:lineRule="atLeast"/>
              <w:jc w:val="center"/>
              <w:textAlignment w:val="center"/>
              <w:rPr>
                <w:ins w:id="610" w:author="Author"/>
              </w:rPr>
            </w:pPr>
            <w:ins w:id="611" w:author="Author">
              <w:r w:rsidRPr="00441BCF">
                <w:t>1.3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22EEF0F8" w14:textId="77777777" w:rsidR="00583547" w:rsidRPr="00441BCF" w:rsidRDefault="00583547" w:rsidP="00583547">
            <w:pPr>
              <w:widowControl w:val="0"/>
              <w:spacing w:line="200" w:lineRule="atLeast"/>
              <w:jc w:val="center"/>
              <w:textAlignment w:val="center"/>
              <w:rPr>
                <w:ins w:id="612" w:author="Author"/>
              </w:rPr>
            </w:pPr>
            <w:ins w:id="613" w:author="Author">
              <w:r w:rsidRPr="00441BCF">
                <w:t>1</w:t>
              </w:r>
            </w:ins>
          </w:p>
        </w:tc>
      </w:tr>
      <w:tr w:rsidR="00583547" w:rsidRPr="008142B3" w14:paraId="7B7AD23A" w14:textId="77777777" w:rsidTr="00583547">
        <w:trPr>
          <w:trHeight w:val="262"/>
          <w:ins w:id="614" w:author="Author"/>
        </w:trPr>
        <w:tc>
          <w:tcPr>
            <w:tcW w:w="1298" w:type="dxa"/>
            <w:vMerge/>
            <w:tcBorders>
              <w:top w:val="single" w:sz="4" w:space="0" w:color="000000"/>
              <w:left w:val="single" w:sz="4" w:space="0" w:color="000000"/>
              <w:bottom w:val="single" w:sz="4" w:space="0" w:color="000000"/>
              <w:right w:val="single" w:sz="4" w:space="0" w:color="000000"/>
            </w:tcBorders>
          </w:tcPr>
          <w:p w14:paraId="4873A4BA" w14:textId="77777777" w:rsidR="00583547" w:rsidRPr="00441BCF" w:rsidRDefault="00583547" w:rsidP="00583547">
            <w:pPr>
              <w:widowControl w:val="0"/>
              <w:suppressAutoHyphens w:val="0"/>
              <w:jc w:val="center"/>
              <w:rPr>
                <w:ins w:id="615"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1783549B" w14:textId="77777777" w:rsidR="00583547" w:rsidRPr="00441BCF" w:rsidRDefault="00583547" w:rsidP="00583547">
            <w:pPr>
              <w:widowControl w:val="0"/>
              <w:suppressAutoHyphens w:val="0"/>
              <w:jc w:val="center"/>
              <w:rPr>
                <w:ins w:id="616"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24517A67" w14:textId="77777777" w:rsidR="00583547" w:rsidRPr="00441BCF" w:rsidRDefault="00583547" w:rsidP="00583547">
            <w:pPr>
              <w:widowControl w:val="0"/>
              <w:suppressAutoHyphens w:val="0"/>
              <w:jc w:val="center"/>
              <w:rPr>
                <w:ins w:id="617"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64D18ED1" w14:textId="77777777" w:rsidR="00583547" w:rsidRPr="00441BCF" w:rsidRDefault="00583547" w:rsidP="00583547">
            <w:pPr>
              <w:widowControl w:val="0"/>
              <w:spacing w:line="200" w:lineRule="atLeast"/>
              <w:jc w:val="center"/>
              <w:textAlignment w:val="center"/>
              <w:rPr>
                <w:ins w:id="618" w:author="Author"/>
              </w:rPr>
            </w:pPr>
            <w:ins w:id="619" w:author="Author">
              <w:r w:rsidRPr="00441BCF">
                <w:t>0.8 – 0.89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5660DA1E" w14:textId="77777777" w:rsidR="00583547" w:rsidRPr="00441BCF" w:rsidRDefault="00583547" w:rsidP="00583547">
            <w:pPr>
              <w:widowControl w:val="0"/>
              <w:spacing w:line="200" w:lineRule="atLeast"/>
              <w:jc w:val="center"/>
              <w:textAlignment w:val="center"/>
              <w:rPr>
                <w:ins w:id="620" w:author="Author"/>
              </w:rPr>
            </w:pPr>
            <w:ins w:id="621" w:author="Author">
              <w:r w:rsidRPr="00441BCF">
                <w:t>1.1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5C9C83D8" w14:textId="77777777" w:rsidR="00583547" w:rsidRPr="00441BCF" w:rsidRDefault="00583547" w:rsidP="00583547">
            <w:pPr>
              <w:widowControl w:val="0"/>
              <w:spacing w:line="200" w:lineRule="atLeast"/>
              <w:jc w:val="center"/>
              <w:textAlignment w:val="center"/>
              <w:rPr>
                <w:ins w:id="622" w:author="Author"/>
              </w:rPr>
            </w:pPr>
            <w:ins w:id="623" w:author="Author">
              <w:r w:rsidRPr="00441BCF">
                <w:t>1</w:t>
              </w:r>
            </w:ins>
          </w:p>
        </w:tc>
      </w:tr>
      <w:tr w:rsidR="00583547" w:rsidRPr="008142B3" w14:paraId="67462ACB" w14:textId="77777777" w:rsidTr="00583547">
        <w:trPr>
          <w:trHeight w:val="262"/>
          <w:ins w:id="624" w:author="Author"/>
        </w:trPr>
        <w:tc>
          <w:tcPr>
            <w:tcW w:w="1298" w:type="dxa"/>
            <w:vMerge/>
            <w:tcBorders>
              <w:top w:val="single" w:sz="4" w:space="0" w:color="000000"/>
              <w:left w:val="single" w:sz="4" w:space="0" w:color="000000"/>
              <w:bottom w:val="single" w:sz="4" w:space="0" w:color="000000"/>
              <w:right w:val="single" w:sz="4" w:space="0" w:color="000000"/>
            </w:tcBorders>
          </w:tcPr>
          <w:p w14:paraId="31DFF654" w14:textId="77777777" w:rsidR="00583547" w:rsidRPr="00441BCF" w:rsidRDefault="00583547" w:rsidP="00583547">
            <w:pPr>
              <w:widowControl w:val="0"/>
              <w:suppressAutoHyphens w:val="0"/>
              <w:jc w:val="center"/>
              <w:rPr>
                <w:ins w:id="625"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77F9C6B5" w14:textId="77777777" w:rsidR="00583547" w:rsidRPr="00441BCF" w:rsidRDefault="00583547" w:rsidP="00583547">
            <w:pPr>
              <w:widowControl w:val="0"/>
              <w:suppressAutoHyphens w:val="0"/>
              <w:jc w:val="center"/>
              <w:rPr>
                <w:ins w:id="626"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444917EC" w14:textId="77777777" w:rsidR="00583547" w:rsidRPr="00441BCF" w:rsidRDefault="00583547" w:rsidP="00583547">
            <w:pPr>
              <w:widowControl w:val="0"/>
              <w:suppressAutoHyphens w:val="0"/>
              <w:jc w:val="center"/>
              <w:rPr>
                <w:ins w:id="627"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4327907A" w14:textId="77777777" w:rsidR="00583547" w:rsidRPr="00441BCF" w:rsidRDefault="00583547" w:rsidP="00583547">
            <w:pPr>
              <w:widowControl w:val="0"/>
              <w:spacing w:line="200" w:lineRule="atLeast"/>
              <w:jc w:val="center"/>
              <w:textAlignment w:val="center"/>
              <w:rPr>
                <w:ins w:id="628" w:author="Author"/>
              </w:rPr>
            </w:pPr>
            <w:ins w:id="629" w:author="Author">
              <w:r w:rsidRPr="00441BCF">
                <w:t>0.7 – 0.79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5FDE66B2" w14:textId="77777777" w:rsidR="00583547" w:rsidRPr="00441BCF" w:rsidRDefault="00583547" w:rsidP="00583547">
            <w:pPr>
              <w:widowControl w:val="0"/>
              <w:spacing w:line="200" w:lineRule="atLeast"/>
              <w:jc w:val="center"/>
              <w:textAlignment w:val="center"/>
              <w:rPr>
                <w:ins w:id="630" w:author="Author"/>
              </w:rPr>
            </w:pPr>
            <w:commentRangeStart w:id="631"/>
            <w:ins w:id="632" w:author="Author">
              <w:r w:rsidRPr="00441BCF">
                <w:t>1</w:t>
              </w:r>
            </w:ins>
            <w:commentRangeEnd w:id="631"/>
            <w:r w:rsidR="00F71280">
              <w:rPr>
                <w:rStyle w:val="CommentReference"/>
              </w:rPr>
              <w:commentReference w:id="631"/>
            </w:r>
            <w:ins w:id="633" w:author="Author">
              <w:r w:rsidRPr="00441BCF">
                <w:t xml:space="preserve">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7216945A" w14:textId="77777777" w:rsidR="00583547" w:rsidRPr="00441BCF" w:rsidRDefault="00583547" w:rsidP="00583547">
            <w:pPr>
              <w:widowControl w:val="0"/>
              <w:spacing w:line="200" w:lineRule="atLeast"/>
              <w:jc w:val="center"/>
              <w:textAlignment w:val="center"/>
              <w:rPr>
                <w:ins w:id="634" w:author="Author"/>
              </w:rPr>
            </w:pPr>
            <w:ins w:id="635" w:author="Author">
              <w:r w:rsidRPr="00441BCF">
                <w:t>1</w:t>
              </w:r>
            </w:ins>
          </w:p>
        </w:tc>
      </w:tr>
      <w:tr w:rsidR="00583547" w:rsidRPr="008142B3" w14:paraId="4AAA35F5" w14:textId="77777777" w:rsidTr="00583547">
        <w:trPr>
          <w:trHeight w:val="262"/>
          <w:ins w:id="636" w:author="Author"/>
        </w:trPr>
        <w:tc>
          <w:tcPr>
            <w:tcW w:w="1298" w:type="dxa"/>
            <w:vMerge/>
            <w:tcBorders>
              <w:top w:val="single" w:sz="4" w:space="0" w:color="000000"/>
              <w:left w:val="single" w:sz="4" w:space="0" w:color="000000"/>
              <w:bottom w:val="single" w:sz="4" w:space="0" w:color="000000"/>
              <w:right w:val="single" w:sz="4" w:space="0" w:color="000000"/>
            </w:tcBorders>
          </w:tcPr>
          <w:p w14:paraId="09E48F62" w14:textId="77777777" w:rsidR="00583547" w:rsidRPr="00441BCF" w:rsidRDefault="00583547" w:rsidP="00583547">
            <w:pPr>
              <w:widowControl w:val="0"/>
              <w:suppressAutoHyphens w:val="0"/>
              <w:jc w:val="center"/>
              <w:rPr>
                <w:ins w:id="637"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205D49B7" w14:textId="77777777" w:rsidR="00583547" w:rsidRPr="00441BCF" w:rsidRDefault="00583547" w:rsidP="00583547">
            <w:pPr>
              <w:widowControl w:val="0"/>
              <w:suppressAutoHyphens w:val="0"/>
              <w:jc w:val="center"/>
              <w:rPr>
                <w:ins w:id="638"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35E1C447" w14:textId="77777777" w:rsidR="00583547" w:rsidRPr="00441BCF" w:rsidRDefault="00583547" w:rsidP="00583547">
            <w:pPr>
              <w:widowControl w:val="0"/>
              <w:suppressAutoHyphens w:val="0"/>
              <w:jc w:val="center"/>
              <w:rPr>
                <w:ins w:id="639"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3133A69E" w14:textId="77777777" w:rsidR="00583547" w:rsidRPr="00441BCF" w:rsidRDefault="00583547" w:rsidP="00583547">
            <w:pPr>
              <w:widowControl w:val="0"/>
              <w:spacing w:line="200" w:lineRule="atLeast"/>
              <w:jc w:val="center"/>
              <w:textAlignment w:val="center"/>
              <w:rPr>
                <w:ins w:id="640" w:author="Author"/>
              </w:rPr>
            </w:pPr>
            <w:ins w:id="641" w:author="Author">
              <w:r w:rsidRPr="00441BCF">
                <w:t>0.6 – 0.69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258BD889" w14:textId="77777777" w:rsidR="00583547" w:rsidRPr="00441BCF" w:rsidRDefault="00583547" w:rsidP="00583547">
            <w:pPr>
              <w:widowControl w:val="0"/>
              <w:spacing w:line="200" w:lineRule="atLeast"/>
              <w:jc w:val="center"/>
              <w:textAlignment w:val="center"/>
              <w:rPr>
                <w:ins w:id="642" w:author="Author"/>
              </w:rPr>
            </w:pPr>
            <w:ins w:id="643" w:author="Author">
              <w:r w:rsidRPr="00441BCF">
                <w:t>0.86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00FED125" w14:textId="77777777" w:rsidR="00583547" w:rsidRPr="00441BCF" w:rsidRDefault="00583547" w:rsidP="00583547">
            <w:pPr>
              <w:widowControl w:val="0"/>
              <w:spacing w:line="200" w:lineRule="atLeast"/>
              <w:jc w:val="center"/>
              <w:textAlignment w:val="center"/>
              <w:rPr>
                <w:ins w:id="644" w:author="Author"/>
              </w:rPr>
            </w:pPr>
            <w:ins w:id="645" w:author="Author">
              <w:r w:rsidRPr="00441BCF">
                <w:t>1</w:t>
              </w:r>
            </w:ins>
          </w:p>
        </w:tc>
      </w:tr>
      <w:tr w:rsidR="00583547" w:rsidRPr="008142B3" w14:paraId="2545CD11" w14:textId="77777777" w:rsidTr="00583547">
        <w:trPr>
          <w:trHeight w:val="262"/>
          <w:ins w:id="646" w:author="Author"/>
        </w:trPr>
        <w:tc>
          <w:tcPr>
            <w:tcW w:w="1298" w:type="dxa"/>
            <w:vMerge/>
            <w:tcBorders>
              <w:top w:val="single" w:sz="4" w:space="0" w:color="000000"/>
              <w:left w:val="single" w:sz="4" w:space="0" w:color="000000"/>
              <w:bottom w:val="single" w:sz="4" w:space="0" w:color="000000"/>
              <w:right w:val="single" w:sz="4" w:space="0" w:color="000000"/>
            </w:tcBorders>
          </w:tcPr>
          <w:p w14:paraId="7EE4D6B6" w14:textId="77777777" w:rsidR="00583547" w:rsidRPr="00441BCF" w:rsidRDefault="00583547" w:rsidP="00583547">
            <w:pPr>
              <w:widowControl w:val="0"/>
              <w:suppressAutoHyphens w:val="0"/>
              <w:jc w:val="center"/>
              <w:rPr>
                <w:ins w:id="647"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2C0E0033" w14:textId="77777777" w:rsidR="00583547" w:rsidRPr="00441BCF" w:rsidRDefault="00583547" w:rsidP="00583547">
            <w:pPr>
              <w:widowControl w:val="0"/>
              <w:suppressAutoHyphens w:val="0"/>
              <w:jc w:val="center"/>
              <w:rPr>
                <w:ins w:id="648"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302A7693" w14:textId="77777777" w:rsidR="00583547" w:rsidRPr="00441BCF" w:rsidRDefault="00583547" w:rsidP="00583547">
            <w:pPr>
              <w:widowControl w:val="0"/>
              <w:suppressAutoHyphens w:val="0"/>
              <w:jc w:val="center"/>
              <w:rPr>
                <w:ins w:id="649"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6813BB45" w14:textId="77777777" w:rsidR="00583547" w:rsidRPr="00441BCF" w:rsidRDefault="00583547" w:rsidP="00583547">
            <w:pPr>
              <w:widowControl w:val="0"/>
              <w:spacing w:line="200" w:lineRule="atLeast"/>
              <w:jc w:val="center"/>
              <w:textAlignment w:val="center"/>
              <w:rPr>
                <w:ins w:id="650" w:author="Author"/>
              </w:rPr>
            </w:pPr>
            <w:ins w:id="651" w:author="Author">
              <w:r w:rsidRPr="00441BCF">
                <w:t>0.5 – 0.59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5804260C" w14:textId="77777777" w:rsidR="00583547" w:rsidRPr="00441BCF" w:rsidRDefault="00583547" w:rsidP="00583547">
            <w:pPr>
              <w:widowControl w:val="0"/>
              <w:spacing w:line="200" w:lineRule="atLeast"/>
              <w:jc w:val="center"/>
              <w:textAlignment w:val="center"/>
              <w:rPr>
                <w:ins w:id="652" w:author="Author"/>
              </w:rPr>
            </w:pPr>
            <w:ins w:id="653" w:author="Author">
              <w:r w:rsidRPr="00441BCF">
                <w:t>0.72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32348E59" w14:textId="77777777" w:rsidR="00583547" w:rsidRPr="00441BCF" w:rsidRDefault="00583547" w:rsidP="00583547">
            <w:pPr>
              <w:widowControl w:val="0"/>
              <w:spacing w:line="200" w:lineRule="atLeast"/>
              <w:jc w:val="center"/>
              <w:textAlignment w:val="center"/>
              <w:rPr>
                <w:ins w:id="654" w:author="Author"/>
              </w:rPr>
            </w:pPr>
            <w:ins w:id="655" w:author="Author">
              <w:r w:rsidRPr="00441BCF">
                <w:t>1</w:t>
              </w:r>
            </w:ins>
          </w:p>
        </w:tc>
      </w:tr>
      <w:tr w:rsidR="00583547" w:rsidRPr="008142B3" w14:paraId="04496624" w14:textId="77777777" w:rsidTr="00583547">
        <w:trPr>
          <w:trHeight w:val="227"/>
          <w:ins w:id="656" w:author="Author"/>
        </w:trPr>
        <w:tc>
          <w:tcPr>
            <w:tcW w:w="1298" w:type="dxa"/>
            <w:vMerge/>
            <w:tcBorders>
              <w:top w:val="single" w:sz="4" w:space="0" w:color="000000"/>
              <w:left w:val="single" w:sz="4" w:space="0" w:color="000000"/>
              <w:bottom w:val="single" w:sz="4" w:space="0" w:color="000000"/>
              <w:right w:val="single" w:sz="4" w:space="0" w:color="000000"/>
            </w:tcBorders>
          </w:tcPr>
          <w:p w14:paraId="01D8CBC3" w14:textId="77777777" w:rsidR="00583547" w:rsidRPr="00441BCF" w:rsidRDefault="00583547" w:rsidP="00583547">
            <w:pPr>
              <w:widowControl w:val="0"/>
              <w:suppressAutoHyphens w:val="0"/>
              <w:jc w:val="center"/>
              <w:rPr>
                <w:ins w:id="657" w:author="Author"/>
              </w:rPr>
            </w:pPr>
          </w:p>
        </w:tc>
        <w:tc>
          <w:tcPr>
            <w:tcW w:w="1492" w:type="dxa"/>
            <w:vMerge/>
            <w:tcBorders>
              <w:top w:val="single" w:sz="4" w:space="0" w:color="000000"/>
              <w:left w:val="single" w:sz="4" w:space="0" w:color="000000"/>
              <w:bottom w:val="single" w:sz="4" w:space="0" w:color="000000"/>
              <w:right w:val="single" w:sz="4" w:space="0" w:color="000000"/>
            </w:tcBorders>
          </w:tcPr>
          <w:p w14:paraId="750DAF5C" w14:textId="77777777" w:rsidR="00583547" w:rsidRPr="00441BCF" w:rsidRDefault="00583547" w:rsidP="00583547">
            <w:pPr>
              <w:widowControl w:val="0"/>
              <w:suppressAutoHyphens w:val="0"/>
              <w:jc w:val="center"/>
              <w:rPr>
                <w:ins w:id="658" w:author="Author"/>
              </w:rPr>
            </w:pPr>
          </w:p>
        </w:tc>
        <w:tc>
          <w:tcPr>
            <w:tcW w:w="1620" w:type="dxa"/>
            <w:vMerge/>
            <w:tcBorders>
              <w:top w:val="single" w:sz="4" w:space="0" w:color="000000"/>
              <w:left w:val="single" w:sz="4" w:space="0" w:color="000000"/>
              <w:bottom w:val="single" w:sz="4" w:space="0" w:color="000000"/>
              <w:right w:val="single" w:sz="4" w:space="0" w:color="000000"/>
            </w:tcBorders>
          </w:tcPr>
          <w:p w14:paraId="290D4D1E" w14:textId="77777777" w:rsidR="00583547" w:rsidRPr="00441BCF" w:rsidRDefault="00583547" w:rsidP="00583547">
            <w:pPr>
              <w:widowControl w:val="0"/>
              <w:suppressAutoHyphens w:val="0"/>
              <w:jc w:val="center"/>
              <w:rPr>
                <w:ins w:id="659" w:author="Author"/>
              </w:rPr>
            </w:pPr>
          </w:p>
        </w:tc>
        <w:tc>
          <w:tcPr>
            <w:tcW w:w="2700" w:type="dxa"/>
            <w:tcBorders>
              <w:top w:val="single" w:sz="4" w:space="0" w:color="000000"/>
              <w:left w:val="single" w:sz="4" w:space="0" w:color="000000"/>
              <w:bottom w:val="single" w:sz="4" w:space="0" w:color="000000"/>
              <w:right w:val="single" w:sz="4" w:space="0" w:color="000000"/>
            </w:tcBorders>
            <w:tcMar>
              <w:top w:w="62" w:type="dxa"/>
              <w:left w:w="80" w:type="dxa"/>
              <w:bottom w:w="62" w:type="dxa"/>
              <w:right w:w="80" w:type="dxa"/>
            </w:tcMar>
          </w:tcPr>
          <w:p w14:paraId="7E5449A4" w14:textId="77777777" w:rsidR="00583547" w:rsidRPr="00441BCF" w:rsidRDefault="00583547" w:rsidP="00583547">
            <w:pPr>
              <w:widowControl w:val="0"/>
              <w:spacing w:line="200" w:lineRule="atLeast"/>
              <w:jc w:val="center"/>
              <w:textAlignment w:val="center"/>
              <w:rPr>
                <w:ins w:id="660" w:author="Author"/>
              </w:rPr>
            </w:pPr>
            <w:ins w:id="661" w:author="Author">
              <w:r w:rsidRPr="00441BCF">
                <w:t>0.4 – 0.49</w:t>
              </w:r>
            </w:ins>
          </w:p>
        </w:tc>
        <w:tc>
          <w:tcPr>
            <w:tcW w:w="1170" w:type="dxa"/>
            <w:tcBorders>
              <w:top w:val="single" w:sz="4" w:space="0" w:color="000000"/>
              <w:left w:val="single" w:sz="4" w:space="0" w:color="000000"/>
              <w:bottom w:val="single" w:sz="4" w:space="0" w:color="000000"/>
              <w:right w:val="single" w:sz="8" w:space="0" w:color="000000"/>
            </w:tcBorders>
            <w:tcMar>
              <w:top w:w="62" w:type="dxa"/>
              <w:left w:w="80" w:type="dxa"/>
              <w:bottom w:w="62" w:type="dxa"/>
              <w:right w:w="80" w:type="dxa"/>
            </w:tcMar>
          </w:tcPr>
          <w:p w14:paraId="029A1F4E" w14:textId="77777777" w:rsidR="00583547" w:rsidRPr="00441BCF" w:rsidRDefault="00583547" w:rsidP="00583547">
            <w:pPr>
              <w:widowControl w:val="0"/>
              <w:spacing w:line="200" w:lineRule="atLeast"/>
              <w:jc w:val="center"/>
              <w:textAlignment w:val="center"/>
              <w:rPr>
                <w:ins w:id="662" w:author="Author"/>
              </w:rPr>
            </w:pPr>
            <w:ins w:id="663" w:author="Author">
              <w:r w:rsidRPr="00441BCF">
                <w:t>0.59 mL</w:t>
              </w:r>
            </w:ins>
          </w:p>
        </w:tc>
        <w:tc>
          <w:tcPr>
            <w:tcW w:w="990" w:type="dxa"/>
            <w:tcBorders>
              <w:top w:val="single" w:sz="4" w:space="0" w:color="000000"/>
              <w:left w:val="single" w:sz="8" w:space="0" w:color="000000"/>
              <w:bottom w:val="single" w:sz="4" w:space="0" w:color="000000"/>
              <w:right w:val="single" w:sz="4" w:space="0" w:color="000000"/>
            </w:tcBorders>
            <w:tcMar>
              <w:top w:w="62" w:type="dxa"/>
              <w:left w:w="80" w:type="dxa"/>
              <w:bottom w:w="62" w:type="dxa"/>
              <w:right w:w="80" w:type="dxa"/>
            </w:tcMar>
          </w:tcPr>
          <w:p w14:paraId="6DAF9739" w14:textId="77777777" w:rsidR="00583547" w:rsidRPr="00441BCF" w:rsidRDefault="00583547" w:rsidP="00583547">
            <w:pPr>
              <w:widowControl w:val="0"/>
              <w:spacing w:line="200" w:lineRule="atLeast"/>
              <w:jc w:val="center"/>
              <w:textAlignment w:val="center"/>
              <w:rPr>
                <w:ins w:id="664" w:author="Author"/>
              </w:rPr>
            </w:pPr>
            <w:ins w:id="665" w:author="Author">
              <w:r w:rsidRPr="00441BCF">
                <w:t>1</w:t>
              </w:r>
            </w:ins>
          </w:p>
        </w:tc>
      </w:tr>
      <w:tr w:rsidR="00583547" w:rsidRPr="008142B3" w14:paraId="47D22BA8" w14:textId="77777777" w:rsidTr="00583547">
        <w:trPr>
          <w:trHeight w:val="227"/>
          <w:ins w:id="666" w:author="Author"/>
        </w:trPr>
        <w:tc>
          <w:tcPr>
            <w:tcW w:w="9270" w:type="dxa"/>
            <w:gridSpan w:val="6"/>
            <w:tcBorders>
              <w:top w:val="single" w:sz="4" w:space="0" w:color="000000"/>
              <w:left w:val="single" w:sz="6" w:space="0" w:color="000000"/>
              <w:bottom w:val="single" w:sz="4" w:space="0" w:color="000000"/>
              <w:right w:val="single" w:sz="4" w:space="0" w:color="000000"/>
            </w:tcBorders>
            <w:shd w:val="clear" w:color="auto" w:fill="D9D9D9" w:themeFill="background1" w:themeFillShade="D9"/>
            <w:tcMar>
              <w:top w:w="62" w:type="dxa"/>
              <w:left w:w="0" w:type="dxa"/>
              <w:bottom w:w="62" w:type="dxa"/>
              <w:right w:w="0" w:type="dxa"/>
            </w:tcMar>
            <w:vAlign w:val="center"/>
          </w:tcPr>
          <w:p w14:paraId="0EE02402" w14:textId="77777777" w:rsidR="00583547" w:rsidRPr="00441BCF" w:rsidRDefault="00583547" w:rsidP="00583547">
            <w:pPr>
              <w:widowControl w:val="0"/>
              <w:suppressAutoHyphens w:val="0"/>
              <w:jc w:val="center"/>
              <w:rPr>
                <w:ins w:id="667" w:author="Author"/>
              </w:rPr>
            </w:pPr>
          </w:p>
        </w:tc>
      </w:tr>
      <w:tr w:rsidR="00583547" w:rsidRPr="008142B3" w14:paraId="46924E9A" w14:textId="77777777" w:rsidTr="00583547">
        <w:trPr>
          <w:trHeight w:val="227"/>
          <w:ins w:id="668" w:author="Author"/>
        </w:trPr>
        <w:tc>
          <w:tcPr>
            <w:tcW w:w="1298" w:type="dxa"/>
            <w:vMerge w:val="restart"/>
            <w:tcBorders>
              <w:top w:val="single" w:sz="4" w:space="0" w:color="000000"/>
              <w:left w:val="single" w:sz="4" w:space="0" w:color="000000"/>
              <w:bottom w:val="single" w:sz="8" w:space="0" w:color="000000"/>
              <w:right w:val="single" w:sz="4" w:space="0" w:color="000000"/>
            </w:tcBorders>
            <w:tcMar>
              <w:top w:w="62" w:type="dxa"/>
              <w:left w:w="80" w:type="dxa"/>
              <w:bottom w:w="62" w:type="dxa"/>
              <w:right w:w="80" w:type="dxa"/>
            </w:tcMar>
            <w:vAlign w:val="center"/>
          </w:tcPr>
          <w:p w14:paraId="64E19815" w14:textId="68BA16B4" w:rsidR="00583547" w:rsidRPr="00441BCF" w:rsidRDefault="00583547" w:rsidP="00583547">
            <w:pPr>
              <w:widowControl w:val="0"/>
              <w:suppressAutoHyphens w:val="0"/>
              <w:jc w:val="center"/>
              <w:rPr>
                <w:ins w:id="669" w:author="Author"/>
                <w:b/>
              </w:rPr>
            </w:pPr>
            <w:ins w:id="670" w:author="Author">
              <w:r w:rsidRPr="00441BCF">
                <w:rPr>
                  <w:b/>
                </w:rPr>
                <w:t>48 hours</w:t>
              </w:r>
            </w:ins>
          </w:p>
        </w:tc>
        <w:tc>
          <w:tcPr>
            <w:tcW w:w="1492" w:type="dxa"/>
            <w:vMerge w:val="restart"/>
            <w:tcBorders>
              <w:top w:val="single" w:sz="4" w:space="0" w:color="000000"/>
              <w:left w:val="single" w:sz="4" w:space="0" w:color="000000"/>
              <w:bottom w:val="single" w:sz="8" w:space="0" w:color="000000"/>
              <w:right w:val="single" w:sz="4" w:space="0" w:color="000000"/>
            </w:tcBorders>
            <w:tcMar>
              <w:top w:w="62" w:type="dxa"/>
              <w:left w:w="80" w:type="dxa"/>
              <w:bottom w:w="62" w:type="dxa"/>
              <w:right w:w="80" w:type="dxa"/>
            </w:tcMar>
            <w:vAlign w:val="center"/>
          </w:tcPr>
          <w:p w14:paraId="3D94457B" w14:textId="77777777" w:rsidR="00583547" w:rsidRPr="00441BCF" w:rsidRDefault="00583547" w:rsidP="00583547">
            <w:pPr>
              <w:widowControl w:val="0"/>
              <w:suppressAutoHyphens w:val="0"/>
              <w:jc w:val="center"/>
              <w:rPr>
                <w:ins w:id="671" w:author="Author"/>
              </w:rPr>
            </w:pPr>
            <w:ins w:id="672" w:author="Author">
              <w:r w:rsidRPr="00441BCF">
                <w:rPr>
                  <w:bCs/>
                  <w:color w:val="000000"/>
                  <w:szCs w:val="22"/>
                </w:rPr>
                <w:t>5 mcg/m</w:t>
              </w:r>
              <w:r w:rsidRPr="00441BCF">
                <w:rPr>
                  <w:bCs/>
                  <w:color w:val="000000"/>
                  <w:szCs w:val="22"/>
                  <w:vertAlign w:val="superscript"/>
                </w:rPr>
                <w:t>2</w:t>
              </w:r>
              <w:r w:rsidRPr="00441BCF">
                <w:rPr>
                  <w:bCs/>
                  <w:color w:val="000000"/>
                  <w:szCs w:val="22"/>
                </w:rPr>
                <w:t>/day</w:t>
              </w:r>
            </w:ins>
          </w:p>
        </w:tc>
        <w:tc>
          <w:tcPr>
            <w:tcW w:w="1620" w:type="dxa"/>
            <w:vMerge w:val="restart"/>
            <w:tcBorders>
              <w:top w:val="single" w:sz="4" w:space="0" w:color="000000"/>
              <w:left w:val="single" w:sz="4" w:space="0" w:color="000000"/>
              <w:bottom w:val="single" w:sz="8" w:space="0" w:color="000000"/>
              <w:right w:val="single" w:sz="4" w:space="0" w:color="000000"/>
            </w:tcBorders>
            <w:tcMar>
              <w:top w:w="62" w:type="dxa"/>
              <w:left w:w="80" w:type="dxa"/>
              <w:bottom w:w="62" w:type="dxa"/>
              <w:right w:w="80" w:type="dxa"/>
            </w:tcMar>
            <w:vAlign w:val="center"/>
          </w:tcPr>
          <w:p w14:paraId="7C3A5014" w14:textId="77777777" w:rsidR="00583547" w:rsidRPr="00441BCF" w:rsidRDefault="00583547" w:rsidP="00583547">
            <w:pPr>
              <w:widowControl w:val="0"/>
              <w:suppressAutoHyphens w:val="0"/>
              <w:jc w:val="center"/>
              <w:rPr>
                <w:ins w:id="673" w:author="Author"/>
              </w:rPr>
            </w:pPr>
            <w:ins w:id="674" w:author="Author">
              <w:r w:rsidRPr="00441BCF">
                <w:t>5 ml/hour</w:t>
              </w:r>
            </w:ins>
          </w:p>
        </w:tc>
        <w:tc>
          <w:tcPr>
            <w:tcW w:w="2700" w:type="dxa"/>
            <w:tcBorders>
              <w:top w:val="single" w:sz="4" w:space="0" w:color="000000"/>
              <w:left w:val="single" w:sz="4" w:space="0" w:color="000000"/>
              <w:bottom w:val="single" w:sz="8" w:space="0" w:color="000000"/>
              <w:right w:val="single" w:sz="4" w:space="0" w:color="000000"/>
            </w:tcBorders>
            <w:tcMar>
              <w:top w:w="62" w:type="dxa"/>
              <w:left w:w="80" w:type="dxa"/>
              <w:bottom w:w="62" w:type="dxa"/>
              <w:right w:w="80" w:type="dxa"/>
            </w:tcMar>
          </w:tcPr>
          <w:p w14:paraId="641F0BA5" w14:textId="77777777" w:rsidR="00583547" w:rsidRPr="00441BCF" w:rsidRDefault="00583547" w:rsidP="00583547">
            <w:pPr>
              <w:widowControl w:val="0"/>
              <w:suppressAutoHyphens w:val="0"/>
              <w:jc w:val="center"/>
              <w:rPr>
                <w:ins w:id="675" w:author="Author"/>
              </w:rPr>
            </w:pPr>
            <w:ins w:id="676" w:author="Author">
              <w:r w:rsidRPr="00441BCF">
                <w:t>1.5 – 1.59</w:t>
              </w:r>
            </w:ins>
          </w:p>
        </w:tc>
        <w:tc>
          <w:tcPr>
            <w:tcW w:w="1170" w:type="dxa"/>
            <w:tcBorders>
              <w:top w:val="single" w:sz="4" w:space="0" w:color="000000"/>
              <w:left w:val="single" w:sz="4" w:space="0" w:color="000000"/>
              <w:bottom w:val="single" w:sz="8" w:space="0" w:color="000000"/>
              <w:right w:val="single" w:sz="8" w:space="0" w:color="000000"/>
            </w:tcBorders>
            <w:tcMar>
              <w:top w:w="62" w:type="dxa"/>
              <w:left w:w="80" w:type="dxa"/>
              <w:bottom w:w="62" w:type="dxa"/>
              <w:right w:w="80" w:type="dxa"/>
            </w:tcMar>
          </w:tcPr>
          <w:p w14:paraId="160EA6DD" w14:textId="77777777" w:rsidR="00583547" w:rsidRPr="00441BCF" w:rsidRDefault="00583547" w:rsidP="00583547">
            <w:pPr>
              <w:widowControl w:val="0"/>
              <w:suppressAutoHyphens w:val="0"/>
              <w:jc w:val="center"/>
              <w:rPr>
                <w:ins w:id="677" w:author="Author"/>
              </w:rPr>
            </w:pPr>
            <w:ins w:id="678" w:author="Author">
              <w:r w:rsidRPr="00441BCF">
                <w:t>1.4 mL</w:t>
              </w:r>
            </w:ins>
          </w:p>
        </w:tc>
        <w:tc>
          <w:tcPr>
            <w:tcW w:w="990" w:type="dxa"/>
            <w:tcBorders>
              <w:top w:val="single" w:sz="4" w:space="0" w:color="000000"/>
              <w:left w:val="single" w:sz="8" w:space="0" w:color="000000"/>
              <w:bottom w:val="single" w:sz="8" w:space="0" w:color="000000"/>
              <w:right w:val="single" w:sz="4" w:space="0" w:color="000000"/>
            </w:tcBorders>
            <w:tcMar>
              <w:top w:w="62" w:type="dxa"/>
              <w:left w:w="80" w:type="dxa"/>
              <w:bottom w:w="62" w:type="dxa"/>
              <w:right w:w="80" w:type="dxa"/>
            </w:tcMar>
          </w:tcPr>
          <w:p w14:paraId="4B2431AB" w14:textId="77777777" w:rsidR="00583547" w:rsidRPr="00441BCF" w:rsidRDefault="00583547" w:rsidP="00583547">
            <w:pPr>
              <w:widowControl w:val="0"/>
              <w:suppressAutoHyphens w:val="0"/>
              <w:jc w:val="center"/>
              <w:rPr>
                <w:ins w:id="679" w:author="Author"/>
              </w:rPr>
            </w:pPr>
            <w:ins w:id="680" w:author="Author">
              <w:r w:rsidRPr="00441BCF">
                <w:t>1</w:t>
              </w:r>
            </w:ins>
          </w:p>
        </w:tc>
      </w:tr>
      <w:tr w:rsidR="00583547" w:rsidRPr="008142B3" w14:paraId="1B01F751" w14:textId="77777777" w:rsidTr="00583547">
        <w:trPr>
          <w:trHeight w:val="227"/>
          <w:ins w:id="681" w:author="Author"/>
        </w:trPr>
        <w:tc>
          <w:tcPr>
            <w:tcW w:w="1298" w:type="dxa"/>
            <w:vMerge/>
            <w:tcBorders>
              <w:top w:val="single" w:sz="8" w:space="0" w:color="000000"/>
              <w:left w:val="single" w:sz="4" w:space="0" w:color="000000"/>
              <w:bottom w:val="single" w:sz="8" w:space="0" w:color="000000"/>
              <w:right w:val="single" w:sz="4" w:space="0" w:color="000000"/>
            </w:tcBorders>
          </w:tcPr>
          <w:p w14:paraId="75DE4FD8" w14:textId="77777777" w:rsidR="00583547" w:rsidRPr="00441BCF" w:rsidRDefault="00583547" w:rsidP="00583547">
            <w:pPr>
              <w:widowControl w:val="0"/>
              <w:suppressAutoHyphens w:val="0"/>
              <w:jc w:val="center"/>
              <w:rPr>
                <w:ins w:id="682"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6CAA12DE" w14:textId="77777777" w:rsidR="00583547" w:rsidRPr="00441BCF" w:rsidRDefault="00583547" w:rsidP="00583547">
            <w:pPr>
              <w:widowControl w:val="0"/>
              <w:suppressAutoHyphens w:val="0"/>
              <w:jc w:val="center"/>
              <w:rPr>
                <w:ins w:id="683"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53A2C329" w14:textId="77777777" w:rsidR="00583547" w:rsidRPr="00441BCF" w:rsidRDefault="00583547" w:rsidP="00583547">
            <w:pPr>
              <w:widowControl w:val="0"/>
              <w:suppressAutoHyphens w:val="0"/>
              <w:jc w:val="center"/>
              <w:rPr>
                <w:ins w:id="684"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2625E71E" w14:textId="77777777" w:rsidR="00583547" w:rsidRPr="00441BCF" w:rsidRDefault="00583547" w:rsidP="00583547">
            <w:pPr>
              <w:widowControl w:val="0"/>
              <w:spacing w:line="200" w:lineRule="atLeast"/>
              <w:jc w:val="center"/>
              <w:textAlignment w:val="center"/>
              <w:rPr>
                <w:ins w:id="685" w:author="Author"/>
              </w:rPr>
            </w:pPr>
            <w:ins w:id="686" w:author="Author">
              <w:r w:rsidRPr="00441BCF">
                <w:t>1.4 – 1.49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172040F8" w14:textId="77777777" w:rsidR="00583547" w:rsidRPr="00441BCF" w:rsidRDefault="00583547" w:rsidP="00583547">
            <w:pPr>
              <w:widowControl w:val="0"/>
              <w:spacing w:line="200" w:lineRule="atLeast"/>
              <w:jc w:val="center"/>
              <w:textAlignment w:val="center"/>
              <w:rPr>
                <w:ins w:id="687" w:author="Author"/>
              </w:rPr>
            </w:pPr>
            <w:ins w:id="688" w:author="Author">
              <w:r w:rsidRPr="00441BCF">
                <w:t>1.3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4B69201E" w14:textId="77777777" w:rsidR="00583547" w:rsidRPr="00441BCF" w:rsidRDefault="00583547" w:rsidP="00583547">
            <w:pPr>
              <w:widowControl w:val="0"/>
              <w:spacing w:line="200" w:lineRule="atLeast"/>
              <w:jc w:val="center"/>
              <w:textAlignment w:val="center"/>
              <w:rPr>
                <w:ins w:id="689" w:author="Author"/>
              </w:rPr>
            </w:pPr>
            <w:ins w:id="690" w:author="Author">
              <w:r w:rsidRPr="00441BCF">
                <w:t>1</w:t>
              </w:r>
            </w:ins>
          </w:p>
        </w:tc>
      </w:tr>
      <w:tr w:rsidR="00583547" w:rsidRPr="008142B3" w14:paraId="3E321285" w14:textId="77777777" w:rsidTr="00583547">
        <w:trPr>
          <w:trHeight w:val="227"/>
          <w:ins w:id="691" w:author="Author"/>
        </w:trPr>
        <w:tc>
          <w:tcPr>
            <w:tcW w:w="1298" w:type="dxa"/>
            <w:vMerge/>
            <w:tcBorders>
              <w:top w:val="single" w:sz="8" w:space="0" w:color="000000"/>
              <w:left w:val="single" w:sz="4" w:space="0" w:color="000000"/>
              <w:bottom w:val="single" w:sz="8" w:space="0" w:color="000000"/>
              <w:right w:val="single" w:sz="4" w:space="0" w:color="000000"/>
            </w:tcBorders>
          </w:tcPr>
          <w:p w14:paraId="35799ECA" w14:textId="77777777" w:rsidR="00583547" w:rsidRPr="00441BCF" w:rsidRDefault="00583547" w:rsidP="00583547">
            <w:pPr>
              <w:widowControl w:val="0"/>
              <w:suppressAutoHyphens w:val="0"/>
              <w:jc w:val="center"/>
              <w:rPr>
                <w:ins w:id="692"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15CD8659" w14:textId="77777777" w:rsidR="00583547" w:rsidRPr="00441BCF" w:rsidRDefault="00583547" w:rsidP="00583547">
            <w:pPr>
              <w:widowControl w:val="0"/>
              <w:suppressAutoHyphens w:val="0"/>
              <w:jc w:val="center"/>
              <w:rPr>
                <w:ins w:id="693"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08A7CB71" w14:textId="77777777" w:rsidR="00583547" w:rsidRPr="00441BCF" w:rsidRDefault="00583547" w:rsidP="00583547">
            <w:pPr>
              <w:widowControl w:val="0"/>
              <w:suppressAutoHyphens w:val="0"/>
              <w:jc w:val="center"/>
              <w:rPr>
                <w:ins w:id="694"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28346FFD" w14:textId="77777777" w:rsidR="00583547" w:rsidRPr="00441BCF" w:rsidRDefault="00583547" w:rsidP="00583547">
            <w:pPr>
              <w:widowControl w:val="0"/>
              <w:spacing w:line="200" w:lineRule="atLeast"/>
              <w:jc w:val="center"/>
              <w:textAlignment w:val="center"/>
              <w:rPr>
                <w:ins w:id="695" w:author="Author"/>
              </w:rPr>
            </w:pPr>
            <w:ins w:id="696" w:author="Author">
              <w:r w:rsidRPr="00441BCF">
                <w:t>1.3 – 1.39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7EB910C0" w14:textId="77777777" w:rsidR="00583547" w:rsidRPr="00441BCF" w:rsidRDefault="00583547" w:rsidP="00583547">
            <w:pPr>
              <w:widowControl w:val="0"/>
              <w:spacing w:line="200" w:lineRule="atLeast"/>
              <w:jc w:val="center"/>
              <w:textAlignment w:val="center"/>
              <w:rPr>
                <w:ins w:id="697" w:author="Author"/>
              </w:rPr>
            </w:pPr>
            <w:ins w:id="698" w:author="Author">
              <w:r w:rsidRPr="00441BCF">
                <w:t>1.2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1CC49FC5" w14:textId="77777777" w:rsidR="00583547" w:rsidRPr="00441BCF" w:rsidRDefault="00583547" w:rsidP="00583547">
            <w:pPr>
              <w:widowControl w:val="0"/>
              <w:spacing w:line="200" w:lineRule="atLeast"/>
              <w:jc w:val="center"/>
              <w:textAlignment w:val="center"/>
              <w:rPr>
                <w:ins w:id="699" w:author="Author"/>
              </w:rPr>
            </w:pPr>
            <w:ins w:id="700" w:author="Author">
              <w:r w:rsidRPr="00441BCF">
                <w:t>1</w:t>
              </w:r>
            </w:ins>
          </w:p>
        </w:tc>
      </w:tr>
      <w:tr w:rsidR="00583547" w:rsidRPr="008142B3" w14:paraId="1FAFE43E" w14:textId="77777777" w:rsidTr="00583547">
        <w:trPr>
          <w:trHeight w:val="227"/>
          <w:ins w:id="701" w:author="Author"/>
        </w:trPr>
        <w:tc>
          <w:tcPr>
            <w:tcW w:w="1298" w:type="dxa"/>
            <w:vMerge/>
            <w:tcBorders>
              <w:top w:val="single" w:sz="8" w:space="0" w:color="000000"/>
              <w:left w:val="single" w:sz="4" w:space="0" w:color="000000"/>
              <w:bottom w:val="single" w:sz="8" w:space="0" w:color="000000"/>
              <w:right w:val="single" w:sz="4" w:space="0" w:color="000000"/>
            </w:tcBorders>
          </w:tcPr>
          <w:p w14:paraId="21FD5CDF" w14:textId="77777777" w:rsidR="00583547" w:rsidRPr="00441BCF" w:rsidRDefault="00583547" w:rsidP="00583547">
            <w:pPr>
              <w:widowControl w:val="0"/>
              <w:suppressAutoHyphens w:val="0"/>
              <w:jc w:val="center"/>
              <w:rPr>
                <w:ins w:id="702"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0FE0A7B6" w14:textId="77777777" w:rsidR="00583547" w:rsidRPr="00441BCF" w:rsidRDefault="00583547" w:rsidP="00583547">
            <w:pPr>
              <w:widowControl w:val="0"/>
              <w:suppressAutoHyphens w:val="0"/>
              <w:jc w:val="center"/>
              <w:rPr>
                <w:ins w:id="703"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388EBCA5" w14:textId="77777777" w:rsidR="00583547" w:rsidRPr="00441BCF" w:rsidRDefault="00583547" w:rsidP="00583547">
            <w:pPr>
              <w:widowControl w:val="0"/>
              <w:suppressAutoHyphens w:val="0"/>
              <w:jc w:val="center"/>
              <w:rPr>
                <w:ins w:id="704"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56E7E360" w14:textId="77777777" w:rsidR="00583547" w:rsidRPr="00441BCF" w:rsidRDefault="00583547" w:rsidP="00583547">
            <w:pPr>
              <w:widowControl w:val="0"/>
              <w:spacing w:line="200" w:lineRule="atLeast"/>
              <w:jc w:val="center"/>
              <w:textAlignment w:val="center"/>
              <w:rPr>
                <w:ins w:id="705" w:author="Author"/>
              </w:rPr>
            </w:pPr>
            <w:ins w:id="706" w:author="Author">
              <w:r w:rsidRPr="00441BCF">
                <w:t>1.2 – 1.29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190AC720" w14:textId="77777777" w:rsidR="00583547" w:rsidRPr="00441BCF" w:rsidRDefault="00583547" w:rsidP="00583547">
            <w:pPr>
              <w:widowControl w:val="0"/>
              <w:spacing w:line="200" w:lineRule="atLeast"/>
              <w:jc w:val="center"/>
              <w:textAlignment w:val="center"/>
              <w:rPr>
                <w:ins w:id="707" w:author="Author"/>
              </w:rPr>
            </w:pPr>
            <w:ins w:id="708" w:author="Author">
              <w:r w:rsidRPr="00441BCF">
                <w:t>1.1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4D85C3A8" w14:textId="77777777" w:rsidR="00583547" w:rsidRPr="00441BCF" w:rsidRDefault="00583547" w:rsidP="00583547">
            <w:pPr>
              <w:widowControl w:val="0"/>
              <w:spacing w:line="200" w:lineRule="atLeast"/>
              <w:jc w:val="center"/>
              <w:textAlignment w:val="center"/>
              <w:rPr>
                <w:ins w:id="709" w:author="Author"/>
              </w:rPr>
            </w:pPr>
            <w:ins w:id="710" w:author="Author">
              <w:r w:rsidRPr="00441BCF">
                <w:t>1</w:t>
              </w:r>
            </w:ins>
          </w:p>
        </w:tc>
      </w:tr>
      <w:tr w:rsidR="00583547" w:rsidRPr="008142B3" w14:paraId="4B899C2A" w14:textId="77777777" w:rsidTr="00583547">
        <w:trPr>
          <w:trHeight w:val="227"/>
          <w:ins w:id="711" w:author="Author"/>
        </w:trPr>
        <w:tc>
          <w:tcPr>
            <w:tcW w:w="1298" w:type="dxa"/>
            <w:vMerge/>
            <w:tcBorders>
              <w:top w:val="single" w:sz="8" w:space="0" w:color="000000"/>
              <w:left w:val="single" w:sz="4" w:space="0" w:color="000000"/>
              <w:bottom w:val="single" w:sz="8" w:space="0" w:color="000000"/>
              <w:right w:val="single" w:sz="4" w:space="0" w:color="000000"/>
            </w:tcBorders>
          </w:tcPr>
          <w:p w14:paraId="39D3DAB1" w14:textId="77777777" w:rsidR="00583547" w:rsidRPr="00441BCF" w:rsidRDefault="00583547" w:rsidP="00583547">
            <w:pPr>
              <w:widowControl w:val="0"/>
              <w:suppressAutoHyphens w:val="0"/>
              <w:jc w:val="center"/>
              <w:rPr>
                <w:ins w:id="712"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0F798CAC" w14:textId="77777777" w:rsidR="00583547" w:rsidRPr="00441BCF" w:rsidRDefault="00583547" w:rsidP="00583547">
            <w:pPr>
              <w:widowControl w:val="0"/>
              <w:suppressAutoHyphens w:val="0"/>
              <w:jc w:val="center"/>
              <w:rPr>
                <w:ins w:id="713"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45166A31" w14:textId="77777777" w:rsidR="00583547" w:rsidRPr="00441BCF" w:rsidRDefault="00583547" w:rsidP="00583547">
            <w:pPr>
              <w:widowControl w:val="0"/>
              <w:suppressAutoHyphens w:val="0"/>
              <w:jc w:val="center"/>
              <w:rPr>
                <w:ins w:id="714"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07F4AD20" w14:textId="77777777" w:rsidR="00583547" w:rsidRPr="00441BCF" w:rsidRDefault="00583547" w:rsidP="00583547">
            <w:pPr>
              <w:widowControl w:val="0"/>
              <w:spacing w:line="200" w:lineRule="atLeast"/>
              <w:jc w:val="center"/>
              <w:textAlignment w:val="center"/>
              <w:rPr>
                <w:ins w:id="715" w:author="Author"/>
              </w:rPr>
            </w:pPr>
            <w:ins w:id="716" w:author="Author">
              <w:r w:rsidRPr="00441BCF">
                <w:t>1.1 – 1.19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50A25780" w14:textId="77777777" w:rsidR="00583547" w:rsidRPr="00441BCF" w:rsidRDefault="00583547" w:rsidP="00583547">
            <w:pPr>
              <w:widowControl w:val="0"/>
              <w:spacing w:line="200" w:lineRule="atLeast"/>
              <w:jc w:val="center"/>
              <w:textAlignment w:val="center"/>
              <w:rPr>
                <w:ins w:id="717" w:author="Author"/>
              </w:rPr>
            </w:pPr>
            <w:commentRangeStart w:id="718"/>
            <w:ins w:id="719" w:author="Author">
              <w:r w:rsidRPr="00441BCF">
                <w:t>1</w:t>
              </w:r>
            </w:ins>
            <w:commentRangeEnd w:id="718"/>
            <w:r w:rsidR="00F71280">
              <w:rPr>
                <w:rStyle w:val="CommentReference"/>
              </w:rPr>
              <w:commentReference w:id="718"/>
            </w:r>
            <w:ins w:id="720" w:author="Author">
              <w:r w:rsidRPr="00441BCF">
                <w:t xml:space="preserve">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7F03B026" w14:textId="77777777" w:rsidR="00583547" w:rsidRPr="00441BCF" w:rsidRDefault="00583547" w:rsidP="00583547">
            <w:pPr>
              <w:widowControl w:val="0"/>
              <w:spacing w:line="200" w:lineRule="atLeast"/>
              <w:jc w:val="center"/>
              <w:textAlignment w:val="center"/>
              <w:rPr>
                <w:ins w:id="721" w:author="Author"/>
              </w:rPr>
            </w:pPr>
            <w:ins w:id="722" w:author="Author">
              <w:r w:rsidRPr="00441BCF">
                <w:t>1</w:t>
              </w:r>
            </w:ins>
          </w:p>
        </w:tc>
      </w:tr>
      <w:tr w:rsidR="00583547" w:rsidRPr="008142B3" w14:paraId="748725B8" w14:textId="77777777" w:rsidTr="00583547">
        <w:trPr>
          <w:trHeight w:val="227"/>
          <w:ins w:id="723" w:author="Author"/>
        </w:trPr>
        <w:tc>
          <w:tcPr>
            <w:tcW w:w="1298" w:type="dxa"/>
            <w:vMerge/>
            <w:tcBorders>
              <w:top w:val="single" w:sz="8" w:space="0" w:color="000000"/>
              <w:left w:val="single" w:sz="4" w:space="0" w:color="000000"/>
              <w:bottom w:val="single" w:sz="8" w:space="0" w:color="000000"/>
              <w:right w:val="single" w:sz="4" w:space="0" w:color="000000"/>
            </w:tcBorders>
          </w:tcPr>
          <w:p w14:paraId="7938C28F" w14:textId="77777777" w:rsidR="00583547" w:rsidRPr="00441BCF" w:rsidRDefault="00583547" w:rsidP="00583547">
            <w:pPr>
              <w:widowControl w:val="0"/>
              <w:suppressAutoHyphens w:val="0"/>
              <w:jc w:val="center"/>
              <w:rPr>
                <w:ins w:id="724"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118CD6D9" w14:textId="77777777" w:rsidR="00583547" w:rsidRPr="00441BCF" w:rsidRDefault="00583547" w:rsidP="00583547">
            <w:pPr>
              <w:widowControl w:val="0"/>
              <w:suppressAutoHyphens w:val="0"/>
              <w:jc w:val="center"/>
              <w:rPr>
                <w:ins w:id="725"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631AEFB6" w14:textId="77777777" w:rsidR="00583547" w:rsidRPr="00441BCF" w:rsidRDefault="00583547" w:rsidP="00583547">
            <w:pPr>
              <w:widowControl w:val="0"/>
              <w:suppressAutoHyphens w:val="0"/>
              <w:jc w:val="center"/>
              <w:rPr>
                <w:ins w:id="726"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1B6B11C1" w14:textId="77777777" w:rsidR="00583547" w:rsidRPr="00441BCF" w:rsidRDefault="00583547" w:rsidP="00583547">
            <w:pPr>
              <w:widowControl w:val="0"/>
              <w:spacing w:line="200" w:lineRule="atLeast"/>
              <w:jc w:val="center"/>
              <w:textAlignment w:val="center"/>
              <w:rPr>
                <w:ins w:id="727" w:author="Author"/>
              </w:rPr>
            </w:pPr>
            <w:commentRangeStart w:id="728"/>
            <w:ins w:id="729" w:author="Author">
              <w:r w:rsidRPr="00441BCF">
                <w:t>1</w:t>
              </w:r>
            </w:ins>
            <w:commentRangeEnd w:id="728"/>
            <w:r w:rsidR="00F71280">
              <w:rPr>
                <w:rStyle w:val="CommentReference"/>
              </w:rPr>
              <w:commentReference w:id="728"/>
            </w:r>
            <w:ins w:id="730" w:author="Author">
              <w:r w:rsidRPr="00441BCF">
                <w:t xml:space="preserve"> – 1.09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7594DD85" w14:textId="77777777" w:rsidR="00583547" w:rsidRPr="00441BCF" w:rsidRDefault="00583547" w:rsidP="00583547">
            <w:pPr>
              <w:widowControl w:val="0"/>
              <w:spacing w:line="200" w:lineRule="atLeast"/>
              <w:jc w:val="center"/>
              <w:textAlignment w:val="center"/>
              <w:rPr>
                <w:ins w:id="731" w:author="Author"/>
              </w:rPr>
            </w:pPr>
            <w:ins w:id="732" w:author="Author">
              <w:r w:rsidRPr="00441BCF">
                <w:t>0.94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6B03314C" w14:textId="77777777" w:rsidR="00583547" w:rsidRPr="00441BCF" w:rsidRDefault="00583547" w:rsidP="00583547">
            <w:pPr>
              <w:widowControl w:val="0"/>
              <w:spacing w:line="200" w:lineRule="atLeast"/>
              <w:jc w:val="center"/>
              <w:textAlignment w:val="center"/>
              <w:rPr>
                <w:ins w:id="733" w:author="Author"/>
              </w:rPr>
            </w:pPr>
            <w:ins w:id="734" w:author="Author">
              <w:r w:rsidRPr="00441BCF">
                <w:t>1</w:t>
              </w:r>
            </w:ins>
          </w:p>
        </w:tc>
      </w:tr>
      <w:tr w:rsidR="00583547" w:rsidRPr="008142B3" w14:paraId="3E234048" w14:textId="77777777" w:rsidTr="00583547">
        <w:trPr>
          <w:trHeight w:val="227"/>
          <w:ins w:id="735" w:author="Author"/>
        </w:trPr>
        <w:tc>
          <w:tcPr>
            <w:tcW w:w="1298" w:type="dxa"/>
            <w:vMerge/>
            <w:tcBorders>
              <w:top w:val="single" w:sz="8" w:space="0" w:color="000000"/>
              <w:left w:val="single" w:sz="4" w:space="0" w:color="000000"/>
              <w:bottom w:val="single" w:sz="8" w:space="0" w:color="000000"/>
              <w:right w:val="single" w:sz="4" w:space="0" w:color="000000"/>
            </w:tcBorders>
          </w:tcPr>
          <w:p w14:paraId="7FBF0072" w14:textId="77777777" w:rsidR="00583547" w:rsidRPr="00441BCF" w:rsidRDefault="00583547" w:rsidP="00583547">
            <w:pPr>
              <w:widowControl w:val="0"/>
              <w:suppressAutoHyphens w:val="0"/>
              <w:jc w:val="center"/>
              <w:rPr>
                <w:ins w:id="736"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5D811850" w14:textId="77777777" w:rsidR="00583547" w:rsidRPr="00441BCF" w:rsidRDefault="00583547" w:rsidP="00583547">
            <w:pPr>
              <w:widowControl w:val="0"/>
              <w:suppressAutoHyphens w:val="0"/>
              <w:jc w:val="center"/>
              <w:rPr>
                <w:ins w:id="737"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3C8E9B7D" w14:textId="77777777" w:rsidR="00583547" w:rsidRPr="00441BCF" w:rsidRDefault="00583547" w:rsidP="00583547">
            <w:pPr>
              <w:widowControl w:val="0"/>
              <w:suppressAutoHyphens w:val="0"/>
              <w:jc w:val="center"/>
              <w:rPr>
                <w:ins w:id="738"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45EFEFDD" w14:textId="77777777" w:rsidR="00583547" w:rsidRPr="00441BCF" w:rsidRDefault="00583547" w:rsidP="00583547">
            <w:pPr>
              <w:widowControl w:val="0"/>
              <w:spacing w:line="200" w:lineRule="atLeast"/>
              <w:jc w:val="center"/>
              <w:textAlignment w:val="center"/>
              <w:rPr>
                <w:ins w:id="739" w:author="Author"/>
              </w:rPr>
            </w:pPr>
            <w:ins w:id="740" w:author="Author">
              <w:r w:rsidRPr="00441BCF">
                <w:t>0.9 – 0.99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20D1C8E1" w14:textId="77777777" w:rsidR="00583547" w:rsidRPr="00441BCF" w:rsidRDefault="00583547" w:rsidP="00583547">
            <w:pPr>
              <w:widowControl w:val="0"/>
              <w:spacing w:line="200" w:lineRule="atLeast"/>
              <w:jc w:val="center"/>
              <w:textAlignment w:val="center"/>
              <w:rPr>
                <w:ins w:id="741" w:author="Author"/>
              </w:rPr>
            </w:pPr>
            <w:ins w:id="742" w:author="Author">
              <w:r w:rsidRPr="00441BCF">
                <w:t>0.85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2B14202E" w14:textId="77777777" w:rsidR="00583547" w:rsidRPr="00441BCF" w:rsidRDefault="00583547" w:rsidP="00583547">
            <w:pPr>
              <w:widowControl w:val="0"/>
              <w:spacing w:line="200" w:lineRule="atLeast"/>
              <w:jc w:val="center"/>
              <w:textAlignment w:val="center"/>
              <w:rPr>
                <w:ins w:id="743" w:author="Author"/>
              </w:rPr>
            </w:pPr>
            <w:ins w:id="744" w:author="Author">
              <w:r w:rsidRPr="00441BCF">
                <w:t>1</w:t>
              </w:r>
            </w:ins>
          </w:p>
        </w:tc>
      </w:tr>
      <w:tr w:rsidR="00583547" w:rsidRPr="008142B3" w14:paraId="5C1C8A98" w14:textId="77777777" w:rsidTr="00583547">
        <w:trPr>
          <w:trHeight w:val="227"/>
          <w:ins w:id="745" w:author="Author"/>
        </w:trPr>
        <w:tc>
          <w:tcPr>
            <w:tcW w:w="1298" w:type="dxa"/>
            <w:vMerge/>
            <w:tcBorders>
              <w:top w:val="single" w:sz="8" w:space="0" w:color="000000"/>
              <w:left w:val="single" w:sz="4" w:space="0" w:color="000000"/>
              <w:bottom w:val="single" w:sz="8" w:space="0" w:color="000000"/>
              <w:right w:val="single" w:sz="4" w:space="0" w:color="000000"/>
            </w:tcBorders>
          </w:tcPr>
          <w:p w14:paraId="6965CD24" w14:textId="77777777" w:rsidR="00583547" w:rsidRPr="00441BCF" w:rsidRDefault="00583547" w:rsidP="00583547">
            <w:pPr>
              <w:widowControl w:val="0"/>
              <w:suppressAutoHyphens w:val="0"/>
              <w:jc w:val="center"/>
              <w:rPr>
                <w:ins w:id="746"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017BC6C2" w14:textId="77777777" w:rsidR="00583547" w:rsidRPr="00441BCF" w:rsidRDefault="00583547" w:rsidP="00583547">
            <w:pPr>
              <w:widowControl w:val="0"/>
              <w:suppressAutoHyphens w:val="0"/>
              <w:jc w:val="center"/>
              <w:rPr>
                <w:ins w:id="747"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0484AA71" w14:textId="77777777" w:rsidR="00583547" w:rsidRPr="00441BCF" w:rsidRDefault="00583547" w:rsidP="00583547">
            <w:pPr>
              <w:widowControl w:val="0"/>
              <w:suppressAutoHyphens w:val="0"/>
              <w:jc w:val="center"/>
              <w:rPr>
                <w:ins w:id="748"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708B59BC" w14:textId="77777777" w:rsidR="00583547" w:rsidRPr="00441BCF" w:rsidRDefault="00583547" w:rsidP="00583547">
            <w:pPr>
              <w:widowControl w:val="0"/>
              <w:spacing w:line="200" w:lineRule="atLeast"/>
              <w:jc w:val="center"/>
              <w:textAlignment w:val="center"/>
              <w:rPr>
                <w:ins w:id="749" w:author="Author"/>
              </w:rPr>
            </w:pPr>
            <w:ins w:id="750" w:author="Author">
              <w:r w:rsidRPr="00441BCF">
                <w:t>0.8 – 0.89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2CFE7ED6" w14:textId="77777777" w:rsidR="00583547" w:rsidRPr="00441BCF" w:rsidRDefault="00583547" w:rsidP="00583547">
            <w:pPr>
              <w:widowControl w:val="0"/>
              <w:spacing w:line="200" w:lineRule="atLeast"/>
              <w:jc w:val="center"/>
              <w:textAlignment w:val="center"/>
              <w:rPr>
                <w:ins w:id="751" w:author="Author"/>
              </w:rPr>
            </w:pPr>
            <w:ins w:id="752" w:author="Author">
              <w:r w:rsidRPr="00441BCF">
                <w:t>0.76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3A54A3CC" w14:textId="77777777" w:rsidR="00583547" w:rsidRPr="00441BCF" w:rsidRDefault="00583547" w:rsidP="00583547">
            <w:pPr>
              <w:widowControl w:val="0"/>
              <w:spacing w:line="200" w:lineRule="atLeast"/>
              <w:jc w:val="center"/>
              <w:textAlignment w:val="center"/>
              <w:rPr>
                <w:ins w:id="753" w:author="Author"/>
              </w:rPr>
            </w:pPr>
            <w:ins w:id="754" w:author="Author">
              <w:r w:rsidRPr="00441BCF">
                <w:t>1</w:t>
              </w:r>
            </w:ins>
          </w:p>
        </w:tc>
      </w:tr>
      <w:tr w:rsidR="00583547" w:rsidRPr="008142B3" w14:paraId="582C0054" w14:textId="77777777" w:rsidTr="00583547">
        <w:trPr>
          <w:trHeight w:val="227"/>
          <w:ins w:id="755" w:author="Author"/>
        </w:trPr>
        <w:tc>
          <w:tcPr>
            <w:tcW w:w="1298" w:type="dxa"/>
            <w:vMerge/>
            <w:tcBorders>
              <w:top w:val="single" w:sz="8" w:space="0" w:color="000000"/>
              <w:left w:val="single" w:sz="4" w:space="0" w:color="000000"/>
              <w:bottom w:val="single" w:sz="8" w:space="0" w:color="000000"/>
              <w:right w:val="single" w:sz="4" w:space="0" w:color="000000"/>
            </w:tcBorders>
          </w:tcPr>
          <w:p w14:paraId="4DFDDFFB" w14:textId="77777777" w:rsidR="00583547" w:rsidRPr="00441BCF" w:rsidRDefault="00583547" w:rsidP="00583547">
            <w:pPr>
              <w:widowControl w:val="0"/>
              <w:suppressAutoHyphens w:val="0"/>
              <w:jc w:val="center"/>
              <w:rPr>
                <w:ins w:id="756"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1F867634" w14:textId="77777777" w:rsidR="00583547" w:rsidRPr="00441BCF" w:rsidRDefault="00583547" w:rsidP="00583547">
            <w:pPr>
              <w:widowControl w:val="0"/>
              <w:suppressAutoHyphens w:val="0"/>
              <w:jc w:val="center"/>
              <w:rPr>
                <w:ins w:id="757"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04717073" w14:textId="77777777" w:rsidR="00583547" w:rsidRPr="00441BCF" w:rsidRDefault="00583547" w:rsidP="00583547">
            <w:pPr>
              <w:widowControl w:val="0"/>
              <w:suppressAutoHyphens w:val="0"/>
              <w:jc w:val="center"/>
              <w:rPr>
                <w:ins w:id="758"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0EF3B12A" w14:textId="77777777" w:rsidR="00583547" w:rsidRPr="00441BCF" w:rsidRDefault="00583547" w:rsidP="00583547">
            <w:pPr>
              <w:widowControl w:val="0"/>
              <w:spacing w:line="200" w:lineRule="atLeast"/>
              <w:jc w:val="center"/>
              <w:textAlignment w:val="center"/>
              <w:rPr>
                <w:ins w:id="759" w:author="Author"/>
              </w:rPr>
            </w:pPr>
            <w:ins w:id="760" w:author="Author">
              <w:r w:rsidRPr="00441BCF">
                <w:t>0.7 – 0.79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35E05361" w14:textId="77777777" w:rsidR="00583547" w:rsidRPr="00441BCF" w:rsidRDefault="00583547" w:rsidP="00583547">
            <w:pPr>
              <w:widowControl w:val="0"/>
              <w:spacing w:line="200" w:lineRule="atLeast"/>
              <w:jc w:val="center"/>
              <w:textAlignment w:val="center"/>
              <w:rPr>
                <w:ins w:id="761" w:author="Author"/>
              </w:rPr>
            </w:pPr>
            <w:ins w:id="762" w:author="Author">
              <w:r w:rsidRPr="00441BCF">
                <w:t>0.67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79EB6FC6" w14:textId="77777777" w:rsidR="00583547" w:rsidRPr="00441BCF" w:rsidRDefault="00583547" w:rsidP="00583547">
            <w:pPr>
              <w:widowControl w:val="0"/>
              <w:spacing w:line="200" w:lineRule="atLeast"/>
              <w:jc w:val="center"/>
              <w:textAlignment w:val="center"/>
              <w:rPr>
                <w:ins w:id="763" w:author="Author"/>
              </w:rPr>
            </w:pPr>
            <w:ins w:id="764" w:author="Author">
              <w:r w:rsidRPr="00441BCF">
                <w:t>1</w:t>
              </w:r>
            </w:ins>
          </w:p>
        </w:tc>
      </w:tr>
      <w:tr w:rsidR="00583547" w:rsidRPr="008142B3" w14:paraId="49E9E236" w14:textId="77777777" w:rsidTr="00583547">
        <w:trPr>
          <w:trHeight w:val="227"/>
          <w:ins w:id="765" w:author="Author"/>
        </w:trPr>
        <w:tc>
          <w:tcPr>
            <w:tcW w:w="1298" w:type="dxa"/>
            <w:vMerge/>
            <w:tcBorders>
              <w:top w:val="single" w:sz="8" w:space="0" w:color="000000"/>
              <w:left w:val="single" w:sz="4" w:space="0" w:color="000000"/>
              <w:bottom w:val="single" w:sz="8" w:space="0" w:color="000000"/>
              <w:right w:val="single" w:sz="4" w:space="0" w:color="000000"/>
            </w:tcBorders>
          </w:tcPr>
          <w:p w14:paraId="2B158B08" w14:textId="77777777" w:rsidR="00583547" w:rsidRPr="00441BCF" w:rsidRDefault="00583547" w:rsidP="00583547">
            <w:pPr>
              <w:widowControl w:val="0"/>
              <w:suppressAutoHyphens w:val="0"/>
              <w:jc w:val="center"/>
              <w:rPr>
                <w:ins w:id="766"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748376B0" w14:textId="77777777" w:rsidR="00583547" w:rsidRPr="00441BCF" w:rsidRDefault="00583547" w:rsidP="00583547">
            <w:pPr>
              <w:widowControl w:val="0"/>
              <w:suppressAutoHyphens w:val="0"/>
              <w:jc w:val="center"/>
              <w:rPr>
                <w:ins w:id="767"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726D3465" w14:textId="77777777" w:rsidR="00583547" w:rsidRPr="00441BCF" w:rsidRDefault="00583547" w:rsidP="00583547">
            <w:pPr>
              <w:widowControl w:val="0"/>
              <w:suppressAutoHyphens w:val="0"/>
              <w:jc w:val="center"/>
              <w:rPr>
                <w:ins w:id="768"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62800DA3" w14:textId="77777777" w:rsidR="00583547" w:rsidRPr="00441BCF" w:rsidRDefault="00583547" w:rsidP="00583547">
            <w:pPr>
              <w:widowControl w:val="0"/>
              <w:spacing w:line="200" w:lineRule="atLeast"/>
              <w:jc w:val="center"/>
              <w:textAlignment w:val="center"/>
              <w:rPr>
                <w:ins w:id="769" w:author="Author"/>
              </w:rPr>
            </w:pPr>
            <w:ins w:id="770" w:author="Author">
              <w:r w:rsidRPr="00441BCF">
                <w:t>0.6 – 0.69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6598054C" w14:textId="77777777" w:rsidR="00583547" w:rsidRPr="00441BCF" w:rsidRDefault="00583547" w:rsidP="00583547">
            <w:pPr>
              <w:widowControl w:val="0"/>
              <w:spacing w:line="200" w:lineRule="atLeast"/>
              <w:jc w:val="center"/>
              <w:textAlignment w:val="center"/>
              <w:rPr>
                <w:ins w:id="771" w:author="Author"/>
              </w:rPr>
            </w:pPr>
            <w:ins w:id="772" w:author="Author">
              <w:r w:rsidRPr="00441BCF">
                <w:t>0.57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141021B5" w14:textId="77777777" w:rsidR="00583547" w:rsidRPr="00441BCF" w:rsidRDefault="00583547" w:rsidP="00583547">
            <w:pPr>
              <w:widowControl w:val="0"/>
              <w:spacing w:line="200" w:lineRule="atLeast"/>
              <w:jc w:val="center"/>
              <w:textAlignment w:val="center"/>
              <w:rPr>
                <w:ins w:id="773" w:author="Author"/>
              </w:rPr>
            </w:pPr>
            <w:ins w:id="774" w:author="Author">
              <w:r w:rsidRPr="00441BCF">
                <w:t>1</w:t>
              </w:r>
            </w:ins>
          </w:p>
        </w:tc>
      </w:tr>
      <w:tr w:rsidR="00583547" w:rsidRPr="008142B3" w14:paraId="6EDBDE8D" w14:textId="77777777" w:rsidTr="00583547">
        <w:trPr>
          <w:trHeight w:val="227"/>
          <w:ins w:id="775" w:author="Author"/>
        </w:trPr>
        <w:tc>
          <w:tcPr>
            <w:tcW w:w="1298" w:type="dxa"/>
            <w:vMerge/>
            <w:tcBorders>
              <w:top w:val="single" w:sz="8" w:space="0" w:color="000000"/>
              <w:left w:val="single" w:sz="4" w:space="0" w:color="000000"/>
              <w:bottom w:val="single" w:sz="8" w:space="0" w:color="000000"/>
              <w:right w:val="single" w:sz="4" w:space="0" w:color="000000"/>
            </w:tcBorders>
          </w:tcPr>
          <w:p w14:paraId="2C981A12" w14:textId="77777777" w:rsidR="00583547" w:rsidRPr="00441BCF" w:rsidRDefault="00583547" w:rsidP="00583547">
            <w:pPr>
              <w:widowControl w:val="0"/>
              <w:suppressAutoHyphens w:val="0"/>
              <w:jc w:val="center"/>
              <w:rPr>
                <w:ins w:id="776"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622CDFF5" w14:textId="77777777" w:rsidR="00583547" w:rsidRPr="00441BCF" w:rsidRDefault="00583547" w:rsidP="00583547">
            <w:pPr>
              <w:widowControl w:val="0"/>
              <w:suppressAutoHyphens w:val="0"/>
              <w:jc w:val="center"/>
              <w:rPr>
                <w:ins w:id="777"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6E98956A" w14:textId="77777777" w:rsidR="00583547" w:rsidRPr="00441BCF" w:rsidRDefault="00583547" w:rsidP="00583547">
            <w:pPr>
              <w:widowControl w:val="0"/>
              <w:suppressAutoHyphens w:val="0"/>
              <w:jc w:val="center"/>
              <w:rPr>
                <w:ins w:id="778"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6EA8F46C" w14:textId="77777777" w:rsidR="00583547" w:rsidRPr="00441BCF" w:rsidRDefault="00583547" w:rsidP="00583547">
            <w:pPr>
              <w:widowControl w:val="0"/>
              <w:spacing w:line="200" w:lineRule="atLeast"/>
              <w:jc w:val="center"/>
              <w:textAlignment w:val="center"/>
              <w:rPr>
                <w:ins w:id="779" w:author="Author"/>
              </w:rPr>
            </w:pPr>
            <w:ins w:id="780" w:author="Author">
              <w:r w:rsidRPr="00441BCF">
                <w:t>0.5 – 0.59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62B5C93F" w14:textId="77777777" w:rsidR="00583547" w:rsidRPr="00441BCF" w:rsidRDefault="00583547" w:rsidP="00583547">
            <w:pPr>
              <w:widowControl w:val="0"/>
              <w:spacing w:line="200" w:lineRule="atLeast"/>
              <w:jc w:val="center"/>
              <w:textAlignment w:val="center"/>
              <w:rPr>
                <w:ins w:id="781" w:author="Author"/>
              </w:rPr>
            </w:pPr>
            <w:ins w:id="782" w:author="Author">
              <w:r w:rsidRPr="00441BCF">
                <w:t>0.48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72F65305" w14:textId="77777777" w:rsidR="00583547" w:rsidRPr="00441BCF" w:rsidRDefault="00583547" w:rsidP="00583547">
            <w:pPr>
              <w:widowControl w:val="0"/>
              <w:spacing w:line="200" w:lineRule="atLeast"/>
              <w:jc w:val="center"/>
              <w:textAlignment w:val="center"/>
              <w:rPr>
                <w:ins w:id="783" w:author="Author"/>
              </w:rPr>
            </w:pPr>
            <w:ins w:id="784" w:author="Author">
              <w:r w:rsidRPr="00441BCF">
                <w:t>1</w:t>
              </w:r>
            </w:ins>
          </w:p>
        </w:tc>
      </w:tr>
      <w:tr w:rsidR="00583547" w:rsidRPr="008142B3" w14:paraId="78DCF706" w14:textId="77777777" w:rsidTr="00583547">
        <w:trPr>
          <w:trHeight w:val="227"/>
          <w:ins w:id="785" w:author="Author"/>
        </w:trPr>
        <w:tc>
          <w:tcPr>
            <w:tcW w:w="1298" w:type="dxa"/>
            <w:vMerge/>
            <w:tcBorders>
              <w:top w:val="single" w:sz="8" w:space="0" w:color="000000"/>
              <w:left w:val="single" w:sz="4" w:space="0" w:color="000000"/>
              <w:bottom w:val="single" w:sz="8" w:space="0" w:color="000000"/>
              <w:right w:val="single" w:sz="4" w:space="0" w:color="000000"/>
            </w:tcBorders>
          </w:tcPr>
          <w:p w14:paraId="03F5AB42" w14:textId="77777777" w:rsidR="00583547" w:rsidRPr="00441BCF" w:rsidRDefault="00583547" w:rsidP="00583547">
            <w:pPr>
              <w:widowControl w:val="0"/>
              <w:suppressAutoHyphens w:val="0"/>
              <w:jc w:val="center"/>
              <w:rPr>
                <w:ins w:id="786" w:author="Author"/>
              </w:rPr>
            </w:pPr>
          </w:p>
        </w:tc>
        <w:tc>
          <w:tcPr>
            <w:tcW w:w="1492" w:type="dxa"/>
            <w:vMerge/>
            <w:tcBorders>
              <w:top w:val="single" w:sz="8" w:space="0" w:color="000000"/>
              <w:left w:val="single" w:sz="4" w:space="0" w:color="000000"/>
              <w:bottom w:val="single" w:sz="4" w:space="0" w:color="000000"/>
              <w:right w:val="single" w:sz="4" w:space="0" w:color="000000"/>
            </w:tcBorders>
          </w:tcPr>
          <w:p w14:paraId="02B7A2FA" w14:textId="77777777" w:rsidR="00583547" w:rsidRPr="00441BCF" w:rsidRDefault="00583547" w:rsidP="00583547">
            <w:pPr>
              <w:widowControl w:val="0"/>
              <w:suppressAutoHyphens w:val="0"/>
              <w:jc w:val="center"/>
              <w:rPr>
                <w:ins w:id="787" w:author="Author"/>
              </w:rPr>
            </w:pPr>
          </w:p>
        </w:tc>
        <w:tc>
          <w:tcPr>
            <w:tcW w:w="1620" w:type="dxa"/>
            <w:vMerge/>
            <w:tcBorders>
              <w:top w:val="single" w:sz="8" w:space="0" w:color="000000"/>
              <w:left w:val="single" w:sz="4" w:space="0" w:color="000000"/>
              <w:bottom w:val="single" w:sz="4" w:space="0" w:color="000000"/>
              <w:right w:val="single" w:sz="4" w:space="0" w:color="000000"/>
            </w:tcBorders>
          </w:tcPr>
          <w:p w14:paraId="59F3F370" w14:textId="77777777" w:rsidR="00583547" w:rsidRPr="00441BCF" w:rsidRDefault="00583547" w:rsidP="00583547">
            <w:pPr>
              <w:widowControl w:val="0"/>
              <w:suppressAutoHyphens w:val="0"/>
              <w:jc w:val="center"/>
              <w:rPr>
                <w:ins w:id="788" w:author="Author"/>
              </w:rPr>
            </w:pPr>
          </w:p>
        </w:tc>
        <w:tc>
          <w:tcPr>
            <w:tcW w:w="2700" w:type="dxa"/>
            <w:tcBorders>
              <w:top w:val="single" w:sz="8" w:space="0" w:color="000000"/>
              <w:left w:val="single" w:sz="4" w:space="0" w:color="000000"/>
              <w:bottom w:val="single" w:sz="4" w:space="0" w:color="000000"/>
              <w:right w:val="single" w:sz="4" w:space="0" w:color="000000"/>
            </w:tcBorders>
            <w:tcMar>
              <w:top w:w="62" w:type="dxa"/>
              <w:left w:w="80" w:type="dxa"/>
              <w:bottom w:w="62" w:type="dxa"/>
              <w:right w:w="80" w:type="dxa"/>
            </w:tcMar>
          </w:tcPr>
          <w:p w14:paraId="7ECEE661" w14:textId="77777777" w:rsidR="00583547" w:rsidRPr="00441BCF" w:rsidRDefault="00583547" w:rsidP="00583547">
            <w:pPr>
              <w:widowControl w:val="0"/>
              <w:spacing w:line="200" w:lineRule="atLeast"/>
              <w:jc w:val="center"/>
              <w:textAlignment w:val="center"/>
              <w:rPr>
                <w:ins w:id="789" w:author="Author"/>
              </w:rPr>
            </w:pPr>
            <w:ins w:id="790" w:author="Author">
              <w:r w:rsidRPr="00441BCF">
                <w:t>0.4 – 0.49</w:t>
              </w:r>
            </w:ins>
          </w:p>
        </w:tc>
        <w:tc>
          <w:tcPr>
            <w:tcW w:w="1170" w:type="dxa"/>
            <w:tcBorders>
              <w:top w:val="single" w:sz="8" w:space="0" w:color="000000"/>
              <w:left w:val="single" w:sz="4" w:space="0" w:color="000000"/>
              <w:bottom w:val="single" w:sz="4" w:space="0" w:color="000000"/>
              <w:right w:val="single" w:sz="8" w:space="0" w:color="000000"/>
            </w:tcBorders>
            <w:tcMar>
              <w:top w:w="62" w:type="dxa"/>
              <w:left w:w="80" w:type="dxa"/>
              <w:bottom w:w="62" w:type="dxa"/>
              <w:right w:w="80" w:type="dxa"/>
            </w:tcMar>
          </w:tcPr>
          <w:p w14:paraId="62690E26" w14:textId="77777777" w:rsidR="00583547" w:rsidRPr="00441BCF" w:rsidRDefault="00583547" w:rsidP="00583547">
            <w:pPr>
              <w:widowControl w:val="0"/>
              <w:spacing w:line="200" w:lineRule="atLeast"/>
              <w:jc w:val="center"/>
              <w:textAlignment w:val="center"/>
              <w:rPr>
                <w:ins w:id="791" w:author="Author"/>
              </w:rPr>
            </w:pPr>
            <w:ins w:id="792" w:author="Author">
              <w:r w:rsidRPr="00441BCF">
                <w:t>0.39 mL</w:t>
              </w:r>
            </w:ins>
          </w:p>
        </w:tc>
        <w:tc>
          <w:tcPr>
            <w:tcW w:w="990" w:type="dxa"/>
            <w:tcBorders>
              <w:top w:val="single" w:sz="8" w:space="0" w:color="000000"/>
              <w:left w:val="single" w:sz="8" w:space="0" w:color="000000"/>
              <w:bottom w:val="single" w:sz="4" w:space="0" w:color="000000"/>
              <w:right w:val="single" w:sz="4" w:space="0" w:color="000000"/>
            </w:tcBorders>
            <w:tcMar>
              <w:top w:w="62" w:type="dxa"/>
              <w:left w:w="80" w:type="dxa"/>
              <w:bottom w:w="62" w:type="dxa"/>
              <w:right w:w="80" w:type="dxa"/>
            </w:tcMar>
          </w:tcPr>
          <w:p w14:paraId="7350ABD5" w14:textId="77777777" w:rsidR="00583547" w:rsidRPr="00441BCF" w:rsidRDefault="00583547" w:rsidP="00583547">
            <w:pPr>
              <w:widowControl w:val="0"/>
              <w:spacing w:line="200" w:lineRule="atLeast"/>
              <w:jc w:val="center"/>
              <w:textAlignment w:val="center"/>
              <w:rPr>
                <w:ins w:id="793" w:author="Author"/>
              </w:rPr>
            </w:pPr>
            <w:ins w:id="794" w:author="Author">
              <w:r w:rsidRPr="00441BCF">
                <w:t>1</w:t>
              </w:r>
            </w:ins>
          </w:p>
        </w:tc>
      </w:tr>
      <w:tr w:rsidR="00583547" w:rsidRPr="008142B3" w14:paraId="1753C73E" w14:textId="77777777" w:rsidTr="00583547">
        <w:trPr>
          <w:trHeight w:val="227"/>
          <w:ins w:id="795" w:author="Author"/>
        </w:trPr>
        <w:tc>
          <w:tcPr>
            <w:tcW w:w="1298" w:type="dxa"/>
            <w:vMerge/>
            <w:tcBorders>
              <w:top w:val="single" w:sz="8" w:space="0" w:color="000000"/>
              <w:left w:val="single" w:sz="4" w:space="0" w:color="000000"/>
              <w:bottom w:val="single" w:sz="8" w:space="0" w:color="000000"/>
              <w:right w:val="single" w:sz="4" w:space="0" w:color="000000"/>
            </w:tcBorders>
          </w:tcPr>
          <w:p w14:paraId="4FFD89B4" w14:textId="77777777" w:rsidR="00583547" w:rsidRPr="00441BCF" w:rsidRDefault="00583547" w:rsidP="00583547">
            <w:pPr>
              <w:widowControl w:val="0"/>
              <w:suppressAutoHyphens w:val="0"/>
              <w:jc w:val="center"/>
              <w:rPr>
                <w:ins w:id="796" w:author="Author"/>
              </w:rPr>
            </w:pPr>
          </w:p>
        </w:tc>
        <w:tc>
          <w:tcPr>
            <w:tcW w:w="7972" w:type="dxa"/>
            <w:gridSpan w:val="5"/>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62" w:type="dxa"/>
              <w:left w:w="0" w:type="dxa"/>
              <w:bottom w:w="62" w:type="dxa"/>
              <w:right w:w="0" w:type="dxa"/>
            </w:tcMar>
            <w:vAlign w:val="center"/>
          </w:tcPr>
          <w:p w14:paraId="4C98A737" w14:textId="77777777" w:rsidR="00583547" w:rsidRPr="00441BCF" w:rsidRDefault="00583547" w:rsidP="00583547">
            <w:pPr>
              <w:widowControl w:val="0"/>
              <w:suppressAutoHyphens w:val="0"/>
              <w:jc w:val="center"/>
              <w:rPr>
                <w:ins w:id="797" w:author="Author"/>
              </w:rPr>
            </w:pPr>
          </w:p>
        </w:tc>
      </w:tr>
      <w:tr w:rsidR="00583547" w:rsidRPr="008142B3" w14:paraId="748AD118" w14:textId="77777777" w:rsidTr="00583547">
        <w:trPr>
          <w:trHeight w:val="227"/>
          <w:ins w:id="798" w:author="Author"/>
        </w:trPr>
        <w:tc>
          <w:tcPr>
            <w:tcW w:w="1298" w:type="dxa"/>
            <w:vMerge/>
            <w:tcBorders>
              <w:top w:val="single" w:sz="8" w:space="0" w:color="000000"/>
              <w:left w:val="single" w:sz="4" w:space="0" w:color="000000"/>
              <w:bottom w:val="single" w:sz="8" w:space="0" w:color="000000"/>
              <w:right w:val="single" w:sz="4" w:space="0" w:color="000000"/>
            </w:tcBorders>
          </w:tcPr>
          <w:p w14:paraId="040F5C56" w14:textId="77777777" w:rsidR="00583547" w:rsidRPr="00441BCF" w:rsidRDefault="00583547" w:rsidP="00583547">
            <w:pPr>
              <w:widowControl w:val="0"/>
              <w:suppressAutoHyphens w:val="0"/>
              <w:jc w:val="center"/>
              <w:rPr>
                <w:ins w:id="799" w:author="Author"/>
              </w:rPr>
            </w:pPr>
          </w:p>
        </w:tc>
        <w:tc>
          <w:tcPr>
            <w:tcW w:w="1492" w:type="dxa"/>
            <w:vMerge w:val="restart"/>
            <w:tcBorders>
              <w:top w:val="single" w:sz="4" w:space="0" w:color="000000"/>
              <w:left w:val="single" w:sz="4" w:space="0" w:color="000000"/>
              <w:bottom w:val="single" w:sz="8" w:space="0" w:color="000000"/>
              <w:right w:val="single" w:sz="4" w:space="0" w:color="000000"/>
            </w:tcBorders>
            <w:tcMar>
              <w:top w:w="62" w:type="dxa"/>
              <w:left w:w="80" w:type="dxa"/>
              <w:bottom w:w="62" w:type="dxa"/>
              <w:right w:w="80" w:type="dxa"/>
            </w:tcMar>
            <w:vAlign w:val="center"/>
          </w:tcPr>
          <w:p w14:paraId="5C55F54E" w14:textId="77777777" w:rsidR="00583547" w:rsidRPr="00441BCF" w:rsidRDefault="00583547" w:rsidP="00583547">
            <w:pPr>
              <w:widowControl w:val="0"/>
              <w:spacing w:line="200" w:lineRule="atLeast"/>
              <w:jc w:val="center"/>
              <w:textAlignment w:val="center"/>
              <w:rPr>
                <w:ins w:id="800" w:author="Author"/>
              </w:rPr>
            </w:pPr>
            <w:ins w:id="801" w:author="Author">
              <w:r w:rsidRPr="00441BCF">
                <w:t xml:space="preserve">15 </w:t>
              </w:r>
              <w:r w:rsidRPr="00441BCF">
                <w:rPr>
                  <w:bCs/>
                  <w:color w:val="000000"/>
                  <w:szCs w:val="22"/>
                </w:rPr>
                <w:t>mcg/m</w:t>
              </w:r>
              <w:r w:rsidRPr="00441BCF">
                <w:rPr>
                  <w:bCs/>
                  <w:color w:val="000000"/>
                  <w:szCs w:val="22"/>
                  <w:vertAlign w:val="superscript"/>
                </w:rPr>
                <w:t>2</w:t>
              </w:r>
              <w:r w:rsidRPr="00441BCF">
                <w:rPr>
                  <w:bCs/>
                  <w:color w:val="000000"/>
                  <w:szCs w:val="22"/>
                </w:rPr>
                <w:t>/day</w:t>
              </w:r>
            </w:ins>
          </w:p>
        </w:tc>
        <w:tc>
          <w:tcPr>
            <w:tcW w:w="1620" w:type="dxa"/>
            <w:vMerge w:val="restart"/>
            <w:tcBorders>
              <w:top w:val="single" w:sz="4" w:space="0" w:color="000000"/>
              <w:left w:val="single" w:sz="4" w:space="0" w:color="000000"/>
              <w:bottom w:val="single" w:sz="8" w:space="0" w:color="000000"/>
              <w:right w:val="single" w:sz="4" w:space="0" w:color="000000"/>
            </w:tcBorders>
            <w:tcMar>
              <w:top w:w="62" w:type="dxa"/>
              <w:left w:w="80" w:type="dxa"/>
              <w:bottom w:w="62" w:type="dxa"/>
              <w:right w:w="80" w:type="dxa"/>
            </w:tcMar>
            <w:vAlign w:val="center"/>
          </w:tcPr>
          <w:p w14:paraId="68B095AA" w14:textId="77777777" w:rsidR="00583547" w:rsidRPr="00441BCF" w:rsidRDefault="00583547" w:rsidP="00583547">
            <w:pPr>
              <w:widowControl w:val="0"/>
              <w:spacing w:line="200" w:lineRule="atLeast"/>
              <w:jc w:val="center"/>
              <w:textAlignment w:val="center"/>
              <w:rPr>
                <w:ins w:id="802" w:author="Author"/>
              </w:rPr>
            </w:pPr>
            <w:ins w:id="803" w:author="Author">
              <w:r w:rsidRPr="00441BCF">
                <w:t>5 mL/hour</w:t>
              </w:r>
            </w:ins>
          </w:p>
        </w:tc>
        <w:tc>
          <w:tcPr>
            <w:tcW w:w="2700" w:type="dxa"/>
            <w:tcBorders>
              <w:top w:val="single" w:sz="4" w:space="0" w:color="000000"/>
              <w:left w:val="single" w:sz="4" w:space="0" w:color="000000"/>
              <w:bottom w:val="single" w:sz="8" w:space="0" w:color="000000"/>
              <w:right w:val="single" w:sz="4" w:space="0" w:color="000000"/>
            </w:tcBorders>
            <w:tcMar>
              <w:top w:w="62" w:type="dxa"/>
              <w:left w:w="80" w:type="dxa"/>
              <w:bottom w:w="62" w:type="dxa"/>
              <w:right w:w="80" w:type="dxa"/>
            </w:tcMar>
          </w:tcPr>
          <w:p w14:paraId="596A7CEA" w14:textId="77777777" w:rsidR="00583547" w:rsidRPr="00441BCF" w:rsidRDefault="00583547" w:rsidP="00583547">
            <w:pPr>
              <w:widowControl w:val="0"/>
              <w:spacing w:line="200" w:lineRule="atLeast"/>
              <w:jc w:val="center"/>
              <w:textAlignment w:val="center"/>
              <w:rPr>
                <w:ins w:id="804" w:author="Author"/>
              </w:rPr>
            </w:pPr>
            <w:ins w:id="805" w:author="Author">
              <w:r w:rsidRPr="00441BCF">
                <w:t>1.5 – 1.59</w:t>
              </w:r>
            </w:ins>
          </w:p>
        </w:tc>
        <w:tc>
          <w:tcPr>
            <w:tcW w:w="1170" w:type="dxa"/>
            <w:tcBorders>
              <w:top w:val="single" w:sz="4" w:space="0" w:color="000000"/>
              <w:left w:val="single" w:sz="4" w:space="0" w:color="000000"/>
              <w:bottom w:val="single" w:sz="8" w:space="0" w:color="000000"/>
              <w:right w:val="single" w:sz="8" w:space="0" w:color="000000"/>
            </w:tcBorders>
            <w:tcMar>
              <w:top w:w="62" w:type="dxa"/>
              <w:left w:w="80" w:type="dxa"/>
              <w:bottom w:w="62" w:type="dxa"/>
              <w:right w:w="80" w:type="dxa"/>
            </w:tcMar>
          </w:tcPr>
          <w:p w14:paraId="6546F4E6" w14:textId="77777777" w:rsidR="00583547" w:rsidRPr="00441BCF" w:rsidRDefault="00583547" w:rsidP="00583547">
            <w:pPr>
              <w:widowControl w:val="0"/>
              <w:spacing w:line="200" w:lineRule="atLeast"/>
              <w:jc w:val="center"/>
              <w:textAlignment w:val="center"/>
              <w:rPr>
                <w:ins w:id="806" w:author="Author"/>
              </w:rPr>
            </w:pPr>
            <w:ins w:id="807" w:author="Author">
              <w:r w:rsidRPr="00441BCF">
                <w:t>4.2 mL</w:t>
              </w:r>
            </w:ins>
          </w:p>
        </w:tc>
        <w:tc>
          <w:tcPr>
            <w:tcW w:w="990" w:type="dxa"/>
            <w:tcBorders>
              <w:top w:val="single" w:sz="4" w:space="0" w:color="000000"/>
              <w:left w:val="single" w:sz="8" w:space="0" w:color="000000"/>
              <w:bottom w:val="single" w:sz="8" w:space="0" w:color="000000"/>
              <w:right w:val="single" w:sz="4" w:space="0" w:color="000000"/>
            </w:tcBorders>
            <w:tcMar>
              <w:top w:w="62" w:type="dxa"/>
              <w:left w:w="80" w:type="dxa"/>
              <w:bottom w:w="62" w:type="dxa"/>
              <w:right w:w="80" w:type="dxa"/>
            </w:tcMar>
          </w:tcPr>
          <w:p w14:paraId="6E2DF7DD" w14:textId="77777777" w:rsidR="00583547" w:rsidRPr="00441BCF" w:rsidRDefault="00583547" w:rsidP="00583547">
            <w:pPr>
              <w:widowControl w:val="0"/>
              <w:spacing w:line="200" w:lineRule="atLeast"/>
              <w:jc w:val="center"/>
              <w:textAlignment w:val="center"/>
              <w:rPr>
                <w:ins w:id="808" w:author="Author"/>
              </w:rPr>
            </w:pPr>
            <w:ins w:id="809" w:author="Author">
              <w:r w:rsidRPr="00441BCF">
                <w:t>2</w:t>
              </w:r>
            </w:ins>
          </w:p>
        </w:tc>
      </w:tr>
      <w:tr w:rsidR="00583547" w:rsidRPr="008142B3" w14:paraId="7290F355" w14:textId="77777777" w:rsidTr="00583547">
        <w:trPr>
          <w:trHeight w:val="227"/>
          <w:ins w:id="810" w:author="Author"/>
        </w:trPr>
        <w:tc>
          <w:tcPr>
            <w:tcW w:w="1298" w:type="dxa"/>
            <w:vMerge/>
            <w:tcBorders>
              <w:top w:val="single" w:sz="8" w:space="0" w:color="000000"/>
              <w:left w:val="single" w:sz="4" w:space="0" w:color="000000"/>
              <w:bottom w:val="single" w:sz="8" w:space="0" w:color="000000"/>
              <w:right w:val="single" w:sz="4" w:space="0" w:color="000000"/>
            </w:tcBorders>
          </w:tcPr>
          <w:p w14:paraId="0C8470A5" w14:textId="77777777" w:rsidR="00583547" w:rsidRPr="00441BCF" w:rsidRDefault="00583547" w:rsidP="00583547">
            <w:pPr>
              <w:widowControl w:val="0"/>
              <w:suppressAutoHyphens w:val="0"/>
              <w:jc w:val="center"/>
              <w:rPr>
                <w:ins w:id="811"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4FE22536" w14:textId="77777777" w:rsidR="00583547" w:rsidRPr="00441BCF" w:rsidRDefault="00583547" w:rsidP="00583547">
            <w:pPr>
              <w:widowControl w:val="0"/>
              <w:suppressAutoHyphens w:val="0"/>
              <w:jc w:val="center"/>
              <w:rPr>
                <w:ins w:id="812"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31BA5618" w14:textId="77777777" w:rsidR="00583547" w:rsidRPr="00441BCF" w:rsidRDefault="00583547" w:rsidP="00583547">
            <w:pPr>
              <w:widowControl w:val="0"/>
              <w:suppressAutoHyphens w:val="0"/>
              <w:jc w:val="center"/>
              <w:rPr>
                <w:ins w:id="813"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5485A983" w14:textId="77777777" w:rsidR="00583547" w:rsidRPr="00441BCF" w:rsidRDefault="00583547" w:rsidP="00583547">
            <w:pPr>
              <w:widowControl w:val="0"/>
              <w:spacing w:line="200" w:lineRule="atLeast"/>
              <w:jc w:val="center"/>
              <w:textAlignment w:val="center"/>
              <w:rPr>
                <w:ins w:id="814" w:author="Author"/>
              </w:rPr>
            </w:pPr>
            <w:ins w:id="815" w:author="Author">
              <w:r w:rsidRPr="00441BCF">
                <w:t>1.4 – 1.49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26C4FBC8" w14:textId="77777777" w:rsidR="00583547" w:rsidRPr="00441BCF" w:rsidRDefault="00583547" w:rsidP="00583547">
            <w:pPr>
              <w:widowControl w:val="0"/>
              <w:spacing w:line="200" w:lineRule="atLeast"/>
              <w:jc w:val="center"/>
              <w:textAlignment w:val="center"/>
              <w:rPr>
                <w:ins w:id="816" w:author="Author"/>
              </w:rPr>
            </w:pPr>
            <w:ins w:id="817" w:author="Author">
              <w:r w:rsidRPr="00441BCF">
                <w:t>3.9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6DFBDE6D" w14:textId="77777777" w:rsidR="00583547" w:rsidRPr="00441BCF" w:rsidRDefault="00583547" w:rsidP="00583547">
            <w:pPr>
              <w:widowControl w:val="0"/>
              <w:spacing w:line="200" w:lineRule="atLeast"/>
              <w:jc w:val="center"/>
              <w:textAlignment w:val="center"/>
              <w:rPr>
                <w:ins w:id="818" w:author="Author"/>
              </w:rPr>
            </w:pPr>
            <w:ins w:id="819" w:author="Author">
              <w:r w:rsidRPr="00441BCF">
                <w:t>2</w:t>
              </w:r>
            </w:ins>
          </w:p>
        </w:tc>
      </w:tr>
      <w:tr w:rsidR="00583547" w:rsidRPr="008142B3" w14:paraId="55AD8720" w14:textId="77777777" w:rsidTr="00583547">
        <w:trPr>
          <w:trHeight w:val="227"/>
          <w:ins w:id="820" w:author="Author"/>
        </w:trPr>
        <w:tc>
          <w:tcPr>
            <w:tcW w:w="1298" w:type="dxa"/>
            <w:vMerge/>
            <w:tcBorders>
              <w:top w:val="single" w:sz="8" w:space="0" w:color="000000"/>
              <w:left w:val="single" w:sz="4" w:space="0" w:color="000000"/>
              <w:bottom w:val="single" w:sz="8" w:space="0" w:color="000000"/>
              <w:right w:val="single" w:sz="4" w:space="0" w:color="000000"/>
            </w:tcBorders>
          </w:tcPr>
          <w:p w14:paraId="3DD3E7E9" w14:textId="77777777" w:rsidR="00583547" w:rsidRPr="00441BCF" w:rsidRDefault="00583547" w:rsidP="00583547">
            <w:pPr>
              <w:widowControl w:val="0"/>
              <w:suppressAutoHyphens w:val="0"/>
              <w:jc w:val="center"/>
              <w:rPr>
                <w:ins w:id="821"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05749C02" w14:textId="77777777" w:rsidR="00583547" w:rsidRPr="00441BCF" w:rsidRDefault="00583547" w:rsidP="00583547">
            <w:pPr>
              <w:widowControl w:val="0"/>
              <w:suppressAutoHyphens w:val="0"/>
              <w:jc w:val="center"/>
              <w:rPr>
                <w:ins w:id="822"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65919B57" w14:textId="77777777" w:rsidR="00583547" w:rsidRPr="00441BCF" w:rsidRDefault="00583547" w:rsidP="00583547">
            <w:pPr>
              <w:widowControl w:val="0"/>
              <w:suppressAutoHyphens w:val="0"/>
              <w:jc w:val="center"/>
              <w:rPr>
                <w:ins w:id="823"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1E0155AA" w14:textId="77777777" w:rsidR="00583547" w:rsidRPr="00441BCF" w:rsidRDefault="00583547" w:rsidP="00583547">
            <w:pPr>
              <w:widowControl w:val="0"/>
              <w:spacing w:line="200" w:lineRule="atLeast"/>
              <w:jc w:val="center"/>
              <w:textAlignment w:val="center"/>
              <w:rPr>
                <w:ins w:id="824" w:author="Author"/>
              </w:rPr>
            </w:pPr>
            <w:ins w:id="825" w:author="Author">
              <w:r w:rsidRPr="00441BCF">
                <w:t>1.3 – 1.39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3440144E" w14:textId="77777777" w:rsidR="00583547" w:rsidRPr="00441BCF" w:rsidRDefault="00583547" w:rsidP="00583547">
            <w:pPr>
              <w:widowControl w:val="0"/>
              <w:spacing w:line="200" w:lineRule="atLeast"/>
              <w:jc w:val="center"/>
              <w:textAlignment w:val="center"/>
              <w:rPr>
                <w:ins w:id="826" w:author="Author"/>
              </w:rPr>
            </w:pPr>
            <w:ins w:id="827" w:author="Author">
              <w:r w:rsidRPr="00441BCF">
                <w:t>3.7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1957BAFF" w14:textId="77777777" w:rsidR="00583547" w:rsidRPr="00441BCF" w:rsidRDefault="00583547" w:rsidP="00583547">
            <w:pPr>
              <w:widowControl w:val="0"/>
              <w:spacing w:line="200" w:lineRule="atLeast"/>
              <w:jc w:val="center"/>
              <w:textAlignment w:val="center"/>
              <w:rPr>
                <w:ins w:id="828" w:author="Author"/>
              </w:rPr>
            </w:pPr>
            <w:ins w:id="829" w:author="Author">
              <w:r w:rsidRPr="00441BCF">
                <w:t>2</w:t>
              </w:r>
            </w:ins>
          </w:p>
        </w:tc>
      </w:tr>
      <w:tr w:rsidR="00583547" w:rsidRPr="008142B3" w14:paraId="37FB7A5A" w14:textId="77777777" w:rsidTr="00583547">
        <w:trPr>
          <w:trHeight w:val="227"/>
          <w:ins w:id="830" w:author="Author"/>
        </w:trPr>
        <w:tc>
          <w:tcPr>
            <w:tcW w:w="1298" w:type="dxa"/>
            <w:vMerge/>
            <w:tcBorders>
              <w:top w:val="single" w:sz="8" w:space="0" w:color="000000"/>
              <w:left w:val="single" w:sz="4" w:space="0" w:color="000000"/>
              <w:bottom w:val="single" w:sz="8" w:space="0" w:color="000000"/>
              <w:right w:val="single" w:sz="4" w:space="0" w:color="000000"/>
            </w:tcBorders>
          </w:tcPr>
          <w:p w14:paraId="7D25C331" w14:textId="77777777" w:rsidR="00583547" w:rsidRPr="00441BCF" w:rsidRDefault="00583547" w:rsidP="00583547">
            <w:pPr>
              <w:widowControl w:val="0"/>
              <w:suppressAutoHyphens w:val="0"/>
              <w:jc w:val="center"/>
              <w:rPr>
                <w:ins w:id="831"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2CBE3693" w14:textId="77777777" w:rsidR="00583547" w:rsidRPr="00441BCF" w:rsidRDefault="00583547" w:rsidP="00583547">
            <w:pPr>
              <w:widowControl w:val="0"/>
              <w:suppressAutoHyphens w:val="0"/>
              <w:jc w:val="center"/>
              <w:rPr>
                <w:ins w:id="832"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18405DFA" w14:textId="77777777" w:rsidR="00583547" w:rsidRPr="00441BCF" w:rsidRDefault="00583547" w:rsidP="00583547">
            <w:pPr>
              <w:widowControl w:val="0"/>
              <w:suppressAutoHyphens w:val="0"/>
              <w:jc w:val="center"/>
              <w:rPr>
                <w:ins w:id="833"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7861F89D" w14:textId="77777777" w:rsidR="00583547" w:rsidRPr="00441BCF" w:rsidRDefault="00583547" w:rsidP="00583547">
            <w:pPr>
              <w:widowControl w:val="0"/>
              <w:spacing w:line="200" w:lineRule="atLeast"/>
              <w:jc w:val="center"/>
              <w:textAlignment w:val="center"/>
              <w:rPr>
                <w:ins w:id="834" w:author="Author"/>
              </w:rPr>
            </w:pPr>
            <w:ins w:id="835" w:author="Author">
              <w:r w:rsidRPr="00441BCF">
                <w:t>1.2 – 1.29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618B9319" w14:textId="77777777" w:rsidR="00583547" w:rsidRPr="00441BCF" w:rsidRDefault="00583547" w:rsidP="00583547">
            <w:pPr>
              <w:widowControl w:val="0"/>
              <w:spacing w:line="200" w:lineRule="atLeast"/>
              <w:jc w:val="center"/>
              <w:textAlignment w:val="center"/>
              <w:rPr>
                <w:ins w:id="836" w:author="Author"/>
              </w:rPr>
            </w:pPr>
            <w:ins w:id="837" w:author="Author">
              <w:r w:rsidRPr="00441BCF">
                <w:t>3.4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42970DDC" w14:textId="77777777" w:rsidR="00583547" w:rsidRPr="00441BCF" w:rsidRDefault="00583547" w:rsidP="00583547">
            <w:pPr>
              <w:widowControl w:val="0"/>
              <w:spacing w:line="200" w:lineRule="atLeast"/>
              <w:jc w:val="center"/>
              <w:textAlignment w:val="center"/>
              <w:rPr>
                <w:ins w:id="838" w:author="Author"/>
              </w:rPr>
            </w:pPr>
            <w:ins w:id="839" w:author="Author">
              <w:r w:rsidRPr="00441BCF">
                <w:t>2</w:t>
              </w:r>
            </w:ins>
          </w:p>
        </w:tc>
      </w:tr>
      <w:tr w:rsidR="00583547" w:rsidRPr="008142B3" w14:paraId="5D8B1657" w14:textId="77777777" w:rsidTr="00583547">
        <w:trPr>
          <w:trHeight w:val="227"/>
          <w:ins w:id="840" w:author="Author"/>
        </w:trPr>
        <w:tc>
          <w:tcPr>
            <w:tcW w:w="1298" w:type="dxa"/>
            <w:vMerge/>
            <w:tcBorders>
              <w:top w:val="single" w:sz="8" w:space="0" w:color="000000"/>
              <w:left w:val="single" w:sz="4" w:space="0" w:color="000000"/>
              <w:bottom w:val="single" w:sz="8" w:space="0" w:color="000000"/>
              <w:right w:val="single" w:sz="4" w:space="0" w:color="000000"/>
            </w:tcBorders>
          </w:tcPr>
          <w:p w14:paraId="4591A8D6" w14:textId="77777777" w:rsidR="00583547" w:rsidRPr="00441BCF" w:rsidRDefault="00583547" w:rsidP="00583547">
            <w:pPr>
              <w:widowControl w:val="0"/>
              <w:suppressAutoHyphens w:val="0"/>
              <w:jc w:val="center"/>
              <w:rPr>
                <w:ins w:id="841"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0006E0EE" w14:textId="77777777" w:rsidR="00583547" w:rsidRPr="00441BCF" w:rsidRDefault="00583547" w:rsidP="00583547">
            <w:pPr>
              <w:widowControl w:val="0"/>
              <w:suppressAutoHyphens w:val="0"/>
              <w:jc w:val="center"/>
              <w:rPr>
                <w:ins w:id="842"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22EFAD01" w14:textId="77777777" w:rsidR="00583547" w:rsidRPr="00441BCF" w:rsidRDefault="00583547" w:rsidP="00583547">
            <w:pPr>
              <w:widowControl w:val="0"/>
              <w:suppressAutoHyphens w:val="0"/>
              <w:jc w:val="center"/>
              <w:rPr>
                <w:ins w:id="843"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5FCCCF16" w14:textId="77777777" w:rsidR="00583547" w:rsidRPr="00441BCF" w:rsidRDefault="00583547" w:rsidP="00583547">
            <w:pPr>
              <w:widowControl w:val="0"/>
              <w:spacing w:line="200" w:lineRule="atLeast"/>
              <w:jc w:val="center"/>
              <w:textAlignment w:val="center"/>
              <w:rPr>
                <w:ins w:id="844" w:author="Author"/>
              </w:rPr>
            </w:pPr>
            <w:ins w:id="845" w:author="Author">
              <w:r w:rsidRPr="00441BCF">
                <w:t>1.1 – 1.19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4F3170A8" w14:textId="77777777" w:rsidR="00583547" w:rsidRPr="00441BCF" w:rsidRDefault="00583547" w:rsidP="00583547">
            <w:pPr>
              <w:widowControl w:val="0"/>
              <w:spacing w:line="200" w:lineRule="atLeast"/>
              <w:jc w:val="center"/>
              <w:textAlignment w:val="center"/>
              <w:rPr>
                <w:ins w:id="846" w:author="Author"/>
              </w:rPr>
            </w:pPr>
            <w:ins w:id="847" w:author="Author">
              <w:r w:rsidRPr="00441BCF">
                <w:t>3.1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36BBCBED" w14:textId="77777777" w:rsidR="00583547" w:rsidRPr="00441BCF" w:rsidRDefault="00583547" w:rsidP="00583547">
            <w:pPr>
              <w:widowControl w:val="0"/>
              <w:spacing w:line="200" w:lineRule="atLeast"/>
              <w:jc w:val="center"/>
              <w:textAlignment w:val="center"/>
              <w:rPr>
                <w:ins w:id="848" w:author="Author"/>
              </w:rPr>
            </w:pPr>
            <w:ins w:id="849" w:author="Author">
              <w:r w:rsidRPr="00441BCF">
                <w:t>2</w:t>
              </w:r>
            </w:ins>
          </w:p>
        </w:tc>
      </w:tr>
      <w:tr w:rsidR="00583547" w:rsidRPr="008142B3" w14:paraId="0EE42BDD" w14:textId="77777777" w:rsidTr="00583547">
        <w:trPr>
          <w:trHeight w:val="227"/>
          <w:ins w:id="850" w:author="Author"/>
        </w:trPr>
        <w:tc>
          <w:tcPr>
            <w:tcW w:w="1298" w:type="dxa"/>
            <w:vMerge/>
            <w:tcBorders>
              <w:top w:val="single" w:sz="8" w:space="0" w:color="000000"/>
              <w:left w:val="single" w:sz="4" w:space="0" w:color="000000"/>
              <w:bottom w:val="single" w:sz="8" w:space="0" w:color="000000"/>
              <w:right w:val="single" w:sz="4" w:space="0" w:color="000000"/>
            </w:tcBorders>
          </w:tcPr>
          <w:p w14:paraId="3BE5003E" w14:textId="77777777" w:rsidR="00583547" w:rsidRPr="00441BCF" w:rsidRDefault="00583547" w:rsidP="00583547">
            <w:pPr>
              <w:widowControl w:val="0"/>
              <w:suppressAutoHyphens w:val="0"/>
              <w:jc w:val="center"/>
              <w:rPr>
                <w:ins w:id="851"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5B470EEE" w14:textId="77777777" w:rsidR="00583547" w:rsidRPr="00441BCF" w:rsidRDefault="00583547" w:rsidP="00583547">
            <w:pPr>
              <w:widowControl w:val="0"/>
              <w:suppressAutoHyphens w:val="0"/>
              <w:jc w:val="center"/>
              <w:rPr>
                <w:ins w:id="852"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5014BA72" w14:textId="77777777" w:rsidR="00583547" w:rsidRPr="00441BCF" w:rsidRDefault="00583547" w:rsidP="00583547">
            <w:pPr>
              <w:widowControl w:val="0"/>
              <w:suppressAutoHyphens w:val="0"/>
              <w:jc w:val="center"/>
              <w:rPr>
                <w:ins w:id="853"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4641762A" w14:textId="77777777" w:rsidR="00583547" w:rsidRPr="00441BCF" w:rsidRDefault="00583547" w:rsidP="00583547">
            <w:pPr>
              <w:widowControl w:val="0"/>
              <w:spacing w:line="200" w:lineRule="atLeast"/>
              <w:jc w:val="center"/>
              <w:textAlignment w:val="center"/>
              <w:rPr>
                <w:ins w:id="854" w:author="Author"/>
              </w:rPr>
            </w:pPr>
            <w:commentRangeStart w:id="855"/>
            <w:ins w:id="856" w:author="Author">
              <w:r w:rsidRPr="00441BCF">
                <w:t>1</w:t>
              </w:r>
            </w:ins>
            <w:commentRangeEnd w:id="855"/>
            <w:r w:rsidR="00F71280">
              <w:rPr>
                <w:rStyle w:val="CommentReference"/>
              </w:rPr>
              <w:commentReference w:id="855"/>
            </w:r>
            <w:ins w:id="857" w:author="Author">
              <w:r w:rsidRPr="00441BCF">
                <w:t xml:space="preserve"> – 1.09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585EFF6D" w14:textId="77777777" w:rsidR="00583547" w:rsidRPr="00441BCF" w:rsidRDefault="00583547" w:rsidP="00583547">
            <w:pPr>
              <w:widowControl w:val="0"/>
              <w:spacing w:line="200" w:lineRule="atLeast"/>
              <w:jc w:val="center"/>
              <w:textAlignment w:val="center"/>
              <w:rPr>
                <w:ins w:id="858" w:author="Author"/>
              </w:rPr>
            </w:pPr>
            <w:ins w:id="859" w:author="Author">
              <w:r w:rsidRPr="00441BCF">
                <w:t>2.8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4F79CE17" w14:textId="77777777" w:rsidR="00583547" w:rsidRPr="00441BCF" w:rsidRDefault="00583547" w:rsidP="00583547">
            <w:pPr>
              <w:widowControl w:val="0"/>
              <w:spacing w:line="200" w:lineRule="atLeast"/>
              <w:jc w:val="center"/>
              <w:textAlignment w:val="center"/>
              <w:rPr>
                <w:ins w:id="860" w:author="Author"/>
              </w:rPr>
            </w:pPr>
            <w:ins w:id="861" w:author="Author">
              <w:r w:rsidRPr="00441BCF">
                <w:t>1</w:t>
              </w:r>
            </w:ins>
          </w:p>
        </w:tc>
      </w:tr>
      <w:tr w:rsidR="00583547" w:rsidRPr="008142B3" w14:paraId="17C76794" w14:textId="77777777" w:rsidTr="00583547">
        <w:trPr>
          <w:trHeight w:val="227"/>
          <w:ins w:id="862" w:author="Author"/>
        </w:trPr>
        <w:tc>
          <w:tcPr>
            <w:tcW w:w="1298" w:type="dxa"/>
            <w:vMerge/>
            <w:tcBorders>
              <w:top w:val="single" w:sz="8" w:space="0" w:color="000000"/>
              <w:left w:val="single" w:sz="4" w:space="0" w:color="000000"/>
              <w:bottom w:val="single" w:sz="8" w:space="0" w:color="000000"/>
              <w:right w:val="single" w:sz="4" w:space="0" w:color="000000"/>
            </w:tcBorders>
          </w:tcPr>
          <w:p w14:paraId="62737927" w14:textId="77777777" w:rsidR="00583547" w:rsidRPr="00441BCF" w:rsidRDefault="00583547" w:rsidP="00583547">
            <w:pPr>
              <w:widowControl w:val="0"/>
              <w:suppressAutoHyphens w:val="0"/>
              <w:jc w:val="center"/>
              <w:rPr>
                <w:ins w:id="863"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02FBAC08" w14:textId="77777777" w:rsidR="00583547" w:rsidRPr="00441BCF" w:rsidRDefault="00583547" w:rsidP="00583547">
            <w:pPr>
              <w:widowControl w:val="0"/>
              <w:suppressAutoHyphens w:val="0"/>
              <w:jc w:val="center"/>
              <w:rPr>
                <w:ins w:id="864"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0C0360BD" w14:textId="77777777" w:rsidR="00583547" w:rsidRPr="00441BCF" w:rsidRDefault="00583547" w:rsidP="00583547">
            <w:pPr>
              <w:widowControl w:val="0"/>
              <w:suppressAutoHyphens w:val="0"/>
              <w:jc w:val="center"/>
              <w:rPr>
                <w:ins w:id="865"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78A2DE1E" w14:textId="77777777" w:rsidR="00583547" w:rsidRPr="00441BCF" w:rsidRDefault="00583547" w:rsidP="00583547">
            <w:pPr>
              <w:widowControl w:val="0"/>
              <w:spacing w:line="200" w:lineRule="atLeast"/>
              <w:jc w:val="center"/>
              <w:textAlignment w:val="center"/>
              <w:rPr>
                <w:ins w:id="866" w:author="Author"/>
              </w:rPr>
            </w:pPr>
            <w:ins w:id="867" w:author="Author">
              <w:r w:rsidRPr="00441BCF">
                <w:t>0.9 – 0.99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1B302339" w14:textId="77777777" w:rsidR="00583547" w:rsidRPr="00441BCF" w:rsidRDefault="00583547" w:rsidP="00583547">
            <w:pPr>
              <w:widowControl w:val="0"/>
              <w:spacing w:line="200" w:lineRule="atLeast"/>
              <w:jc w:val="center"/>
              <w:textAlignment w:val="center"/>
              <w:rPr>
                <w:ins w:id="868" w:author="Author"/>
              </w:rPr>
            </w:pPr>
            <w:ins w:id="869" w:author="Author">
              <w:r w:rsidRPr="00441BCF">
                <w:t>2.6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20C3EF7E" w14:textId="77777777" w:rsidR="00583547" w:rsidRPr="00441BCF" w:rsidRDefault="00583547" w:rsidP="00583547">
            <w:pPr>
              <w:widowControl w:val="0"/>
              <w:spacing w:line="200" w:lineRule="atLeast"/>
              <w:jc w:val="center"/>
              <w:textAlignment w:val="center"/>
              <w:rPr>
                <w:ins w:id="870" w:author="Author"/>
              </w:rPr>
            </w:pPr>
            <w:ins w:id="871" w:author="Author">
              <w:r w:rsidRPr="00441BCF">
                <w:t>1</w:t>
              </w:r>
            </w:ins>
          </w:p>
        </w:tc>
      </w:tr>
      <w:tr w:rsidR="00583547" w:rsidRPr="008142B3" w14:paraId="12EA665A" w14:textId="77777777" w:rsidTr="00583547">
        <w:trPr>
          <w:trHeight w:val="227"/>
          <w:ins w:id="872" w:author="Author"/>
        </w:trPr>
        <w:tc>
          <w:tcPr>
            <w:tcW w:w="1298" w:type="dxa"/>
            <w:vMerge/>
            <w:tcBorders>
              <w:top w:val="single" w:sz="8" w:space="0" w:color="000000"/>
              <w:left w:val="single" w:sz="4" w:space="0" w:color="000000"/>
              <w:bottom w:val="single" w:sz="8" w:space="0" w:color="000000"/>
              <w:right w:val="single" w:sz="4" w:space="0" w:color="000000"/>
            </w:tcBorders>
          </w:tcPr>
          <w:p w14:paraId="57DD5216" w14:textId="77777777" w:rsidR="00583547" w:rsidRPr="00441BCF" w:rsidRDefault="00583547" w:rsidP="00583547">
            <w:pPr>
              <w:widowControl w:val="0"/>
              <w:suppressAutoHyphens w:val="0"/>
              <w:jc w:val="center"/>
              <w:rPr>
                <w:ins w:id="873"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60A2EE1B" w14:textId="77777777" w:rsidR="00583547" w:rsidRPr="00441BCF" w:rsidRDefault="00583547" w:rsidP="00583547">
            <w:pPr>
              <w:widowControl w:val="0"/>
              <w:suppressAutoHyphens w:val="0"/>
              <w:jc w:val="center"/>
              <w:rPr>
                <w:ins w:id="874"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65957306" w14:textId="77777777" w:rsidR="00583547" w:rsidRPr="00441BCF" w:rsidRDefault="00583547" w:rsidP="00583547">
            <w:pPr>
              <w:widowControl w:val="0"/>
              <w:suppressAutoHyphens w:val="0"/>
              <w:jc w:val="center"/>
              <w:rPr>
                <w:ins w:id="875"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316A98A1" w14:textId="77777777" w:rsidR="00583547" w:rsidRPr="00441BCF" w:rsidRDefault="00583547" w:rsidP="00583547">
            <w:pPr>
              <w:widowControl w:val="0"/>
              <w:spacing w:line="200" w:lineRule="atLeast"/>
              <w:jc w:val="center"/>
              <w:textAlignment w:val="center"/>
              <w:rPr>
                <w:ins w:id="876" w:author="Author"/>
              </w:rPr>
            </w:pPr>
            <w:ins w:id="877" w:author="Author">
              <w:r w:rsidRPr="00441BCF">
                <w:t>0.8 – 0.89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616E1E18" w14:textId="77777777" w:rsidR="00583547" w:rsidRPr="00441BCF" w:rsidRDefault="00583547" w:rsidP="00583547">
            <w:pPr>
              <w:widowControl w:val="0"/>
              <w:spacing w:line="200" w:lineRule="atLeast"/>
              <w:jc w:val="center"/>
              <w:textAlignment w:val="center"/>
              <w:rPr>
                <w:ins w:id="878" w:author="Author"/>
              </w:rPr>
            </w:pPr>
            <w:ins w:id="879" w:author="Author">
              <w:r w:rsidRPr="00441BCF">
                <w:t>2.3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5885751B" w14:textId="77777777" w:rsidR="00583547" w:rsidRPr="00441BCF" w:rsidRDefault="00583547" w:rsidP="00583547">
            <w:pPr>
              <w:widowControl w:val="0"/>
              <w:spacing w:line="200" w:lineRule="atLeast"/>
              <w:jc w:val="center"/>
              <w:textAlignment w:val="center"/>
              <w:rPr>
                <w:ins w:id="880" w:author="Author"/>
              </w:rPr>
            </w:pPr>
            <w:ins w:id="881" w:author="Author">
              <w:r w:rsidRPr="00441BCF">
                <w:t>1</w:t>
              </w:r>
            </w:ins>
          </w:p>
        </w:tc>
      </w:tr>
      <w:tr w:rsidR="00583547" w:rsidRPr="008142B3" w14:paraId="799EDF12" w14:textId="77777777" w:rsidTr="00583547">
        <w:trPr>
          <w:trHeight w:val="227"/>
          <w:ins w:id="882" w:author="Author"/>
        </w:trPr>
        <w:tc>
          <w:tcPr>
            <w:tcW w:w="1298" w:type="dxa"/>
            <w:vMerge/>
            <w:tcBorders>
              <w:top w:val="single" w:sz="8" w:space="0" w:color="000000"/>
              <w:left w:val="single" w:sz="4" w:space="0" w:color="000000"/>
              <w:bottom w:val="single" w:sz="8" w:space="0" w:color="000000"/>
              <w:right w:val="single" w:sz="4" w:space="0" w:color="000000"/>
            </w:tcBorders>
          </w:tcPr>
          <w:p w14:paraId="4565407E" w14:textId="77777777" w:rsidR="00583547" w:rsidRPr="00441BCF" w:rsidRDefault="00583547" w:rsidP="00583547">
            <w:pPr>
              <w:widowControl w:val="0"/>
              <w:suppressAutoHyphens w:val="0"/>
              <w:jc w:val="center"/>
              <w:rPr>
                <w:ins w:id="883"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58680BA5" w14:textId="77777777" w:rsidR="00583547" w:rsidRPr="00441BCF" w:rsidRDefault="00583547" w:rsidP="00583547">
            <w:pPr>
              <w:widowControl w:val="0"/>
              <w:suppressAutoHyphens w:val="0"/>
              <w:jc w:val="center"/>
              <w:rPr>
                <w:ins w:id="884"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2A93AC08" w14:textId="77777777" w:rsidR="00583547" w:rsidRPr="00441BCF" w:rsidRDefault="00583547" w:rsidP="00583547">
            <w:pPr>
              <w:widowControl w:val="0"/>
              <w:suppressAutoHyphens w:val="0"/>
              <w:jc w:val="center"/>
              <w:rPr>
                <w:ins w:id="885"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7E3B88BE" w14:textId="77777777" w:rsidR="00583547" w:rsidRPr="00441BCF" w:rsidRDefault="00583547" w:rsidP="00583547">
            <w:pPr>
              <w:widowControl w:val="0"/>
              <w:spacing w:line="200" w:lineRule="atLeast"/>
              <w:jc w:val="center"/>
              <w:textAlignment w:val="center"/>
              <w:rPr>
                <w:ins w:id="886" w:author="Author"/>
              </w:rPr>
            </w:pPr>
            <w:ins w:id="887" w:author="Author">
              <w:r w:rsidRPr="00441BCF">
                <w:t>0.7 – 0.79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4CF9D90F" w14:textId="77777777" w:rsidR="00583547" w:rsidRPr="00441BCF" w:rsidRDefault="00583547" w:rsidP="00583547">
            <w:pPr>
              <w:widowControl w:val="0"/>
              <w:spacing w:line="200" w:lineRule="atLeast"/>
              <w:jc w:val="center"/>
              <w:textAlignment w:val="center"/>
              <w:rPr>
                <w:ins w:id="888" w:author="Author"/>
              </w:rPr>
            </w:pPr>
            <w:commentRangeStart w:id="889"/>
            <w:ins w:id="890" w:author="Author">
              <w:r w:rsidRPr="00441BCF">
                <w:t>2</w:t>
              </w:r>
            </w:ins>
            <w:commentRangeEnd w:id="889"/>
            <w:r w:rsidR="00F71280">
              <w:rPr>
                <w:rStyle w:val="CommentReference"/>
              </w:rPr>
              <w:commentReference w:id="889"/>
            </w:r>
            <w:ins w:id="891" w:author="Author">
              <w:r w:rsidRPr="00441BCF">
                <w:t xml:space="preserve">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2808EDFE" w14:textId="77777777" w:rsidR="00583547" w:rsidRPr="00441BCF" w:rsidRDefault="00583547" w:rsidP="00583547">
            <w:pPr>
              <w:widowControl w:val="0"/>
              <w:spacing w:line="200" w:lineRule="atLeast"/>
              <w:jc w:val="center"/>
              <w:textAlignment w:val="center"/>
              <w:rPr>
                <w:ins w:id="892" w:author="Author"/>
              </w:rPr>
            </w:pPr>
            <w:ins w:id="893" w:author="Author">
              <w:r w:rsidRPr="00441BCF">
                <w:t>1</w:t>
              </w:r>
            </w:ins>
          </w:p>
        </w:tc>
      </w:tr>
      <w:tr w:rsidR="00583547" w:rsidRPr="008142B3" w14:paraId="5963BCAD" w14:textId="77777777" w:rsidTr="00583547">
        <w:trPr>
          <w:trHeight w:val="227"/>
          <w:ins w:id="894" w:author="Author"/>
        </w:trPr>
        <w:tc>
          <w:tcPr>
            <w:tcW w:w="1298" w:type="dxa"/>
            <w:vMerge/>
            <w:tcBorders>
              <w:top w:val="single" w:sz="8" w:space="0" w:color="000000"/>
              <w:left w:val="single" w:sz="4" w:space="0" w:color="000000"/>
              <w:bottom w:val="single" w:sz="8" w:space="0" w:color="000000"/>
              <w:right w:val="single" w:sz="4" w:space="0" w:color="000000"/>
            </w:tcBorders>
          </w:tcPr>
          <w:p w14:paraId="5EE09F69" w14:textId="77777777" w:rsidR="00583547" w:rsidRPr="00441BCF" w:rsidRDefault="00583547" w:rsidP="00583547">
            <w:pPr>
              <w:widowControl w:val="0"/>
              <w:suppressAutoHyphens w:val="0"/>
              <w:jc w:val="center"/>
              <w:rPr>
                <w:ins w:id="895"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6A50724F" w14:textId="77777777" w:rsidR="00583547" w:rsidRPr="00441BCF" w:rsidRDefault="00583547" w:rsidP="00583547">
            <w:pPr>
              <w:widowControl w:val="0"/>
              <w:suppressAutoHyphens w:val="0"/>
              <w:jc w:val="center"/>
              <w:rPr>
                <w:ins w:id="896"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2B3E2182" w14:textId="77777777" w:rsidR="00583547" w:rsidRPr="00441BCF" w:rsidRDefault="00583547" w:rsidP="00583547">
            <w:pPr>
              <w:widowControl w:val="0"/>
              <w:suppressAutoHyphens w:val="0"/>
              <w:jc w:val="center"/>
              <w:rPr>
                <w:ins w:id="897"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099845C8" w14:textId="77777777" w:rsidR="00583547" w:rsidRPr="00441BCF" w:rsidRDefault="00583547" w:rsidP="00583547">
            <w:pPr>
              <w:widowControl w:val="0"/>
              <w:spacing w:line="200" w:lineRule="atLeast"/>
              <w:jc w:val="center"/>
              <w:textAlignment w:val="center"/>
              <w:rPr>
                <w:ins w:id="898" w:author="Author"/>
              </w:rPr>
            </w:pPr>
            <w:ins w:id="899" w:author="Author">
              <w:r w:rsidRPr="00441BCF">
                <w:t>0.6 – 0.69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31B9BD0F" w14:textId="77777777" w:rsidR="00583547" w:rsidRPr="00441BCF" w:rsidRDefault="00583547" w:rsidP="00583547">
            <w:pPr>
              <w:widowControl w:val="0"/>
              <w:spacing w:line="200" w:lineRule="atLeast"/>
              <w:jc w:val="center"/>
              <w:textAlignment w:val="center"/>
              <w:rPr>
                <w:ins w:id="900" w:author="Author"/>
              </w:rPr>
            </w:pPr>
            <w:ins w:id="901" w:author="Author">
              <w:r w:rsidRPr="00441BCF">
                <w:t>1.7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3D96B327" w14:textId="77777777" w:rsidR="00583547" w:rsidRPr="00441BCF" w:rsidRDefault="00583547" w:rsidP="00583547">
            <w:pPr>
              <w:widowControl w:val="0"/>
              <w:spacing w:line="200" w:lineRule="atLeast"/>
              <w:jc w:val="center"/>
              <w:textAlignment w:val="center"/>
              <w:rPr>
                <w:ins w:id="902" w:author="Author"/>
              </w:rPr>
            </w:pPr>
            <w:ins w:id="903" w:author="Author">
              <w:r w:rsidRPr="00441BCF">
                <w:t>1</w:t>
              </w:r>
            </w:ins>
          </w:p>
        </w:tc>
      </w:tr>
      <w:tr w:rsidR="00583547" w:rsidRPr="008142B3" w14:paraId="263611F4" w14:textId="77777777" w:rsidTr="00583547">
        <w:trPr>
          <w:trHeight w:val="227"/>
          <w:ins w:id="904" w:author="Author"/>
        </w:trPr>
        <w:tc>
          <w:tcPr>
            <w:tcW w:w="1298" w:type="dxa"/>
            <w:vMerge/>
            <w:tcBorders>
              <w:top w:val="single" w:sz="8" w:space="0" w:color="000000"/>
              <w:left w:val="single" w:sz="4" w:space="0" w:color="000000"/>
              <w:bottom w:val="single" w:sz="8" w:space="0" w:color="000000"/>
              <w:right w:val="single" w:sz="4" w:space="0" w:color="000000"/>
            </w:tcBorders>
          </w:tcPr>
          <w:p w14:paraId="624A2D0F" w14:textId="77777777" w:rsidR="00583547" w:rsidRPr="00441BCF" w:rsidRDefault="00583547" w:rsidP="00583547">
            <w:pPr>
              <w:widowControl w:val="0"/>
              <w:suppressAutoHyphens w:val="0"/>
              <w:jc w:val="center"/>
              <w:rPr>
                <w:ins w:id="905" w:author="Author"/>
              </w:rPr>
            </w:pPr>
          </w:p>
        </w:tc>
        <w:tc>
          <w:tcPr>
            <w:tcW w:w="1492" w:type="dxa"/>
            <w:vMerge/>
            <w:tcBorders>
              <w:top w:val="single" w:sz="8" w:space="0" w:color="000000"/>
              <w:left w:val="single" w:sz="4" w:space="0" w:color="000000"/>
              <w:bottom w:val="single" w:sz="8" w:space="0" w:color="000000"/>
              <w:right w:val="single" w:sz="4" w:space="0" w:color="000000"/>
            </w:tcBorders>
          </w:tcPr>
          <w:p w14:paraId="52AF8E16" w14:textId="77777777" w:rsidR="00583547" w:rsidRPr="00441BCF" w:rsidRDefault="00583547" w:rsidP="00583547">
            <w:pPr>
              <w:widowControl w:val="0"/>
              <w:suppressAutoHyphens w:val="0"/>
              <w:jc w:val="center"/>
              <w:rPr>
                <w:ins w:id="906" w:author="Author"/>
              </w:rPr>
            </w:pPr>
          </w:p>
        </w:tc>
        <w:tc>
          <w:tcPr>
            <w:tcW w:w="1620" w:type="dxa"/>
            <w:vMerge/>
            <w:tcBorders>
              <w:top w:val="single" w:sz="8" w:space="0" w:color="000000"/>
              <w:left w:val="single" w:sz="4" w:space="0" w:color="000000"/>
              <w:bottom w:val="single" w:sz="8" w:space="0" w:color="000000"/>
              <w:right w:val="single" w:sz="4" w:space="0" w:color="000000"/>
            </w:tcBorders>
          </w:tcPr>
          <w:p w14:paraId="33EAC293" w14:textId="77777777" w:rsidR="00583547" w:rsidRPr="00441BCF" w:rsidRDefault="00583547" w:rsidP="00583547">
            <w:pPr>
              <w:widowControl w:val="0"/>
              <w:suppressAutoHyphens w:val="0"/>
              <w:jc w:val="center"/>
              <w:rPr>
                <w:ins w:id="907" w:author="Author"/>
              </w:rPr>
            </w:pPr>
          </w:p>
        </w:tc>
        <w:tc>
          <w:tcPr>
            <w:tcW w:w="2700" w:type="dxa"/>
            <w:tcBorders>
              <w:top w:val="single" w:sz="8" w:space="0" w:color="000000"/>
              <w:left w:val="single" w:sz="4" w:space="0" w:color="000000"/>
              <w:bottom w:val="single" w:sz="8" w:space="0" w:color="000000"/>
              <w:right w:val="single" w:sz="4" w:space="0" w:color="000000"/>
            </w:tcBorders>
            <w:tcMar>
              <w:top w:w="62" w:type="dxa"/>
              <w:left w:w="80" w:type="dxa"/>
              <w:bottom w:w="62" w:type="dxa"/>
              <w:right w:w="80" w:type="dxa"/>
            </w:tcMar>
          </w:tcPr>
          <w:p w14:paraId="50376069" w14:textId="77777777" w:rsidR="00583547" w:rsidRPr="00441BCF" w:rsidRDefault="00583547" w:rsidP="00583547">
            <w:pPr>
              <w:widowControl w:val="0"/>
              <w:spacing w:line="200" w:lineRule="atLeast"/>
              <w:jc w:val="center"/>
              <w:textAlignment w:val="center"/>
              <w:rPr>
                <w:ins w:id="908" w:author="Author"/>
              </w:rPr>
            </w:pPr>
            <w:ins w:id="909" w:author="Author">
              <w:r w:rsidRPr="00441BCF">
                <w:t>0.5 – 0.59</w:t>
              </w:r>
            </w:ins>
          </w:p>
        </w:tc>
        <w:tc>
          <w:tcPr>
            <w:tcW w:w="1170" w:type="dxa"/>
            <w:tcBorders>
              <w:top w:val="single" w:sz="8" w:space="0" w:color="000000"/>
              <w:left w:val="single" w:sz="4" w:space="0" w:color="000000"/>
              <w:bottom w:val="single" w:sz="8" w:space="0" w:color="000000"/>
              <w:right w:val="single" w:sz="8" w:space="0" w:color="000000"/>
            </w:tcBorders>
            <w:tcMar>
              <w:top w:w="62" w:type="dxa"/>
              <w:left w:w="80" w:type="dxa"/>
              <w:bottom w:w="62" w:type="dxa"/>
              <w:right w:w="80" w:type="dxa"/>
            </w:tcMar>
          </w:tcPr>
          <w:p w14:paraId="777A8245" w14:textId="77777777" w:rsidR="00583547" w:rsidRPr="00441BCF" w:rsidRDefault="00583547" w:rsidP="00583547">
            <w:pPr>
              <w:widowControl w:val="0"/>
              <w:spacing w:line="200" w:lineRule="atLeast"/>
              <w:jc w:val="center"/>
              <w:textAlignment w:val="center"/>
              <w:rPr>
                <w:ins w:id="910" w:author="Author"/>
              </w:rPr>
            </w:pPr>
            <w:ins w:id="911" w:author="Author">
              <w:r w:rsidRPr="00441BCF">
                <w:t>1.4 mL</w:t>
              </w:r>
            </w:ins>
          </w:p>
        </w:tc>
        <w:tc>
          <w:tcPr>
            <w:tcW w:w="990" w:type="dxa"/>
            <w:tcBorders>
              <w:top w:val="single" w:sz="8" w:space="0" w:color="000000"/>
              <w:left w:val="single" w:sz="8" w:space="0" w:color="000000"/>
              <w:bottom w:val="single" w:sz="8" w:space="0" w:color="000000"/>
              <w:right w:val="single" w:sz="4" w:space="0" w:color="000000"/>
            </w:tcBorders>
            <w:tcMar>
              <w:top w:w="62" w:type="dxa"/>
              <w:left w:w="80" w:type="dxa"/>
              <w:bottom w:w="62" w:type="dxa"/>
              <w:right w:w="80" w:type="dxa"/>
            </w:tcMar>
          </w:tcPr>
          <w:p w14:paraId="31E48103" w14:textId="77777777" w:rsidR="00583547" w:rsidRPr="00441BCF" w:rsidRDefault="00583547" w:rsidP="00583547">
            <w:pPr>
              <w:widowControl w:val="0"/>
              <w:spacing w:line="200" w:lineRule="atLeast"/>
              <w:jc w:val="center"/>
              <w:textAlignment w:val="center"/>
              <w:rPr>
                <w:ins w:id="912" w:author="Author"/>
              </w:rPr>
            </w:pPr>
            <w:ins w:id="913" w:author="Author">
              <w:r w:rsidRPr="00441BCF">
                <w:t>1</w:t>
              </w:r>
            </w:ins>
          </w:p>
        </w:tc>
      </w:tr>
      <w:tr w:rsidR="00583547" w:rsidRPr="008142B3" w14:paraId="63005293" w14:textId="77777777" w:rsidTr="00583547">
        <w:trPr>
          <w:trHeight w:val="227"/>
          <w:ins w:id="914" w:author="Author"/>
        </w:trPr>
        <w:tc>
          <w:tcPr>
            <w:tcW w:w="1298" w:type="dxa"/>
            <w:vMerge/>
            <w:tcBorders>
              <w:top w:val="single" w:sz="8" w:space="0" w:color="000000"/>
              <w:left w:val="single" w:sz="4" w:space="0" w:color="000000"/>
              <w:bottom w:val="single" w:sz="4" w:space="0" w:color="000000"/>
              <w:right w:val="single" w:sz="4" w:space="0" w:color="000000"/>
            </w:tcBorders>
          </w:tcPr>
          <w:p w14:paraId="035B8A85" w14:textId="77777777" w:rsidR="00583547" w:rsidRPr="00441BCF" w:rsidRDefault="00583547" w:rsidP="00583547">
            <w:pPr>
              <w:widowControl w:val="0"/>
              <w:suppressAutoHyphens w:val="0"/>
              <w:jc w:val="center"/>
              <w:rPr>
                <w:ins w:id="915" w:author="Author"/>
              </w:rPr>
            </w:pPr>
          </w:p>
        </w:tc>
        <w:tc>
          <w:tcPr>
            <w:tcW w:w="1492" w:type="dxa"/>
            <w:vMerge/>
            <w:tcBorders>
              <w:top w:val="single" w:sz="8" w:space="0" w:color="000000"/>
              <w:left w:val="single" w:sz="4" w:space="0" w:color="000000"/>
              <w:bottom w:val="single" w:sz="4" w:space="0" w:color="000000"/>
              <w:right w:val="single" w:sz="4" w:space="0" w:color="000000"/>
            </w:tcBorders>
          </w:tcPr>
          <w:p w14:paraId="69DDD1BA" w14:textId="77777777" w:rsidR="00583547" w:rsidRPr="00441BCF" w:rsidRDefault="00583547" w:rsidP="00583547">
            <w:pPr>
              <w:widowControl w:val="0"/>
              <w:suppressAutoHyphens w:val="0"/>
              <w:jc w:val="center"/>
              <w:rPr>
                <w:ins w:id="916" w:author="Author"/>
              </w:rPr>
            </w:pPr>
          </w:p>
        </w:tc>
        <w:tc>
          <w:tcPr>
            <w:tcW w:w="1620" w:type="dxa"/>
            <w:vMerge/>
            <w:tcBorders>
              <w:top w:val="single" w:sz="8" w:space="0" w:color="000000"/>
              <w:left w:val="single" w:sz="4" w:space="0" w:color="000000"/>
              <w:bottom w:val="single" w:sz="4" w:space="0" w:color="000000"/>
              <w:right w:val="single" w:sz="4" w:space="0" w:color="000000"/>
            </w:tcBorders>
          </w:tcPr>
          <w:p w14:paraId="7DC3BC5C" w14:textId="77777777" w:rsidR="00583547" w:rsidRPr="00441BCF" w:rsidRDefault="00583547" w:rsidP="00583547">
            <w:pPr>
              <w:widowControl w:val="0"/>
              <w:suppressAutoHyphens w:val="0"/>
              <w:jc w:val="center"/>
              <w:rPr>
                <w:ins w:id="917" w:author="Author"/>
              </w:rPr>
            </w:pPr>
          </w:p>
        </w:tc>
        <w:tc>
          <w:tcPr>
            <w:tcW w:w="2700" w:type="dxa"/>
            <w:tcBorders>
              <w:top w:val="single" w:sz="8" w:space="0" w:color="000000"/>
              <w:left w:val="single" w:sz="4" w:space="0" w:color="000000"/>
              <w:bottom w:val="single" w:sz="4" w:space="0" w:color="000000"/>
              <w:right w:val="single" w:sz="4" w:space="0" w:color="000000"/>
            </w:tcBorders>
            <w:tcMar>
              <w:top w:w="62" w:type="dxa"/>
              <w:left w:w="80" w:type="dxa"/>
              <w:bottom w:w="62" w:type="dxa"/>
              <w:right w:w="80" w:type="dxa"/>
            </w:tcMar>
          </w:tcPr>
          <w:p w14:paraId="591E15EC" w14:textId="77777777" w:rsidR="00583547" w:rsidRPr="00441BCF" w:rsidRDefault="00583547" w:rsidP="00583547">
            <w:pPr>
              <w:widowControl w:val="0"/>
              <w:spacing w:line="200" w:lineRule="atLeast"/>
              <w:jc w:val="center"/>
              <w:textAlignment w:val="center"/>
              <w:rPr>
                <w:ins w:id="918" w:author="Author"/>
              </w:rPr>
            </w:pPr>
            <w:ins w:id="919" w:author="Author">
              <w:r w:rsidRPr="00441BCF">
                <w:t>0.4 – 0.49</w:t>
              </w:r>
            </w:ins>
          </w:p>
        </w:tc>
        <w:tc>
          <w:tcPr>
            <w:tcW w:w="1170" w:type="dxa"/>
            <w:tcBorders>
              <w:top w:val="single" w:sz="8" w:space="0" w:color="000000"/>
              <w:left w:val="single" w:sz="4" w:space="0" w:color="000000"/>
              <w:bottom w:val="single" w:sz="4" w:space="0" w:color="000000"/>
              <w:right w:val="single" w:sz="8" w:space="0" w:color="000000"/>
            </w:tcBorders>
            <w:tcMar>
              <w:top w:w="62" w:type="dxa"/>
              <w:left w:w="80" w:type="dxa"/>
              <w:bottom w:w="62" w:type="dxa"/>
              <w:right w:w="80" w:type="dxa"/>
            </w:tcMar>
          </w:tcPr>
          <w:p w14:paraId="723BEC5A" w14:textId="77777777" w:rsidR="00583547" w:rsidRPr="00441BCF" w:rsidRDefault="00583547" w:rsidP="00583547">
            <w:pPr>
              <w:widowControl w:val="0"/>
              <w:spacing w:line="200" w:lineRule="atLeast"/>
              <w:jc w:val="center"/>
              <w:textAlignment w:val="center"/>
              <w:rPr>
                <w:ins w:id="920" w:author="Author"/>
              </w:rPr>
            </w:pPr>
            <w:ins w:id="921" w:author="Author">
              <w:r w:rsidRPr="00441BCF">
                <w:t>1.2 mL</w:t>
              </w:r>
            </w:ins>
          </w:p>
        </w:tc>
        <w:tc>
          <w:tcPr>
            <w:tcW w:w="990" w:type="dxa"/>
            <w:tcBorders>
              <w:top w:val="single" w:sz="8" w:space="0" w:color="000000"/>
              <w:left w:val="single" w:sz="8" w:space="0" w:color="000000"/>
              <w:bottom w:val="single" w:sz="4" w:space="0" w:color="000000"/>
              <w:right w:val="single" w:sz="4" w:space="0" w:color="000000"/>
            </w:tcBorders>
            <w:tcMar>
              <w:top w:w="62" w:type="dxa"/>
              <w:left w:w="80" w:type="dxa"/>
              <w:bottom w:w="62" w:type="dxa"/>
              <w:right w:w="80" w:type="dxa"/>
            </w:tcMar>
          </w:tcPr>
          <w:p w14:paraId="7FE72EEE" w14:textId="77777777" w:rsidR="00583547" w:rsidRPr="00441BCF" w:rsidRDefault="00583547" w:rsidP="00583547">
            <w:pPr>
              <w:widowControl w:val="0"/>
              <w:spacing w:line="200" w:lineRule="atLeast"/>
              <w:jc w:val="center"/>
              <w:textAlignment w:val="center"/>
              <w:rPr>
                <w:ins w:id="922" w:author="Author"/>
              </w:rPr>
            </w:pPr>
            <w:ins w:id="923" w:author="Author">
              <w:r w:rsidRPr="00441BCF">
                <w:t>1</w:t>
              </w:r>
            </w:ins>
          </w:p>
        </w:tc>
      </w:tr>
    </w:tbl>
    <w:p w14:paraId="5B957DE8" w14:textId="77777777" w:rsidR="00583547" w:rsidDel="007654A5" w:rsidRDefault="007654A5" w:rsidP="00CE7259">
      <w:pPr>
        <w:pStyle w:val="ListParagraph"/>
        <w:widowControl w:val="0"/>
        <w:suppressAutoHyphens w:val="0"/>
        <w:autoSpaceDE w:val="0"/>
        <w:autoSpaceDN w:val="0"/>
        <w:ind w:left="0" w:firstLine="90"/>
        <w:rPr>
          <w:del w:id="924" w:author="Author"/>
          <w:color w:val="000000"/>
          <w:sz w:val="19"/>
          <w:szCs w:val="19"/>
        </w:rPr>
      </w:pPr>
      <w:commentRangeStart w:id="925"/>
      <w:commentRangeEnd w:id="925"/>
      <w:r>
        <w:rPr>
          <w:rStyle w:val="CommentReference"/>
        </w:rPr>
        <w:commentReference w:id="925"/>
      </w:r>
    </w:p>
    <w:p w14:paraId="6A716374" w14:textId="4B898284" w:rsidR="00E61B5C" w:rsidRPr="001B18EC" w:rsidDel="007654A5" w:rsidRDefault="00E61B5C">
      <w:pPr>
        <w:pStyle w:val="ListParagraph"/>
        <w:widowControl w:val="0"/>
        <w:suppressAutoHyphens w:val="0"/>
        <w:autoSpaceDE w:val="0"/>
        <w:autoSpaceDN w:val="0"/>
        <w:ind w:left="0" w:firstLine="90"/>
        <w:rPr>
          <w:del w:id="926" w:author="Author"/>
        </w:rPr>
        <w:pPrChange w:id="927" w:author="Author">
          <w:pPr>
            <w:jc w:val="center"/>
          </w:pPr>
        </w:pPrChange>
      </w:pPr>
    </w:p>
    <w:tbl>
      <w:tblPr>
        <w:tblW w:w="9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66"/>
        <w:gridCol w:w="1890"/>
        <w:gridCol w:w="1620"/>
        <w:gridCol w:w="1440"/>
        <w:gridCol w:w="2815"/>
      </w:tblGrid>
      <w:tr w:rsidR="00B3203F" w:rsidRPr="001B18EC" w:rsidDel="00054CE7" w14:paraId="40BE5667" w14:textId="67EBABF3" w:rsidTr="00B3203F">
        <w:trPr>
          <w:jc w:val="center"/>
          <w:del w:id="928" w:author="Author"/>
        </w:trPr>
        <w:tc>
          <w:tcPr>
            <w:tcW w:w="9231" w:type="dxa"/>
            <w:gridSpan w:val="5"/>
            <w:tcBorders>
              <w:top w:val="nil"/>
              <w:left w:val="nil"/>
              <w:right w:val="nil"/>
            </w:tcBorders>
          </w:tcPr>
          <w:p w14:paraId="234359C0" w14:textId="217260BD" w:rsidR="00B3203F" w:rsidDel="00054CE7" w:rsidRDefault="00B3203F" w:rsidP="00B3203F">
            <w:pPr>
              <w:jc w:val="center"/>
              <w:rPr>
                <w:del w:id="929" w:author="Author"/>
                <w:b/>
                <w:bCs/>
                <w:color w:val="000000"/>
              </w:rPr>
            </w:pPr>
            <w:del w:id="930" w:author="Author">
              <w:r w:rsidRPr="001B18EC" w:rsidDel="00054CE7">
                <w:rPr>
                  <w:b/>
                </w:rPr>
                <w:delText>Table </w:delText>
              </w:r>
              <w:r w:rsidDel="00054CE7">
                <w:rPr>
                  <w:b/>
                </w:rPr>
                <w:delText>5</w:delText>
              </w:r>
              <w:r w:rsidRPr="001B18EC" w:rsidDel="00054CE7">
                <w:rPr>
                  <w:b/>
                </w:rPr>
                <w:delText xml:space="preserve">.  For Patients Weighing Less Than 45 kg: Volumes to </w:delText>
              </w:r>
              <w:r w:rsidRPr="008947CF" w:rsidDel="00054CE7">
                <w:rPr>
                  <w:b/>
                </w:rPr>
                <w:delText>A</w:delText>
              </w:r>
              <w:r w:rsidRPr="009800EE" w:rsidDel="00054CE7">
                <w:rPr>
                  <w:b/>
                </w:rPr>
                <w:delText xml:space="preserve">dd to IV Bag for </w:delText>
              </w:r>
              <w:r w:rsidRPr="009800EE" w:rsidDel="00054CE7">
                <w:rPr>
                  <w:b/>
                  <w:szCs w:val="22"/>
                </w:rPr>
                <w:delText>5</w:delText>
              </w:r>
              <w:r w:rsidRPr="001B18EC" w:rsidDel="00054CE7">
                <w:rPr>
                  <w:b/>
                  <w:szCs w:val="22"/>
                </w:rPr>
                <w:delText> </w:delText>
              </w:r>
              <w:r w:rsidRPr="001B18EC" w:rsidDel="00054CE7">
                <w:rPr>
                  <w:b/>
                  <w:bCs/>
                  <w:color w:val="000000"/>
                </w:rPr>
                <w:delText>mcg/m</w:delText>
              </w:r>
              <w:r w:rsidRPr="001B18EC" w:rsidDel="00054CE7">
                <w:rPr>
                  <w:b/>
                  <w:bCs/>
                  <w:color w:val="000000"/>
                  <w:vertAlign w:val="superscript"/>
                </w:rPr>
                <w:delText>2</w:delText>
              </w:r>
              <w:r w:rsidRPr="001B18EC" w:rsidDel="00054CE7">
                <w:rPr>
                  <w:b/>
                  <w:bCs/>
                  <w:color w:val="000000"/>
                </w:rPr>
                <w:delText>/day Dos</w:delText>
              </w:r>
              <w:r w:rsidDel="00054CE7">
                <w:rPr>
                  <w:b/>
                  <w:bCs/>
                  <w:color w:val="000000"/>
                </w:rPr>
                <w:delText>e</w:delText>
              </w:r>
            </w:del>
          </w:p>
          <w:p w14:paraId="1C1A871E" w14:textId="3BF6035C" w:rsidR="00B3203F" w:rsidRPr="00B3203F" w:rsidDel="00054CE7" w:rsidRDefault="00B3203F" w:rsidP="00054CE7">
            <w:pPr>
              <w:jc w:val="center"/>
              <w:rPr>
                <w:del w:id="931" w:author="Author"/>
                <w:b/>
                <w:bCs/>
                <w:color w:val="000000"/>
              </w:rPr>
            </w:pPr>
          </w:p>
        </w:tc>
      </w:tr>
      <w:tr w:rsidR="00FC1B28" w:rsidRPr="001B18EC" w:rsidDel="00054CE7" w14:paraId="4AA18E69" w14:textId="0859C393">
        <w:trPr>
          <w:jc w:val="center"/>
          <w:del w:id="932" w:author="Author"/>
        </w:trPr>
        <w:tc>
          <w:tcPr>
            <w:tcW w:w="6416" w:type="dxa"/>
            <w:gridSpan w:val="4"/>
          </w:tcPr>
          <w:p w14:paraId="47FBAF9E" w14:textId="1BC8B52E" w:rsidR="00FC1B28" w:rsidRPr="001B18EC" w:rsidDel="00054CE7" w:rsidRDefault="00FC1B28" w:rsidP="00FC5072">
            <w:pPr>
              <w:rPr>
                <w:del w:id="933" w:author="Author"/>
                <w:rFonts w:eastAsia="Calibri"/>
                <w:b/>
                <w:szCs w:val="22"/>
              </w:rPr>
            </w:pPr>
            <w:del w:id="934" w:author="Author">
              <w:r w:rsidRPr="001B18EC" w:rsidDel="00054CE7">
                <w:rPr>
                  <w:b/>
                  <w:szCs w:val="22"/>
                </w:rPr>
                <w:delText>0.9% Sodium Chloride</w:delText>
              </w:r>
              <w:r w:rsidRPr="001B18EC" w:rsidDel="00054CE7">
                <w:delText xml:space="preserve"> </w:delText>
              </w:r>
              <w:r w:rsidRPr="001B18EC" w:rsidDel="00054CE7">
                <w:rPr>
                  <w:b/>
                </w:rPr>
                <w:delText>Injection</w:delText>
              </w:r>
              <w:r w:rsidRPr="001B18EC" w:rsidDel="00054CE7">
                <w:rPr>
                  <w:b/>
                  <w:szCs w:val="22"/>
                </w:rPr>
                <w:delText>, USP (starting volume)</w:delText>
              </w:r>
            </w:del>
          </w:p>
        </w:tc>
        <w:tc>
          <w:tcPr>
            <w:tcW w:w="2815" w:type="dxa"/>
          </w:tcPr>
          <w:p w14:paraId="1D8D23C2" w14:textId="660FD48B" w:rsidR="00FC1B28" w:rsidRPr="001B18EC" w:rsidDel="00054CE7" w:rsidRDefault="00FC1B28" w:rsidP="00FC5072">
            <w:pPr>
              <w:jc w:val="center"/>
              <w:rPr>
                <w:del w:id="935" w:author="Author"/>
                <w:rFonts w:eastAsia="Calibri"/>
                <w:szCs w:val="22"/>
              </w:rPr>
            </w:pPr>
            <w:del w:id="936" w:author="Author">
              <w:r w:rsidRPr="001B18EC" w:rsidDel="00054CE7">
                <w:rPr>
                  <w:szCs w:val="22"/>
                </w:rPr>
                <w:delText>270 mL</w:delText>
              </w:r>
            </w:del>
          </w:p>
        </w:tc>
      </w:tr>
      <w:tr w:rsidR="00FC1B28" w:rsidRPr="001B18EC" w:rsidDel="00054CE7" w14:paraId="62844B9C" w14:textId="7DFA9CDC">
        <w:trPr>
          <w:jc w:val="center"/>
          <w:del w:id="937" w:author="Author"/>
        </w:trPr>
        <w:tc>
          <w:tcPr>
            <w:tcW w:w="6416" w:type="dxa"/>
            <w:gridSpan w:val="4"/>
          </w:tcPr>
          <w:p w14:paraId="32E1302E" w14:textId="6C58333F" w:rsidR="00FC1B28" w:rsidRPr="001B18EC" w:rsidDel="00054CE7" w:rsidRDefault="00FC1B28" w:rsidP="00FC5072">
            <w:pPr>
              <w:rPr>
                <w:del w:id="938" w:author="Author"/>
                <w:rFonts w:eastAsia="Calibri"/>
                <w:b/>
                <w:szCs w:val="22"/>
              </w:rPr>
            </w:pPr>
            <w:del w:id="939" w:author="Author">
              <w:r w:rsidRPr="001B18EC" w:rsidDel="00054CE7">
                <w:rPr>
                  <w:b/>
                  <w:szCs w:val="22"/>
                </w:rPr>
                <w:delText>IV Solution Stabilizer</w:delText>
              </w:r>
            </w:del>
          </w:p>
        </w:tc>
        <w:tc>
          <w:tcPr>
            <w:tcW w:w="2815" w:type="dxa"/>
          </w:tcPr>
          <w:p w14:paraId="04022CFB" w14:textId="0293DFBA" w:rsidR="00FC1B28" w:rsidRPr="001B18EC" w:rsidDel="00054CE7" w:rsidRDefault="00FC1B28" w:rsidP="00FC5072">
            <w:pPr>
              <w:jc w:val="center"/>
              <w:rPr>
                <w:del w:id="940" w:author="Author"/>
                <w:rFonts w:eastAsia="Calibri"/>
                <w:szCs w:val="22"/>
              </w:rPr>
            </w:pPr>
            <w:del w:id="941" w:author="Author">
              <w:r w:rsidRPr="001B18EC" w:rsidDel="00054CE7">
                <w:rPr>
                  <w:szCs w:val="22"/>
                </w:rPr>
                <w:delText>5.5 mL</w:delText>
              </w:r>
            </w:del>
          </w:p>
        </w:tc>
      </w:tr>
      <w:tr w:rsidR="001719D3" w:rsidRPr="001B18EC" w:rsidDel="00054CE7" w14:paraId="538AB818" w14:textId="2256F35A" w:rsidTr="00C8716E">
        <w:trPr>
          <w:trHeight w:val="143"/>
          <w:jc w:val="center"/>
          <w:del w:id="942" w:author="Author"/>
        </w:trPr>
        <w:tc>
          <w:tcPr>
            <w:tcW w:w="9231" w:type="dxa"/>
            <w:gridSpan w:val="5"/>
            <w:shd w:val="clear" w:color="auto" w:fill="D9D9D9"/>
          </w:tcPr>
          <w:p w14:paraId="085582E1" w14:textId="1260B045" w:rsidR="001719D3" w:rsidRPr="001B18EC" w:rsidDel="00054CE7" w:rsidRDefault="001719D3" w:rsidP="00FC5072">
            <w:pPr>
              <w:tabs>
                <w:tab w:val="left" w:pos="450"/>
              </w:tabs>
              <w:rPr>
                <w:del w:id="943" w:author="Author"/>
                <w:sz w:val="2"/>
                <w:szCs w:val="22"/>
              </w:rPr>
            </w:pPr>
          </w:p>
        </w:tc>
      </w:tr>
      <w:tr w:rsidR="00FC1B28" w:rsidRPr="001B18EC" w:rsidDel="00054CE7" w14:paraId="4C9A018A" w14:textId="3E8F8A70">
        <w:trPr>
          <w:jc w:val="center"/>
          <w:del w:id="944" w:author="Author"/>
        </w:trPr>
        <w:tc>
          <w:tcPr>
            <w:tcW w:w="1466" w:type="dxa"/>
            <w:vAlign w:val="center"/>
          </w:tcPr>
          <w:p w14:paraId="0BC56011" w14:textId="7CC28494" w:rsidR="00FC1B28" w:rsidRPr="001B18EC" w:rsidDel="00054CE7" w:rsidRDefault="00FC1B28" w:rsidP="00FC5072">
            <w:pPr>
              <w:jc w:val="center"/>
              <w:rPr>
                <w:del w:id="945" w:author="Author"/>
                <w:b/>
                <w:szCs w:val="22"/>
              </w:rPr>
            </w:pPr>
            <w:del w:id="946" w:author="Author">
              <w:r w:rsidRPr="001B18EC" w:rsidDel="00054CE7">
                <w:rPr>
                  <w:b/>
                  <w:szCs w:val="22"/>
                </w:rPr>
                <w:delText>Dose</w:delText>
              </w:r>
            </w:del>
          </w:p>
        </w:tc>
        <w:tc>
          <w:tcPr>
            <w:tcW w:w="1890" w:type="dxa"/>
            <w:vAlign w:val="center"/>
          </w:tcPr>
          <w:p w14:paraId="2E031C82" w14:textId="3D8FA4ED" w:rsidR="00FC1B28" w:rsidRPr="001B18EC" w:rsidDel="00054CE7" w:rsidRDefault="00FC1B28" w:rsidP="00FC5072">
            <w:pPr>
              <w:jc w:val="center"/>
              <w:rPr>
                <w:del w:id="947" w:author="Author"/>
                <w:b/>
                <w:szCs w:val="22"/>
              </w:rPr>
            </w:pPr>
            <w:del w:id="948" w:author="Author">
              <w:r w:rsidRPr="001B18EC" w:rsidDel="00054CE7">
                <w:rPr>
                  <w:b/>
                  <w:bCs/>
                  <w:szCs w:val="22"/>
                </w:rPr>
                <w:delText>Infusion Duration</w:delText>
              </w:r>
            </w:del>
          </w:p>
        </w:tc>
        <w:tc>
          <w:tcPr>
            <w:tcW w:w="1620" w:type="dxa"/>
            <w:vAlign w:val="center"/>
          </w:tcPr>
          <w:p w14:paraId="486960C5" w14:textId="65474E8F" w:rsidR="00FC1B28" w:rsidRPr="001B18EC" w:rsidDel="00054CE7" w:rsidRDefault="00FC1B28" w:rsidP="00FC5072">
            <w:pPr>
              <w:jc w:val="center"/>
              <w:rPr>
                <w:del w:id="949" w:author="Author"/>
                <w:b/>
                <w:szCs w:val="22"/>
              </w:rPr>
            </w:pPr>
            <w:del w:id="950" w:author="Author">
              <w:r w:rsidRPr="001B18EC" w:rsidDel="00054CE7">
                <w:rPr>
                  <w:b/>
                  <w:bCs/>
                  <w:szCs w:val="22"/>
                </w:rPr>
                <w:delText>Infusion Rate</w:delText>
              </w:r>
            </w:del>
          </w:p>
        </w:tc>
        <w:tc>
          <w:tcPr>
            <w:tcW w:w="1440" w:type="dxa"/>
            <w:tcMar>
              <w:top w:w="0" w:type="dxa"/>
              <w:left w:w="108" w:type="dxa"/>
              <w:bottom w:w="0" w:type="dxa"/>
              <w:right w:w="108" w:type="dxa"/>
            </w:tcMar>
            <w:vAlign w:val="center"/>
            <w:hideMark/>
          </w:tcPr>
          <w:p w14:paraId="0DB25297" w14:textId="3F3D2502" w:rsidR="00FC1B28" w:rsidRPr="001B18EC" w:rsidDel="00054CE7" w:rsidRDefault="00FC1B28" w:rsidP="00FC5072">
            <w:pPr>
              <w:jc w:val="center"/>
              <w:rPr>
                <w:del w:id="951" w:author="Author"/>
                <w:rFonts w:eastAsia="Calibri"/>
                <w:b/>
                <w:szCs w:val="22"/>
              </w:rPr>
            </w:pPr>
            <w:del w:id="952" w:author="Author">
              <w:r w:rsidRPr="001B18EC" w:rsidDel="00054CE7">
                <w:rPr>
                  <w:b/>
                  <w:szCs w:val="22"/>
                </w:rPr>
                <w:delText>BSA (m</w:delText>
              </w:r>
              <w:r w:rsidRPr="001B18EC" w:rsidDel="00054CE7">
                <w:rPr>
                  <w:b/>
                  <w:szCs w:val="22"/>
                  <w:vertAlign w:val="superscript"/>
                </w:rPr>
                <w:delText>2</w:delText>
              </w:r>
              <w:r w:rsidRPr="001B18EC" w:rsidDel="00054CE7">
                <w:rPr>
                  <w:b/>
                  <w:szCs w:val="22"/>
                </w:rPr>
                <w:delText>)</w:delText>
              </w:r>
            </w:del>
          </w:p>
        </w:tc>
        <w:tc>
          <w:tcPr>
            <w:tcW w:w="2815" w:type="dxa"/>
            <w:tcMar>
              <w:top w:w="0" w:type="dxa"/>
              <w:left w:w="108" w:type="dxa"/>
              <w:bottom w:w="0" w:type="dxa"/>
              <w:right w:w="108" w:type="dxa"/>
            </w:tcMar>
            <w:vAlign w:val="center"/>
            <w:hideMark/>
          </w:tcPr>
          <w:p w14:paraId="0D172959" w14:textId="487EABBF" w:rsidR="00FC1B28" w:rsidRPr="001B18EC" w:rsidDel="00054CE7" w:rsidRDefault="00FC1B28" w:rsidP="00FC5072">
            <w:pPr>
              <w:jc w:val="center"/>
              <w:rPr>
                <w:del w:id="953" w:author="Author"/>
                <w:rFonts w:eastAsia="Calibri"/>
                <w:b/>
                <w:szCs w:val="22"/>
              </w:rPr>
            </w:pPr>
            <w:del w:id="954" w:author="Author">
              <w:r w:rsidRPr="001B18EC" w:rsidDel="00054CE7">
                <w:rPr>
                  <w:b/>
                  <w:szCs w:val="22"/>
                </w:rPr>
                <w:delText>Reconstituted BLINCYTO</w:delText>
              </w:r>
            </w:del>
          </w:p>
        </w:tc>
      </w:tr>
      <w:tr w:rsidR="00C16FD7" w:rsidRPr="001B18EC" w:rsidDel="00054CE7" w14:paraId="70B23112" w14:textId="2C11F631" w:rsidTr="004D1FA5">
        <w:trPr>
          <w:trHeight w:val="215"/>
          <w:jc w:val="center"/>
          <w:del w:id="955" w:author="Author"/>
        </w:trPr>
        <w:tc>
          <w:tcPr>
            <w:tcW w:w="1466" w:type="dxa"/>
            <w:vMerge w:val="restart"/>
            <w:vAlign w:val="center"/>
          </w:tcPr>
          <w:p w14:paraId="4B39EC8A" w14:textId="4A742027" w:rsidR="00C16FD7" w:rsidRPr="001B18EC" w:rsidDel="00054CE7" w:rsidRDefault="00C16FD7" w:rsidP="00FC5072">
            <w:pPr>
              <w:autoSpaceDE w:val="0"/>
              <w:autoSpaceDN w:val="0"/>
              <w:adjustRightInd w:val="0"/>
              <w:ind w:left="-1"/>
              <w:jc w:val="center"/>
              <w:rPr>
                <w:del w:id="956" w:author="Author"/>
                <w:color w:val="000000"/>
                <w:szCs w:val="22"/>
              </w:rPr>
            </w:pPr>
            <w:del w:id="957" w:author="Author">
              <w:r w:rsidRPr="001B18EC" w:rsidDel="00054CE7">
                <w:rPr>
                  <w:b/>
                  <w:bCs/>
                  <w:color w:val="000000"/>
                  <w:szCs w:val="22"/>
                </w:rPr>
                <w:delText>5 mcg/m</w:delText>
              </w:r>
              <w:r w:rsidRPr="001B18EC" w:rsidDel="00054CE7">
                <w:rPr>
                  <w:b/>
                  <w:bCs/>
                  <w:color w:val="000000"/>
                  <w:szCs w:val="22"/>
                  <w:vertAlign w:val="superscript"/>
                </w:rPr>
                <w:delText>2</w:delText>
              </w:r>
              <w:r w:rsidRPr="001B18EC" w:rsidDel="00054CE7">
                <w:rPr>
                  <w:b/>
                  <w:bCs/>
                  <w:color w:val="000000"/>
                  <w:szCs w:val="22"/>
                </w:rPr>
                <w:delText>/day</w:delText>
              </w:r>
            </w:del>
          </w:p>
        </w:tc>
        <w:tc>
          <w:tcPr>
            <w:tcW w:w="1890" w:type="dxa"/>
            <w:vMerge w:val="restart"/>
            <w:vAlign w:val="center"/>
          </w:tcPr>
          <w:p w14:paraId="08344912" w14:textId="4ABFE97D" w:rsidR="00C16FD7" w:rsidRPr="001B18EC" w:rsidDel="00054CE7" w:rsidRDefault="00C16FD7" w:rsidP="00FC5072">
            <w:pPr>
              <w:autoSpaceDE w:val="0"/>
              <w:autoSpaceDN w:val="0"/>
              <w:adjustRightInd w:val="0"/>
              <w:jc w:val="center"/>
              <w:rPr>
                <w:del w:id="958" w:author="Author"/>
                <w:color w:val="000000"/>
                <w:szCs w:val="22"/>
              </w:rPr>
            </w:pPr>
            <w:del w:id="959" w:author="Author">
              <w:r w:rsidRPr="001B18EC" w:rsidDel="00054CE7">
                <w:rPr>
                  <w:szCs w:val="22"/>
                </w:rPr>
                <w:delText>24 hours</w:delText>
              </w:r>
            </w:del>
          </w:p>
        </w:tc>
        <w:tc>
          <w:tcPr>
            <w:tcW w:w="1620" w:type="dxa"/>
            <w:vMerge w:val="restart"/>
            <w:vAlign w:val="center"/>
          </w:tcPr>
          <w:p w14:paraId="58E3F055" w14:textId="5E2F4619" w:rsidR="00C16FD7" w:rsidRPr="001B18EC" w:rsidDel="00054CE7" w:rsidRDefault="00C16FD7" w:rsidP="00FC5072">
            <w:pPr>
              <w:autoSpaceDE w:val="0"/>
              <w:autoSpaceDN w:val="0"/>
              <w:adjustRightInd w:val="0"/>
              <w:jc w:val="center"/>
              <w:rPr>
                <w:del w:id="960" w:author="Author"/>
                <w:color w:val="000000"/>
                <w:szCs w:val="22"/>
              </w:rPr>
            </w:pPr>
            <w:del w:id="961" w:author="Author">
              <w:r w:rsidRPr="001B18EC" w:rsidDel="00054CE7">
                <w:rPr>
                  <w:szCs w:val="22"/>
                </w:rPr>
                <w:delText>10 mL/hour</w:delText>
              </w:r>
            </w:del>
          </w:p>
        </w:tc>
        <w:tc>
          <w:tcPr>
            <w:tcW w:w="1440" w:type="dxa"/>
            <w:tcMar>
              <w:top w:w="0" w:type="dxa"/>
              <w:left w:w="108" w:type="dxa"/>
              <w:bottom w:w="0" w:type="dxa"/>
              <w:right w:w="108" w:type="dxa"/>
            </w:tcMar>
            <w:vAlign w:val="bottom"/>
            <w:hideMark/>
          </w:tcPr>
          <w:p w14:paraId="3B87E0F2" w14:textId="7E8FCF7E" w:rsidR="00C16FD7" w:rsidRPr="001B18EC" w:rsidDel="00054CE7" w:rsidRDefault="00C16FD7" w:rsidP="00FC5072">
            <w:pPr>
              <w:autoSpaceDE w:val="0"/>
              <w:autoSpaceDN w:val="0"/>
              <w:adjustRightInd w:val="0"/>
              <w:jc w:val="center"/>
              <w:rPr>
                <w:del w:id="962" w:author="Author"/>
                <w:szCs w:val="22"/>
              </w:rPr>
            </w:pPr>
            <w:del w:id="963" w:author="Author">
              <w:r w:rsidRPr="001B18EC" w:rsidDel="00054CE7">
                <w:rPr>
                  <w:color w:val="000000"/>
                  <w:szCs w:val="22"/>
                </w:rPr>
                <w:delText>1.5 – 1.59</w:delText>
              </w:r>
            </w:del>
          </w:p>
        </w:tc>
        <w:tc>
          <w:tcPr>
            <w:tcW w:w="2815" w:type="dxa"/>
            <w:tcMar>
              <w:top w:w="0" w:type="dxa"/>
              <w:left w:w="108" w:type="dxa"/>
              <w:bottom w:w="0" w:type="dxa"/>
              <w:right w:w="108" w:type="dxa"/>
            </w:tcMar>
            <w:vAlign w:val="center"/>
            <w:hideMark/>
          </w:tcPr>
          <w:p w14:paraId="66CD6540" w14:textId="6E180F5B" w:rsidR="00C16FD7" w:rsidRPr="001B18EC" w:rsidDel="00054CE7" w:rsidRDefault="00C16FD7" w:rsidP="00FC5072">
            <w:pPr>
              <w:autoSpaceDE w:val="0"/>
              <w:autoSpaceDN w:val="0"/>
              <w:adjustRightInd w:val="0"/>
              <w:jc w:val="center"/>
              <w:rPr>
                <w:del w:id="964" w:author="Author"/>
                <w:color w:val="000000"/>
                <w:szCs w:val="22"/>
              </w:rPr>
            </w:pPr>
            <w:del w:id="965" w:author="Author">
              <w:r w:rsidRPr="001B18EC" w:rsidDel="00054CE7">
                <w:rPr>
                  <w:color w:val="000000"/>
                  <w:szCs w:val="22"/>
                </w:rPr>
                <w:delText>0.7 mL</w:delText>
              </w:r>
            </w:del>
          </w:p>
        </w:tc>
      </w:tr>
      <w:tr w:rsidR="00C16FD7" w:rsidRPr="001B18EC" w:rsidDel="00054CE7" w14:paraId="2BA7EA11" w14:textId="65AA69F8" w:rsidTr="004D1FA5">
        <w:trPr>
          <w:jc w:val="center"/>
          <w:del w:id="966" w:author="Author"/>
        </w:trPr>
        <w:tc>
          <w:tcPr>
            <w:tcW w:w="1466" w:type="dxa"/>
            <w:vMerge/>
          </w:tcPr>
          <w:p w14:paraId="7F118429" w14:textId="481E9170" w:rsidR="00C16FD7" w:rsidRPr="001B18EC" w:rsidDel="00054CE7" w:rsidRDefault="00C16FD7" w:rsidP="00FC5072">
            <w:pPr>
              <w:autoSpaceDE w:val="0"/>
              <w:autoSpaceDN w:val="0"/>
              <w:adjustRightInd w:val="0"/>
              <w:ind w:left="1208"/>
              <w:jc w:val="center"/>
              <w:rPr>
                <w:del w:id="967" w:author="Author"/>
                <w:color w:val="000000"/>
                <w:szCs w:val="22"/>
              </w:rPr>
            </w:pPr>
          </w:p>
        </w:tc>
        <w:tc>
          <w:tcPr>
            <w:tcW w:w="1890" w:type="dxa"/>
            <w:vMerge/>
          </w:tcPr>
          <w:p w14:paraId="5E080637" w14:textId="57BE5525" w:rsidR="00C16FD7" w:rsidRPr="001B18EC" w:rsidDel="00054CE7" w:rsidRDefault="00C16FD7" w:rsidP="00FC5072">
            <w:pPr>
              <w:autoSpaceDE w:val="0"/>
              <w:autoSpaceDN w:val="0"/>
              <w:adjustRightInd w:val="0"/>
              <w:jc w:val="center"/>
              <w:rPr>
                <w:del w:id="968" w:author="Author"/>
                <w:color w:val="000000"/>
                <w:szCs w:val="22"/>
              </w:rPr>
            </w:pPr>
          </w:p>
        </w:tc>
        <w:tc>
          <w:tcPr>
            <w:tcW w:w="1620" w:type="dxa"/>
            <w:vMerge/>
          </w:tcPr>
          <w:p w14:paraId="74E3466A" w14:textId="3BD55604" w:rsidR="00C16FD7" w:rsidRPr="001B18EC" w:rsidDel="00054CE7" w:rsidRDefault="00C16FD7" w:rsidP="00FC5072">
            <w:pPr>
              <w:autoSpaceDE w:val="0"/>
              <w:autoSpaceDN w:val="0"/>
              <w:adjustRightInd w:val="0"/>
              <w:jc w:val="center"/>
              <w:rPr>
                <w:del w:id="969" w:author="Author"/>
                <w:color w:val="000000"/>
                <w:szCs w:val="22"/>
              </w:rPr>
            </w:pPr>
          </w:p>
        </w:tc>
        <w:tc>
          <w:tcPr>
            <w:tcW w:w="1440" w:type="dxa"/>
            <w:tcMar>
              <w:top w:w="0" w:type="dxa"/>
              <w:left w:w="108" w:type="dxa"/>
              <w:bottom w:w="0" w:type="dxa"/>
              <w:right w:w="108" w:type="dxa"/>
            </w:tcMar>
            <w:vAlign w:val="bottom"/>
            <w:hideMark/>
          </w:tcPr>
          <w:p w14:paraId="4E1159ED" w14:textId="12A6C073" w:rsidR="00C16FD7" w:rsidRPr="001B18EC" w:rsidDel="00054CE7" w:rsidRDefault="00C16FD7" w:rsidP="00FC5072">
            <w:pPr>
              <w:autoSpaceDE w:val="0"/>
              <w:autoSpaceDN w:val="0"/>
              <w:adjustRightInd w:val="0"/>
              <w:jc w:val="center"/>
              <w:rPr>
                <w:del w:id="970" w:author="Author"/>
                <w:szCs w:val="22"/>
              </w:rPr>
            </w:pPr>
            <w:del w:id="971" w:author="Author">
              <w:r w:rsidRPr="001B18EC" w:rsidDel="00054CE7">
                <w:rPr>
                  <w:color w:val="000000"/>
                  <w:szCs w:val="22"/>
                </w:rPr>
                <w:delText>1.4 – 1.49</w:delText>
              </w:r>
            </w:del>
          </w:p>
        </w:tc>
        <w:tc>
          <w:tcPr>
            <w:tcW w:w="2815" w:type="dxa"/>
            <w:tcMar>
              <w:top w:w="0" w:type="dxa"/>
              <w:left w:w="108" w:type="dxa"/>
              <w:bottom w:w="0" w:type="dxa"/>
              <w:right w:w="108" w:type="dxa"/>
            </w:tcMar>
            <w:vAlign w:val="center"/>
            <w:hideMark/>
          </w:tcPr>
          <w:p w14:paraId="0AB3B809" w14:textId="2231A598" w:rsidR="00C16FD7" w:rsidRPr="001B18EC" w:rsidDel="00054CE7" w:rsidRDefault="00C16FD7" w:rsidP="00FC5072">
            <w:pPr>
              <w:autoSpaceDE w:val="0"/>
              <w:autoSpaceDN w:val="0"/>
              <w:adjustRightInd w:val="0"/>
              <w:jc w:val="center"/>
              <w:rPr>
                <w:del w:id="972" w:author="Author"/>
                <w:color w:val="000000"/>
                <w:szCs w:val="22"/>
              </w:rPr>
            </w:pPr>
            <w:del w:id="973" w:author="Author">
              <w:r w:rsidRPr="001B18EC" w:rsidDel="00054CE7">
                <w:rPr>
                  <w:color w:val="000000"/>
                  <w:szCs w:val="22"/>
                </w:rPr>
                <w:delText>0.66 mL</w:delText>
              </w:r>
            </w:del>
          </w:p>
        </w:tc>
      </w:tr>
      <w:tr w:rsidR="00C16FD7" w:rsidRPr="001B18EC" w:rsidDel="00054CE7" w14:paraId="070FD9DE" w14:textId="64BE67C6" w:rsidTr="004D1FA5">
        <w:trPr>
          <w:jc w:val="center"/>
          <w:del w:id="974" w:author="Author"/>
        </w:trPr>
        <w:tc>
          <w:tcPr>
            <w:tcW w:w="1466" w:type="dxa"/>
            <w:vMerge/>
          </w:tcPr>
          <w:p w14:paraId="63CB5BE0" w14:textId="55B0404F" w:rsidR="00C16FD7" w:rsidRPr="001B18EC" w:rsidDel="00054CE7" w:rsidRDefault="00C16FD7" w:rsidP="00FC5072">
            <w:pPr>
              <w:autoSpaceDE w:val="0"/>
              <w:autoSpaceDN w:val="0"/>
              <w:adjustRightInd w:val="0"/>
              <w:ind w:left="1208"/>
              <w:jc w:val="center"/>
              <w:rPr>
                <w:del w:id="975" w:author="Author"/>
                <w:color w:val="000000"/>
                <w:szCs w:val="22"/>
              </w:rPr>
            </w:pPr>
          </w:p>
        </w:tc>
        <w:tc>
          <w:tcPr>
            <w:tcW w:w="1890" w:type="dxa"/>
            <w:vMerge/>
          </w:tcPr>
          <w:p w14:paraId="0B908814" w14:textId="65A00225" w:rsidR="00C16FD7" w:rsidRPr="001B18EC" w:rsidDel="00054CE7" w:rsidRDefault="00C16FD7" w:rsidP="00FC5072">
            <w:pPr>
              <w:autoSpaceDE w:val="0"/>
              <w:autoSpaceDN w:val="0"/>
              <w:adjustRightInd w:val="0"/>
              <w:jc w:val="center"/>
              <w:rPr>
                <w:del w:id="976" w:author="Author"/>
                <w:color w:val="000000"/>
                <w:szCs w:val="22"/>
              </w:rPr>
            </w:pPr>
          </w:p>
        </w:tc>
        <w:tc>
          <w:tcPr>
            <w:tcW w:w="1620" w:type="dxa"/>
            <w:vMerge/>
          </w:tcPr>
          <w:p w14:paraId="42C129BA" w14:textId="467F316A" w:rsidR="00C16FD7" w:rsidRPr="001B18EC" w:rsidDel="00054CE7" w:rsidRDefault="00C16FD7" w:rsidP="00FC5072">
            <w:pPr>
              <w:autoSpaceDE w:val="0"/>
              <w:autoSpaceDN w:val="0"/>
              <w:adjustRightInd w:val="0"/>
              <w:jc w:val="center"/>
              <w:rPr>
                <w:del w:id="977" w:author="Author"/>
                <w:color w:val="000000"/>
                <w:szCs w:val="22"/>
              </w:rPr>
            </w:pPr>
          </w:p>
        </w:tc>
        <w:tc>
          <w:tcPr>
            <w:tcW w:w="1440" w:type="dxa"/>
            <w:tcMar>
              <w:top w:w="0" w:type="dxa"/>
              <w:left w:w="108" w:type="dxa"/>
              <w:bottom w:w="0" w:type="dxa"/>
              <w:right w:w="108" w:type="dxa"/>
            </w:tcMar>
            <w:vAlign w:val="bottom"/>
            <w:hideMark/>
          </w:tcPr>
          <w:p w14:paraId="076AA2D5" w14:textId="07045DF3" w:rsidR="00C16FD7" w:rsidRPr="001B18EC" w:rsidDel="00054CE7" w:rsidRDefault="00C16FD7" w:rsidP="00FC5072">
            <w:pPr>
              <w:autoSpaceDE w:val="0"/>
              <w:autoSpaceDN w:val="0"/>
              <w:adjustRightInd w:val="0"/>
              <w:jc w:val="center"/>
              <w:rPr>
                <w:del w:id="978" w:author="Author"/>
                <w:szCs w:val="22"/>
              </w:rPr>
            </w:pPr>
            <w:del w:id="979" w:author="Author">
              <w:r w:rsidRPr="001B18EC" w:rsidDel="00054CE7">
                <w:rPr>
                  <w:color w:val="000000"/>
                  <w:szCs w:val="22"/>
                </w:rPr>
                <w:delText>1.3 – 1.39</w:delText>
              </w:r>
            </w:del>
          </w:p>
        </w:tc>
        <w:tc>
          <w:tcPr>
            <w:tcW w:w="2815" w:type="dxa"/>
            <w:tcMar>
              <w:top w:w="0" w:type="dxa"/>
              <w:left w:w="108" w:type="dxa"/>
              <w:bottom w:w="0" w:type="dxa"/>
              <w:right w:w="108" w:type="dxa"/>
            </w:tcMar>
            <w:vAlign w:val="center"/>
            <w:hideMark/>
          </w:tcPr>
          <w:p w14:paraId="20F58C30" w14:textId="4D94E913" w:rsidR="00C16FD7" w:rsidRPr="001B18EC" w:rsidDel="00054CE7" w:rsidRDefault="00C16FD7" w:rsidP="00FC5072">
            <w:pPr>
              <w:autoSpaceDE w:val="0"/>
              <w:autoSpaceDN w:val="0"/>
              <w:adjustRightInd w:val="0"/>
              <w:jc w:val="center"/>
              <w:rPr>
                <w:del w:id="980" w:author="Author"/>
                <w:color w:val="000000"/>
                <w:szCs w:val="22"/>
              </w:rPr>
            </w:pPr>
            <w:del w:id="981" w:author="Author">
              <w:r w:rsidRPr="001B18EC" w:rsidDel="00054CE7">
                <w:rPr>
                  <w:color w:val="000000"/>
                  <w:szCs w:val="22"/>
                </w:rPr>
                <w:delText>0.61 mL</w:delText>
              </w:r>
            </w:del>
          </w:p>
        </w:tc>
      </w:tr>
      <w:tr w:rsidR="00C16FD7" w:rsidRPr="001B18EC" w:rsidDel="00054CE7" w14:paraId="62F15C6C" w14:textId="49E93AB0" w:rsidTr="004D1FA5">
        <w:trPr>
          <w:jc w:val="center"/>
          <w:del w:id="982" w:author="Author"/>
        </w:trPr>
        <w:tc>
          <w:tcPr>
            <w:tcW w:w="1466" w:type="dxa"/>
            <w:vMerge/>
          </w:tcPr>
          <w:p w14:paraId="0625D79E" w14:textId="77A00A04" w:rsidR="00C16FD7" w:rsidRPr="001B18EC" w:rsidDel="00054CE7" w:rsidRDefault="00C16FD7" w:rsidP="00FC5072">
            <w:pPr>
              <w:autoSpaceDE w:val="0"/>
              <w:autoSpaceDN w:val="0"/>
              <w:adjustRightInd w:val="0"/>
              <w:ind w:left="1208"/>
              <w:jc w:val="center"/>
              <w:rPr>
                <w:del w:id="983" w:author="Author"/>
                <w:color w:val="000000"/>
                <w:szCs w:val="22"/>
              </w:rPr>
            </w:pPr>
          </w:p>
        </w:tc>
        <w:tc>
          <w:tcPr>
            <w:tcW w:w="1890" w:type="dxa"/>
            <w:vMerge/>
          </w:tcPr>
          <w:p w14:paraId="74CD8430" w14:textId="51AD3BA8" w:rsidR="00C16FD7" w:rsidRPr="001B18EC" w:rsidDel="00054CE7" w:rsidRDefault="00C16FD7" w:rsidP="00FC5072">
            <w:pPr>
              <w:autoSpaceDE w:val="0"/>
              <w:autoSpaceDN w:val="0"/>
              <w:adjustRightInd w:val="0"/>
              <w:jc w:val="center"/>
              <w:rPr>
                <w:del w:id="984" w:author="Author"/>
                <w:color w:val="000000"/>
                <w:szCs w:val="22"/>
              </w:rPr>
            </w:pPr>
          </w:p>
        </w:tc>
        <w:tc>
          <w:tcPr>
            <w:tcW w:w="1620" w:type="dxa"/>
            <w:vMerge/>
          </w:tcPr>
          <w:p w14:paraId="0B5523B2" w14:textId="7DD66DC6" w:rsidR="00C16FD7" w:rsidRPr="001B18EC" w:rsidDel="00054CE7" w:rsidRDefault="00C16FD7" w:rsidP="00FC5072">
            <w:pPr>
              <w:autoSpaceDE w:val="0"/>
              <w:autoSpaceDN w:val="0"/>
              <w:adjustRightInd w:val="0"/>
              <w:jc w:val="center"/>
              <w:rPr>
                <w:del w:id="985" w:author="Author"/>
                <w:color w:val="000000"/>
                <w:szCs w:val="22"/>
              </w:rPr>
            </w:pPr>
          </w:p>
        </w:tc>
        <w:tc>
          <w:tcPr>
            <w:tcW w:w="1440" w:type="dxa"/>
            <w:tcMar>
              <w:top w:w="0" w:type="dxa"/>
              <w:left w:w="108" w:type="dxa"/>
              <w:bottom w:w="0" w:type="dxa"/>
              <w:right w:w="108" w:type="dxa"/>
            </w:tcMar>
            <w:vAlign w:val="bottom"/>
            <w:hideMark/>
          </w:tcPr>
          <w:p w14:paraId="5C4719B0" w14:textId="3EE90FEC" w:rsidR="00C16FD7" w:rsidRPr="001B18EC" w:rsidDel="00054CE7" w:rsidRDefault="00C16FD7" w:rsidP="00FC5072">
            <w:pPr>
              <w:autoSpaceDE w:val="0"/>
              <w:autoSpaceDN w:val="0"/>
              <w:adjustRightInd w:val="0"/>
              <w:jc w:val="center"/>
              <w:rPr>
                <w:del w:id="986" w:author="Author"/>
                <w:szCs w:val="22"/>
              </w:rPr>
            </w:pPr>
            <w:del w:id="987" w:author="Author">
              <w:r w:rsidRPr="001B18EC" w:rsidDel="00054CE7">
                <w:rPr>
                  <w:color w:val="000000"/>
                  <w:szCs w:val="22"/>
                </w:rPr>
                <w:delText>1.2 – 1.29</w:delText>
              </w:r>
            </w:del>
          </w:p>
        </w:tc>
        <w:tc>
          <w:tcPr>
            <w:tcW w:w="2815" w:type="dxa"/>
            <w:tcMar>
              <w:top w:w="0" w:type="dxa"/>
              <w:left w:w="108" w:type="dxa"/>
              <w:bottom w:w="0" w:type="dxa"/>
              <w:right w:w="108" w:type="dxa"/>
            </w:tcMar>
            <w:vAlign w:val="center"/>
            <w:hideMark/>
          </w:tcPr>
          <w:p w14:paraId="2EB14D5B" w14:textId="0E14AACD" w:rsidR="00C16FD7" w:rsidRPr="001B18EC" w:rsidDel="00054CE7" w:rsidRDefault="00C16FD7" w:rsidP="00FC5072">
            <w:pPr>
              <w:autoSpaceDE w:val="0"/>
              <w:autoSpaceDN w:val="0"/>
              <w:adjustRightInd w:val="0"/>
              <w:jc w:val="center"/>
              <w:rPr>
                <w:del w:id="988" w:author="Author"/>
                <w:color w:val="000000"/>
                <w:szCs w:val="22"/>
              </w:rPr>
            </w:pPr>
            <w:del w:id="989" w:author="Author">
              <w:r w:rsidRPr="001B18EC" w:rsidDel="00054CE7">
                <w:rPr>
                  <w:color w:val="000000"/>
                  <w:szCs w:val="22"/>
                </w:rPr>
                <w:delText>0.56 mL</w:delText>
              </w:r>
            </w:del>
          </w:p>
        </w:tc>
      </w:tr>
      <w:tr w:rsidR="00C16FD7" w:rsidRPr="001B18EC" w:rsidDel="00054CE7" w14:paraId="16241711" w14:textId="3CA14BE1" w:rsidTr="004D1FA5">
        <w:trPr>
          <w:jc w:val="center"/>
          <w:del w:id="990" w:author="Author"/>
        </w:trPr>
        <w:tc>
          <w:tcPr>
            <w:tcW w:w="1466" w:type="dxa"/>
            <w:vMerge/>
          </w:tcPr>
          <w:p w14:paraId="60737632" w14:textId="137D3EF8" w:rsidR="00C16FD7" w:rsidRPr="001B18EC" w:rsidDel="00054CE7" w:rsidRDefault="00C16FD7" w:rsidP="00FC5072">
            <w:pPr>
              <w:autoSpaceDE w:val="0"/>
              <w:autoSpaceDN w:val="0"/>
              <w:adjustRightInd w:val="0"/>
              <w:ind w:left="1208"/>
              <w:jc w:val="center"/>
              <w:rPr>
                <w:del w:id="991" w:author="Author"/>
                <w:color w:val="000000"/>
                <w:szCs w:val="22"/>
              </w:rPr>
            </w:pPr>
          </w:p>
        </w:tc>
        <w:tc>
          <w:tcPr>
            <w:tcW w:w="1890" w:type="dxa"/>
            <w:vMerge/>
          </w:tcPr>
          <w:p w14:paraId="488A49A2" w14:textId="46E55914" w:rsidR="00C16FD7" w:rsidRPr="001B18EC" w:rsidDel="00054CE7" w:rsidRDefault="00C16FD7" w:rsidP="00FC5072">
            <w:pPr>
              <w:autoSpaceDE w:val="0"/>
              <w:autoSpaceDN w:val="0"/>
              <w:adjustRightInd w:val="0"/>
              <w:jc w:val="center"/>
              <w:rPr>
                <w:del w:id="992" w:author="Author"/>
                <w:color w:val="000000"/>
                <w:szCs w:val="22"/>
              </w:rPr>
            </w:pPr>
          </w:p>
        </w:tc>
        <w:tc>
          <w:tcPr>
            <w:tcW w:w="1620" w:type="dxa"/>
            <w:vMerge/>
          </w:tcPr>
          <w:p w14:paraId="7C37B426" w14:textId="67973BD0" w:rsidR="00C16FD7" w:rsidRPr="001B18EC" w:rsidDel="00054CE7" w:rsidRDefault="00C16FD7" w:rsidP="00FC5072">
            <w:pPr>
              <w:autoSpaceDE w:val="0"/>
              <w:autoSpaceDN w:val="0"/>
              <w:adjustRightInd w:val="0"/>
              <w:jc w:val="center"/>
              <w:rPr>
                <w:del w:id="993" w:author="Author"/>
                <w:color w:val="000000"/>
                <w:szCs w:val="22"/>
              </w:rPr>
            </w:pPr>
          </w:p>
        </w:tc>
        <w:tc>
          <w:tcPr>
            <w:tcW w:w="1440" w:type="dxa"/>
            <w:tcMar>
              <w:top w:w="0" w:type="dxa"/>
              <w:left w:w="108" w:type="dxa"/>
              <w:bottom w:w="0" w:type="dxa"/>
              <w:right w:w="108" w:type="dxa"/>
            </w:tcMar>
            <w:vAlign w:val="bottom"/>
            <w:hideMark/>
          </w:tcPr>
          <w:p w14:paraId="00071004" w14:textId="0A0C6111" w:rsidR="00C16FD7" w:rsidRPr="001B18EC" w:rsidDel="00054CE7" w:rsidRDefault="00C16FD7" w:rsidP="00FC5072">
            <w:pPr>
              <w:autoSpaceDE w:val="0"/>
              <w:autoSpaceDN w:val="0"/>
              <w:adjustRightInd w:val="0"/>
              <w:jc w:val="center"/>
              <w:rPr>
                <w:del w:id="994" w:author="Author"/>
                <w:szCs w:val="22"/>
              </w:rPr>
            </w:pPr>
            <w:del w:id="995" w:author="Author">
              <w:r w:rsidRPr="001B18EC" w:rsidDel="00054CE7">
                <w:rPr>
                  <w:color w:val="000000"/>
                  <w:szCs w:val="22"/>
                </w:rPr>
                <w:delText>1.1 – 1.19</w:delText>
              </w:r>
            </w:del>
          </w:p>
        </w:tc>
        <w:tc>
          <w:tcPr>
            <w:tcW w:w="2815" w:type="dxa"/>
            <w:tcMar>
              <w:top w:w="0" w:type="dxa"/>
              <w:left w:w="108" w:type="dxa"/>
              <w:bottom w:w="0" w:type="dxa"/>
              <w:right w:w="108" w:type="dxa"/>
            </w:tcMar>
            <w:vAlign w:val="center"/>
            <w:hideMark/>
          </w:tcPr>
          <w:p w14:paraId="29FE26D2" w14:textId="1C27C445" w:rsidR="00C16FD7" w:rsidRPr="001B18EC" w:rsidDel="00054CE7" w:rsidRDefault="00C16FD7" w:rsidP="00FC5072">
            <w:pPr>
              <w:autoSpaceDE w:val="0"/>
              <w:autoSpaceDN w:val="0"/>
              <w:adjustRightInd w:val="0"/>
              <w:jc w:val="center"/>
              <w:rPr>
                <w:del w:id="996" w:author="Author"/>
                <w:color w:val="000000"/>
                <w:szCs w:val="22"/>
              </w:rPr>
            </w:pPr>
            <w:del w:id="997" w:author="Author">
              <w:r w:rsidRPr="001B18EC" w:rsidDel="00054CE7">
                <w:rPr>
                  <w:color w:val="000000"/>
                  <w:szCs w:val="22"/>
                </w:rPr>
                <w:delText>0.52 mL</w:delText>
              </w:r>
            </w:del>
          </w:p>
        </w:tc>
      </w:tr>
      <w:tr w:rsidR="00C16FD7" w:rsidRPr="001B18EC" w:rsidDel="00054CE7" w14:paraId="60940305" w14:textId="4EDD701F" w:rsidTr="004D1FA5">
        <w:trPr>
          <w:jc w:val="center"/>
          <w:del w:id="998" w:author="Author"/>
        </w:trPr>
        <w:tc>
          <w:tcPr>
            <w:tcW w:w="1466" w:type="dxa"/>
            <w:vMerge/>
          </w:tcPr>
          <w:p w14:paraId="0195A0F3" w14:textId="12E8D527" w:rsidR="00C16FD7" w:rsidRPr="001B18EC" w:rsidDel="00054CE7" w:rsidRDefault="00C16FD7" w:rsidP="00FC5072">
            <w:pPr>
              <w:autoSpaceDE w:val="0"/>
              <w:autoSpaceDN w:val="0"/>
              <w:adjustRightInd w:val="0"/>
              <w:ind w:left="1208"/>
              <w:jc w:val="center"/>
              <w:rPr>
                <w:del w:id="999" w:author="Author"/>
                <w:color w:val="000000"/>
                <w:szCs w:val="22"/>
              </w:rPr>
            </w:pPr>
          </w:p>
        </w:tc>
        <w:tc>
          <w:tcPr>
            <w:tcW w:w="1890" w:type="dxa"/>
            <w:vMerge/>
          </w:tcPr>
          <w:p w14:paraId="644C3F79" w14:textId="0945E78D" w:rsidR="00C16FD7" w:rsidRPr="001B18EC" w:rsidDel="00054CE7" w:rsidRDefault="00C16FD7" w:rsidP="00FC5072">
            <w:pPr>
              <w:autoSpaceDE w:val="0"/>
              <w:autoSpaceDN w:val="0"/>
              <w:adjustRightInd w:val="0"/>
              <w:jc w:val="center"/>
              <w:rPr>
                <w:del w:id="1000" w:author="Author"/>
                <w:color w:val="000000"/>
                <w:szCs w:val="22"/>
              </w:rPr>
            </w:pPr>
          </w:p>
        </w:tc>
        <w:tc>
          <w:tcPr>
            <w:tcW w:w="1620" w:type="dxa"/>
            <w:vMerge/>
          </w:tcPr>
          <w:p w14:paraId="5C2C03CF" w14:textId="59D0D068" w:rsidR="00C16FD7" w:rsidRPr="001B18EC" w:rsidDel="00054CE7" w:rsidRDefault="00C16FD7" w:rsidP="00FC5072">
            <w:pPr>
              <w:autoSpaceDE w:val="0"/>
              <w:autoSpaceDN w:val="0"/>
              <w:adjustRightInd w:val="0"/>
              <w:jc w:val="center"/>
              <w:rPr>
                <w:del w:id="1001" w:author="Author"/>
                <w:color w:val="000000"/>
                <w:szCs w:val="22"/>
              </w:rPr>
            </w:pPr>
          </w:p>
        </w:tc>
        <w:tc>
          <w:tcPr>
            <w:tcW w:w="1440" w:type="dxa"/>
            <w:tcMar>
              <w:top w:w="0" w:type="dxa"/>
              <w:left w:w="108" w:type="dxa"/>
              <w:bottom w:w="0" w:type="dxa"/>
              <w:right w:w="108" w:type="dxa"/>
            </w:tcMar>
            <w:vAlign w:val="bottom"/>
            <w:hideMark/>
          </w:tcPr>
          <w:p w14:paraId="1F9B155C" w14:textId="0D25750A" w:rsidR="00C16FD7" w:rsidRPr="001B18EC" w:rsidDel="00054CE7" w:rsidRDefault="00C16FD7" w:rsidP="00FC5072">
            <w:pPr>
              <w:autoSpaceDE w:val="0"/>
              <w:autoSpaceDN w:val="0"/>
              <w:adjustRightInd w:val="0"/>
              <w:jc w:val="center"/>
              <w:rPr>
                <w:del w:id="1002" w:author="Author"/>
                <w:szCs w:val="22"/>
              </w:rPr>
            </w:pPr>
            <w:del w:id="1003" w:author="Author">
              <w:r w:rsidRPr="001B18EC" w:rsidDel="00054CE7">
                <w:rPr>
                  <w:color w:val="000000"/>
                  <w:szCs w:val="22"/>
                </w:rPr>
                <w:delText>1 – 1.09</w:delText>
              </w:r>
            </w:del>
          </w:p>
        </w:tc>
        <w:tc>
          <w:tcPr>
            <w:tcW w:w="2815" w:type="dxa"/>
            <w:tcMar>
              <w:top w:w="0" w:type="dxa"/>
              <w:left w:w="108" w:type="dxa"/>
              <w:bottom w:w="0" w:type="dxa"/>
              <w:right w:w="108" w:type="dxa"/>
            </w:tcMar>
            <w:vAlign w:val="center"/>
            <w:hideMark/>
          </w:tcPr>
          <w:p w14:paraId="1B8F3940" w14:textId="7107AF4F" w:rsidR="00C16FD7" w:rsidRPr="001B18EC" w:rsidDel="00054CE7" w:rsidRDefault="00C16FD7" w:rsidP="00FC5072">
            <w:pPr>
              <w:autoSpaceDE w:val="0"/>
              <w:autoSpaceDN w:val="0"/>
              <w:adjustRightInd w:val="0"/>
              <w:jc w:val="center"/>
              <w:rPr>
                <w:del w:id="1004" w:author="Author"/>
                <w:color w:val="000000"/>
                <w:szCs w:val="22"/>
              </w:rPr>
            </w:pPr>
            <w:del w:id="1005" w:author="Author">
              <w:r w:rsidRPr="001B18EC" w:rsidDel="00054CE7">
                <w:rPr>
                  <w:color w:val="000000"/>
                  <w:szCs w:val="22"/>
                </w:rPr>
                <w:delText>0.47 mL</w:delText>
              </w:r>
            </w:del>
          </w:p>
        </w:tc>
      </w:tr>
      <w:tr w:rsidR="00C16FD7" w:rsidRPr="001B18EC" w:rsidDel="00054CE7" w14:paraId="1541285C" w14:textId="4A95FF62" w:rsidTr="004D1FA5">
        <w:trPr>
          <w:jc w:val="center"/>
          <w:del w:id="1006" w:author="Author"/>
        </w:trPr>
        <w:tc>
          <w:tcPr>
            <w:tcW w:w="1466" w:type="dxa"/>
            <w:vMerge/>
          </w:tcPr>
          <w:p w14:paraId="2944CE8E" w14:textId="20232A02" w:rsidR="00C16FD7" w:rsidRPr="001B18EC" w:rsidDel="00054CE7" w:rsidRDefault="00C16FD7" w:rsidP="00FC5072">
            <w:pPr>
              <w:autoSpaceDE w:val="0"/>
              <w:autoSpaceDN w:val="0"/>
              <w:adjustRightInd w:val="0"/>
              <w:ind w:left="1208"/>
              <w:jc w:val="center"/>
              <w:rPr>
                <w:del w:id="1007" w:author="Author"/>
                <w:color w:val="000000"/>
                <w:szCs w:val="22"/>
              </w:rPr>
            </w:pPr>
          </w:p>
        </w:tc>
        <w:tc>
          <w:tcPr>
            <w:tcW w:w="1890" w:type="dxa"/>
            <w:vMerge/>
          </w:tcPr>
          <w:p w14:paraId="4FB4DB1A" w14:textId="000F52EA" w:rsidR="00C16FD7" w:rsidRPr="001B18EC" w:rsidDel="00054CE7" w:rsidRDefault="00C16FD7" w:rsidP="00FC5072">
            <w:pPr>
              <w:autoSpaceDE w:val="0"/>
              <w:autoSpaceDN w:val="0"/>
              <w:adjustRightInd w:val="0"/>
              <w:jc w:val="center"/>
              <w:rPr>
                <w:del w:id="1008" w:author="Author"/>
                <w:color w:val="000000"/>
                <w:szCs w:val="22"/>
              </w:rPr>
            </w:pPr>
          </w:p>
        </w:tc>
        <w:tc>
          <w:tcPr>
            <w:tcW w:w="1620" w:type="dxa"/>
            <w:vMerge/>
          </w:tcPr>
          <w:p w14:paraId="68465327" w14:textId="66EC99B9" w:rsidR="00C16FD7" w:rsidRPr="001B18EC" w:rsidDel="00054CE7" w:rsidRDefault="00C16FD7" w:rsidP="00FC5072">
            <w:pPr>
              <w:autoSpaceDE w:val="0"/>
              <w:autoSpaceDN w:val="0"/>
              <w:adjustRightInd w:val="0"/>
              <w:jc w:val="center"/>
              <w:rPr>
                <w:del w:id="1009" w:author="Author"/>
                <w:color w:val="000000"/>
                <w:szCs w:val="22"/>
              </w:rPr>
            </w:pPr>
          </w:p>
        </w:tc>
        <w:tc>
          <w:tcPr>
            <w:tcW w:w="1440" w:type="dxa"/>
            <w:tcMar>
              <w:top w:w="0" w:type="dxa"/>
              <w:left w:w="108" w:type="dxa"/>
              <w:bottom w:w="0" w:type="dxa"/>
              <w:right w:w="108" w:type="dxa"/>
            </w:tcMar>
            <w:vAlign w:val="bottom"/>
            <w:hideMark/>
          </w:tcPr>
          <w:p w14:paraId="6CF0EFC8" w14:textId="22881179" w:rsidR="00C16FD7" w:rsidRPr="001B18EC" w:rsidDel="00054CE7" w:rsidRDefault="00C16FD7" w:rsidP="00FC5072">
            <w:pPr>
              <w:autoSpaceDE w:val="0"/>
              <w:autoSpaceDN w:val="0"/>
              <w:adjustRightInd w:val="0"/>
              <w:jc w:val="center"/>
              <w:rPr>
                <w:del w:id="1010" w:author="Author"/>
                <w:szCs w:val="22"/>
              </w:rPr>
            </w:pPr>
            <w:del w:id="1011" w:author="Author">
              <w:r w:rsidRPr="001B18EC" w:rsidDel="00054CE7">
                <w:rPr>
                  <w:color w:val="000000"/>
                  <w:szCs w:val="22"/>
                </w:rPr>
                <w:delText>0.9 – 0.99</w:delText>
              </w:r>
            </w:del>
          </w:p>
        </w:tc>
        <w:tc>
          <w:tcPr>
            <w:tcW w:w="2815" w:type="dxa"/>
            <w:tcMar>
              <w:top w:w="0" w:type="dxa"/>
              <w:left w:w="108" w:type="dxa"/>
              <w:bottom w:w="0" w:type="dxa"/>
              <w:right w:w="108" w:type="dxa"/>
            </w:tcMar>
            <w:vAlign w:val="center"/>
            <w:hideMark/>
          </w:tcPr>
          <w:p w14:paraId="722BCC15" w14:textId="59130AE6" w:rsidR="00C16FD7" w:rsidRPr="001B18EC" w:rsidDel="00054CE7" w:rsidRDefault="00C16FD7" w:rsidP="00FC5072">
            <w:pPr>
              <w:autoSpaceDE w:val="0"/>
              <w:autoSpaceDN w:val="0"/>
              <w:adjustRightInd w:val="0"/>
              <w:jc w:val="center"/>
              <w:rPr>
                <w:del w:id="1012" w:author="Author"/>
                <w:color w:val="000000"/>
                <w:szCs w:val="22"/>
              </w:rPr>
            </w:pPr>
            <w:del w:id="1013" w:author="Author">
              <w:r w:rsidRPr="001B18EC" w:rsidDel="00054CE7">
                <w:rPr>
                  <w:color w:val="000000"/>
                  <w:szCs w:val="22"/>
                </w:rPr>
                <w:delText>0.43 mL</w:delText>
              </w:r>
            </w:del>
          </w:p>
        </w:tc>
      </w:tr>
      <w:tr w:rsidR="00C16FD7" w:rsidRPr="001B18EC" w:rsidDel="00054CE7" w14:paraId="0BC834D9" w14:textId="0E463AC3" w:rsidTr="004D1FA5">
        <w:trPr>
          <w:jc w:val="center"/>
          <w:del w:id="1014" w:author="Author"/>
        </w:trPr>
        <w:tc>
          <w:tcPr>
            <w:tcW w:w="1466" w:type="dxa"/>
            <w:vMerge/>
          </w:tcPr>
          <w:p w14:paraId="7FB60618" w14:textId="777326AB" w:rsidR="00C16FD7" w:rsidRPr="001B18EC" w:rsidDel="00054CE7" w:rsidRDefault="00C16FD7" w:rsidP="00FC5072">
            <w:pPr>
              <w:autoSpaceDE w:val="0"/>
              <w:autoSpaceDN w:val="0"/>
              <w:adjustRightInd w:val="0"/>
              <w:ind w:left="1208"/>
              <w:jc w:val="center"/>
              <w:rPr>
                <w:del w:id="1015" w:author="Author"/>
                <w:color w:val="000000"/>
                <w:szCs w:val="22"/>
              </w:rPr>
            </w:pPr>
          </w:p>
        </w:tc>
        <w:tc>
          <w:tcPr>
            <w:tcW w:w="1890" w:type="dxa"/>
            <w:vMerge/>
          </w:tcPr>
          <w:p w14:paraId="0514BB29" w14:textId="179F66AF" w:rsidR="00C16FD7" w:rsidRPr="001B18EC" w:rsidDel="00054CE7" w:rsidRDefault="00C16FD7" w:rsidP="00FC5072">
            <w:pPr>
              <w:autoSpaceDE w:val="0"/>
              <w:autoSpaceDN w:val="0"/>
              <w:adjustRightInd w:val="0"/>
              <w:jc w:val="center"/>
              <w:rPr>
                <w:del w:id="1016" w:author="Author"/>
                <w:color w:val="000000"/>
                <w:szCs w:val="22"/>
              </w:rPr>
            </w:pPr>
          </w:p>
        </w:tc>
        <w:tc>
          <w:tcPr>
            <w:tcW w:w="1620" w:type="dxa"/>
            <w:vMerge/>
          </w:tcPr>
          <w:p w14:paraId="075CD1DD" w14:textId="59330517" w:rsidR="00C16FD7" w:rsidRPr="001B18EC" w:rsidDel="00054CE7" w:rsidRDefault="00C16FD7" w:rsidP="00FC5072">
            <w:pPr>
              <w:autoSpaceDE w:val="0"/>
              <w:autoSpaceDN w:val="0"/>
              <w:adjustRightInd w:val="0"/>
              <w:jc w:val="center"/>
              <w:rPr>
                <w:del w:id="1017" w:author="Author"/>
                <w:color w:val="000000"/>
                <w:szCs w:val="22"/>
              </w:rPr>
            </w:pPr>
          </w:p>
        </w:tc>
        <w:tc>
          <w:tcPr>
            <w:tcW w:w="1440" w:type="dxa"/>
            <w:tcMar>
              <w:top w:w="0" w:type="dxa"/>
              <w:left w:w="108" w:type="dxa"/>
              <w:bottom w:w="0" w:type="dxa"/>
              <w:right w:w="108" w:type="dxa"/>
            </w:tcMar>
            <w:vAlign w:val="bottom"/>
            <w:hideMark/>
          </w:tcPr>
          <w:p w14:paraId="0EEBC715" w14:textId="4AC2B06E" w:rsidR="00C16FD7" w:rsidRPr="001B18EC" w:rsidDel="00054CE7" w:rsidRDefault="00C16FD7" w:rsidP="00FC5072">
            <w:pPr>
              <w:autoSpaceDE w:val="0"/>
              <w:autoSpaceDN w:val="0"/>
              <w:adjustRightInd w:val="0"/>
              <w:jc w:val="center"/>
              <w:rPr>
                <w:del w:id="1018" w:author="Author"/>
                <w:szCs w:val="22"/>
              </w:rPr>
            </w:pPr>
            <w:del w:id="1019" w:author="Author">
              <w:r w:rsidRPr="001B18EC" w:rsidDel="00054CE7">
                <w:rPr>
                  <w:color w:val="000000"/>
                  <w:szCs w:val="22"/>
                </w:rPr>
                <w:delText>0.8 – 0.89</w:delText>
              </w:r>
            </w:del>
          </w:p>
        </w:tc>
        <w:tc>
          <w:tcPr>
            <w:tcW w:w="2815" w:type="dxa"/>
            <w:tcMar>
              <w:top w:w="0" w:type="dxa"/>
              <w:left w:w="108" w:type="dxa"/>
              <w:bottom w:w="0" w:type="dxa"/>
              <w:right w:w="108" w:type="dxa"/>
            </w:tcMar>
            <w:vAlign w:val="center"/>
            <w:hideMark/>
          </w:tcPr>
          <w:p w14:paraId="06412229" w14:textId="29F74607" w:rsidR="00C16FD7" w:rsidRPr="001B18EC" w:rsidDel="00054CE7" w:rsidRDefault="00C16FD7" w:rsidP="00FC5072">
            <w:pPr>
              <w:autoSpaceDE w:val="0"/>
              <w:autoSpaceDN w:val="0"/>
              <w:adjustRightInd w:val="0"/>
              <w:jc w:val="center"/>
              <w:rPr>
                <w:del w:id="1020" w:author="Author"/>
                <w:color w:val="000000"/>
                <w:szCs w:val="22"/>
              </w:rPr>
            </w:pPr>
            <w:del w:id="1021" w:author="Author">
              <w:r w:rsidRPr="001B18EC" w:rsidDel="00054CE7">
                <w:rPr>
                  <w:color w:val="000000"/>
                  <w:szCs w:val="22"/>
                </w:rPr>
                <w:delText>0.38 mL</w:delText>
              </w:r>
            </w:del>
          </w:p>
        </w:tc>
      </w:tr>
      <w:tr w:rsidR="00C16FD7" w:rsidRPr="001B18EC" w:rsidDel="00054CE7" w14:paraId="3854E89F" w14:textId="55CE53BE" w:rsidTr="004D1FA5">
        <w:trPr>
          <w:jc w:val="center"/>
          <w:del w:id="1022" w:author="Author"/>
        </w:trPr>
        <w:tc>
          <w:tcPr>
            <w:tcW w:w="1466" w:type="dxa"/>
            <w:vMerge/>
          </w:tcPr>
          <w:p w14:paraId="1AA013EB" w14:textId="3748F181" w:rsidR="00C16FD7" w:rsidRPr="001B18EC" w:rsidDel="00054CE7" w:rsidRDefault="00C16FD7" w:rsidP="00FC5072">
            <w:pPr>
              <w:autoSpaceDE w:val="0"/>
              <w:autoSpaceDN w:val="0"/>
              <w:adjustRightInd w:val="0"/>
              <w:ind w:left="1208"/>
              <w:jc w:val="center"/>
              <w:rPr>
                <w:del w:id="1023" w:author="Author"/>
                <w:color w:val="000000"/>
                <w:szCs w:val="22"/>
              </w:rPr>
            </w:pPr>
          </w:p>
        </w:tc>
        <w:tc>
          <w:tcPr>
            <w:tcW w:w="1890" w:type="dxa"/>
            <w:vMerge/>
          </w:tcPr>
          <w:p w14:paraId="0A28E2DC" w14:textId="0465B137" w:rsidR="00C16FD7" w:rsidRPr="001B18EC" w:rsidDel="00054CE7" w:rsidRDefault="00C16FD7" w:rsidP="00FC5072">
            <w:pPr>
              <w:autoSpaceDE w:val="0"/>
              <w:autoSpaceDN w:val="0"/>
              <w:adjustRightInd w:val="0"/>
              <w:jc w:val="center"/>
              <w:rPr>
                <w:del w:id="1024" w:author="Author"/>
                <w:color w:val="000000"/>
                <w:szCs w:val="22"/>
              </w:rPr>
            </w:pPr>
          </w:p>
        </w:tc>
        <w:tc>
          <w:tcPr>
            <w:tcW w:w="1620" w:type="dxa"/>
            <w:vMerge/>
          </w:tcPr>
          <w:p w14:paraId="5D93C625" w14:textId="4C4C4C2B" w:rsidR="00C16FD7" w:rsidRPr="001B18EC" w:rsidDel="00054CE7" w:rsidRDefault="00C16FD7" w:rsidP="00FC5072">
            <w:pPr>
              <w:autoSpaceDE w:val="0"/>
              <w:autoSpaceDN w:val="0"/>
              <w:adjustRightInd w:val="0"/>
              <w:jc w:val="center"/>
              <w:rPr>
                <w:del w:id="1025" w:author="Author"/>
                <w:color w:val="000000"/>
                <w:szCs w:val="22"/>
              </w:rPr>
            </w:pPr>
          </w:p>
        </w:tc>
        <w:tc>
          <w:tcPr>
            <w:tcW w:w="1440" w:type="dxa"/>
            <w:tcMar>
              <w:top w:w="0" w:type="dxa"/>
              <w:left w:w="108" w:type="dxa"/>
              <w:bottom w:w="0" w:type="dxa"/>
              <w:right w:w="108" w:type="dxa"/>
            </w:tcMar>
            <w:vAlign w:val="bottom"/>
            <w:hideMark/>
          </w:tcPr>
          <w:p w14:paraId="09256A70" w14:textId="3E6EA9BB" w:rsidR="00C16FD7" w:rsidRPr="001B18EC" w:rsidDel="00054CE7" w:rsidRDefault="00C16FD7" w:rsidP="00FC5072">
            <w:pPr>
              <w:autoSpaceDE w:val="0"/>
              <w:autoSpaceDN w:val="0"/>
              <w:adjustRightInd w:val="0"/>
              <w:jc w:val="center"/>
              <w:rPr>
                <w:del w:id="1026" w:author="Author"/>
                <w:szCs w:val="22"/>
              </w:rPr>
            </w:pPr>
            <w:del w:id="1027" w:author="Author">
              <w:r w:rsidRPr="001B18EC" w:rsidDel="00054CE7">
                <w:rPr>
                  <w:color w:val="000000"/>
                  <w:szCs w:val="22"/>
                </w:rPr>
                <w:delText>0.7 – 0.79</w:delText>
              </w:r>
            </w:del>
          </w:p>
        </w:tc>
        <w:tc>
          <w:tcPr>
            <w:tcW w:w="2815" w:type="dxa"/>
            <w:tcMar>
              <w:top w:w="0" w:type="dxa"/>
              <w:left w:w="108" w:type="dxa"/>
              <w:bottom w:w="0" w:type="dxa"/>
              <w:right w:w="108" w:type="dxa"/>
            </w:tcMar>
            <w:vAlign w:val="center"/>
            <w:hideMark/>
          </w:tcPr>
          <w:p w14:paraId="7B70FADD" w14:textId="367230FE" w:rsidR="00C16FD7" w:rsidRPr="001B18EC" w:rsidDel="00054CE7" w:rsidRDefault="00C16FD7" w:rsidP="00FC5072">
            <w:pPr>
              <w:autoSpaceDE w:val="0"/>
              <w:autoSpaceDN w:val="0"/>
              <w:adjustRightInd w:val="0"/>
              <w:jc w:val="center"/>
              <w:rPr>
                <w:del w:id="1028" w:author="Author"/>
                <w:color w:val="000000"/>
                <w:szCs w:val="22"/>
              </w:rPr>
            </w:pPr>
            <w:del w:id="1029" w:author="Author">
              <w:r w:rsidRPr="001B18EC" w:rsidDel="00054CE7">
                <w:rPr>
                  <w:color w:val="000000"/>
                  <w:szCs w:val="22"/>
                </w:rPr>
                <w:delText>0.33 mL</w:delText>
              </w:r>
            </w:del>
          </w:p>
        </w:tc>
      </w:tr>
      <w:tr w:rsidR="00C16FD7" w:rsidRPr="001B18EC" w:rsidDel="00054CE7" w14:paraId="51BECA0C" w14:textId="58F81A52" w:rsidTr="004D1FA5">
        <w:trPr>
          <w:jc w:val="center"/>
          <w:del w:id="1030" w:author="Author"/>
        </w:trPr>
        <w:tc>
          <w:tcPr>
            <w:tcW w:w="1466" w:type="dxa"/>
            <w:vMerge/>
          </w:tcPr>
          <w:p w14:paraId="2C6CEAD0" w14:textId="676F8733" w:rsidR="00C16FD7" w:rsidRPr="001B18EC" w:rsidDel="00054CE7" w:rsidRDefault="00C16FD7" w:rsidP="00FC5072">
            <w:pPr>
              <w:autoSpaceDE w:val="0"/>
              <w:autoSpaceDN w:val="0"/>
              <w:adjustRightInd w:val="0"/>
              <w:ind w:left="1208"/>
              <w:jc w:val="center"/>
              <w:rPr>
                <w:del w:id="1031" w:author="Author"/>
                <w:color w:val="000000"/>
                <w:szCs w:val="22"/>
              </w:rPr>
            </w:pPr>
          </w:p>
        </w:tc>
        <w:tc>
          <w:tcPr>
            <w:tcW w:w="1890" w:type="dxa"/>
            <w:vMerge/>
          </w:tcPr>
          <w:p w14:paraId="6978F93D" w14:textId="3CA28DF0" w:rsidR="00C16FD7" w:rsidRPr="001B18EC" w:rsidDel="00054CE7" w:rsidRDefault="00C16FD7" w:rsidP="00FC5072">
            <w:pPr>
              <w:autoSpaceDE w:val="0"/>
              <w:autoSpaceDN w:val="0"/>
              <w:adjustRightInd w:val="0"/>
              <w:jc w:val="center"/>
              <w:rPr>
                <w:del w:id="1032" w:author="Author"/>
                <w:color w:val="000000"/>
                <w:szCs w:val="22"/>
              </w:rPr>
            </w:pPr>
          </w:p>
        </w:tc>
        <w:tc>
          <w:tcPr>
            <w:tcW w:w="1620" w:type="dxa"/>
            <w:vMerge/>
          </w:tcPr>
          <w:p w14:paraId="60FE8488" w14:textId="432C04EE" w:rsidR="00C16FD7" w:rsidRPr="001B18EC" w:rsidDel="00054CE7" w:rsidRDefault="00C16FD7" w:rsidP="00FC5072">
            <w:pPr>
              <w:autoSpaceDE w:val="0"/>
              <w:autoSpaceDN w:val="0"/>
              <w:adjustRightInd w:val="0"/>
              <w:jc w:val="center"/>
              <w:rPr>
                <w:del w:id="1033" w:author="Author"/>
                <w:color w:val="000000"/>
                <w:szCs w:val="22"/>
              </w:rPr>
            </w:pPr>
          </w:p>
        </w:tc>
        <w:tc>
          <w:tcPr>
            <w:tcW w:w="1440" w:type="dxa"/>
            <w:tcMar>
              <w:top w:w="0" w:type="dxa"/>
              <w:left w:w="108" w:type="dxa"/>
              <w:bottom w:w="0" w:type="dxa"/>
              <w:right w:w="108" w:type="dxa"/>
            </w:tcMar>
            <w:vAlign w:val="bottom"/>
            <w:hideMark/>
          </w:tcPr>
          <w:p w14:paraId="1F2F3A69" w14:textId="6A5476CD" w:rsidR="00C16FD7" w:rsidRPr="001B18EC" w:rsidDel="00054CE7" w:rsidRDefault="00C16FD7" w:rsidP="00FC5072">
            <w:pPr>
              <w:autoSpaceDE w:val="0"/>
              <w:autoSpaceDN w:val="0"/>
              <w:adjustRightInd w:val="0"/>
              <w:jc w:val="center"/>
              <w:rPr>
                <w:del w:id="1034" w:author="Author"/>
                <w:szCs w:val="22"/>
              </w:rPr>
            </w:pPr>
            <w:del w:id="1035" w:author="Author">
              <w:r w:rsidRPr="001B18EC" w:rsidDel="00054CE7">
                <w:rPr>
                  <w:color w:val="000000"/>
                  <w:szCs w:val="22"/>
                </w:rPr>
                <w:delText>0.6 – 0.69</w:delText>
              </w:r>
            </w:del>
          </w:p>
        </w:tc>
        <w:tc>
          <w:tcPr>
            <w:tcW w:w="2815" w:type="dxa"/>
            <w:tcMar>
              <w:top w:w="0" w:type="dxa"/>
              <w:left w:w="108" w:type="dxa"/>
              <w:bottom w:w="0" w:type="dxa"/>
              <w:right w:w="108" w:type="dxa"/>
            </w:tcMar>
            <w:vAlign w:val="center"/>
            <w:hideMark/>
          </w:tcPr>
          <w:p w14:paraId="71E0A249" w14:textId="455E97F3" w:rsidR="00C16FD7" w:rsidRPr="001B18EC" w:rsidDel="00054CE7" w:rsidRDefault="00C16FD7" w:rsidP="00FC5072">
            <w:pPr>
              <w:autoSpaceDE w:val="0"/>
              <w:autoSpaceDN w:val="0"/>
              <w:adjustRightInd w:val="0"/>
              <w:jc w:val="center"/>
              <w:rPr>
                <w:del w:id="1036" w:author="Author"/>
                <w:color w:val="000000"/>
                <w:szCs w:val="22"/>
              </w:rPr>
            </w:pPr>
            <w:del w:id="1037" w:author="Author">
              <w:r w:rsidRPr="001B18EC" w:rsidDel="00054CE7">
                <w:rPr>
                  <w:color w:val="000000"/>
                  <w:szCs w:val="22"/>
                </w:rPr>
                <w:delText>0.29 mL</w:delText>
              </w:r>
            </w:del>
          </w:p>
        </w:tc>
      </w:tr>
      <w:tr w:rsidR="00C16FD7" w:rsidRPr="001B18EC" w:rsidDel="00054CE7" w14:paraId="2759E8D0" w14:textId="50F9C1CA" w:rsidTr="004D1FA5">
        <w:trPr>
          <w:jc w:val="center"/>
          <w:del w:id="1038" w:author="Author"/>
        </w:trPr>
        <w:tc>
          <w:tcPr>
            <w:tcW w:w="1466" w:type="dxa"/>
            <w:vMerge/>
          </w:tcPr>
          <w:p w14:paraId="1F5A0E32" w14:textId="41169BD9" w:rsidR="00C16FD7" w:rsidRPr="001B18EC" w:rsidDel="00054CE7" w:rsidRDefault="00C16FD7" w:rsidP="00FC5072">
            <w:pPr>
              <w:autoSpaceDE w:val="0"/>
              <w:autoSpaceDN w:val="0"/>
              <w:adjustRightInd w:val="0"/>
              <w:ind w:left="1208"/>
              <w:jc w:val="center"/>
              <w:rPr>
                <w:del w:id="1039" w:author="Author"/>
                <w:color w:val="000000"/>
                <w:szCs w:val="22"/>
              </w:rPr>
            </w:pPr>
          </w:p>
        </w:tc>
        <w:tc>
          <w:tcPr>
            <w:tcW w:w="1890" w:type="dxa"/>
            <w:vMerge/>
          </w:tcPr>
          <w:p w14:paraId="5CDF53DA" w14:textId="1B65A86E" w:rsidR="00C16FD7" w:rsidRPr="001B18EC" w:rsidDel="00054CE7" w:rsidRDefault="00C16FD7" w:rsidP="00FC5072">
            <w:pPr>
              <w:autoSpaceDE w:val="0"/>
              <w:autoSpaceDN w:val="0"/>
              <w:adjustRightInd w:val="0"/>
              <w:jc w:val="center"/>
              <w:rPr>
                <w:del w:id="1040" w:author="Author"/>
                <w:color w:val="000000"/>
                <w:szCs w:val="22"/>
              </w:rPr>
            </w:pPr>
          </w:p>
        </w:tc>
        <w:tc>
          <w:tcPr>
            <w:tcW w:w="1620" w:type="dxa"/>
            <w:vMerge/>
          </w:tcPr>
          <w:p w14:paraId="7EA0BB2B" w14:textId="25FB3A36" w:rsidR="00C16FD7" w:rsidRPr="001B18EC" w:rsidDel="00054CE7" w:rsidRDefault="00C16FD7" w:rsidP="00FC5072">
            <w:pPr>
              <w:autoSpaceDE w:val="0"/>
              <w:autoSpaceDN w:val="0"/>
              <w:adjustRightInd w:val="0"/>
              <w:jc w:val="center"/>
              <w:rPr>
                <w:del w:id="1041" w:author="Author"/>
                <w:color w:val="000000"/>
                <w:szCs w:val="22"/>
              </w:rPr>
            </w:pPr>
          </w:p>
        </w:tc>
        <w:tc>
          <w:tcPr>
            <w:tcW w:w="1440" w:type="dxa"/>
            <w:tcMar>
              <w:top w:w="0" w:type="dxa"/>
              <w:left w:w="108" w:type="dxa"/>
              <w:bottom w:w="0" w:type="dxa"/>
              <w:right w:w="108" w:type="dxa"/>
            </w:tcMar>
            <w:vAlign w:val="bottom"/>
            <w:hideMark/>
          </w:tcPr>
          <w:p w14:paraId="77394CD1" w14:textId="1CBE11C5" w:rsidR="00C16FD7" w:rsidRPr="001B18EC" w:rsidDel="00054CE7" w:rsidRDefault="00C16FD7" w:rsidP="00FC5072">
            <w:pPr>
              <w:autoSpaceDE w:val="0"/>
              <w:autoSpaceDN w:val="0"/>
              <w:adjustRightInd w:val="0"/>
              <w:jc w:val="center"/>
              <w:rPr>
                <w:del w:id="1042" w:author="Author"/>
                <w:szCs w:val="22"/>
              </w:rPr>
            </w:pPr>
            <w:del w:id="1043" w:author="Author">
              <w:r w:rsidRPr="001B18EC" w:rsidDel="00054CE7">
                <w:rPr>
                  <w:color w:val="000000"/>
                  <w:szCs w:val="22"/>
                </w:rPr>
                <w:delText>0.5 – 0.59</w:delText>
              </w:r>
            </w:del>
          </w:p>
        </w:tc>
        <w:tc>
          <w:tcPr>
            <w:tcW w:w="2815" w:type="dxa"/>
            <w:tcMar>
              <w:top w:w="0" w:type="dxa"/>
              <w:left w:w="108" w:type="dxa"/>
              <w:bottom w:w="0" w:type="dxa"/>
              <w:right w:w="108" w:type="dxa"/>
            </w:tcMar>
            <w:vAlign w:val="center"/>
            <w:hideMark/>
          </w:tcPr>
          <w:p w14:paraId="6C44D2DA" w14:textId="42BC684A" w:rsidR="00C16FD7" w:rsidRPr="001B18EC" w:rsidDel="00054CE7" w:rsidRDefault="00C16FD7" w:rsidP="00FC5072">
            <w:pPr>
              <w:autoSpaceDE w:val="0"/>
              <w:autoSpaceDN w:val="0"/>
              <w:adjustRightInd w:val="0"/>
              <w:jc w:val="center"/>
              <w:rPr>
                <w:del w:id="1044" w:author="Author"/>
                <w:color w:val="000000"/>
                <w:szCs w:val="22"/>
              </w:rPr>
            </w:pPr>
            <w:del w:id="1045" w:author="Author">
              <w:r w:rsidRPr="001B18EC" w:rsidDel="00054CE7">
                <w:rPr>
                  <w:color w:val="000000"/>
                  <w:szCs w:val="22"/>
                </w:rPr>
                <w:delText>0.24 mL</w:delText>
              </w:r>
            </w:del>
          </w:p>
        </w:tc>
      </w:tr>
      <w:tr w:rsidR="00C16FD7" w:rsidRPr="001B18EC" w:rsidDel="00054CE7" w14:paraId="63C5082A" w14:textId="0656276E" w:rsidTr="004D1FA5">
        <w:trPr>
          <w:trHeight w:val="98"/>
          <w:jc w:val="center"/>
          <w:del w:id="1046" w:author="Author"/>
        </w:trPr>
        <w:tc>
          <w:tcPr>
            <w:tcW w:w="1466" w:type="dxa"/>
            <w:vMerge/>
          </w:tcPr>
          <w:p w14:paraId="3F453187" w14:textId="188C333C" w:rsidR="00C16FD7" w:rsidRPr="001B18EC" w:rsidDel="00054CE7" w:rsidRDefault="00C16FD7" w:rsidP="00FC5072">
            <w:pPr>
              <w:autoSpaceDE w:val="0"/>
              <w:autoSpaceDN w:val="0"/>
              <w:adjustRightInd w:val="0"/>
              <w:ind w:left="1208"/>
              <w:jc w:val="center"/>
              <w:rPr>
                <w:del w:id="1047" w:author="Author"/>
                <w:color w:val="000000"/>
                <w:szCs w:val="22"/>
              </w:rPr>
            </w:pPr>
          </w:p>
        </w:tc>
        <w:tc>
          <w:tcPr>
            <w:tcW w:w="1890" w:type="dxa"/>
            <w:vMerge/>
          </w:tcPr>
          <w:p w14:paraId="5C89EA33" w14:textId="559637E6" w:rsidR="00C16FD7" w:rsidRPr="001B18EC" w:rsidDel="00054CE7" w:rsidRDefault="00C16FD7" w:rsidP="00FC5072">
            <w:pPr>
              <w:autoSpaceDE w:val="0"/>
              <w:autoSpaceDN w:val="0"/>
              <w:adjustRightInd w:val="0"/>
              <w:jc w:val="center"/>
              <w:rPr>
                <w:del w:id="1048" w:author="Author"/>
                <w:color w:val="000000"/>
                <w:szCs w:val="22"/>
              </w:rPr>
            </w:pPr>
          </w:p>
        </w:tc>
        <w:tc>
          <w:tcPr>
            <w:tcW w:w="1620" w:type="dxa"/>
            <w:vMerge/>
          </w:tcPr>
          <w:p w14:paraId="31EA7E6B" w14:textId="7EEB47BF" w:rsidR="00C16FD7" w:rsidRPr="001B18EC" w:rsidDel="00054CE7" w:rsidRDefault="00C16FD7" w:rsidP="00FC5072">
            <w:pPr>
              <w:autoSpaceDE w:val="0"/>
              <w:autoSpaceDN w:val="0"/>
              <w:adjustRightInd w:val="0"/>
              <w:jc w:val="center"/>
              <w:rPr>
                <w:del w:id="1049" w:author="Author"/>
                <w:color w:val="000000"/>
                <w:szCs w:val="22"/>
              </w:rPr>
            </w:pPr>
          </w:p>
        </w:tc>
        <w:tc>
          <w:tcPr>
            <w:tcW w:w="1440" w:type="dxa"/>
            <w:tcMar>
              <w:top w:w="0" w:type="dxa"/>
              <w:left w:w="108" w:type="dxa"/>
              <w:bottom w:w="0" w:type="dxa"/>
              <w:right w:w="108" w:type="dxa"/>
            </w:tcMar>
            <w:vAlign w:val="bottom"/>
            <w:hideMark/>
          </w:tcPr>
          <w:p w14:paraId="0C00AB30" w14:textId="774773F3" w:rsidR="00C16FD7" w:rsidRPr="001B18EC" w:rsidDel="00054CE7" w:rsidRDefault="00C16FD7" w:rsidP="00FC5072">
            <w:pPr>
              <w:autoSpaceDE w:val="0"/>
              <w:autoSpaceDN w:val="0"/>
              <w:adjustRightInd w:val="0"/>
              <w:jc w:val="center"/>
              <w:rPr>
                <w:del w:id="1050" w:author="Author"/>
                <w:szCs w:val="22"/>
              </w:rPr>
            </w:pPr>
            <w:del w:id="1051" w:author="Author">
              <w:r w:rsidRPr="001B18EC" w:rsidDel="00054CE7">
                <w:rPr>
                  <w:color w:val="000000"/>
                  <w:szCs w:val="22"/>
                </w:rPr>
                <w:delText>0.4 – 0.49</w:delText>
              </w:r>
            </w:del>
          </w:p>
        </w:tc>
        <w:tc>
          <w:tcPr>
            <w:tcW w:w="2815" w:type="dxa"/>
            <w:tcMar>
              <w:top w:w="0" w:type="dxa"/>
              <w:left w:w="108" w:type="dxa"/>
              <w:bottom w:w="0" w:type="dxa"/>
              <w:right w:w="108" w:type="dxa"/>
            </w:tcMar>
            <w:vAlign w:val="center"/>
            <w:hideMark/>
          </w:tcPr>
          <w:p w14:paraId="10B3FB86" w14:textId="0B383501" w:rsidR="00C16FD7" w:rsidRPr="001B18EC" w:rsidDel="00054CE7" w:rsidRDefault="00C16FD7" w:rsidP="00FC5072">
            <w:pPr>
              <w:autoSpaceDE w:val="0"/>
              <w:autoSpaceDN w:val="0"/>
              <w:adjustRightInd w:val="0"/>
              <w:jc w:val="center"/>
              <w:rPr>
                <w:del w:id="1052" w:author="Author"/>
                <w:color w:val="000000"/>
                <w:szCs w:val="22"/>
              </w:rPr>
            </w:pPr>
            <w:del w:id="1053" w:author="Author">
              <w:r w:rsidRPr="001B18EC" w:rsidDel="00054CE7">
                <w:rPr>
                  <w:color w:val="000000"/>
                  <w:szCs w:val="22"/>
                </w:rPr>
                <w:delText>0.2 mL</w:delText>
              </w:r>
            </w:del>
          </w:p>
        </w:tc>
      </w:tr>
      <w:tr w:rsidR="00C16FD7" w:rsidRPr="001B18EC" w:rsidDel="00054CE7" w14:paraId="0D3B0877" w14:textId="78DED850" w:rsidTr="004D1FA5">
        <w:trPr>
          <w:trHeight w:val="188"/>
          <w:jc w:val="center"/>
          <w:del w:id="1054" w:author="Author"/>
        </w:trPr>
        <w:tc>
          <w:tcPr>
            <w:tcW w:w="9231" w:type="dxa"/>
            <w:gridSpan w:val="5"/>
            <w:shd w:val="clear" w:color="auto" w:fill="D9D9D9"/>
          </w:tcPr>
          <w:p w14:paraId="18D70DD9" w14:textId="3233660D" w:rsidR="00C16FD7" w:rsidRPr="001B18EC" w:rsidDel="00054CE7" w:rsidRDefault="00C16FD7" w:rsidP="00FC5072">
            <w:pPr>
              <w:tabs>
                <w:tab w:val="left" w:pos="450"/>
              </w:tabs>
              <w:ind w:left="1208"/>
              <w:rPr>
                <w:del w:id="1055" w:author="Author"/>
                <w:sz w:val="2"/>
                <w:szCs w:val="22"/>
              </w:rPr>
            </w:pPr>
          </w:p>
        </w:tc>
      </w:tr>
      <w:tr w:rsidR="00C16FD7" w:rsidRPr="001B18EC" w:rsidDel="00054CE7" w14:paraId="2B022294" w14:textId="093ED25E" w:rsidTr="004D1FA5">
        <w:trPr>
          <w:trHeight w:val="60"/>
          <w:jc w:val="center"/>
          <w:del w:id="1056" w:author="Author"/>
        </w:trPr>
        <w:tc>
          <w:tcPr>
            <w:tcW w:w="1466" w:type="dxa"/>
            <w:vMerge w:val="restart"/>
            <w:vAlign w:val="center"/>
          </w:tcPr>
          <w:p w14:paraId="2CC06D69" w14:textId="4B5B7131" w:rsidR="00C16FD7" w:rsidRPr="001B18EC" w:rsidDel="00054CE7" w:rsidRDefault="00C16FD7" w:rsidP="00FC5072">
            <w:pPr>
              <w:autoSpaceDE w:val="0"/>
              <w:autoSpaceDN w:val="0"/>
              <w:adjustRightInd w:val="0"/>
              <w:jc w:val="center"/>
              <w:rPr>
                <w:del w:id="1057" w:author="Author"/>
                <w:color w:val="000000"/>
                <w:szCs w:val="22"/>
              </w:rPr>
            </w:pPr>
            <w:del w:id="1058" w:author="Author">
              <w:r w:rsidRPr="001B18EC" w:rsidDel="00054CE7">
                <w:rPr>
                  <w:b/>
                  <w:bCs/>
                  <w:color w:val="000000"/>
                  <w:szCs w:val="22"/>
                </w:rPr>
                <w:delText>5 mcg/m</w:delText>
              </w:r>
              <w:r w:rsidRPr="001B18EC" w:rsidDel="00054CE7">
                <w:rPr>
                  <w:b/>
                  <w:bCs/>
                  <w:color w:val="000000"/>
                  <w:szCs w:val="22"/>
                  <w:vertAlign w:val="superscript"/>
                </w:rPr>
                <w:delText>2</w:delText>
              </w:r>
              <w:r w:rsidRPr="001B18EC" w:rsidDel="00054CE7">
                <w:rPr>
                  <w:b/>
                  <w:bCs/>
                  <w:color w:val="000000"/>
                  <w:szCs w:val="22"/>
                </w:rPr>
                <w:delText>/day</w:delText>
              </w:r>
            </w:del>
          </w:p>
        </w:tc>
        <w:tc>
          <w:tcPr>
            <w:tcW w:w="1890" w:type="dxa"/>
            <w:vMerge w:val="restart"/>
            <w:vAlign w:val="center"/>
          </w:tcPr>
          <w:p w14:paraId="6D32271D" w14:textId="6B8CDBAC" w:rsidR="00C16FD7" w:rsidRPr="001B18EC" w:rsidDel="00054CE7" w:rsidRDefault="00C16FD7" w:rsidP="00FC5072">
            <w:pPr>
              <w:autoSpaceDE w:val="0"/>
              <w:autoSpaceDN w:val="0"/>
              <w:adjustRightInd w:val="0"/>
              <w:jc w:val="center"/>
              <w:rPr>
                <w:del w:id="1059" w:author="Author"/>
                <w:color w:val="000000"/>
                <w:szCs w:val="22"/>
              </w:rPr>
            </w:pPr>
            <w:del w:id="1060" w:author="Author">
              <w:r w:rsidRPr="001B18EC" w:rsidDel="00054CE7">
                <w:rPr>
                  <w:szCs w:val="22"/>
                </w:rPr>
                <w:delText>48 hours</w:delText>
              </w:r>
            </w:del>
          </w:p>
        </w:tc>
        <w:tc>
          <w:tcPr>
            <w:tcW w:w="1620" w:type="dxa"/>
            <w:vMerge w:val="restart"/>
            <w:vAlign w:val="center"/>
          </w:tcPr>
          <w:p w14:paraId="381378CC" w14:textId="0BC8CB35" w:rsidR="00C16FD7" w:rsidRPr="001B18EC" w:rsidDel="00054CE7" w:rsidRDefault="00C16FD7" w:rsidP="00FC5072">
            <w:pPr>
              <w:autoSpaceDE w:val="0"/>
              <w:autoSpaceDN w:val="0"/>
              <w:adjustRightInd w:val="0"/>
              <w:jc w:val="center"/>
              <w:rPr>
                <w:del w:id="1061" w:author="Author"/>
                <w:color w:val="000000"/>
                <w:szCs w:val="22"/>
              </w:rPr>
            </w:pPr>
            <w:del w:id="1062" w:author="Author">
              <w:r w:rsidRPr="001B18EC" w:rsidDel="00054CE7">
                <w:rPr>
                  <w:szCs w:val="22"/>
                </w:rPr>
                <w:delText>5 mL/hour</w:delText>
              </w:r>
            </w:del>
          </w:p>
        </w:tc>
        <w:tc>
          <w:tcPr>
            <w:tcW w:w="1440" w:type="dxa"/>
            <w:tcMar>
              <w:top w:w="0" w:type="dxa"/>
              <w:left w:w="108" w:type="dxa"/>
              <w:bottom w:w="0" w:type="dxa"/>
              <w:right w:w="108" w:type="dxa"/>
            </w:tcMar>
          </w:tcPr>
          <w:p w14:paraId="5E0E0E49" w14:textId="738A057E" w:rsidR="00C16FD7" w:rsidRPr="001B18EC" w:rsidDel="00054CE7" w:rsidRDefault="00C16FD7" w:rsidP="00FC5072">
            <w:pPr>
              <w:autoSpaceDE w:val="0"/>
              <w:autoSpaceDN w:val="0"/>
              <w:adjustRightInd w:val="0"/>
              <w:jc w:val="center"/>
              <w:rPr>
                <w:del w:id="1063" w:author="Author"/>
                <w:rFonts w:eastAsia="Calibri"/>
                <w:b/>
                <w:szCs w:val="22"/>
              </w:rPr>
            </w:pPr>
            <w:del w:id="1064" w:author="Author">
              <w:r w:rsidRPr="001B18EC" w:rsidDel="00054CE7">
                <w:rPr>
                  <w:color w:val="000000"/>
                  <w:szCs w:val="22"/>
                </w:rPr>
                <w:delText>1.5 – 1.59</w:delText>
              </w:r>
            </w:del>
          </w:p>
        </w:tc>
        <w:tc>
          <w:tcPr>
            <w:tcW w:w="2815" w:type="dxa"/>
            <w:tcMar>
              <w:top w:w="0" w:type="dxa"/>
              <w:left w:w="108" w:type="dxa"/>
              <w:bottom w:w="0" w:type="dxa"/>
              <w:right w:w="108" w:type="dxa"/>
            </w:tcMar>
            <w:vAlign w:val="center"/>
          </w:tcPr>
          <w:p w14:paraId="5C47011A" w14:textId="1101B30E" w:rsidR="00C16FD7" w:rsidRPr="001B18EC" w:rsidDel="00054CE7" w:rsidRDefault="00C16FD7" w:rsidP="00FC5072">
            <w:pPr>
              <w:autoSpaceDE w:val="0"/>
              <w:autoSpaceDN w:val="0"/>
              <w:adjustRightInd w:val="0"/>
              <w:jc w:val="center"/>
              <w:rPr>
                <w:del w:id="1065" w:author="Author"/>
                <w:color w:val="000000"/>
                <w:szCs w:val="22"/>
              </w:rPr>
            </w:pPr>
            <w:del w:id="1066" w:author="Author">
              <w:r w:rsidRPr="001B18EC" w:rsidDel="00054CE7">
                <w:rPr>
                  <w:color w:val="000000"/>
                  <w:szCs w:val="22"/>
                </w:rPr>
                <w:delText>1.4 mL</w:delText>
              </w:r>
            </w:del>
          </w:p>
        </w:tc>
      </w:tr>
      <w:tr w:rsidR="00C16FD7" w:rsidRPr="001B18EC" w:rsidDel="00054CE7" w14:paraId="56BF2859" w14:textId="26662973" w:rsidTr="004D1FA5">
        <w:trPr>
          <w:jc w:val="center"/>
          <w:del w:id="1067" w:author="Author"/>
        </w:trPr>
        <w:tc>
          <w:tcPr>
            <w:tcW w:w="1466" w:type="dxa"/>
            <w:vMerge/>
          </w:tcPr>
          <w:p w14:paraId="0BF56355" w14:textId="4A190F0E" w:rsidR="00C16FD7" w:rsidRPr="001B18EC" w:rsidDel="00054CE7" w:rsidRDefault="00C16FD7" w:rsidP="00FC5072">
            <w:pPr>
              <w:autoSpaceDE w:val="0"/>
              <w:autoSpaceDN w:val="0"/>
              <w:adjustRightInd w:val="0"/>
              <w:ind w:left="1208"/>
              <w:jc w:val="center"/>
              <w:rPr>
                <w:del w:id="1068" w:author="Author"/>
                <w:color w:val="000000"/>
                <w:szCs w:val="22"/>
              </w:rPr>
            </w:pPr>
          </w:p>
        </w:tc>
        <w:tc>
          <w:tcPr>
            <w:tcW w:w="1890" w:type="dxa"/>
            <w:vMerge/>
          </w:tcPr>
          <w:p w14:paraId="5FF06601" w14:textId="3E635AB0" w:rsidR="00C16FD7" w:rsidRPr="001B18EC" w:rsidDel="00054CE7" w:rsidRDefault="00C16FD7" w:rsidP="00FC5072">
            <w:pPr>
              <w:autoSpaceDE w:val="0"/>
              <w:autoSpaceDN w:val="0"/>
              <w:adjustRightInd w:val="0"/>
              <w:jc w:val="center"/>
              <w:rPr>
                <w:del w:id="1069" w:author="Author"/>
                <w:color w:val="000000"/>
                <w:szCs w:val="22"/>
              </w:rPr>
            </w:pPr>
          </w:p>
        </w:tc>
        <w:tc>
          <w:tcPr>
            <w:tcW w:w="1620" w:type="dxa"/>
            <w:vMerge/>
          </w:tcPr>
          <w:p w14:paraId="2486220F" w14:textId="049ADA2C" w:rsidR="00C16FD7" w:rsidRPr="001B18EC" w:rsidDel="00054CE7" w:rsidRDefault="00C16FD7" w:rsidP="00FC5072">
            <w:pPr>
              <w:autoSpaceDE w:val="0"/>
              <w:autoSpaceDN w:val="0"/>
              <w:adjustRightInd w:val="0"/>
              <w:jc w:val="center"/>
              <w:rPr>
                <w:del w:id="1070" w:author="Author"/>
                <w:color w:val="000000"/>
                <w:szCs w:val="22"/>
              </w:rPr>
            </w:pPr>
          </w:p>
        </w:tc>
        <w:tc>
          <w:tcPr>
            <w:tcW w:w="1440" w:type="dxa"/>
            <w:tcMar>
              <w:top w:w="0" w:type="dxa"/>
              <w:left w:w="108" w:type="dxa"/>
              <w:bottom w:w="0" w:type="dxa"/>
              <w:right w:w="108" w:type="dxa"/>
            </w:tcMar>
            <w:vAlign w:val="bottom"/>
          </w:tcPr>
          <w:p w14:paraId="48D5704A" w14:textId="655F62D0" w:rsidR="00C16FD7" w:rsidRPr="001B18EC" w:rsidDel="00054CE7" w:rsidRDefault="00C16FD7" w:rsidP="00FC5072">
            <w:pPr>
              <w:autoSpaceDE w:val="0"/>
              <w:autoSpaceDN w:val="0"/>
              <w:adjustRightInd w:val="0"/>
              <w:jc w:val="center"/>
              <w:rPr>
                <w:del w:id="1071" w:author="Author"/>
                <w:szCs w:val="22"/>
              </w:rPr>
            </w:pPr>
            <w:del w:id="1072" w:author="Author">
              <w:r w:rsidRPr="001B18EC" w:rsidDel="00054CE7">
                <w:rPr>
                  <w:color w:val="000000"/>
                  <w:szCs w:val="22"/>
                </w:rPr>
                <w:delText>1.4 – 1.49</w:delText>
              </w:r>
            </w:del>
          </w:p>
        </w:tc>
        <w:tc>
          <w:tcPr>
            <w:tcW w:w="2815" w:type="dxa"/>
            <w:tcMar>
              <w:top w:w="0" w:type="dxa"/>
              <w:left w:w="108" w:type="dxa"/>
              <w:bottom w:w="0" w:type="dxa"/>
              <w:right w:w="108" w:type="dxa"/>
            </w:tcMar>
            <w:vAlign w:val="center"/>
          </w:tcPr>
          <w:p w14:paraId="3F41B4BA" w14:textId="175EAED7" w:rsidR="00C16FD7" w:rsidRPr="001B18EC" w:rsidDel="00054CE7" w:rsidRDefault="00C16FD7" w:rsidP="00FC5072">
            <w:pPr>
              <w:autoSpaceDE w:val="0"/>
              <w:autoSpaceDN w:val="0"/>
              <w:adjustRightInd w:val="0"/>
              <w:jc w:val="center"/>
              <w:rPr>
                <w:del w:id="1073" w:author="Author"/>
                <w:color w:val="000000"/>
                <w:szCs w:val="22"/>
              </w:rPr>
            </w:pPr>
            <w:del w:id="1074" w:author="Author">
              <w:r w:rsidRPr="001B18EC" w:rsidDel="00054CE7">
                <w:rPr>
                  <w:color w:val="000000"/>
                  <w:szCs w:val="22"/>
                </w:rPr>
                <w:delText>1.3 mL</w:delText>
              </w:r>
            </w:del>
          </w:p>
        </w:tc>
      </w:tr>
      <w:tr w:rsidR="00C16FD7" w:rsidRPr="001B18EC" w:rsidDel="00054CE7" w14:paraId="03578826" w14:textId="7682DBE6" w:rsidTr="004D1FA5">
        <w:trPr>
          <w:jc w:val="center"/>
          <w:del w:id="1075" w:author="Author"/>
        </w:trPr>
        <w:tc>
          <w:tcPr>
            <w:tcW w:w="1466" w:type="dxa"/>
            <w:vMerge/>
          </w:tcPr>
          <w:p w14:paraId="7E7BC3EE" w14:textId="3850F539" w:rsidR="00C16FD7" w:rsidRPr="001B18EC" w:rsidDel="00054CE7" w:rsidRDefault="00C16FD7" w:rsidP="00FC5072">
            <w:pPr>
              <w:autoSpaceDE w:val="0"/>
              <w:autoSpaceDN w:val="0"/>
              <w:adjustRightInd w:val="0"/>
              <w:ind w:left="1208"/>
              <w:jc w:val="center"/>
              <w:rPr>
                <w:del w:id="1076" w:author="Author"/>
                <w:color w:val="000000"/>
                <w:szCs w:val="22"/>
              </w:rPr>
            </w:pPr>
          </w:p>
        </w:tc>
        <w:tc>
          <w:tcPr>
            <w:tcW w:w="1890" w:type="dxa"/>
            <w:vMerge/>
          </w:tcPr>
          <w:p w14:paraId="6D188D5A" w14:textId="14DC5A62" w:rsidR="00C16FD7" w:rsidRPr="001B18EC" w:rsidDel="00054CE7" w:rsidRDefault="00C16FD7" w:rsidP="00FC5072">
            <w:pPr>
              <w:autoSpaceDE w:val="0"/>
              <w:autoSpaceDN w:val="0"/>
              <w:adjustRightInd w:val="0"/>
              <w:jc w:val="center"/>
              <w:rPr>
                <w:del w:id="1077" w:author="Author"/>
                <w:color w:val="000000"/>
                <w:szCs w:val="22"/>
              </w:rPr>
            </w:pPr>
          </w:p>
        </w:tc>
        <w:tc>
          <w:tcPr>
            <w:tcW w:w="1620" w:type="dxa"/>
            <w:vMerge/>
          </w:tcPr>
          <w:p w14:paraId="61F39454" w14:textId="648430CD" w:rsidR="00C16FD7" w:rsidRPr="001B18EC" w:rsidDel="00054CE7" w:rsidRDefault="00C16FD7" w:rsidP="00FC5072">
            <w:pPr>
              <w:autoSpaceDE w:val="0"/>
              <w:autoSpaceDN w:val="0"/>
              <w:adjustRightInd w:val="0"/>
              <w:jc w:val="center"/>
              <w:rPr>
                <w:del w:id="1078" w:author="Author"/>
                <w:color w:val="000000"/>
                <w:szCs w:val="22"/>
              </w:rPr>
            </w:pPr>
          </w:p>
        </w:tc>
        <w:tc>
          <w:tcPr>
            <w:tcW w:w="1440" w:type="dxa"/>
            <w:tcMar>
              <w:top w:w="0" w:type="dxa"/>
              <w:left w:w="108" w:type="dxa"/>
              <w:bottom w:w="0" w:type="dxa"/>
              <w:right w:w="108" w:type="dxa"/>
            </w:tcMar>
            <w:vAlign w:val="bottom"/>
          </w:tcPr>
          <w:p w14:paraId="588E443D" w14:textId="44C9E91F" w:rsidR="00C16FD7" w:rsidRPr="001B18EC" w:rsidDel="00054CE7" w:rsidRDefault="00C16FD7" w:rsidP="00FC5072">
            <w:pPr>
              <w:autoSpaceDE w:val="0"/>
              <w:autoSpaceDN w:val="0"/>
              <w:adjustRightInd w:val="0"/>
              <w:jc w:val="center"/>
              <w:rPr>
                <w:del w:id="1079" w:author="Author"/>
                <w:szCs w:val="22"/>
              </w:rPr>
            </w:pPr>
            <w:del w:id="1080" w:author="Author">
              <w:r w:rsidRPr="001B18EC" w:rsidDel="00054CE7">
                <w:rPr>
                  <w:color w:val="000000"/>
                  <w:szCs w:val="22"/>
                </w:rPr>
                <w:delText>1.3 – 1.39</w:delText>
              </w:r>
            </w:del>
          </w:p>
        </w:tc>
        <w:tc>
          <w:tcPr>
            <w:tcW w:w="2815" w:type="dxa"/>
            <w:tcMar>
              <w:top w:w="0" w:type="dxa"/>
              <w:left w:w="108" w:type="dxa"/>
              <w:bottom w:w="0" w:type="dxa"/>
              <w:right w:w="108" w:type="dxa"/>
            </w:tcMar>
            <w:vAlign w:val="center"/>
          </w:tcPr>
          <w:p w14:paraId="64DCBD50" w14:textId="759BD68D" w:rsidR="00C16FD7" w:rsidRPr="001B18EC" w:rsidDel="00054CE7" w:rsidRDefault="00C16FD7" w:rsidP="00FC5072">
            <w:pPr>
              <w:autoSpaceDE w:val="0"/>
              <w:autoSpaceDN w:val="0"/>
              <w:adjustRightInd w:val="0"/>
              <w:jc w:val="center"/>
              <w:rPr>
                <w:del w:id="1081" w:author="Author"/>
                <w:color w:val="000000"/>
                <w:szCs w:val="22"/>
              </w:rPr>
            </w:pPr>
            <w:del w:id="1082" w:author="Author">
              <w:r w:rsidRPr="001B18EC" w:rsidDel="00054CE7">
                <w:rPr>
                  <w:color w:val="000000"/>
                  <w:szCs w:val="22"/>
                </w:rPr>
                <w:delText>1.2 mL</w:delText>
              </w:r>
            </w:del>
          </w:p>
        </w:tc>
      </w:tr>
      <w:tr w:rsidR="00C16FD7" w:rsidRPr="001B18EC" w:rsidDel="00054CE7" w14:paraId="013AA6AC" w14:textId="21A4A7F2" w:rsidTr="004D1FA5">
        <w:trPr>
          <w:jc w:val="center"/>
          <w:del w:id="1083" w:author="Author"/>
        </w:trPr>
        <w:tc>
          <w:tcPr>
            <w:tcW w:w="1466" w:type="dxa"/>
            <w:vMerge/>
          </w:tcPr>
          <w:p w14:paraId="500EC45D" w14:textId="153B105A" w:rsidR="00C16FD7" w:rsidRPr="001B18EC" w:rsidDel="00054CE7" w:rsidRDefault="00C16FD7" w:rsidP="00FC5072">
            <w:pPr>
              <w:autoSpaceDE w:val="0"/>
              <w:autoSpaceDN w:val="0"/>
              <w:adjustRightInd w:val="0"/>
              <w:ind w:left="1208"/>
              <w:jc w:val="center"/>
              <w:rPr>
                <w:del w:id="1084" w:author="Author"/>
                <w:color w:val="000000"/>
                <w:szCs w:val="22"/>
              </w:rPr>
            </w:pPr>
          </w:p>
        </w:tc>
        <w:tc>
          <w:tcPr>
            <w:tcW w:w="1890" w:type="dxa"/>
            <w:vMerge/>
          </w:tcPr>
          <w:p w14:paraId="61900437" w14:textId="15EF01AC" w:rsidR="00C16FD7" w:rsidRPr="001B18EC" w:rsidDel="00054CE7" w:rsidRDefault="00C16FD7" w:rsidP="00FC5072">
            <w:pPr>
              <w:autoSpaceDE w:val="0"/>
              <w:autoSpaceDN w:val="0"/>
              <w:adjustRightInd w:val="0"/>
              <w:jc w:val="center"/>
              <w:rPr>
                <w:del w:id="1085" w:author="Author"/>
                <w:color w:val="000000"/>
                <w:szCs w:val="22"/>
              </w:rPr>
            </w:pPr>
          </w:p>
        </w:tc>
        <w:tc>
          <w:tcPr>
            <w:tcW w:w="1620" w:type="dxa"/>
            <w:vMerge/>
          </w:tcPr>
          <w:p w14:paraId="6CFEA96A" w14:textId="0D1FE713" w:rsidR="00C16FD7" w:rsidRPr="001B18EC" w:rsidDel="00054CE7" w:rsidRDefault="00C16FD7" w:rsidP="00FC5072">
            <w:pPr>
              <w:autoSpaceDE w:val="0"/>
              <w:autoSpaceDN w:val="0"/>
              <w:adjustRightInd w:val="0"/>
              <w:jc w:val="center"/>
              <w:rPr>
                <w:del w:id="1086" w:author="Author"/>
                <w:color w:val="000000"/>
                <w:szCs w:val="22"/>
              </w:rPr>
            </w:pPr>
          </w:p>
        </w:tc>
        <w:tc>
          <w:tcPr>
            <w:tcW w:w="1440" w:type="dxa"/>
            <w:tcMar>
              <w:top w:w="0" w:type="dxa"/>
              <w:left w:w="108" w:type="dxa"/>
              <w:bottom w:w="0" w:type="dxa"/>
              <w:right w:w="108" w:type="dxa"/>
            </w:tcMar>
            <w:vAlign w:val="bottom"/>
          </w:tcPr>
          <w:p w14:paraId="00B635E2" w14:textId="7234E083" w:rsidR="00C16FD7" w:rsidRPr="001B18EC" w:rsidDel="00054CE7" w:rsidRDefault="00C16FD7" w:rsidP="00FC5072">
            <w:pPr>
              <w:autoSpaceDE w:val="0"/>
              <w:autoSpaceDN w:val="0"/>
              <w:adjustRightInd w:val="0"/>
              <w:jc w:val="center"/>
              <w:rPr>
                <w:del w:id="1087" w:author="Author"/>
                <w:szCs w:val="22"/>
              </w:rPr>
            </w:pPr>
            <w:del w:id="1088" w:author="Author">
              <w:r w:rsidRPr="001B18EC" w:rsidDel="00054CE7">
                <w:rPr>
                  <w:color w:val="000000"/>
                  <w:szCs w:val="22"/>
                </w:rPr>
                <w:delText>1.2 – 1.29</w:delText>
              </w:r>
            </w:del>
          </w:p>
        </w:tc>
        <w:tc>
          <w:tcPr>
            <w:tcW w:w="2815" w:type="dxa"/>
            <w:tcMar>
              <w:top w:w="0" w:type="dxa"/>
              <w:left w:w="108" w:type="dxa"/>
              <w:bottom w:w="0" w:type="dxa"/>
              <w:right w:w="108" w:type="dxa"/>
            </w:tcMar>
            <w:vAlign w:val="center"/>
          </w:tcPr>
          <w:p w14:paraId="693DC1A4" w14:textId="7195F9FF" w:rsidR="00C16FD7" w:rsidRPr="001B18EC" w:rsidDel="00054CE7" w:rsidRDefault="00C16FD7" w:rsidP="00FC5072">
            <w:pPr>
              <w:autoSpaceDE w:val="0"/>
              <w:autoSpaceDN w:val="0"/>
              <w:adjustRightInd w:val="0"/>
              <w:jc w:val="center"/>
              <w:rPr>
                <w:del w:id="1089" w:author="Author"/>
                <w:color w:val="000000"/>
                <w:szCs w:val="22"/>
              </w:rPr>
            </w:pPr>
            <w:del w:id="1090" w:author="Author">
              <w:r w:rsidRPr="001B18EC" w:rsidDel="00054CE7">
                <w:rPr>
                  <w:color w:val="000000"/>
                  <w:szCs w:val="22"/>
                </w:rPr>
                <w:delText>1.1 mL</w:delText>
              </w:r>
            </w:del>
          </w:p>
        </w:tc>
      </w:tr>
      <w:tr w:rsidR="00C16FD7" w:rsidRPr="001B18EC" w:rsidDel="00054CE7" w14:paraId="07E72274" w14:textId="03DF3F33" w:rsidTr="004D1FA5">
        <w:trPr>
          <w:jc w:val="center"/>
          <w:del w:id="1091" w:author="Author"/>
        </w:trPr>
        <w:tc>
          <w:tcPr>
            <w:tcW w:w="1466" w:type="dxa"/>
            <w:vMerge/>
          </w:tcPr>
          <w:p w14:paraId="4218B740" w14:textId="44CBAF94" w:rsidR="00C16FD7" w:rsidRPr="001B18EC" w:rsidDel="00054CE7" w:rsidRDefault="00C16FD7" w:rsidP="00FC5072">
            <w:pPr>
              <w:autoSpaceDE w:val="0"/>
              <w:autoSpaceDN w:val="0"/>
              <w:adjustRightInd w:val="0"/>
              <w:ind w:left="1208"/>
              <w:jc w:val="center"/>
              <w:rPr>
                <w:del w:id="1092" w:author="Author"/>
                <w:color w:val="000000"/>
                <w:szCs w:val="22"/>
              </w:rPr>
            </w:pPr>
          </w:p>
        </w:tc>
        <w:tc>
          <w:tcPr>
            <w:tcW w:w="1890" w:type="dxa"/>
            <w:vMerge/>
          </w:tcPr>
          <w:p w14:paraId="493AF6E1" w14:textId="551B913D" w:rsidR="00C16FD7" w:rsidRPr="001B18EC" w:rsidDel="00054CE7" w:rsidRDefault="00C16FD7" w:rsidP="00FC5072">
            <w:pPr>
              <w:autoSpaceDE w:val="0"/>
              <w:autoSpaceDN w:val="0"/>
              <w:adjustRightInd w:val="0"/>
              <w:jc w:val="center"/>
              <w:rPr>
                <w:del w:id="1093" w:author="Author"/>
                <w:color w:val="000000"/>
                <w:szCs w:val="22"/>
              </w:rPr>
            </w:pPr>
          </w:p>
        </w:tc>
        <w:tc>
          <w:tcPr>
            <w:tcW w:w="1620" w:type="dxa"/>
            <w:vMerge/>
          </w:tcPr>
          <w:p w14:paraId="761DF8DE" w14:textId="1D9FAE26" w:rsidR="00C16FD7" w:rsidRPr="001B18EC" w:rsidDel="00054CE7" w:rsidRDefault="00C16FD7" w:rsidP="00FC5072">
            <w:pPr>
              <w:autoSpaceDE w:val="0"/>
              <w:autoSpaceDN w:val="0"/>
              <w:adjustRightInd w:val="0"/>
              <w:jc w:val="center"/>
              <w:rPr>
                <w:del w:id="1094" w:author="Author"/>
                <w:color w:val="000000"/>
                <w:szCs w:val="22"/>
              </w:rPr>
            </w:pPr>
          </w:p>
        </w:tc>
        <w:tc>
          <w:tcPr>
            <w:tcW w:w="1440" w:type="dxa"/>
            <w:tcMar>
              <w:top w:w="0" w:type="dxa"/>
              <w:left w:w="108" w:type="dxa"/>
              <w:bottom w:w="0" w:type="dxa"/>
              <w:right w:w="108" w:type="dxa"/>
            </w:tcMar>
            <w:vAlign w:val="bottom"/>
          </w:tcPr>
          <w:p w14:paraId="76E14266" w14:textId="25FE2F49" w:rsidR="00C16FD7" w:rsidRPr="001B18EC" w:rsidDel="00054CE7" w:rsidRDefault="00C16FD7" w:rsidP="00FC5072">
            <w:pPr>
              <w:autoSpaceDE w:val="0"/>
              <w:autoSpaceDN w:val="0"/>
              <w:adjustRightInd w:val="0"/>
              <w:jc w:val="center"/>
              <w:rPr>
                <w:del w:id="1095" w:author="Author"/>
                <w:szCs w:val="22"/>
              </w:rPr>
            </w:pPr>
            <w:del w:id="1096" w:author="Author">
              <w:r w:rsidRPr="001B18EC" w:rsidDel="00054CE7">
                <w:rPr>
                  <w:color w:val="000000"/>
                  <w:szCs w:val="22"/>
                </w:rPr>
                <w:delText>1.1 – 1.19</w:delText>
              </w:r>
            </w:del>
          </w:p>
        </w:tc>
        <w:tc>
          <w:tcPr>
            <w:tcW w:w="2815" w:type="dxa"/>
            <w:tcMar>
              <w:top w:w="0" w:type="dxa"/>
              <w:left w:w="108" w:type="dxa"/>
              <w:bottom w:w="0" w:type="dxa"/>
              <w:right w:w="108" w:type="dxa"/>
            </w:tcMar>
            <w:vAlign w:val="center"/>
          </w:tcPr>
          <w:p w14:paraId="3ABD36AB" w14:textId="2368BB1E" w:rsidR="00C16FD7" w:rsidRPr="001B18EC" w:rsidDel="00054CE7" w:rsidRDefault="00C16FD7" w:rsidP="00FC5072">
            <w:pPr>
              <w:autoSpaceDE w:val="0"/>
              <w:autoSpaceDN w:val="0"/>
              <w:adjustRightInd w:val="0"/>
              <w:jc w:val="center"/>
              <w:rPr>
                <w:del w:id="1097" w:author="Author"/>
                <w:color w:val="000000"/>
                <w:szCs w:val="22"/>
              </w:rPr>
            </w:pPr>
            <w:del w:id="1098" w:author="Author">
              <w:r w:rsidRPr="001B18EC" w:rsidDel="00054CE7">
                <w:rPr>
                  <w:color w:val="000000"/>
                  <w:szCs w:val="22"/>
                </w:rPr>
                <w:delText>1 mL</w:delText>
              </w:r>
            </w:del>
          </w:p>
        </w:tc>
      </w:tr>
      <w:tr w:rsidR="00C16FD7" w:rsidRPr="001B18EC" w:rsidDel="00054CE7" w14:paraId="7F0354E4" w14:textId="48E961C0" w:rsidTr="004D1FA5">
        <w:trPr>
          <w:jc w:val="center"/>
          <w:del w:id="1099" w:author="Author"/>
        </w:trPr>
        <w:tc>
          <w:tcPr>
            <w:tcW w:w="1466" w:type="dxa"/>
            <w:vMerge/>
          </w:tcPr>
          <w:p w14:paraId="492177EF" w14:textId="26883E14" w:rsidR="00C16FD7" w:rsidRPr="001B18EC" w:rsidDel="00054CE7" w:rsidRDefault="00C16FD7" w:rsidP="00FC5072">
            <w:pPr>
              <w:autoSpaceDE w:val="0"/>
              <w:autoSpaceDN w:val="0"/>
              <w:adjustRightInd w:val="0"/>
              <w:ind w:left="1208"/>
              <w:jc w:val="center"/>
              <w:rPr>
                <w:del w:id="1100" w:author="Author"/>
                <w:color w:val="000000"/>
                <w:szCs w:val="22"/>
              </w:rPr>
            </w:pPr>
          </w:p>
        </w:tc>
        <w:tc>
          <w:tcPr>
            <w:tcW w:w="1890" w:type="dxa"/>
            <w:vMerge/>
          </w:tcPr>
          <w:p w14:paraId="2402E3B8" w14:textId="53C241BB" w:rsidR="00C16FD7" w:rsidRPr="001B18EC" w:rsidDel="00054CE7" w:rsidRDefault="00C16FD7" w:rsidP="00FC5072">
            <w:pPr>
              <w:autoSpaceDE w:val="0"/>
              <w:autoSpaceDN w:val="0"/>
              <w:adjustRightInd w:val="0"/>
              <w:jc w:val="center"/>
              <w:rPr>
                <w:del w:id="1101" w:author="Author"/>
                <w:color w:val="000000"/>
                <w:szCs w:val="22"/>
              </w:rPr>
            </w:pPr>
          </w:p>
        </w:tc>
        <w:tc>
          <w:tcPr>
            <w:tcW w:w="1620" w:type="dxa"/>
            <w:vMerge/>
          </w:tcPr>
          <w:p w14:paraId="1DE6BFCB" w14:textId="5E60932D" w:rsidR="00C16FD7" w:rsidRPr="001B18EC" w:rsidDel="00054CE7" w:rsidRDefault="00C16FD7" w:rsidP="00FC5072">
            <w:pPr>
              <w:autoSpaceDE w:val="0"/>
              <w:autoSpaceDN w:val="0"/>
              <w:adjustRightInd w:val="0"/>
              <w:jc w:val="center"/>
              <w:rPr>
                <w:del w:id="1102" w:author="Author"/>
                <w:color w:val="000000"/>
                <w:szCs w:val="22"/>
              </w:rPr>
            </w:pPr>
          </w:p>
        </w:tc>
        <w:tc>
          <w:tcPr>
            <w:tcW w:w="1440" w:type="dxa"/>
            <w:tcMar>
              <w:top w:w="0" w:type="dxa"/>
              <w:left w:w="108" w:type="dxa"/>
              <w:bottom w:w="0" w:type="dxa"/>
              <w:right w:w="108" w:type="dxa"/>
            </w:tcMar>
            <w:vAlign w:val="bottom"/>
          </w:tcPr>
          <w:p w14:paraId="3858A032" w14:textId="6DAC5FA4" w:rsidR="00C16FD7" w:rsidRPr="001B18EC" w:rsidDel="00054CE7" w:rsidRDefault="00C16FD7" w:rsidP="00FC5072">
            <w:pPr>
              <w:autoSpaceDE w:val="0"/>
              <w:autoSpaceDN w:val="0"/>
              <w:adjustRightInd w:val="0"/>
              <w:jc w:val="center"/>
              <w:rPr>
                <w:del w:id="1103" w:author="Author"/>
                <w:szCs w:val="22"/>
              </w:rPr>
            </w:pPr>
            <w:del w:id="1104" w:author="Author">
              <w:r w:rsidRPr="001B18EC" w:rsidDel="00054CE7">
                <w:rPr>
                  <w:color w:val="000000"/>
                  <w:szCs w:val="22"/>
                </w:rPr>
                <w:delText>1 – 1.09</w:delText>
              </w:r>
            </w:del>
          </w:p>
        </w:tc>
        <w:tc>
          <w:tcPr>
            <w:tcW w:w="2815" w:type="dxa"/>
            <w:tcMar>
              <w:top w:w="0" w:type="dxa"/>
              <w:left w:w="108" w:type="dxa"/>
              <w:bottom w:w="0" w:type="dxa"/>
              <w:right w:w="108" w:type="dxa"/>
            </w:tcMar>
            <w:vAlign w:val="center"/>
          </w:tcPr>
          <w:p w14:paraId="3B0662A6" w14:textId="08DE0819" w:rsidR="00C16FD7" w:rsidRPr="001B18EC" w:rsidDel="00054CE7" w:rsidRDefault="00C16FD7" w:rsidP="00FC5072">
            <w:pPr>
              <w:autoSpaceDE w:val="0"/>
              <w:autoSpaceDN w:val="0"/>
              <w:adjustRightInd w:val="0"/>
              <w:jc w:val="center"/>
              <w:rPr>
                <w:del w:id="1105" w:author="Author"/>
                <w:color w:val="000000"/>
                <w:szCs w:val="22"/>
              </w:rPr>
            </w:pPr>
            <w:del w:id="1106" w:author="Author">
              <w:r w:rsidRPr="001B18EC" w:rsidDel="00054CE7">
                <w:rPr>
                  <w:color w:val="000000"/>
                  <w:szCs w:val="22"/>
                </w:rPr>
                <w:delText>0.94 mL</w:delText>
              </w:r>
            </w:del>
          </w:p>
        </w:tc>
      </w:tr>
      <w:tr w:rsidR="00C16FD7" w:rsidRPr="001B18EC" w:rsidDel="00054CE7" w14:paraId="498CD167" w14:textId="2C6794C1" w:rsidTr="004D1FA5">
        <w:trPr>
          <w:jc w:val="center"/>
          <w:del w:id="1107" w:author="Author"/>
        </w:trPr>
        <w:tc>
          <w:tcPr>
            <w:tcW w:w="1466" w:type="dxa"/>
            <w:vMerge/>
          </w:tcPr>
          <w:p w14:paraId="3DDC9FD2" w14:textId="3C57E535" w:rsidR="00C16FD7" w:rsidRPr="001B18EC" w:rsidDel="00054CE7" w:rsidRDefault="00C16FD7" w:rsidP="00FC5072">
            <w:pPr>
              <w:autoSpaceDE w:val="0"/>
              <w:autoSpaceDN w:val="0"/>
              <w:adjustRightInd w:val="0"/>
              <w:ind w:left="1208"/>
              <w:jc w:val="center"/>
              <w:rPr>
                <w:del w:id="1108" w:author="Author"/>
                <w:color w:val="000000"/>
                <w:szCs w:val="22"/>
              </w:rPr>
            </w:pPr>
          </w:p>
        </w:tc>
        <w:tc>
          <w:tcPr>
            <w:tcW w:w="1890" w:type="dxa"/>
            <w:vMerge/>
          </w:tcPr>
          <w:p w14:paraId="53EC11D5" w14:textId="1300EFA8" w:rsidR="00C16FD7" w:rsidRPr="001B18EC" w:rsidDel="00054CE7" w:rsidRDefault="00C16FD7" w:rsidP="00FC5072">
            <w:pPr>
              <w:autoSpaceDE w:val="0"/>
              <w:autoSpaceDN w:val="0"/>
              <w:adjustRightInd w:val="0"/>
              <w:jc w:val="center"/>
              <w:rPr>
                <w:del w:id="1109" w:author="Author"/>
                <w:color w:val="000000"/>
                <w:szCs w:val="22"/>
              </w:rPr>
            </w:pPr>
          </w:p>
        </w:tc>
        <w:tc>
          <w:tcPr>
            <w:tcW w:w="1620" w:type="dxa"/>
            <w:vMerge/>
          </w:tcPr>
          <w:p w14:paraId="2274EA5A" w14:textId="25F6CBDC" w:rsidR="00C16FD7" w:rsidRPr="001B18EC" w:rsidDel="00054CE7" w:rsidRDefault="00C16FD7" w:rsidP="00FC5072">
            <w:pPr>
              <w:autoSpaceDE w:val="0"/>
              <w:autoSpaceDN w:val="0"/>
              <w:adjustRightInd w:val="0"/>
              <w:jc w:val="center"/>
              <w:rPr>
                <w:del w:id="1110" w:author="Author"/>
                <w:color w:val="000000"/>
                <w:szCs w:val="22"/>
              </w:rPr>
            </w:pPr>
          </w:p>
        </w:tc>
        <w:tc>
          <w:tcPr>
            <w:tcW w:w="1440" w:type="dxa"/>
            <w:tcMar>
              <w:top w:w="0" w:type="dxa"/>
              <w:left w:w="108" w:type="dxa"/>
              <w:bottom w:w="0" w:type="dxa"/>
              <w:right w:w="108" w:type="dxa"/>
            </w:tcMar>
            <w:vAlign w:val="bottom"/>
          </w:tcPr>
          <w:p w14:paraId="7A4F4D97" w14:textId="3E70E669" w:rsidR="00C16FD7" w:rsidRPr="001B18EC" w:rsidDel="00054CE7" w:rsidRDefault="00C16FD7" w:rsidP="00FC5072">
            <w:pPr>
              <w:autoSpaceDE w:val="0"/>
              <w:autoSpaceDN w:val="0"/>
              <w:adjustRightInd w:val="0"/>
              <w:jc w:val="center"/>
              <w:rPr>
                <w:del w:id="1111" w:author="Author"/>
                <w:szCs w:val="22"/>
              </w:rPr>
            </w:pPr>
            <w:del w:id="1112" w:author="Author">
              <w:r w:rsidRPr="001B18EC" w:rsidDel="00054CE7">
                <w:rPr>
                  <w:color w:val="000000"/>
                  <w:szCs w:val="22"/>
                </w:rPr>
                <w:delText>0.9 – 0.99</w:delText>
              </w:r>
            </w:del>
          </w:p>
        </w:tc>
        <w:tc>
          <w:tcPr>
            <w:tcW w:w="2815" w:type="dxa"/>
            <w:tcMar>
              <w:top w:w="0" w:type="dxa"/>
              <w:left w:w="108" w:type="dxa"/>
              <w:bottom w:w="0" w:type="dxa"/>
              <w:right w:w="108" w:type="dxa"/>
            </w:tcMar>
            <w:vAlign w:val="center"/>
          </w:tcPr>
          <w:p w14:paraId="4F60A453" w14:textId="0C441F0B" w:rsidR="00C16FD7" w:rsidRPr="001B18EC" w:rsidDel="00054CE7" w:rsidRDefault="00C16FD7" w:rsidP="00FC5072">
            <w:pPr>
              <w:autoSpaceDE w:val="0"/>
              <w:autoSpaceDN w:val="0"/>
              <w:adjustRightInd w:val="0"/>
              <w:jc w:val="center"/>
              <w:rPr>
                <w:del w:id="1113" w:author="Author"/>
                <w:color w:val="000000"/>
                <w:szCs w:val="22"/>
              </w:rPr>
            </w:pPr>
            <w:del w:id="1114" w:author="Author">
              <w:r w:rsidRPr="001B18EC" w:rsidDel="00054CE7">
                <w:rPr>
                  <w:color w:val="000000"/>
                  <w:szCs w:val="22"/>
                </w:rPr>
                <w:delText>0.85 mL</w:delText>
              </w:r>
            </w:del>
          </w:p>
        </w:tc>
      </w:tr>
      <w:tr w:rsidR="00C16FD7" w:rsidRPr="001B18EC" w:rsidDel="00054CE7" w14:paraId="464AFC1A" w14:textId="537D8159" w:rsidTr="004D1FA5">
        <w:trPr>
          <w:jc w:val="center"/>
          <w:del w:id="1115" w:author="Author"/>
        </w:trPr>
        <w:tc>
          <w:tcPr>
            <w:tcW w:w="1466" w:type="dxa"/>
            <w:vMerge/>
          </w:tcPr>
          <w:p w14:paraId="3A4A40AC" w14:textId="1CC28CF4" w:rsidR="00C16FD7" w:rsidRPr="001B18EC" w:rsidDel="00054CE7" w:rsidRDefault="00C16FD7" w:rsidP="00FC5072">
            <w:pPr>
              <w:autoSpaceDE w:val="0"/>
              <w:autoSpaceDN w:val="0"/>
              <w:adjustRightInd w:val="0"/>
              <w:ind w:left="1208"/>
              <w:jc w:val="center"/>
              <w:rPr>
                <w:del w:id="1116" w:author="Author"/>
                <w:color w:val="000000"/>
                <w:szCs w:val="22"/>
              </w:rPr>
            </w:pPr>
          </w:p>
        </w:tc>
        <w:tc>
          <w:tcPr>
            <w:tcW w:w="1890" w:type="dxa"/>
            <w:vMerge/>
          </w:tcPr>
          <w:p w14:paraId="4D9FE1AC" w14:textId="6EA62223" w:rsidR="00C16FD7" w:rsidRPr="001B18EC" w:rsidDel="00054CE7" w:rsidRDefault="00C16FD7" w:rsidP="00FC5072">
            <w:pPr>
              <w:autoSpaceDE w:val="0"/>
              <w:autoSpaceDN w:val="0"/>
              <w:adjustRightInd w:val="0"/>
              <w:jc w:val="center"/>
              <w:rPr>
                <w:del w:id="1117" w:author="Author"/>
                <w:color w:val="000000"/>
                <w:szCs w:val="22"/>
              </w:rPr>
            </w:pPr>
          </w:p>
        </w:tc>
        <w:tc>
          <w:tcPr>
            <w:tcW w:w="1620" w:type="dxa"/>
            <w:vMerge/>
          </w:tcPr>
          <w:p w14:paraId="09A15F80" w14:textId="76788D13" w:rsidR="00C16FD7" w:rsidRPr="001B18EC" w:rsidDel="00054CE7" w:rsidRDefault="00C16FD7" w:rsidP="00FC5072">
            <w:pPr>
              <w:autoSpaceDE w:val="0"/>
              <w:autoSpaceDN w:val="0"/>
              <w:adjustRightInd w:val="0"/>
              <w:jc w:val="center"/>
              <w:rPr>
                <w:del w:id="1118" w:author="Author"/>
                <w:color w:val="000000"/>
                <w:szCs w:val="22"/>
              </w:rPr>
            </w:pPr>
          </w:p>
        </w:tc>
        <w:tc>
          <w:tcPr>
            <w:tcW w:w="1440" w:type="dxa"/>
            <w:tcMar>
              <w:top w:w="0" w:type="dxa"/>
              <w:left w:w="108" w:type="dxa"/>
              <w:bottom w:w="0" w:type="dxa"/>
              <w:right w:w="108" w:type="dxa"/>
            </w:tcMar>
            <w:vAlign w:val="bottom"/>
          </w:tcPr>
          <w:p w14:paraId="0ED96714" w14:textId="024CA19C" w:rsidR="00C16FD7" w:rsidRPr="001B18EC" w:rsidDel="00054CE7" w:rsidRDefault="00C16FD7" w:rsidP="00FC5072">
            <w:pPr>
              <w:autoSpaceDE w:val="0"/>
              <w:autoSpaceDN w:val="0"/>
              <w:adjustRightInd w:val="0"/>
              <w:jc w:val="center"/>
              <w:rPr>
                <w:del w:id="1119" w:author="Author"/>
                <w:szCs w:val="22"/>
              </w:rPr>
            </w:pPr>
            <w:del w:id="1120" w:author="Author">
              <w:r w:rsidRPr="001B18EC" w:rsidDel="00054CE7">
                <w:rPr>
                  <w:color w:val="000000"/>
                  <w:szCs w:val="22"/>
                </w:rPr>
                <w:delText>0.8 – 0.89</w:delText>
              </w:r>
            </w:del>
          </w:p>
        </w:tc>
        <w:tc>
          <w:tcPr>
            <w:tcW w:w="2815" w:type="dxa"/>
            <w:tcMar>
              <w:top w:w="0" w:type="dxa"/>
              <w:left w:w="108" w:type="dxa"/>
              <w:bottom w:w="0" w:type="dxa"/>
              <w:right w:w="108" w:type="dxa"/>
            </w:tcMar>
            <w:vAlign w:val="center"/>
          </w:tcPr>
          <w:p w14:paraId="455418DF" w14:textId="50E099EA" w:rsidR="00C16FD7" w:rsidRPr="001B18EC" w:rsidDel="00054CE7" w:rsidRDefault="00C16FD7" w:rsidP="00FC5072">
            <w:pPr>
              <w:autoSpaceDE w:val="0"/>
              <w:autoSpaceDN w:val="0"/>
              <w:adjustRightInd w:val="0"/>
              <w:jc w:val="center"/>
              <w:rPr>
                <w:del w:id="1121" w:author="Author"/>
                <w:color w:val="000000"/>
                <w:szCs w:val="22"/>
              </w:rPr>
            </w:pPr>
            <w:del w:id="1122" w:author="Author">
              <w:r w:rsidRPr="001B18EC" w:rsidDel="00054CE7">
                <w:rPr>
                  <w:color w:val="000000"/>
                  <w:szCs w:val="22"/>
                </w:rPr>
                <w:delText>0.76 mL</w:delText>
              </w:r>
            </w:del>
          </w:p>
        </w:tc>
      </w:tr>
      <w:tr w:rsidR="00C16FD7" w:rsidRPr="001B18EC" w:rsidDel="00054CE7" w14:paraId="19962BC6" w14:textId="124B9EA1" w:rsidTr="004D1FA5">
        <w:trPr>
          <w:jc w:val="center"/>
          <w:del w:id="1123" w:author="Author"/>
        </w:trPr>
        <w:tc>
          <w:tcPr>
            <w:tcW w:w="1466" w:type="dxa"/>
            <w:vMerge/>
          </w:tcPr>
          <w:p w14:paraId="45B64A29" w14:textId="10D80DEC" w:rsidR="00C16FD7" w:rsidRPr="001B18EC" w:rsidDel="00054CE7" w:rsidRDefault="00C16FD7" w:rsidP="00FC5072">
            <w:pPr>
              <w:autoSpaceDE w:val="0"/>
              <w:autoSpaceDN w:val="0"/>
              <w:adjustRightInd w:val="0"/>
              <w:ind w:left="1208"/>
              <w:jc w:val="center"/>
              <w:rPr>
                <w:del w:id="1124" w:author="Author"/>
                <w:color w:val="000000"/>
                <w:szCs w:val="22"/>
              </w:rPr>
            </w:pPr>
          </w:p>
        </w:tc>
        <w:tc>
          <w:tcPr>
            <w:tcW w:w="1890" w:type="dxa"/>
            <w:vMerge/>
          </w:tcPr>
          <w:p w14:paraId="7D47E321" w14:textId="4B9AE15D" w:rsidR="00C16FD7" w:rsidRPr="001B18EC" w:rsidDel="00054CE7" w:rsidRDefault="00C16FD7" w:rsidP="00FC5072">
            <w:pPr>
              <w:autoSpaceDE w:val="0"/>
              <w:autoSpaceDN w:val="0"/>
              <w:adjustRightInd w:val="0"/>
              <w:jc w:val="center"/>
              <w:rPr>
                <w:del w:id="1125" w:author="Author"/>
                <w:color w:val="000000"/>
                <w:szCs w:val="22"/>
              </w:rPr>
            </w:pPr>
          </w:p>
        </w:tc>
        <w:tc>
          <w:tcPr>
            <w:tcW w:w="1620" w:type="dxa"/>
            <w:vMerge/>
          </w:tcPr>
          <w:p w14:paraId="49E159D4" w14:textId="0FC48355" w:rsidR="00C16FD7" w:rsidRPr="001B18EC" w:rsidDel="00054CE7" w:rsidRDefault="00C16FD7" w:rsidP="00FC5072">
            <w:pPr>
              <w:autoSpaceDE w:val="0"/>
              <w:autoSpaceDN w:val="0"/>
              <w:adjustRightInd w:val="0"/>
              <w:jc w:val="center"/>
              <w:rPr>
                <w:del w:id="1126" w:author="Author"/>
                <w:color w:val="000000"/>
                <w:szCs w:val="22"/>
              </w:rPr>
            </w:pPr>
          </w:p>
        </w:tc>
        <w:tc>
          <w:tcPr>
            <w:tcW w:w="1440" w:type="dxa"/>
            <w:tcMar>
              <w:top w:w="0" w:type="dxa"/>
              <w:left w:w="108" w:type="dxa"/>
              <w:bottom w:w="0" w:type="dxa"/>
              <w:right w:w="108" w:type="dxa"/>
            </w:tcMar>
            <w:vAlign w:val="bottom"/>
          </w:tcPr>
          <w:p w14:paraId="65400922" w14:textId="6BCC2D4F" w:rsidR="00C16FD7" w:rsidRPr="001B18EC" w:rsidDel="00054CE7" w:rsidRDefault="00C16FD7" w:rsidP="00FC5072">
            <w:pPr>
              <w:autoSpaceDE w:val="0"/>
              <w:autoSpaceDN w:val="0"/>
              <w:adjustRightInd w:val="0"/>
              <w:jc w:val="center"/>
              <w:rPr>
                <w:del w:id="1127" w:author="Author"/>
                <w:szCs w:val="22"/>
              </w:rPr>
            </w:pPr>
            <w:del w:id="1128" w:author="Author">
              <w:r w:rsidRPr="001B18EC" w:rsidDel="00054CE7">
                <w:rPr>
                  <w:color w:val="000000"/>
                  <w:szCs w:val="22"/>
                </w:rPr>
                <w:delText>0.7 – 0.79</w:delText>
              </w:r>
            </w:del>
          </w:p>
        </w:tc>
        <w:tc>
          <w:tcPr>
            <w:tcW w:w="2815" w:type="dxa"/>
            <w:tcMar>
              <w:top w:w="0" w:type="dxa"/>
              <w:left w:w="108" w:type="dxa"/>
              <w:bottom w:w="0" w:type="dxa"/>
              <w:right w:w="108" w:type="dxa"/>
            </w:tcMar>
            <w:vAlign w:val="center"/>
          </w:tcPr>
          <w:p w14:paraId="64AB4580" w14:textId="12F313CF" w:rsidR="00C16FD7" w:rsidRPr="001B18EC" w:rsidDel="00054CE7" w:rsidRDefault="00C16FD7" w:rsidP="00FC5072">
            <w:pPr>
              <w:autoSpaceDE w:val="0"/>
              <w:autoSpaceDN w:val="0"/>
              <w:adjustRightInd w:val="0"/>
              <w:jc w:val="center"/>
              <w:rPr>
                <w:del w:id="1129" w:author="Author"/>
                <w:color w:val="000000"/>
                <w:szCs w:val="22"/>
              </w:rPr>
            </w:pPr>
            <w:del w:id="1130" w:author="Author">
              <w:r w:rsidRPr="001B18EC" w:rsidDel="00054CE7">
                <w:rPr>
                  <w:color w:val="000000"/>
                  <w:szCs w:val="22"/>
                </w:rPr>
                <w:delText>0.67 mL</w:delText>
              </w:r>
            </w:del>
          </w:p>
        </w:tc>
      </w:tr>
      <w:tr w:rsidR="00C16FD7" w:rsidRPr="001B18EC" w:rsidDel="00054CE7" w14:paraId="6435D7BC" w14:textId="66210879" w:rsidTr="004D1FA5">
        <w:trPr>
          <w:jc w:val="center"/>
          <w:del w:id="1131" w:author="Author"/>
        </w:trPr>
        <w:tc>
          <w:tcPr>
            <w:tcW w:w="1466" w:type="dxa"/>
            <w:vMerge/>
          </w:tcPr>
          <w:p w14:paraId="311A1077" w14:textId="7A114354" w:rsidR="00C16FD7" w:rsidRPr="001B18EC" w:rsidDel="00054CE7" w:rsidRDefault="00C16FD7" w:rsidP="00FC5072">
            <w:pPr>
              <w:autoSpaceDE w:val="0"/>
              <w:autoSpaceDN w:val="0"/>
              <w:adjustRightInd w:val="0"/>
              <w:ind w:left="1208"/>
              <w:jc w:val="center"/>
              <w:rPr>
                <w:del w:id="1132" w:author="Author"/>
                <w:color w:val="000000"/>
                <w:szCs w:val="22"/>
              </w:rPr>
            </w:pPr>
          </w:p>
        </w:tc>
        <w:tc>
          <w:tcPr>
            <w:tcW w:w="1890" w:type="dxa"/>
            <w:vMerge/>
          </w:tcPr>
          <w:p w14:paraId="4FF66E49" w14:textId="0350DA3E" w:rsidR="00C16FD7" w:rsidRPr="001B18EC" w:rsidDel="00054CE7" w:rsidRDefault="00C16FD7" w:rsidP="00FC5072">
            <w:pPr>
              <w:autoSpaceDE w:val="0"/>
              <w:autoSpaceDN w:val="0"/>
              <w:adjustRightInd w:val="0"/>
              <w:jc w:val="center"/>
              <w:rPr>
                <w:del w:id="1133" w:author="Author"/>
                <w:color w:val="000000"/>
                <w:szCs w:val="22"/>
              </w:rPr>
            </w:pPr>
          </w:p>
        </w:tc>
        <w:tc>
          <w:tcPr>
            <w:tcW w:w="1620" w:type="dxa"/>
            <w:vMerge/>
          </w:tcPr>
          <w:p w14:paraId="3BF1C42E" w14:textId="4FD11F37" w:rsidR="00C16FD7" w:rsidRPr="001B18EC" w:rsidDel="00054CE7" w:rsidRDefault="00C16FD7" w:rsidP="00FC5072">
            <w:pPr>
              <w:autoSpaceDE w:val="0"/>
              <w:autoSpaceDN w:val="0"/>
              <w:adjustRightInd w:val="0"/>
              <w:jc w:val="center"/>
              <w:rPr>
                <w:del w:id="1134" w:author="Author"/>
                <w:color w:val="000000"/>
                <w:szCs w:val="22"/>
              </w:rPr>
            </w:pPr>
          </w:p>
        </w:tc>
        <w:tc>
          <w:tcPr>
            <w:tcW w:w="1440" w:type="dxa"/>
            <w:tcMar>
              <w:top w:w="0" w:type="dxa"/>
              <w:left w:w="108" w:type="dxa"/>
              <w:bottom w:w="0" w:type="dxa"/>
              <w:right w:w="108" w:type="dxa"/>
            </w:tcMar>
            <w:vAlign w:val="bottom"/>
          </w:tcPr>
          <w:p w14:paraId="44FFF480" w14:textId="43E6AC5E" w:rsidR="00C16FD7" w:rsidRPr="001B18EC" w:rsidDel="00054CE7" w:rsidRDefault="00C16FD7" w:rsidP="00FC5072">
            <w:pPr>
              <w:autoSpaceDE w:val="0"/>
              <w:autoSpaceDN w:val="0"/>
              <w:adjustRightInd w:val="0"/>
              <w:jc w:val="center"/>
              <w:rPr>
                <w:del w:id="1135" w:author="Author"/>
                <w:szCs w:val="22"/>
              </w:rPr>
            </w:pPr>
            <w:del w:id="1136" w:author="Author">
              <w:r w:rsidRPr="001B18EC" w:rsidDel="00054CE7">
                <w:rPr>
                  <w:color w:val="000000"/>
                  <w:szCs w:val="22"/>
                </w:rPr>
                <w:delText>0.6 – 0.69</w:delText>
              </w:r>
            </w:del>
          </w:p>
        </w:tc>
        <w:tc>
          <w:tcPr>
            <w:tcW w:w="2815" w:type="dxa"/>
            <w:tcMar>
              <w:top w:w="0" w:type="dxa"/>
              <w:left w:w="108" w:type="dxa"/>
              <w:bottom w:w="0" w:type="dxa"/>
              <w:right w:w="108" w:type="dxa"/>
            </w:tcMar>
            <w:vAlign w:val="center"/>
          </w:tcPr>
          <w:p w14:paraId="2A539989" w14:textId="036F767B" w:rsidR="00C16FD7" w:rsidRPr="001B18EC" w:rsidDel="00054CE7" w:rsidRDefault="00C16FD7" w:rsidP="00FC5072">
            <w:pPr>
              <w:autoSpaceDE w:val="0"/>
              <w:autoSpaceDN w:val="0"/>
              <w:adjustRightInd w:val="0"/>
              <w:jc w:val="center"/>
              <w:rPr>
                <w:del w:id="1137" w:author="Author"/>
                <w:color w:val="000000"/>
                <w:szCs w:val="22"/>
              </w:rPr>
            </w:pPr>
            <w:del w:id="1138" w:author="Author">
              <w:r w:rsidRPr="001B18EC" w:rsidDel="00054CE7">
                <w:rPr>
                  <w:color w:val="000000"/>
                  <w:szCs w:val="22"/>
                </w:rPr>
                <w:delText>0.57 mL</w:delText>
              </w:r>
            </w:del>
          </w:p>
        </w:tc>
      </w:tr>
      <w:tr w:rsidR="00C16FD7" w:rsidRPr="001B18EC" w:rsidDel="00054CE7" w14:paraId="7D795101" w14:textId="1AFDD23C" w:rsidTr="004D1FA5">
        <w:trPr>
          <w:jc w:val="center"/>
          <w:del w:id="1139" w:author="Author"/>
        </w:trPr>
        <w:tc>
          <w:tcPr>
            <w:tcW w:w="1466" w:type="dxa"/>
            <w:vMerge/>
          </w:tcPr>
          <w:p w14:paraId="00A245A1" w14:textId="1C4F0837" w:rsidR="00C16FD7" w:rsidRPr="001B18EC" w:rsidDel="00054CE7" w:rsidRDefault="00C16FD7" w:rsidP="00FC5072">
            <w:pPr>
              <w:autoSpaceDE w:val="0"/>
              <w:autoSpaceDN w:val="0"/>
              <w:adjustRightInd w:val="0"/>
              <w:ind w:left="1208"/>
              <w:jc w:val="center"/>
              <w:rPr>
                <w:del w:id="1140" w:author="Author"/>
                <w:color w:val="000000"/>
                <w:szCs w:val="22"/>
              </w:rPr>
            </w:pPr>
          </w:p>
        </w:tc>
        <w:tc>
          <w:tcPr>
            <w:tcW w:w="1890" w:type="dxa"/>
            <w:vMerge/>
          </w:tcPr>
          <w:p w14:paraId="6C55EE67" w14:textId="1EFADBEE" w:rsidR="00C16FD7" w:rsidRPr="001B18EC" w:rsidDel="00054CE7" w:rsidRDefault="00C16FD7" w:rsidP="00FC5072">
            <w:pPr>
              <w:autoSpaceDE w:val="0"/>
              <w:autoSpaceDN w:val="0"/>
              <w:adjustRightInd w:val="0"/>
              <w:jc w:val="center"/>
              <w:rPr>
                <w:del w:id="1141" w:author="Author"/>
                <w:color w:val="000000"/>
                <w:szCs w:val="22"/>
              </w:rPr>
            </w:pPr>
          </w:p>
        </w:tc>
        <w:tc>
          <w:tcPr>
            <w:tcW w:w="1620" w:type="dxa"/>
            <w:vMerge/>
          </w:tcPr>
          <w:p w14:paraId="37A7D91C" w14:textId="18D40AE9" w:rsidR="00C16FD7" w:rsidRPr="001B18EC" w:rsidDel="00054CE7" w:rsidRDefault="00C16FD7" w:rsidP="00FC5072">
            <w:pPr>
              <w:autoSpaceDE w:val="0"/>
              <w:autoSpaceDN w:val="0"/>
              <w:adjustRightInd w:val="0"/>
              <w:jc w:val="center"/>
              <w:rPr>
                <w:del w:id="1142" w:author="Author"/>
                <w:color w:val="000000"/>
                <w:szCs w:val="22"/>
              </w:rPr>
            </w:pPr>
          </w:p>
        </w:tc>
        <w:tc>
          <w:tcPr>
            <w:tcW w:w="1440" w:type="dxa"/>
            <w:tcMar>
              <w:top w:w="0" w:type="dxa"/>
              <w:left w:w="108" w:type="dxa"/>
              <w:bottom w:w="0" w:type="dxa"/>
              <w:right w:w="108" w:type="dxa"/>
            </w:tcMar>
            <w:vAlign w:val="bottom"/>
          </w:tcPr>
          <w:p w14:paraId="3D40D792" w14:textId="0F3C3994" w:rsidR="00C16FD7" w:rsidRPr="001B18EC" w:rsidDel="00054CE7" w:rsidRDefault="00C16FD7" w:rsidP="00FC5072">
            <w:pPr>
              <w:autoSpaceDE w:val="0"/>
              <w:autoSpaceDN w:val="0"/>
              <w:adjustRightInd w:val="0"/>
              <w:jc w:val="center"/>
              <w:rPr>
                <w:del w:id="1143" w:author="Author"/>
                <w:szCs w:val="22"/>
              </w:rPr>
            </w:pPr>
            <w:del w:id="1144" w:author="Author">
              <w:r w:rsidRPr="001B18EC" w:rsidDel="00054CE7">
                <w:rPr>
                  <w:color w:val="000000"/>
                  <w:szCs w:val="22"/>
                </w:rPr>
                <w:delText>0.5 – 0.59</w:delText>
              </w:r>
            </w:del>
          </w:p>
        </w:tc>
        <w:tc>
          <w:tcPr>
            <w:tcW w:w="2815" w:type="dxa"/>
            <w:tcMar>
              <w:top w:w="0" w:type="dxa"/>
              <w:left w:w="108" w:type="dxa"/>
              <w:bottom w:w="0" w:type="dxa"/>
              <w:right w:w="108" w:type="dxa"/>
            </w:tcMar>
            <w:vAlign w:val="center"/>
          </w:tcPr>
          <w:p w14:paraId="7B9AD20E" w14:textId="1479AD66" w:rsidR="00C16FD7" w:rsidRPr="001B18EC" w:rsidDel="00054CE7" w:rsidRDefault="00C16FD7" w:rsidP="00FC5072">
            <w:pPr>
              <w:autoSpaceDE w:val="0"/>
              <w:autoSpaceDN w:val="0"/>
              <w:adjustRightInd w:val="0"/>
              <w:jc w:val="center"/>
              <w:rPr>
                <w:del w:id="1145" w:author="Author"/>
                <w:color w:val="000000"/>
                <w:szCs w:val="22"/>
              </w:rPr>
            </w:pPr>
            <w:del w:id="1146" w:author="Author">
              <w:r w:rsidRPr="001B18EC" w:rsidDel="00054CE7">
                <w:rPr>
                  <w:color w:val="000000"/>
                  <w:szCs w:val="22"/>
                </w:rPr>
                <w:delText>0.48 mL</w:delText>
              </w:r>
            </w:del>
          </w:p>
        </w:tc>
      </w:tr>
      <w:tr w:rsidR="00C16FD7" w:rsidRPr="001B18EC" w:rsidDel="00054CE7" w14:paraId="1A0BCF10" w14:textId="793C5AFC" w:rsidTr="004D1FA5">
        <w:trPr>
          <w:jc w:val="center"/>
          <w:del w:id="1147" w:author="Author"/>
        </w:trPr>
        <w:tc>
          <w:tcPr>
            <w:tcW w:w="1466" w:type="dxa"/>
            <w:vMerge/>
          </w:tcPr>
          <w:p w14:paraId="32257F30" w14:textId="167719C5" w:rsidR="00C16FD7" w:rsidRPr="001B18EC" w:rsidDel="00054CE7" w:rsidRDefault="00C16FD7" w:rsidP="00FC5072">
            <w:pPr>
              <w:autoSpaceDE w:val="0"/>
              <w:autoSpaceDN w:val="0"/>
              <w:adjustRightInd w:val="0"/>
              <w:ind w:left="1208"/>
              <w:jc w:val="center"/>
              <w:rPr>
                <w:del w:id="1148" w:author="Author"/>
                <w:color w:val="000000"/>
                <w:szCs w:val="22"/>
              </w:rPr>
            </w:pPr>
          </w:p>
        </w:tc>
        <w:tc>
          <w:tcPr>
            <w:tcW w:w="1890" w:type="dxa"/>
            <w:vMerge/>
          </w:tcPr>
          <w:p w14:paraId="638D1699" w14:textId="72246977" w:rsidR="00C16FD7" w:rsidRPr="001B18EC" w:rsidDel="00054CE7" w:rsidRDefault="00C16FD7" w:rsidP="00FC5072">
            <w:pPr>
              <w:autoSpaceDE w:val="0"/>
              <w:autoSpaceDN w:val="0"/>
              <w:adjustRightInd w:val="0"/>
              <w:jc w:val="center"/>
              <w:rPr>
                <w:del w:id="1149" w:author="Author"/>
                <w:color w:val="000000"/>
                <w:szCs w:val="22"/>
              </w:rPr>
            </w:pPr>
          </w:p>
        </w:tc>
        <w:tc>
          <w:tcPr>
            <w:tcW w:w="1620" w:type="dxa"/>
            <w:vMerge/>
          </w:tcPr>
          <w:p w14:paraId="36A8D455" w14:textId="79EEDE55" w:rsidR="00C16FD7" w:rsidRPr="001B18EC" w:rsidDel="00054CE7" w:rsidRDefault="00C16FD7" w:rsidP="00FC5072">
            <w:pPr>
              <w:autoSpaceDE w:val="0"/>
              <w:autoSpaceDN w:val="0"/>
              <w:adjustRightInd w:val="0"/>
              <w:jc w:val="center"/>
              <w:rPr>
                <w:del w:id="1150" w:author="Author"/>
                <w:color w:val="000000"/>
                <w:szCs w:val="22"/>
              </w:rPr>
            </w:pPr>
          </w:p>
        </w:tc>
        <w:tc>
          <w:tcPr>
            <w:tcW w:w="1440" w:type="dxa"/>
            <w:tcMar>
              <w:top w:w="0" w:type="dxa"/>
              <w:left w:w="108" w:type="dxa"/>
              <w:bottom w:w="0" w:type="dxa"/>
              <w:right w:w="108" w:type="dxa"/>
            </w:tcMar>
            <w:vAlign w:val="bottom"/>
          </w:tcPr>
          <w:p w14:paraId="05E6982D" w14:textId="7C070419" w:rsidR="00C16FD7" w:rsidRPr="001B18EC" w:rsidDel="00054CE7" w:rsidRDefault="00C16FD7" w:rsidP="00FC5072">
            <w:pPr>
              <w:autoSpaceDE w:val="0"/>
              <w:autoSpaceDN w:val="0"/>
              <w:adjustRightInd w:val="0"/>
              <w:jc w:val="center"/>
              <w:rPr>
                <w:del w:id="1151" w:author="Author"/>
                <w:szCs w:val="22"/>
              </w:rPr>
            </w:pPr>
            <w:del w:id="1152" w:author="Author">
              <w:r w:rsidRPr="001B18EC" w:rsidDel="00054CE7">
                <w:rPr>
                  <w:color w:val="000000"/>
                  <w:szCs w:val="22"/>
                </w:rPr>
                <w:delText>0.4 – 0.49</w:delText>
              </w:r>
            </w:del>
          </w:p>
        </w:tc>
        <w:tc>
          <w:tcPr>
            <w:tcW w:w="2815" w:type="dxa"/>
            <w:tcMar>
              <w:top w:w="0" w:type="dxa"/>
              <w:left w:w="108" w:type="dxa"/>
              <w:bottom w:w="0" w:type="dxa"/>
              <w:right w:w="108" w:type="dxa"/>
            </w:tcMar>
            <w:vAlign w:val="center"/>
          </w:tcPr>
          <w:p w14:paraId="7A689AE9" w14:textId="34353B9A" w:rsidR="00C16FD7" w:rsidRPr="001B18EC" w:rsidDel="00054CE7" w:rsidRDefault="00C16FD7" w:rsidP="00FC5072">
            <w:pPr>
              <w:autoSpaceDE w:val="0"/>
              <w:autoSpaceDN w:val="0"/>
              <w:adjustRightInd w:val="0"/>
              <w:jc w:val="center"/>
              <w:rPr>
                <w:del w:id="1153" w:author="Author"/>
                <w:color w:val="000000"/>
                <w:szCs w:val="22"/>
              </w:rPr>
            </w:pPr>
            <w:del w:id="1154" w:author="Author">
              <w:r w:rsidRPr="001B18EC" w:rsidDel="00054CE7">
                <w:rPr>
                  <w:color w:val="000000"/>
                  <w:szCs w:val="22"/>
                </w:rPr>
                <w:delText>0.39 mL</w:delText>
              </w:r>
            </w:del>
          </w:p>
        </w:tc>
      </w:tr>
    </w:tbl>
    <w:p w14:paraId="52135A60" w14:textId="77777777" w:rsidR="00FC1B28" w:rsidRPr="001B18EC" w:rsidDel="007654A5" w:rsidRDefault="00FC1B28" w:rsidP="00FC5072">
      <w:pPr>
        <w:tabs>
          <w:tab w:val="left" w:pos="450"/>
        </w:tabs>
        <w:rPr>
          <w:del w:id="1155" w:author="Author"/>
        </w:rPr>
      </w:pPr>
    </w:p>
    <w:p w14:paraId="4B7EEC3E" w14:textId="56945ED4" w:rsidR="00FC1B28" w:rsidRPr="001B18EC" w:rsidDel="00054CE7" w:rsidRDefault="00FC1B28" w:rsidP="004B0D58">
      <w:pPr>
        <w:ind w:right="-90"/>
        <w:rPr>
          <w:del w:id="1156" w:author="Author"/>
          <w:b/>
        </w:rPr>
      </w:pPr>
      <w:del w:id="1157" w:author="Author">
        <w:r w:rsidRPr="001B18EC" w:rsidDel="00054CE7">
          <w:rPr>
            <w:b/>
          </w:rPr>
          <w:delText>Table </w:delText>
        </w:r>
        <w:r w:rsidR="00B303CC" w:rsidDel="00054CE7">
          <w:rPr>
            <w:b/>
          </w:rPr>
          <w:delText>6</w:delText>
        </w:r>
        <w:r w:rsidRPr="001B18EC" w:rsidDel="00054CE7">
          <w:rPr>
            <w:b/>
          </w:rPr>
          <w:delText xml:space="preserve">.  For Patients Weighing Less Than 45 kg: Volumes to </w:delText>
        </w:r>
        <w:r w:rsidR="00D015D5" w:rsidRPr="001B18EC" w:rsidDel="00054CE7">
          <w:rPr>
            <w:b/>
          </w:rPr>
          <w:delText>A</w:delText>
        </w:r>
        <w:r w:rsidRPr="001B18EC" w:rsidDel="00054CE7">
          <w:rPr>
            <w:b/>
          </w:rPr>
          <w:delText>dd to IV Bag for 15</w:delText>
        </w:r>
        <w:r w:rsidR="0030079D" w:rsidRPr="001B18EC" w:rsidDel="00054CE7">
          <w:rPr>
            <w:b/>
          </w:rPr>
          <w:delText> </w:delText>
        </w:r>
        <w:r w:rsidRPr="001B18EC" w:rsidDel="00054CE7">
          <w:rPr>
            <w:b/>
          </w:rPr>
          <w:delText>mcg/m</w:delText>
        </w:r>
        <w:r w:rsidRPr="001B18EC" w:rsidDel="00054CE7">
          <w:rPr>
            <w:b/>
            <w:bCs/>
            <w:color w:val="000000"/>
            <w:vertAlign w:val="superscript"/>
          </w:rPr>
          <w:delText>2</w:delText>
        </w:r>
        <w:r w:rsidRPr="001B18EC" w:rsidDel="00054CE7">
          <w:rPr>
            <w:b/>
          </w:rPr>
          <w:delText>/day Dose</w:delText>
        </w:r>
      </w:del>
    </w:p>
    <w:p w14:paraId="5F39D86B" w14:textId="3ED1E4FC" w:rsidR="00FC1B28" w:rsidRPr="001B18EC" w:rsidDel="007654A5" w:rsidRDefault="00FC1B28" w:rsidP="00FC5072">
      <w:pPr>
        <w:rPr>
          <w:del w:id="1158" w:author="Author"/>
          <w:b/>
        </w:rPr>
      </w:pPr>
    </w:p>
    <w:tbl>
      <w:tblPr>
        <w:tblW w:w="9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13"/>
        <w:gridCol w:w="1884"/>
        <w:gridCol w:w="1626"/>
        <w:gridCol w:w="1440"/>
        <w:gridCol w:w="2863"/>
      </w:tblGrid>
      <w:tr w:rsidR="00FC1B28" w:rsidRPr="001B18EC" w:rsidDel="00054CE7" w14:paraId="54A50FEC" w14:textId="53326617">
        <w:trPr>
          <w:jc w:val="center"/>
          <w:del w:id="1159" w:author="Author"/>
        </w:trPr>
        <w:tc>
          <w:tcPr>
            <w:tcW w:w="6463" w:type="dxa"/>
            <w:gridSpan w:val="4"/>
          </w:tcPr>
          <w:p w14:paraId="49306F2A" w14:textId="4501D1D0" w:rsidR="00FC1B28" w:rsidRPr="001B18EC" w:rsidDel="00054CE7" w:rsidRDefault="00FC1B28" w:rsidP="00FC5072">
            <w:pPr>
              <w:rPr>
                <w:del w:id="1160" w:author="Author"/>
                <w:rFonts w:eastAsia="Calibri"/>
                <w:b/>
                <w:szCs w:val="22"/>
              </w:rPr>
            </w:pPr>
            <w:del w:id="1161" w:author="Author">
              <w:r w:rsidRPr="001B18EC" w:rsidDel="00054CE7">
                <w:rPr>
                  <w:b/>
                  <w:szCs w:val="22"/>
                </w:rPr>
                <w:delText>0.9% Sodium Chloride</w:delText>
              </w:r>
              <w:r w:rsidRPr="001B18EC" w:rsidDel="00054CE7">
                <w:delText xml:space="preserve"> </w:delText>
              </w:r>
              <w:r w:rsidRPr="001B18EC" w:rsidDel="00054CE7">
                <w:rPr>
                  <w:rFonts w:eastAsia="MS Mincho"/>
                  <w:b/>
                </w:rPr>
                <w:delText>Injection</w:delText>
              </w:r>
              <w:r w:rsidRPr="001B18EC" w:rsidDel="00054CE7">
                <w:rPr>
                  <w:b/>
                  <w:szCs w:val="22"/>
                </w:rPr>
                <w:delText>, USP (starting volume)</w:delText>
              </w:r>
            </w:del>
          </w:p>
        </w:tc>
        <w:tc>
          <w:tcPr>
            <w:tcW w:w="2863" w:type="dxa"/>
          </w:tcPr>
          <w:p w14:paraId="6225867B" w14:textId="77A36A50" w:rsidR="00FC1B28" w:rsidRPr="001B18EC" w:rsidDel="00054CE7" w:rsidRDefault="00FC1B28" w:rsidP="00FC5072">
            <w:pPr>
              <w:jc w:val="center"/>
              <w:rPr>
                <w:del w:id="1162" w:author="Author"/>
                <w:rFonts w:eastAsia="Calibri"/>
                <w:szCs w:val="22"/>
              </w:rPr>
            </w:pPr>
            <w:del w:id="1163" w:author="Author">
              <w:r w:rsidRPr="001B18EC" w:rsidDel="00054CE7">
                <w:rPr>
                  <w:szCs w:val="22"/>
                </w:rPr>
                <w:delText>270 mL</w:delText>
              </w:r>
            </w:del>
          </w:p>
        </w:tc>
      </w:tr>
      <w:tr w:rsidR="00FC1B28" w:rsidRPr="001B18EC" w:rsidDel="00054CE7" w14:paraId="347EF0F5" w14:textId="3D359DA2">
        <w:trPr>
          <w:jc w:val="center"/>
          <w:del w:id="1164" w:author="Author"/>
        </w:trPr>
        <w:tc>
          <w:tcPr>
            <w:tcW w:w="6463" w:type="dxa"/>
            <w:gridSpan w:val="4"/>
          </w:tcPr>
          <w:p w14:paraId="5B60B882" w14:textId="7BC391DE" w:rsidR="00FC1B28" w:rsidRPr="001B18EC" w:rsidDel="00054CE7" w:rsidRDefault="00FC1B28" w:rsidP="00FC5072">
            <w:pPr>
              <w:rPr>
                <w:del w:id="1165" w:author="Author"/>
                <w:rFonts w:eastAsia="Calibri"/>
                <w:b/>
                <w:szCs w:val="22"/>
              </w:rPr>
            </w:pPr>
            <w:del w:id="1166" w:author="Author">
              <w:r w:rsidRPr="001B18EC" w:rsidDel="00054CE7">
                <w:rPr>
                  <w:b/>
                  <w:szCs w:val="22"/>
                </w:rPr>
                <w:delText>IV Solution Stabilizer</w:delText>
              </w:r>
            </w:del>
          </w:p>
        </w:tc>
        <w:tc>
          <w:tcPr>
            <w:tcW w:w="2863" w:type="dxa"/>
          </w:tcPr>
          <w:p w14:paraId="28934305" w14:textId="18743583" w:rsidR="00FC1B28" w:rsidRPr="001B18EC" w:rsidDel="00054CE7" w:rsidRDefault="00FC1B28" w:rsidP="00FC5072">
            <w:pPr>
              <w:jc w:val="center"/>
              <w:rPr>
                <w:del w:id="1167" w:author="Author"/>
                <w:rFonts w:eastAsia="Calibri"/>
                <w:szCs w:val="22"/>
              </w:rPr>
            </w:pPr>
            <w:del w:id="1168" w:author="Author">
              <w:r w:rsidRPr="001B18EC" w:rsidDel="00054CE7">
                <w:rPr>
                  <w:szCs w:val="22"/>
                </w:rPr>
                <w:delText>5.5 mL</w:delText>
              </w:r>
            </w:del>
          </w:p>
        </w:tc>
      </w:tr>
      <w:tr w:rsidR="00FC1B28" w:rsidRPr="001B18EC" w:rsidDel="00054CE7" w14:paraId="539D3058" w14:textId="4228B42E">
        <w:trPr>
          <w:trHeight w:val="143"/>
          <w:jc w:val="center"/>
          <w:del w:id="1169" w:author="Author"/>
        </w:trPr>
        <w:tc>
          <w:tcPr>
            <w:tcW w:w="9326" w:type="dxa"/>
            <w:gridSpan w:val="5"/>
            <w:shd w:val="clear" w:color="auto" w:fill="D9D9D9"/>
          </w:tcPr>
          <w:p w14:paraId="04EEAE31" w14:textId="4CED2EC9" w:rsidR="00FC1B28" w:rsidRPr="001B18EC" w:rsidDel="00054CE7" w:rsidRDefault="00FC1B28" w:rsidP="00FC5072">
            <w:pPr>
              <w:tabs>
                <w:tab w:val="left" w:pos="450"/>
              </w:tabs>
              <w:rPr>
                <w:del w:id="1170" w:author="Author"/>
                <w:sz w:val="2"/>
                <w:szCs w:val="22"/>
              </w:rPr>
            </w:pPr>
          </w:p>
        </w:tc>
      </w:tr>
      <w:tr w:rsidR="00FC1B28" w:rsidRPr="001B18EC" w:rsidDel="00054CE7" w14:paraId="70C97545" w14:textId="70E55AB3">
        <w:trPr>
          <w:jc w:val="center"/>
          <w:del w:id="1171" w:author="Author"/>
        </w:trPr>
        <w:tc>
          <w:tcPr>
            <w:tcW w:w="1513" w:type="dxa"/>
            <w:vAlign w:val="center"/>
          </w:tcPr>
          <w:p w14:paraId="50546FB1" w14:textId="2E95166A" w:rsidR="00FC1B28" w:rsidRPr="001B18EC" w:rsidDel="00054CE7" w:rsidRDefault="00FC1B28" w:rsidP="00FC5072">
            <w:pPr>
              <w:jc w:val="center"/>
              <w:rPr>
                <w:del w:id="1172" w:author="Author"/>
                <w:b/>
                <w:szCs w:val="22"/>
              </w:rPr>
            </w:pPr>
            <w:del w:id="1173" w:author="Author">
              <w:r w:rsidRPr="001B18EC" w:rsidDel="00054CE7">
                <w:rPr>
                  <w:b/>
                  <w:szCs w:val="22"/>
                </w:rPr>
                <w:delText>Dose</w:delText>
              </w:r>
            </w:del>
          </w:p>
        </w:tc>
        <w:tc>
          <w:tcPr>
            <w:tcW w:w="1884" w:type="dxa"/>
          </w:tcPr>
          <w:p w14:paraId="524DBD54" w14:textId="4312C44B" w:rsidR="00FC1B28" w:rsidRPr="001B18EC" w:rsidDel="00054CE7" w:rsidRDefault="00FC1B28" w:rsidP="00FC5072">
            <w:pPr>
              <w:jc w:val="center"/>
              <w:rPr>
                <w:del w:id="1174" w:author="Author"/>
                <w:b/>
                <w:szCs w:val="22"/>
              </w:rPr>
            </w:pPr>
            <w:del w:id="1175" w:author="Author">
              <w:r w:rsidRPr="001B18EC" w:rsidDel="00054CE7">
                <w:rPr>
                  <w:b/>
                  <w:bCs/>
                  <w:szCs w:val="22"/>
                </w:rPr>
                <w:delText>Infusion Duration</w:delText>
              </w:r>
            </w:del>
          </w:p>
        </w:tc>
        <w:tc>
          <w:tcPr>
            <w:tcW w:w="1626" w:type="dxa"/>
          </w:tcPr>
          <w:p w14:paraId="0B652C2A" w14:textId="4753F509" w:rsidR="00FC1B28" w:rsidRPr="001B18EC" w:rsidDel="00054CE7" w:rsidRDefault="00FC1B28" w:rsidP="00FC5072">
            <w:pPr>
              <w:jc w:val="center"/>
              <w:rPr>
                <w:del w:id="1176" w:author="Author"/>
                <w:b/>
                <w:szCs w:val="22"/>
              </w:rPr>
            </w:pPr>
            <w:del w:id="1177" w:author="Author">
              <w:r w:rsidRPr="001B18EC" w:rsidDel="00054CE7">
                <w:rPr>
                  <w:b/>
                  <w:bCs/>
                  <w:szCs w:val="22"/>
                </w:rPr>
                <w:delText>Infusion Rate</w:delText>
              </w:r>
            </w:del>
          </w:p>
        </w:tc>
        <w:tc>
          <w:tcPr>
            <w:tcW w:w="1440" w:type="dxa"/>
            <w:tcMar>
              <w:top w:w="0" w:type="dxa"/>
              <w:left w:w="108" w:type="dxa"/>
              <w:bottom w:w="0" w:type="dxa"/>
              <w:right w:w="108" w:type="dxa"/>
            </w:tcMar>
            <w:hideMark/>
          </w:tcPr>
          <w:p w14:paraId="435C0945" w14:textId="3A3AEBB9" w:rsidR="00FC1B28" w:rsidRPr="001B18EC" w:rsidDel="00054CE7" w:rsidRDefault="00FC1B28" w:rsidP="00FC5072">
            <w:pPr>
              <w:jc w:val="center"/>
              <w:rPr>
                <w:del w:id="1178" w:author="Author"/>
                <w:rFonts w:eastAsia="Calibri"/>
                <w:b/>
                <w:szCs w:val="22"/>
              </w:rPr>
            </w:pPr>
            <w:del w:id="1179" w:author="Author">
              <w:r w:rsidRPr="001B18EC" w:rsidDel="00054CE7">
                <w:rPr>
                  <w:b/>
                  <w:szCs w:val="22"/>
                </w:rPr>
                <w:delText>BSA (m</w:delText>
              </w:r>
              <w:r w:rsidRPr="001B18EC" w:rsidDel="00054CE7">
                <w:rPr>
                  <w:b/>
                  <w:szCs w:val="22"/>
                  <w:vertAlign w:val="superscript"/>
                </w:rPr>
                <w:delText>2</w:delText>
              </w:r>
              <w:r w:rsidRPr="001B18EC" w:rsidDel="00054CE7">
                <w:rPr>
                  <w:b/>
                  <w:szCs w:val="22"/>
                </w:rPr>
                <w:delText>)</w:delText>
              </w:r>
            </w:del>
          </w:p>
        </w:tc>
        <w:tc>
          <w:tcPr>
            <w:tcW w:w="2863" w:type="dxa"/>
            <w:tcMar>
              <w:top w:w="0" w:type="dxa"/>
              <w:left w:w="108" w:type="dxa"/>
              <w:bottom w:w="0" w:type="dxa"/>
              <w:right w:w="108" w:type="dxa"/>
            </w:tcMar>
            <w:hideMark/>
          </w:tcPr>
          <w:p w14:paraId="3CDC76E1" w14:textId="0B204AE1" w:rsidR="00FC1B28" w:rsidRPr="001B18EC" w:rsidDel="00054CE7" w:rsidRDefault="00FC1B28" w:rsidP="00FC5072">
            <w:pPr>
              <w:jc w:val="center"/>
              <w:rPr>
                <w:del w:id="1180" w:author="Author"/>
                <w:rFonts w:eastAsia="Calibri"/>
                <w:b/>
                <w:szCs w:val="22"/>
              </w:rPr>
            </w:pPr>
            <w:del w:id="1181" w:author="Author">
              <w:r w:rsidRPr="001B18EC" w:rsidDel="00054CE7">
                <w:rPr>
                  <w:b/>
                  <w:szCs w:val="22"/>
                </w:rPr>
                <w:delText xml:space="preserve">Reconstituted BLINCYTO </w:delText>
              </w:r>
            </w:del>
          </w:p>
        </w:tc>
      </w:tr>
      <w:tr w:rsidR="00467D36" w:rsidRPr="001B18EC" w:rsidDel="00054CE7" w14:paraId="4B08A245" w14:textId="2FD9EC89">
        <w:trPr>
          <w:trHeight w:val="215"/>
          <w:jc w:val="center"/>
          <w:del w:id="1182" w:author="Author"/>
        </w:trPr>
        <w:tc>
          <w:tcPr>
            <w:tcW w:w="1513" w:type="dxa"/>
            <w:vMerge w:val="restart"/>
            <w:vAlign w:val="center"/>
          </w:tcPr>
          <w:p w14:paraId="7BA4C89B" w14:textId="12763418" w:rsidR="00467D36" w:rsidRPr="001B18EC" w:rsidDel="00054CE7" w:rsidRDefault="00467D36" w:rsidP="00FC5072">
            <w:pPr>
              <w:autoSpaceDE w:val="0"/>
              <w:autoSpaceDN w:val="0"/>
              <w:adjustRightInd w:val="0"/>
              <w:jc w:val="center"/>
              <w:rPr>
                <w:del w:id="1183" w:author="Author"/>
                <w:color w:val="000000"/>
                <w:szCs w:val="22"/>
              </w:rPr>
            </w:pPr>
            <w:del w:id="1184" w:author="Author">
              <w:r w:rsidRPr="001B18EC" w:rsidDel="00054CE7">
                <w:rPr>
                  <w:b/>
                  <w:bCs/>
                  <w:color w:val="000000"/>
                  <w:szCs w:val="22"/>
                </w:rPr>
                <w:delText>15 mcg/m</w:delText>
              </w:r>
              <w:r w:rsidRPr="001B18EC" w:rsidDel="00054CE7">
                <w:rPr>
                  <w:b/>
                  <w:bCs/>
                  <w:color w:val="000000"/>
                  <w:szCs w:val="22"/>
                  <w:vertAlign w:val="superscript"/>
                </w:rPr>
                <w:delText>2</w:delText>
              </w:r>
              <w:r w:rsidRPr="001B18EC" w:rsidDel="00054CE7">
                <w:rPr>
                  <w:b/>
                  <w:bCs/>
                  <w:color w:val="000000"/>
                  <w:szCs w:val="22"/>
                </w:rPr>
                <w:delText>/day</w:delText>
              </w:r>
            </w:del>
          </w:p>
        </w:tc>
        <w:tc>
          <w:tcPr>
            <w:tcW w:w="1884" w:type="dxa"/>
            <w:vMerge w:val="restart"/>
            <w:vAlign w:val="center"/>
          </w:tcPr>
          <w:p w14:paraId="7BB0DBEA" w14:textId="69BFE83D" w:rsidR="00467D36" w:rsidRPr="001B18EC" w:rsidDel="00054CE7" w:rsidRDefault="00467D36" w:rsidP="00FC5072">
            <w:pPr>
              <w:autoSpaceDE w:val="0"/>
              <w:autoSpaceDN w:val="0"/>
              <w:adjustRightInd w:val="0"/>
              <w:jc w:val="center"/>
              <w:rPr>
                <w:del w:id="1185" w:author="Author"/>
                <w:color w:val="000000"/>
                <w:szCs w:val="22"/>
              </w:rPr>
            </w:pPr>
            <w:del w:id="1186" w:author="Author">
              <w:r w:rsidRPr="001B18EC" w:rsidDel="00054CE7">
                <w:rPr>
                  <w:szCs w:val="22"/>
                </w:rPr>
                <w:delText>24 hours</w:delText>
              </w:r>
            </w:del>
          </w:p>
        </w:tc>
        <w:tc>
          <w:tcPr>
            <w:tcW w:w="1626" w:type="dxa"/>
            <w:vMerge w:val="restart"/>
            <w:vAlign w:val="center"/>
          </w:tcPr>
          <w:p w14:paraId="4AF198B8" w14:textId="0947DF67" w:rsidR="00467D36" w:rsidRPr="001B18EC" w:rsidDel="00054CE7" w:rsidRDefault="00467D36" w:rsidP="00FC5072">
            <w:pPr>
              <w:autoSpaceDE w:val="0"/>
              <w:autoSpaceDN w:val="0"/>
              <w:adjustRightInd w:val="0"/>
              <w:jc w:val="center"/>
              <w:rPr>
                <w:del w:id="1187" w:author="Author"/>
                <w:color w:val="000000"/>
                <w:szCs w:val="22"/>
              </w:rPr>
            </w:pPr>
            <w:del w:id="1188" w:author="Author">
              <w:r w:rsidRPr="001B18EC" w:rsidDel="00054CE7">
                <w:rPr>
                  <w:szCs w:val="22"/>
                </w:rPr>
                <w:delText>10 mL/hour</w:delText>
              </w:r>
            </w:del>
          </w:p>
        </w:tc>
        <w:tc>
          <w:tcPr>
            <w:tcW w:w="1440" w:type="dxa"/>
            <w:tcMar>
              <w:top w:w="0" w:type="dxa"/>
              <w:left w:w="108" w:type="dxa"/>
              <w:bottom w:w="0" w:type="dxa"/>
              <w:right w:w="108" w:type="dxa"/>
            </w:tcMar>
            <w:vAlign w:val="bottom"/>
            <w:hideMark/>
          </w:tcPr>
          <w:p w14:paraId="317C964C" w14:textId="3D38AF69" w:rsidR="00467D36" w:rsidRPr="001B18EC" w:rsidDel="00054CE7" w:rsidRDefault="00467D36" w:rsidP="00FC5072">
            <w:pPr>
              <w:autoSpaceDE w:val="0"/>
              <w:autoSpaceDN w:val="0"/>
              <w:adjustRightInd w:val="0"/>
              <w:jc w:val="center"/>
              <w:rPr>
                <w:del w:id="1189" w:author="Author"/>
                <w:szCs w:val="22"/>
              </w:rPr>
            </w:pPr>
            <w:del w:id="1190" w:author="Author">
              <w:r w:rsidRPr="001B18EC" w:rsidDel="00054CE7">
                <w:rPr>
                  <w:color w:val="000000"/>
                  <w:szCs w:val="22"/>
                </w:rPr>
                <w:delText>1.5 – 1.59</w:delText>
              </w:r>
            </w:del>
          </w:p>
        </w:tc>
        <w:tc>
          <w:tcPr>
            <w:tcW w:w="2863" w:type="dxa"/>
            <w:tcMar>
              <w:top w:w="0" w:type="dxa"/>
              <w:left w:w="108" w:type="dxa"/>
              <w:bottom w:w="0" w:type="dxa"/>
              <w:right w:w="108" w:type="dxa"/>
            </w:tcMar>
            <w:vAlign w:val="center"/>
            <w:hideMark/>
          </w:tcPr>
          <w:p w14:paraId="139EB814" w14:textId="42AE32A6" w:rsidR="00467D36" w:rsidRPr="001B18EC" w:rsidDel="00054CE7" w:rsidRDefault="00467D36" w:rsidP="00FC5072">
            <w:pPr>
              <w:autoSpaceDE w:val="0"/>
              <w:autoSpaceDN w:val="0"/>
              <w:adjustRightInd w:val="0"/>
              <w:jc w:val="center"/>
              <w:rPr>
                <w:del w:id="1191" w:author="Author"/>
                <w:color w:val="000000"/>
                <w:szCs w:val="22"/>
              </w:rPr>
            </w:pPr>
            <w:del w:id="1192" w:author="Author">
              <w:r w:rsidRPr="001B18EC" w:rsidDel="00054CE7">
                <w:rPr>
                  <w:color w:val="000000"/>
                  <w:szCs w:val="22"/>
                </w:rPr>
                <w:delText>2.1 mL</w:delText>
              </w:r>
            </w:del>
          </w:p>
        </w:tc>
      </w:tr>
      <w:tr w:rsidR="00467D36" w:rsidRPr="001B18EC" w:rsidDel="00054CE7" w14:paraId="648CA54C" w14:textId="5A92F6D4">
        <w:trPr>
          <w:jc w:val="center"/>
          <w:del w:id="1193" w:author="Author"/>
        </w:trPr>
        <w:tc>
          <w:tcPr>
            <w:tcW w:w="1513" w:type="dxa"/>
            <w:vMerge/>
          </w:tcPr>
          <w:p w14:paraId="25460417" w14:textId="565422A1" w:rsidR="00467D36" w:rsidRPr="001B18EC" w:rsidDel="00054CE7" w:rsidRDefault="00467D36" w:rsidP="00FC5072">
            <w:pPr>
              <w:autoSpaceDE w:val="0"/>
              <w:autoSpaceDN w:val="0"/>
              <w:adjustRightInd w:val="0"/>
              <w:jc w:val="center"/>
              <w:rPr>
                <w:del w:id="1194" w:author="Author"/>
                <w:color w:val="000000"/>
                <w:szCs w:val="22"/>
              </w:rPr>
            </w:pPr>
          </w:p>
        </w:tc>
        <w:tc>
          <w:tcPr>
            <w:tcW w:w="1884" w:type="dxa"/>
            <w:vMerge/>
          </w:tcPr>
          <w:p w14:paraId="0A17A3BA" w14:textId="74C152AD" w:rsidR="00467D36" w:rsidRPr="001B18EC" w:rsidDel="00054CE7" w:rsidRDefault="00467D36" w:rsidP="00FC5072">
            <w:pPr>
              <w:autoSpaceDE w:val="0"/>
              <w:autoSpaceDN w:val="0"/>
              <w:adjustRightInd w:val="0"/>
              <w:jc w:val="center"/>
              <w:rPr>
                <w:del w:id="1195" w:author="Author"/>
                <w:color w:val="000000"/>
                <w:szCs w:val="22"/>
              </w:rPr>
            </w:pPr>
          </w:p>
        </w:tc>
        <w:tc>
          <w:tcPr>
            <w:tcW w:w="1626" w:type="dxa"/>
            <w:vMerge/>
          </w:tcPr>
          <w:p w14:paraId="47F0C0FB" w14:textId="378DAF09" w:rsidR="00467D36" w:rsidRPr="001B18EC" w:rsidDel="00054CE7" w:rsidRDefault="00467D36" w:rsidP="00FC5072">
            <w:pPr>
              <w:autoSpaceDE w:val="0"/>
              <w:autoSpaceDN w:val="0"/>
              <w:adjustRightInd w:val="0"/>
              <w:jc w:val="center"/>
              <w:rPr>
                <w:del w:id="1196" w:author="Author"/>
                <w:color w:val="000000"/>
                <w:szCs w:val="22"/>
              </w:rPr>
            </w:pPr>
          </w:p>
        </w:tc>
        <w:tc>
          <w:tcPr>
            <w:tcW w:w="1440" w:type="dxa"/>
            <w:tcMar>
              <w:top w:w="0" w:type="dxa"/>
              <w:left w:w="108" w:type="dxa"/>
              <w:bottom w:w="0" w:type="dxa"/>
              <w:right w:w="108" w:type="dxa"/>
            </w:tcMar>
            <w:vAlign w:val="bottom"/>
            <w:hideMark/>
          </w:tcPr>
          <w:p w14:paraId="7A282FAD" w14:textId="50829CC7" w:rsidR="00467D36" w:rsidRPr="001B18EC" w:rsidDel="00054CE7" w:rsidRDefault="00467D36" w:rsidP="00FC5072">
            <w:pPr>
              <w:autoSpaceDE w:val="0"/>
              <w:autoSpaceDN w:val="0"/>
              <w:adjustRightInd w:val="0"/>
              <w:jc w:val="center"/>
              <w:rPr>
                <w:del w:id="1197" w:author="Author"/>
                <w:szCs w:val="22"/>
              </w:rPr>
            </w:pPr>
            <w:del w:id="1198" w:author="Author">
              <w:r w:rsidRPr="001B18EC" w:rsidDel="00054CE7">
                <w:rPr>
                  <w:color w:val="000000"/>
                  <w:szCs w:val="22"/>
                </w:rPr>
                <w:delText>1.4 – 1.49</w:delText>
              </w:r>
            </w:del>
          </w:p>
        </w:tc>
        <w:tc>
          <w:tcPr>
            <w:tcW w:w="2863" w:type="dxa"/>
            <w:tcMar>
              <w:top w:w="0" w:type="dxa"/>
              <w:left w:w="108" w:type="dxa"/>
              <w:bottom w:w="0" w:type="dxa"/>
              <w:right w:w="108" w:type="dxa"/>
            </w:tcMar>
            <w:vAlign w:val="center"/>
            <w:hideMark/>
          </w:tcPr>
          <w:p w14:paraId="72B9FF86" w14:textId="3DC57129" w:rsidR="00467D36" w:rsidRPr="001B18EC" w:rsidDel="00054CE7" w:rsidRDefault="00467D36" w:rsidP="00FC5072">
            <w:pPr>
              <w:autoSpaceDE w:val="0"/>
              <w:autoSpaceDN w:val="0"/>
              <w:adjustRightInd w:val="0"/>
              <w:jc w:val="center"/>
              <w:rPr>
                <w:del w:id="1199" w:author="Author"/>
                <w:color w:val="000000"/>
                <w:szCs w:val="22"/>
              </w:rPr>
            </w:pPr>
            <w:del w:id="1200" w:author="Author">
              <w:r w:rsidRPr="001B18EC" w:rsidDel="00054CE7">
                <w:rPr>
                  <w:color w:val="000000"/>
                  <w:szCs w:val="22"/>
                </w:rPr>
                <w:delText>2 mL</w:delText>
              </w:r>
            </w:del>
          </w:p>
        </w:tc>
      </w:tr>
      <w:tr w:rsidR="00467D36" w:rsidRPr="001B18EC" w:rsidDel="00054CE7" w14:paraId="3E1FB65A" w14:textId="548C9227">
        <w:trPr>
          <w:jc w:val="center"/>
          <w:del w:id="1201" w:author="Author"/>
        </w:trPr>
        <w:tc>
          <w:tcPr>
            <w:tcW w:w="1513" w:type="dxa"/>
            <w:vMerge/>
          </w:tcPr>
          <w:p w14:paraId="02AE4AED" w14:textId="5314010D" w:rsidR="00467D36" w:rsidRPr="001B18EC" w:rsidDel="00054CE7" w:rsidRDefault="00467D36" w:rsidP="00FC5072">
            <w:pPr>
              <w:autoSpaceDE w:val="0"/>
              <w:autoSpaceDN w:val="0"/>
              <w:adjustRightInd w:val="0"/>
              <w:jc w:val="center"/>
              <w:rPr>
                <w:del w:id="1202" w:author="Author"/>
                <w:color w:val="000000"/>
                <w:szCs w:val="22"/>
              </w:rPr>
            </w:pPr>
          </w:p>
        </w:tc>
        <w:tc>
          <w:tcPr>
            <w:tcW w:w="1884" w:type="dxa"/>
            <w:vMerge/>
          </w:tcPr>
          <w:p w14:paraId="737D124D" w14:textId="417927FD" w:rsidR="00467D36" w:rsidRPr="001B18EC" w:rsidDel="00054CE7" w:rsidRDefault="00467D36" w:rsidP="00FC5072">
            <w:pPr>
              <w:autoSpaceDE w:val="0"/>
              <w:autoSpaceDN w:val="0"/>
              <w:adjustRightInd w:val="0"/>
              <w:jc w:val="center"/>
              <w:rPr>
                <w:del w:id="1203" w:author="Author"/>
                <w:color w:val="000000"/>
                <w:szCs w:val="22"/>
              </w:rPr>
            </w:pPr>
          </w:p>
        </w:tc>
        <w:tc>
          <w:tcPr>
            <w:tcW w:w="1626" w:type="dxa"/>
            <w:vMerge/>
          </w:tcPr>
          <w:p w14:paraId="20341AA0" w14:textId="5FFFEDB3" w:rsidR="00467D36" w:rsidRPr="001B18EC" w:rsidDel="00054CE7" w:rsidRDefault="00467D36" w:rsidP="00FC5072">
            <w:pPr>
              <w:autoSpaceDE w:val="0"/>
              <w:autoSpaceDN w:val="0"/>
              <w:adjustRightInd w:val="0"/>
              <w:jc w:val="center"/>
              <w:rPr>
                <w:del w:id="1204" w:author="Author"/>
                <w:color w:val="000000"/>
                <w:szCs w:val="22"/>
              </w:rPr>
            </w:pPr>
          </w:p>
        </w:tc>
        <w:tc>
          <w:tcPr>
            <w:tcW w:w="1440" w:type="dxa"/>
            <w:tcMar>
              <w:top w:w="0" w:type="dxa"/>
              <w:left w:w="108" w:type="dxa"/>
              <w:bottom w:w="0" w:type="dxa"/>
              <w:right w:w="108" w:type="dxa"/>
            </w:tcMar>
            <w:vAlign w:val="bottom"/>
            <w:hideMark/>
          </w:tcPr>
          <w:p w14:paraId="09EE1FE7" w14:textId="0270F729" w:rsidR="00467D36" w:rsidRPr="001B18EC" w:rsidDel="00054CE7" w:rsidRDefault="00467D36" w:rsidP="00FC5072">
            <w:pPr>
              <w:autoSpaceDE w:val="0"/>
              <w:autoSpaceDN w:val="0"/>
              <w:adjustRightInd w:val="0"/>
              <w:jc w:val="center"/>
              <w:rPr>
                <w:del w:id="1205" w:author="Author"/>
                <w:szCs w:val="22"/>
              </w:rPr>
            </w:pPr>
            <w:del w:id="1206" w:author="Author">
              <w:r w:rsidRPr="001B18EC" w:rsidDel="00054CE7">
                <w:rPr>
                  <w:color w:val="000000"/>
                  <w:szCs w:val="22"/>
                </w:rPr>
                <w:delText>1.3 – 1.39</w:delText>
              </w:r>
            </w:del>
          </w:p>
        </w:tc>
        <w:tc>
          <w:tcPr>
            <w:tcW w:w="2863" w:type="dxa"/>
            <w:tcMar>
              <w:top w:w="0" w:type="dxa"/>
              <w:left w:w="108" w:type="dxa"/>
              <w:bottom w:w="0" w:type="dxa"/>
              <w:right w:w="108" w:type="dxa"/>
            </w:tcMar>
            <w:vAlign w:val="center"/>
            <w:hideMark/>
          </w:tcPr>
          <w:p w14:paraId="0F4AA81A" w14:textId="42C68296" w:rsidR="00467D36" w:rsidRPr="001B18EC" w:rsidDel="00054CE7" w:rsidRDefault="00467D36" w:rsidP="00FC5072">
            <w:pPr>
              <w:autoSpaceDE w:val="0"/>
              <w:autoSpaceDN w:val="0"/>
              <w:adjustRightInd w:val="0"/>
              <w:jc w:val="center"/>
              <w:rPr>
                <w:del w:id="1207" w:author="Author"/>
                <w:color w:val="000000"/>
                <w:szCs w:val="22"/>
              </w:rPr>
            </w:pPr>
            <w:del w:id="1208" w:author="Author">
              <w:r w:rsidRPr="001B18EC" w:rsidDel="00054CE7">
                <w:rPr>
                  <w:color w:val="000000"/>
                  <w:szCs w:val="22"/>
                </w:rPr>
                <w:delText>1.8 mL</w:delText>
              </w:r>
            </w:del>
          </w:p>
        </w:tc>
      </w:tr>
      <w:tr w:rsidR="00467D36" w:rsidRPr="001B18EC" w:rsidDel="00054CE7" w14:paraId="1B742B78" w14:textId="6D2C61C3">
        <w:trPr>
          <w:jc w:val="center"/>
          <w:del w:id="1209" w:author="Author"/>
        </w:trPr>
        <w:tc>
          <w:tcPr>
            <w:tcW w:w="1513" w:type="dxa"/>
            <w:vMerge/>
          </w:tcPr>
          <w:p w14:paraId="61A36A6B" w14:textId="2FCFD4F6" w:rsidR="00467D36" w:rsidRPr="001B18EC" w:rsidDel="00054CE7" w:rsidRDefault="00467D36" w:rsidP="00FC5072">
            <w:pPr>
              <w:autoSpaceDE w:val="0"/>
              <w:autoSpaceDN w:val="0"/>
              <w:adjustRightInd w:val="0"/>
              <w:jc w:val="center"/>
              <w:rPr>
                <w:del w:id="1210" w:author="Author"/>
                <w:color w:val="000000"/>
                <w:szCs w:val="22"/>
              </w:rPr>
            </w:pPr>
          </w:p>
        </w:tc>
        <w:tc>
          <w:tcPr>
            <w:tcW w:w="1884" w:type="dxa"/>
            <w:vMerge/>
          </w:tcPr>
          <w:p w14:paraId="55366EE6" w14:textId="53299F55" w:rsidR="00467D36" w:rsidRPr="001B18EC" w:rsidDel="00054CE7" w:rsidRDefault="00467D36" w:rsidP="00FC5072">
            <w:pPr>
              <w:autoSpaceDE w:val="0"/>
              <w:autoSpaceDN w:val="0"/>
              <w:adjustRightInd w:val="0"/>
              <w:jc w:val="center"/>
              <w:rPr>
                <w:del w:id="1211" w:author="Author"/>
                <w:color w:val="000000"/>
                <w:szCs w:val="22"/>
              </w:rPr>
            </w:pPr>
          </w:p>
        </w:tc>
        <w:tc>
          <w:tcPr>
            <w:tcW w:w="1626" w:type="dxa"/>
            <w:vMerge/>
          </w:tcPr>
          <w:p w14:paraId="24495A34" w14:textId="7ED26208" w:rsidR="00467D36" w:rsidRPr="001B18EC" w:rsidDel="00054CE7" w:rsidRDefault="00467D36" w:rsidP="00FC5072">
            <w:pPr>
              <w:autoSpaceDE w:val="0"/>
              <w:autoSpaceDN w:val="0"/>
              <w:adjustRightInd w:val="0"/>
              <w:jc w:val="center"/>
              <w:rPr>
                <w:del w:id="1212" w:author="Author"/>
                <w:color w:val="000000"/>
                <w:szCs w:val="22"/>
              </w:rPr>
            </w:pPr>
          </w:p>
        </w:tc>
        <w:tc>
          <w:tcPr>
            <w:tcW w:w="1440" w:type="dxa"/>
            <w:tcMar>
              <w:top w:w="0" w:type="dxa"/>
              <w:left w:w="108" w:type="dxa"/>
              <w:bottom w:w="0" w:type="dxa"/>
              <w:right w:w="108" w:type="dxa"/>
            </w:tcMar>
            <w:vAlign w:val="bottom"/>
            <w:hideMark/>
          </w:tcPr>
          <w:p w14:paraId="2D163EE7" w14:textId="0E09C049" w:rsidR="00467D36" w:rsidRPr="001B18EC" w:rsidDel="00054CE7" w:rsidRDefault="00467D36" w:rsidP="00FC5072">
            <w:pPr>
              <w:autoSpaceDE w:val="0"/>
              <w:autoSpaceDN w:val="0"/>
              <w:adjustRightInd w:val="0"/>
              <w:jc w:val="center"/>
              <w:rPr>
                <w:del w:id="1213" w:author="Author"/>
                <w:szCs w:val="22"/>
              </w:rPr>
            </w:pPr>
            <w:del w:id="1214" w:author="Author">
              <w:r w:rsidRPr="001B18EC" w:rsidDel="00054CE7">
                <w:rPr>
                  <w:color w:val="000000"/>
                  <w:szCs w:val="22"/>
                </w:rPr>
                <w:delText>1.2 – 1.29</w:delText>
              </w:r>
            </w:del>
          </w:p>
        </w:tc>
        <w:tc>
          <w:tcPr>
            <w:tcW w:w="2863" w:type="dxa"/>
            <w:tcMar>
              <w:top w:w="0" w:type="dxa"/>
              <w:left w:w="108" w:type="dxa"/>
              <w:bottom w:w="0" w:type="dxa"/>
              <w:right w:w="108" w:type="dxa"/>
            </w:tcMar>
            <w:vAlign w:val="center"/>
            <w:hideMark/>
          </w:tcPr>
          <w:p w14:paraId="4977FEBB" w14:textId="27226293" w:rsidR="00467D36" w:rsidRPr="001B18EC" w:rsidDel="00054CE7" w:rsidRDefault="00467D36" w:rsidP="00FC5072">
            <w:pPr>
              <w:autoSpaceDE w:val="0"/>
              <w:autoSpaceDN w:val="0"/>
              <w:adjustRightInd w:val="0"/>
              <w:jc w:val="center"/>
              <w:rPr>
                <w:del w:id="1215" w:author="Author"/>
                <w:color w:val="000000"/>
                <w:szCs w:val="22"/>
              </w:rPr>
            </w:pPr>
            <w:del w:id="1216" w:author="Author">
              <w:r w:rsidRPr="001B18EC" w:rsidDel="00054CE7">
                <w:rPr>
                  <w:color w:val="000000"/>
                  <w:szCs w:val="22"/>
                </w:rPr>
                <w:delText>1.7 mL</w:delText>
              </w:r>
            </w:del>
          </w:p>
        </w:tc>
      </w:tr>
      <w:tr w:rsidR="00467D36" w:rsidRPr="001B18EC" w:rsidDel="00054CE7" w14:paraId="2AE2BB53" w14:textId="75994786">
        <w:trPr>
          <w:jc w:val="center"/>
          <w:del w:id="1217" w:author="Author"/>
        </w:trPr>
        <w:tc>
          <w:tcPr>
            <w:tcW w:w="1513" w:type="dxa"/>
            <w:vMerge/>
          </w:tcPr>
          <w:p w14:paraId="52B464C6" w14:textId="5AAF772A" w:rsidR="00467D36" w:rsidRPr="001B18EC" w:rsidDel="00054CE7" w:rsidRDefault="00467D36" w:rsidP="00FC5072">
            <w:pPr>
              <w:autoSpaceDE w:val="0"/>
              <w:autoSpaceDN w:val="0"/>
              <w:adjustRightInd w:val="0"/>
              <w:jc w:val="center"/>
              <w:rPr>
                <w:del w:id="1218" w:author="Author"/>
                <w:color w:val="000000"/>
                <w:szCs w:val="22"/>
              </w:rPr>
            </w:pPr>
          </w:p>
        </w:tc>
        <w:tc>
          <w:tcPr>
            <w:tcW w:w="1884" w:type="dxa"/>
            <w:vMerge/>
          </w:tcPr>
          <w:p w14:paraId="6D8AD306" w14:textId="187B73E1" w:rsidR="00467D36" w:rsidRPr="001B18EC" w:rsidDel="00054CE7" w:rsidRDefault="00467D36" w:rsidP="00FC5072">
            <w:pPr>
              <w:autoSpaceDE w:val="0"/>
              <w:autoSpaceDN w:val="0"/>
              <w:adjustRightInd w:val="0"/>
              <w:jc w:val="center"/>
              <w:rPr>
                <w:del w:id="1219" w:author="Author"/>
                <w:color w:val="000000"/>
                <w:szCs w:val="22"/>
              </w:rPr>
            </w:pPr>
          </w:p>
        </w:tc>
        <w:tc>
          <w:tcPr>
            <w:tcW w:w="1626" w:type="dxa"/>
            <w:vMerge/>
          </w:tcPr>
          <w:p w14:paraId="01CE77E2" w14:textId="53194E9C" w:rsidR="00467D36" w:rsidRPr="001B18EC" w:rsidDel="00054CE7" w:rsidRDefault="00467D36" w:rsidP="00FC5072">
            <w:pPr>
              <w:autoSpaceDE w:val="0"/>
              <w:autoSpaceDN w:val="0"/>
              <w:adjustRightInd w:val="0"/>
              <w:jc w:val="center"/>
              <w:rPr>
                <w:del w:id="1220" w:author="Author"/>
                <w:color w:val="000000"/>
                <w:szCs w:val="22"/>
              </w:rPr>
            </w:pPr>
          </w:p>
        </w:tc>
        <w:tc>
          <w:tcPr>
            <w:tcW w:w="1440" w:type="dxa"/>
            <w:tcMar>
              <w:top w:w="0" w:type="dxa"/>
              <w:left w:w="108" w:type="dxa"/>
              <w:bottom w:w="0" w:type="dxa"/>
              <w:right w:w="108" w:type="dxa"/>
            </w:tcMar>
            <w:vAlign w:val="bottom"/>
            <w:hideMark/>
          </w:tcPr>
          <w:p w14:paraId="68D9BF63" w14:textId="7AF7599E" w:rsidR="00467D36" w:rsidRPr="001B18EC" w:rsidDel="00054CE7" w:rsidRDefault="00467D36" w:rsidP="00FC5072">
            <w:pPr>
              <w:autoSpaceDE w:val="0"/>
              <w:autoSpaceDN w:val="0"/>
              <w:adjustRightInd w:val="0"/>
              <w:jc w:val="center"/>
              <w:rPr>
                <w:del w:id="1221" w:author="Author"/>
                <w:szCs w:val="22"/>
              </w:rPr>
            </w:pPr>
            <w:del w:id="1222" w:author="Author">
              <w:r w:rsidRPr="001B18EC" w:rsidDel="00054CE7">
                <w:rPr>
                  <w:color w:val="000000"/>
                  <w:szCs w:val="22"/>
                </w:rPr>
                <w:delText>1.1 – 1.19</w:delText>
              </w:r>
            </w:del>
          </w:p>
        </w:tc>
        <w:tc>
          <w:tcPr>
            <w:tcW w:w="2863" w:type="dxa"/>
            <w:tcMar>
              <w:top w:w="0" w:type="dxa"/>
              <w:left w:w="108" w:type="dxa"/>
              <w:bottom w:w="0" w:type="dxa"/>
              <w:right w:w="108" w:type="dxa"/>
            </w:tcMar>
            <w:vAlign w:val="center"/>
            <w:hideMark/>
          </w:tcPr>
          <w:p w14:paraId="04903235" w14:textId="7E35EB85" w:rsidR="00467D36" w:rsidRPr="001B18EC" w:rsidDel="00054CE7" w:rsidRDefault="00467D36" w:rsidP="00FC5072">
            <w:pPr>
              <w:autoSpaceDE w:val="0"/>
              <w:autoSpaceDN w:val="0"/>
              <w:adjustRightInd w:val="0"/>
              <w:jc w:val="center"/>
              <w:rPr>
                <w:del w:id="1223" w:author="Author"/>
                <w:color w:val="000000"/>
                <w:szCs w:val="22"/>
              </w:rPr>
            </w:pPr>
            <w:del w:id="1224" w:author="Author">
              <w:r w:rsidRPr="001B18EC" w:rsidDel="00054CE7">
                <w:rPr>
                  <w:color w:val="000000"/>
                  <w:szCs w:val="22"/>
                </w:rPr>
                <w:delText>1.6 mL</w:delText>
              </w:r>
            </w:del>
          </w:p>
        </w:tc>
      </w:tr>
      <w:tr w:rsidR="00467D36" w:rsidRPr="001B18EC" w:rsidDel="00054CE7" w14:paraId="0919C095" w14:textId="1ACAF76C">
        <w:trPr>
          <w:jc w:val="center"/>
          <w:del w:id="1225" w:author="Author"/>
        </w:trPr>
        <w:tc>
          <w:tcPr>
            <w:tcW w:w="1513" w:type="dxa"/>
            <w:vMerge/>
          </w:tcPr>
          <w:p w14:paraId="57392F1A" w14:textId="1459C36A" w:rsidR="00467D36" w:rsidRPr="001B18EC" w:rsidDel="00054CE7" w:rsidRDefault="00467D36" w:rsidP="00FC5072">
            <w:pPr>
              <w:autoSpaceDE w:val="0"/>
              <w:autoSpaceDN w:val="0"/>
              <w:adjustRightInd w:val="0"/>
              <w:jc w:val="center"/>
              <w:rPr>
                <w:del w:id="1226" w:author="Author"/>
                <w:color w:val="000000"/>
                <w:szCs w:val="22"/>
              </w:rPr>
            </w:pPr>
          </w:p>
        </w:tc>
        <w:tc>
          <w:tcPr>
            <w:tcW w:w="1884" w:type="dxa"/>
            <w:vMerge/>
          </w:tcPr>
          <w:p w14:paraId="47D0CB04" w14:textId="52AA63FE" w:rsidR="00467D36" w:rsidRPr="001B18EC" w:rsidDel="00054CE7" w:rsidRDefault="00467D36" w:rsidP="00FC5072">
            <w:pPr>
              <w:autoSpaceDE w:val="0"/>
              <w:autoSpaceDN w:val="0"/>
              <w:adjustRightInd w:val="0"/>
              <w:jc w:val="center"/>
              <w:rPr>
                <w:del w:id="1227" w:author="Author"/>
                <w:color w:val="000000"/>
                <w:szCs w:val="22"/>
              </w:rPr>
            </w:pPr>
          </w:p>
        </w:tc>
        <w:tc>
          <w:tcPr>
            <w:tcW w:w="1626" w:type="dxa"/>
            <w:vMerge/>
          </w:tcPr>
          <w:p w14:paraId="300938BD" w14:textId="6DCAE0BC" w:rsidR="00467D36" w:rsidRPr="001B18EC" w:rsidDel="00054CE7" w:rsidRDefault="00467D36" w:rsidP="00FC5072">
            <w:pPr>
              <w:autoSpaceDE w:val="0"/>
              <w:autoSpaceDN w:val="0"/>
              <w:adjustRightInd w:val="0"/>
              <w:jc w:val="center"/>
              <w:rPr>
                <w:del w:id="1228" w:author="Author"/>
                <w:color w:val="000000"/>
                <w:szCs w:val="22"/>
              </w:rPr>
            </w:pPr>
          </w:p>
        </w:tc>
        <w:tc>
          <w:tcPr>
            <w:tcW w:w="1440" w:type="dxa"/>
            <w:tcMar>
              <w:top w:w="0" w:type="dxa"/>
              <w:left w:w="108" w:type="dxa"/>
              <w:bottom w:w="0" w:type="dxa"/>
              <w:right w:w="108" w:type="dxa"/>
            </w:tcMar>
            <w:vAlign w:val="bottom"/>
            <w:hideMark/>
          </w:tcPr>
          <w:p w14:paraId="6CD26DCB" w14:textId="3094A444" w:rsidR="00467D36" w:rsidRPr="001B18EC" w:rsidDel="00054CE7" w:rsidRDefault="00467D36" w:rsidP="00FC5072">
            <w:pPr>
              <w:autoSpaceDE w:val="0"/>
              <w:autoSpaceDN w:val="0"/>
              <w:adjustRightInd w:val="0"/>
              <w:jc w:val="center"/>
              <w:rPr>
                <w:del w:id="1229" w:author="Author"/>
                <w:szCs w:val="22"/>
              </w:rPr>
            </w:pPr>
            <w:del w:id="1230" w:author="Author">
              <w:r w:rsidRPr="001B18EC" w:rsidDel="00054CE7">
                <w:rPr>
                  <w:color w:val="000000"/>
                  <w:szCs w:val="22"/>
                </w:rPr>
                <w:delText>1 – 1.09</w:delText>
              </w:r>
            </w:del>
          </w:p>
        </w:tc>
        <w:tc>
          <w:tcPr>
            <w:tcW w:w="2863" w:type="dxa"/>
            <w:tcMar>
              <w:top w:w="0" w:type="dxa"/>
              <w:left w:w="108" w:type="dxa"/>
              <w:bottom w:w="0" w:type="dxa"/>
              <w:right w:w="108" w:type="dxa"/>
            </w:tcMar>
            <w:vAlign w:val="center"/>
            <w:hideMark/>
          </w:tcPr>
          <w:p w14:paraId="5FCAFB5B" w14:textId="516E9806" w:rsidR="00467D36" w:rsidRPr="001B18EC" w:rsidDel="00054CE7" w:rsidRDefault="00467D36" w:rsidP="00FC5072">
            <w:pPr>
              <w:autoSpaceDE w:val="0"/>
              <w:autoSpaceDN w:val="0"/>
              <w:adjustRightInd w:val="0"/>
              <w:jc w:val="center"/>
              <w:rPr>
                <w:del w:id="1231" w:author="Author"/>
                <w:color w:val="000000"/>
                <w:szCs w:val="22"/>
              </w:rPr>
            </w:pPr>
            <w:del w:id="1232" w:author="Author">
              <w:r w:rsidRPr="001B18EC" w:rsidDel="00054CE7">
                <w:rPr>
                  <w:color w:val="000000"/>
                  <w:szCs w:val="22"/>
                </w:rPr>
                <w:delText>1.4 mL</w:delText>
              </w:r>
            </w:del>
          </w:p>
        </w:tc>
      </w:tr>
      <w:tr w:rsidR="00467D36" w:rsidRPr="001B18EC" w:rsidDel="00054CE7" w14:paraId="33DCDC56" w14:textId="1E591AC4">
        <w:trPr>
          <w:jc w:val="center"/>
          <w:del w:id="1233" w:author="Author"/>
        </w:trPr>
        <w:tc>
          <w:tcPr>
            <w:tcW w:w="1513" w:type="dxa"/>
            <w:vMerge/>
          </w:tcPr>
          <w:p w14:paraId="3BFDC488" w14:textId="7782AA85" w:rsidR="00467D36" w:rsidRPr="001B18EC" w:rsidDel="00054CE7" w:rsidRDefault="00467D36" w:rsidP="00FC5072">
            <w:pPr>
              <w:autoSpaceDE w:val="0"/>
              <w:autoSpaceDN w:val="0"/>
              <w:adjustRightInd w:val="0"/>
              <w:jc w:val="center"/>
              <w:rPr>
                <w:del w:id="1234" w:author="Author"/>
                <w:color w:val="000000"/>
                <w:szCs w:val="22"/>
              </w:rPr>
            </w:pPr>
          </w:p>
        </w:tc>
        <w:tc>
          <w:tcPr>
            <w:tcW w:w="1884" w:type="dxa"/>
            <w:vMerge/>
          </w:tcPr>
          <w:p w14:paraId="11697C49" w14:textId="6AD4AAAC" w:rsidR="00467D36" w:rsidRPr="001B18EC" w:rsidDel="00054CE7" w:rsidRDefault="00467D36" w:rsidP="00FC5072">
            <w:pPr>
              <w:autoSpaceDE w:val="0"/>
              <w:autoSpaceDN w:val="0"/>
              <w:adjustRightInd w:val="0"/>
              <w:jc w:val="center"/>
              <w:rPr>
                <w:del w:id="1235" w:author="Author"/>
                <w:color w:val="000000"/>
                <w:szCs w:val="22"/>
              </w:rPr>
            </w:pPr>
          </w:p>
        </w:tc>
        <w:tc>
          <w:tcPr>
            <w:tcW w:w="1626" w:type="dxa"/>
            <w:vMerge/>
          </w:tcPr>
          <w:p w14:paraId="16D1BF0F" w14:textId="7BA47A26" w:rsidR="00467D36" w:rsidRPr="001B18EC" w:rsidDel="00054CE7" w:rsidRDefault="00467D36" w:rsidP="00FC5072">
            <w:pPr>
              <w:autoSpaceDE w:val="0"/>
              <w:autoSpaceDN w:val="0"/>
              <w:adjustRightInd w:val="0"/>
              <w:jc w:val="center"/>
              <w:rPr>
                <w:del w:id="1236" w:author="Author"/>
                <w:color w:val="000000"/>
                <w:szCs w:val="22"/>
              </w:rPr>
            </w:pPr>
          </w:p>
        </w:tc>
        <w:tc>
          <w:tcPr>
            <w:tcW w:w="1440" w:type="dxa"/>
            <w:tcMar>
              <w:top w:w="0" w:type="dxa"/>
              <w:left w:w="108" w:type="dxa"/>
              <w:bottom w:w="0" w:type="dxa"/>
              <w:right w:w="108" w:type="dxa"/>
            </w:tcMar>
            <w:vAlign w:val="bottom"/>
            <w:hideMark/>
          </w:tcPr>
          <w:p w14:paraId="079B6151" w14:textId="3CE47038" w:rsidR="00467D36" w:rsidRPr="001B18EC" w:rsidDel="00054CE7" w:rsidRDefault="00467D36" w:rsidP="00FC5072">
            <w:pPr>
              <w:autoSpaceDE w:val="0"/>
              <w:autoSpaceDN w:val="0"/>
              <w:adjustRightInd w:val="0"/>
              <w:jc w:val="center"/>
              <w:rPr>
                <w:del w:id="1237" w:author="Author"/>
                <w:szCs w:val="22"/>
              </w:rPr>
            </w:pPr>
            <w:del w:id="1238" w:author="Author">
              <w:r w:rsidRPr="001B18EC" w:rsidDel="00054CE7">
                <w:rPr>
                  <w:color w:val="000000"/>
                  <w:szCs w:val="22"/>
                </w:rPr>
                <w:delText>0.9 – 0.99</w:delText>
              </w:r>
            </w:del>
          </w:p>
        </w:tc>
        <w:tc>
          <w:tcPr>
            <w:tcW w:w="2863" w:type="dxa"/>
            <w:tcMar>
              <w:top w:w="0" w:type="dxa"/>
              <w:left w:w="108" w:type="dxa"/>
              <w:bottom w:w="0" w:type="dxa"/>
              <w:right w:w="108" w:type="dxa"/>
            </w:tcMar>
            <w:vAlign w:val="center"/>
            <w:hideMark/>
          </w:tcPr>
          <w:p w14:paraId="6EF1231C" w14:textId="22B1E98A" w:rsidR="00467D36" w:rsidRPr="001B18EC" w:rsidDel="00054CE7" w:rsidRDefault="00467D36" w:rsidP="00FC5072">
            <w:pPr>
              <w:autoSpaceDE w:val="0"/>
              <w:autoSpaceDN w:val="0"/>
              <w:adjustRightInd w:val="0"/>
              <w:jc w:val="center"/>
              <w:rPr>
                <w:del w:id="1239" w:author="Author"/>
                <w:color w:val="000000"/>
                <w:szCs w:val="22"/>
              </w:rPr>
            </w:pPr>
            <w:del w:id="1240" w:author="Author">
              <w:r w:rsidRPr="001B18EC" w:rsidDel="00054CE7">
                <w:rPr>
                  <w:color w:val="000000"/>
                  <w:szCs w:val="22"/>
                </w:rPr>
                <w:delText>1.3 mL</w:delText>
              </w:r>
            </w:del>
          </w:p>
        </w:tc>
      </w:tr>
      <w:tr w:rsidR="00467D36" w:rsidRPr="001B18EC" w:rsidDel="00054CE7" w14:paraId="19353A65" w14:textId="79C37063">
        <w:trPr>
          <w:jc w:val="center"/>
          <w:del w:id="1241" w:author="Author"/>
        </w:trPr>
        <w:tc>
          <w:tcPr>
            <w:tcW w:w="1513" w:type="dxa"/>
            <w:vMerge/>
          </w:tcPr>
          <w:p w14:paraId="3AFDB020" w14:textId="5B649D8E" w:rsidR="00467D36" w:rsidRPr="001B18EC" w:rsidDel="00054CE7" w:rsidRDefault="00467D36" w:rsidP="00FC5072">
            <w:pPr>
              <w:autoSpaceDE w:val="0"/>
              <w:autoSpaceDN w:val="0"/>
              <w:adjustRightInd w:val="0"/>
              <w:jc w:val="center"/>
              <w:rPr>
                <w:del w:id="1242" w:author="Author"/>
                <w:color w:val="000000"/>
                <w:szCs w:val="22"/>
              </w:rPr>
            </w:pPr>
          </w:p>
        </w:tc>
        <w:tc>
          <w:tcPr>
            <w:tcW w:w="1884" w:type="dxa"/>
            <w:vMerge/>
          </w:tcPr>
          <w:p w14:paraId="315A9025" w14:textId="3DFD2DF2" w:rsidR="00467D36" w:rsidRPr="001B18EC" w:rsidDel="00054CE7" w:rsidRDefault="00467D36" w:rsidP="00FC5072">
            <w:pPr>
              <w:autoSpaceDE w:val="0"/>
              <w:autoSpaceDN w:val="0"/>
              <w:adjustRightInd w:val="0"/>
              <w:jc w:val="center"/>
              <w:rPr>
                <w:del w:id="1243" w:author="Author"/>
                <w:color w:val="000000"/>
                <w:szCs w:val="22"/>
              </w:rPr>
            </w:pPr>
          </w:p>
        </w:tc>
        <w:tc>
          <w:tcPr>
            <w:tcW w:w="1626" w:type="dxa"/>
            <w:vMerge/>
          </w:tcPr>
          <w:p w14:paraId="7A58B115" w14:textId="34D88331" w:rsidR="00467D36" w:rsidRPr="001B18EC" w:rsidDel="00054CE7" w:rsidRDefault="00467D36" w:rsidP="00FC5072">
            <w:pPr>
              <w:autoSpaceDE w:val="0"/>
              <w:autoSpaceDN w:val="0"/>
              <w:adjustRightInd w:val="0"/>
              <w:jc w:val="center"/>
              <w:rPr>
                <w:del w:id="1244" w:author="Author"/>
                <w:color w:val="000000"/>
                <w:szCs w:val="22"/>
              </w:rPr>
            </w:pPr>
          </w:p>
        </w:tc>
        <w:tc>
          <w:tcPr>
            <w:tcW w:w="1440" w:type="dxa"/>
            <w:tcMar>
              <w:top w:w="0" w:type="dxa"/>
              <w:left w:w="108" w:type="dxa"/>
              <w:bottom w:w="0" w:type="dxa"/>
              <w:right w:w="108" w:type="dxa"/>
            </w:tcMar>
            <w:vAlign w:val="bottom"/>
            <w:hideMark/>
          </w:tcPr>
          <w:p w14:paraId="378E6412" w14:textId="041DF143" w:rsidR="00467D36" w:rsidRPr="001B18EC" w:rsidDel="00054CE7" w:rsidRDefault="00467D36" w:rsidP="00FC5072">
            <w:pPr>
              <w:autoSpaceDE w:val="0"/>
              <w:autoSpaceDN w:val="0"/>
              <w:adjustRightInd w:val="0"/>
              <w:jc w:val="center"/>
              <w:rPr>
                <w:del w:id="1245" w:author="Author"/>
                <w:szCs w:val="22"/>
              </w:rPr>
            </w:pPr>
            <w:del w:id="1246" w:author="Author">
              <w:r w:rsidRPr="001B18EC" w:rsidDel="00054CE7">
                <w:rPr>
                  <w:color w:val="000000"/>
                  <w:szCs w:val="22"/>
                </w:rPr>
                <w:delText>0.8 – 0.89</w:delText>
              </w:r>
            </w:del>
          </w:p>
        </w:tc>
        <w:tc>
          <w:tcPr>
            <w:tcW w:w="2863" w:type="dxa"/>
            <w:tcMar>
              <w:top w:w="0" w:type="dxa"/>
              <w:left w:w="108" w:type="dxa"/>
              <w:bottom w:w="0" w:type="dxa"/>
              <w:right w:w="108" w:type="dxa"/>
            </w:tcMar>
            <w:vAlign w:val="center"/>
            <w:hideMark/>
          </w:tcPr>
          <w:p w14:paraId="6CA1E0AD" w14:textId="0BBD571B" w:rsidR="00467D36" w:rsidRPr="001B18EC" w:rsidDel="00054CE7" w:rsidRDefault="00467D36" w:rsidP="00FC5072">
            <w:pPr>
              <w:autoSpaceDE w:val="0"/>
              <w:autoSpaceDN w:val="0"/>
              <w:adjustRightInd w:val="0"/>
              <w:jc w:val="center"/>
              <w:rPr>
                <w:del w:id="1247" w:author="Author"/>
                <w:color w:val="000000"/>
                <w:szCs w:val="22"/>
              </w:rPr>
            </w:pPr>
            <w:del w:id="1248" w:author="Author">
              <w:r w:rsidRPr="001B18EC" w:rsidDel="00054CE7">
                <w:rPr>
                  <w:color w:val="000000"/>
                  <w:szCs w:val="22"/>
                </w:rPr>
                <w:delText>1.1 mL</w:delText>
              </w:r>
            </w:del>
          </w:p>
        </w:tc>
      </w:tr>
      <w:tr w:rsidR="00467D36" w:rsidRPr="001B18EC" w:rsidDel="00054CE7" w14:paraId="1C4727C3" w14:textId="2B12ED61">
        <w:trPr>
          <w:jc w:val="center"/>
          <w:del w:id="1249" w:author="Author"/>
        </w:trPr>
        <w:tc>
          <w:tcPr>
            <w:tcW w:w="1513" w:type="dxa"/>
            <w:vMerge/>
          </w:tcPr>
          <w:p w14:paraId="2A0DFDC0" w14:textId="59BB6E0A" w:rsidR="00467D36" w:rsidRPr="001B18EC" w:rsidDel="00054CE7" w:rsidRDefault="00467D36" w:rsidP="00FC5072">
            <w:pPr>
              <w:autoSpaceDE w:val="0"/>
              <w:autoSpaceDN w:val="0"/>
              <w:adjustRightInd w:val="0"/>
              <w:jc w:val="center"/>
              <w:rPr>
                <w:del w:id="1250" w:author="Author"/>
                <w:color w:val="000000"/>
                <w:szCs w:val="22"/>
              </w:rPr>
            </w:pPr>
          </w:p>
        </w:tc>
        <w:tc>
          <w:tcPr>
            <w:tcW w:w="1884" w:type="dxa"/>
            <w:vMerge/>
          </w:tcPr>
          <w:p w14:paraId="75CC660B" w14:textId="06795B04" w:rsidR="00467D36" w:rsidRPr="001B18EC" w:rsidDel="00054CE7" w:rsidRDefault="00467D36" w:rsidP="00FC5072">
            <w:pPr>
              <w:autoSpaceDE w:val="0"/>
              <w:autoSpaceDN w:val="0"/>
              <w:adjustRightInd w:val="0"/>
              <w:jc w:val="center"/>
              <w:rPr>
                <w:del w:id="1251" w:author="Author"/>
                <w:color w:val="000000"/>
                <w:szCs w:val="22"/>
              </w:rPr>
            </w:pPr>
          </w:p>
        </w:tc>
        <w:tc>
          <w:tcPr>
            <w:tcW w:w="1626" w:type="dxa"/>
            <w:vMerge/>
          </w:tcPr>
          <w:p w14:paraId="3D73B626" w14:textId="78A552B6" w:rsidR="00467D36" w:rsidRPr="001B18EC" w:rsidDel="00054CE7" w:rsidRDefault="00467D36" w:rsidP="00FC5072">
            <w:pPr>
              <w:autoSpaceDE w:val="0"/>
              <w:autoSpaceDN w:val="0"/>
              <w:adjustRightInd w:val="0"/>
              <w:jc w:val="center"/>
              <w:rPr>
                <w:del w:id="1252" w:author="Author"/>
                <w:color w:val="000000"/>
                <w:szCs w:val="22"/>
              </w:rPr>
            </w:pPr>
          </w:p>
        </w:tc>
        <w:tc>
          <w:tcPr>
            <w:tcW w:w="1440" w:type="dxa"/>
            <w:tcMar>
              <w:top w:w="0" w:type="dxa"/>
              <w:left w:w="108" w:type="dxa"/>
              <w:bottom w:w="0" w:type="dxa"/>
              <w:right w:w="108" w:type="dxa"/>
            </w:tcMar>
            <w:vAlign w:val="bottom"/>
            <w:hideMark/>
          </w:tcPr>
          <w:p w14:paraId="1B1F96EA" w14:textId="65459043" w:rsidR="00467D36" w:rsidRPr="001B18EC" w:rsidDel="00054CE7" w:rsidRDefault="00467D36" w:rsidP="00FC5072">
            <w:pPr>
              <w:autoSpaceDE w:val="0"/>
              <w:autoSpaceDN w:val="0"/>
              <w:adjustRightInd w:val="0"/>
              <w:jc w:val="center"/>
              <w:rPr>
                <w:del w:id="1253" w:author="Author"/>
                <w:szCs w:val="22"/>
              </w:rPr>
            </w:pPr>
            <w:del w:id="1254" w:author="Author">
              <w:r w:rsidRPr="001B18EC" w:rsidDel="00054CE7">
                <w:rPr>
                  <w:color w:val="000000"/>
                  <w:szCs w:val="22"/>
                </w:rPr>
                <w:delText>0.7 – 0.79</w:delText>
              </w:r>
            </w:del>
          </w:p>
        </w:tc>
        <w:tc>
          <w:tcPr>
            <w:tcW w:w="2863" w:type="dxa"/>
            <w:tcMar>
              <w:top w:w="0" w:type="dxa"/>
              <w:left w:w="108" w:type="dxa"/>
              <w:bottom w:w="0" w:type="dxa"/>
              <w:right w:w="108" w:type="dxa"/>
            </w:tcMar>
            <w:vAlign w:val="center"/>
            <w:hideMark/>
          </w:tcPr>
          <w:p w14:paraId="25ED50F2" w14:textId="38BC4E41" w:rsidR="00467D36" w:rsidRPr="001B18EC" w:rsidDel="00054CE7" w:rsidRDefault="00467D36" w:rsidP="00FC5072">
            <w:pPr>
              <w:autoSpaceDE w:val="0"/>
              <w:autoSpaceDN w:val="0"/>
              <w:adjustRightInd w:val="0"/>
              <w:jc w:val="center"/>
              <w:rPr>
                <w:del w:id="1255" w:author="Author"/>
                <w:color w:val="000000"/>
                <w:szCs w:val="22"/>
              </w:rPr>
            </w:pPr>
            <w:del w:id="1256" w:author="Author">
              <w:r w:rsidRPr="001B18EC" w:rsidDel="00054CE7">
                <w:rPr>
                  <w:color w:val="000000"/>
                  <w:szCs w:val="22"/>
                </w:rPr>
                <w:delText>1 mL</w:delText>
              </w:r>
            </w:del>
          </w:p>
        </w:tc>
      </w:tr>
      <w:tr w:rsidR="00467D36" w:rsidRPr="001B18EC" w:rsidDel="00054CE7" w14:paraId="62089403" w14:textId="3CB4C700">
        <w:trPr>
          <w:jc w:val="center"/>
          <w:del w:id="1257" w:author="Author"/>
        </w:trPr>
        <w:tc>
          <w:tcPr>
            <w:tcW w:w="1513" w:type="dxa"/>
            <w:vMerge/>
          </w:tcPr>
          <w:p w14:paraId="70CD2121" w14:textId="10296CF2" w:rsidR="00467D36" w:rsidRPr="001B18EC" w:rsidDel="00054CE7" w:rsidRDefault="00467D36" w:rsidP="00FC5072">
            <w:pPr>
              <w:autoSpaceDE w:val="0"/>
              <w:autoSpaceDN w:val="0"/>
              <w:adjustRightInd w:val="0"/>
              <w:jc w:val="center"/>
              <w:rPr>
                <w:del w:id="1258" w:author="Author"/>
                <w:color w:val="000000"/>
                <w:szCs w:val="22"/>
              </w:rPr>
            </w:pPr>
          </w:p>
        </w:tc>
        <w:tc>
          <w:tcPr>
            <w:tcW w:w="1884" w:type="dxa"/>
            <w:vMerge/>
          </w:tcPr>
          <w:p w14:paraId="087CDF29" w14:textId="20453710" w:rsidR="00467D36" w:rsidRPr="001B18EC" w:rsidDel="00054CE7" w:rsidRDefault="00467D36" w:rsidP="00FC5072">
            <w:pPr>
              <w:autoSpaceDE w:val="0"/>
              <w:autoSpaceDN w:val="0"/>
              <w:adjustRightInd w:val="0"/>
              <w:jc w:val="center"/>
              <w:rPr>
                <w:del w:id="1259" w:author="Author"/>
                <w:color w:val="000000"/>
                <w:szCs w:val="22"/>
              </w:rPr>
            </w:pPr>
          </w:p>
        </w:tc>
        <w:tc>
          <w:tcPr>
            <w:tcW w:w="1626" w:type="dxa"/>
            <w:vMerge/>
          </w:tcPr>
          <w:p w14:paraId="3989D839" w14:textId="1A5E2EAA" w:rsidR="00467D36" w:rsidRPr="001B18EC" w:rsidDel="00054CE7" w:rsidRDefault="00467D36" w:rsidP="00FC5072">
            <w:pPr>
              <w:autoSpaceDE w:val="0"/>
              <w:autoSpaceDN w:val="0"/>
              <w:adjustRightInd w:val="0"/>
              <w:jc w:val="center"/>
              <w:rPr>
                <w:del w:id="1260" w:author="Author"/>
                <w:color w:val="000000"/>
                <w:szCs w:val="22"/>
              </w:rPr>
            </w:pPr>
          </w:p>
        </w:tc>
        <w:tc>
          <w:tcPr>
            <w:tcW w:w="1440" w:type="dxa"/>
            <w:tcMar>
              <w:top w:w="0" w:type="dxa"/>
              <w:left w:w="108" w:type="dxa"/>
              <w:bottom w:w="0" w:type="dxa"/>
              <w:right w:w="108" w:type="dxa"/>
            </w:tcMar>
            <w:vAlign w:val="bottom"/>
            <w:hideMark/>
          </w:tcPr>
          <w:p w14:paraId="7838E29D" w14:textId="34B4B67D" w:rsidR="00467D36" w:rsidRPr="001B18EC" w:rsidDel="00054CE7" w:rsidRDefault="00467D36" w:rsidP="00FC5072">
            <w:pPr>
              <w:autoSpaceDE w:val="0"/>
              <w:autoSpaceDN w:val="0"/>
              <w:adjustRightInd w:val="0"/>
              <w:jc w:val="center"/>
              <w:rPr>
                <w:del w:id="1261" w:author="Author"/>
                <w:szCs w:val="22"/>
              </w:rPr>
            </w:pPr>
            <w:del w:id="1262" w:author="Author">
              <w:r w:rsidRPr="001B18EC" w:rsidDel="00054CE7">
                <w:rPr>
                  <w:color w:val="000000"/>
                  <w:szCs w:val="22"/>
                </w:rPr>
                <w:delText>0.6 – 0.69</w:delText>
              </w:r>
            </w:del>
          </w:p>
        </w:tc>
        <w:tc>
          <w:tcPr>
            <w:tcW w:w="2863" w:type="dxa"/>
            <w:tcMar>
              <w:top w:w="0" w:type="dxa"/>
              <w:left w:w="108" w:type="dxa"/>
              <w:bottom w:w="0" w:type="dxa"/>
              <w:right w:w="108" w:type="dxa"/>
            </w:tcMar>
            <w:vAlign w:val="center"/>
            <w:hideMark/>
          </w:tcPr>
          <w:p w14:paraId="395A8E0E" w14:textId="13C9B86C" w:rsidR="00467D36" w:rsidRPr="001B18EC" w:rsidDel="00054CE7" w:rsidRDefault="00467D36" w:rsidP="00FC5072">
            <w:pPr>
              <w:autoSpaceDE w:val="0"/>
              <w:autoSpaceDN w:val="0"/>
              <w:adjustRightInd w:val="0"/>
              <w:jc w:val="center"/>
              <w:rPr>
                <w:del w:id="1263" w:author="Author"/>
                <w:color w:val="000000"/>
                <w:szCs w:val="22"/>
              </w:rPr>
            </w:pPr>
            <w:del w:id="1264" w:author="Author">
              <w:r w:rsidRPr="001B18EC" w:rsidDel="00054CE7">
                <w:rPr>
                  <w:color w:val="000000"/>
                  <w:szCs w:val="22"/>
                </w:rPr>
                <w:delText>0.86 mL</w:delText>
              </w:r>
            </w:del>
          </w:p>
        </w:tc>
      </w:tr>
      <w:tr w:rsidR="00467D36" w:rsidRPr="001B18EC" w:rsidDel="00054CE7" w14:paraId="58555E74" w14:textId="3B59974C">
        <w:trPr>
          <w:jc w:val="center"/>
          <w:del w:id="1265" w:author="Author"/>
        </w:trPr>
        <w:tc>
          <w:tcPr>
            <w:tcW w:w="1513" w:type="dxa"/>
            <w:vMerge/>
          </w:tcPr>
          <w:p w14:paraId="7E232AA0" w14:textId="7E431493" w:rsidR="00467D36" w:rsidRPr="001B18EC" w:rsidDel="00054CE7" w:rsidRDefault="00467D36" w:rsidP="00FC5072">
            <w:pPr>
              <w:autoSpaceDE w:val="0"/>
              <w:autoSpaceDN w:val="0"/>
              <w:adjustRightInd w:val="0"/>
              <w:jc w:val="center"/>
              <w:rPr>
                <w:del w:id="1266" w:author="Author"/>
                <w:color w:val="000000"/>
                <w:szCs w:val="22"/>
              </w:rPr>
            </w:pPr>
          </w:p>
        </w:tc>
        <w:tc>
          <w:tcPr>
            <w:tcW w:w="1884" w:type="dxa"/>
            <w:vMerge/>
          </w:tcPr>
          <w:p w14:paraId="26273FC7" w14:textId="6E7959D7" w:rsidR="00467D36" w:rsidRPr="001B18EC" w:rsidDel="00054CE7" w:rsidRDefault="00467D36" w:rsidP="00FC5072">
            <w:pPr>
              <w:autoSpaceDE w:val="0"/>
              <w:autoSpaceDN w:val="0"/>
              <w:adjustRightInd w:val="0"/>
              <w:jc w:val="center"/>
              <w:rPr>
                <w:del w:id="1267" w:author="Author"/>
                <w:color w:val="000000"/>
                <w:szCs w:val="22"/>
              </w:rPr>
            </w:pPr>
          </w:p>
        </w:tc>
        <w:tc>
          <w:tcPr>
            <w:tcW w:w="1626" w:type="dxa"/>
            <w:vMerge/>
          </w:tcPr>
          <w:p w14:paraId="4AC66E50" w14:textId="4078727C" w:rsidR="00467D36" w:rsidRPr="001B18EC" w:rsidDel="00054CE7" w:rsidRDefault="00467D36" w:rsidP="00FC5072">
            <w:pPr>
              <w:autoSpaceDE w:val="0"/>
              <w:autoSpaceDN w:val="0"/>
              <w:adjustRightInd w:val="0"/>
              <w:jc w:val="center"/>
              <w:rPr>
                <w:del w:id="1268" w:author="Author"/>
                <w:color w:val="000000"/>
                <w:szCs w:val="22"/>
              </w:rPr>
            </w:pPr>
          </w:p>
        </w:tc>
        <w:tc>
          <w:tcPr>
            <w:tcW w:w="1440" w:type="dxa"/>
            <w:tcMar>
              <w:top w:w="0" w:type="dxa"/>
              <w:left w:w="108" w:type="dxa"/>
              <w:bottom w:w="0" w:type="dxa"/>
              <w:right w:w="108" w:type="dxa"/>
            </w:tcMar>
            <w:vAlign w:val="bottom"/>
            <w:hideMark/>
          </w:tcPr>
          <w:p w14:paraId="3982D5AB" w14:textId="374A9DEA" w:rsidR="00467D36" w:rsidRPr="001B18EC" w:rsidDel="00054CE7" w:rsidRDefault="00467D36" w:rsidP="00FC5072">
            <w:pPr>
              <w:autoSpaceDE w:val="0"/>
              <w:autoSpaceDN w:val="0"/>
              <w:adjustRightInd w:val="0"/>
              <w:jc w:val="center"/>
              <w:rPr>
                <w:del w:id="1269" w:author="Author"/>
                <w:szCs w:val="22"/>
              </w:rPr>
            </w:pPr>
            <w:del w:id="1270" w:author="Author">
              <w:r w:rsidRPr="001B18EC" w:rsidDel="00054CE7">
                <w:rPr>
                  <w:color w:val="000000"/>
                  <w:szCs w:val="22"/>
                </w:rPr>
                <w:delText>0.5 – 0.59</w:delText>
              </w:r>
            </w:del>
          </w:p>
        </w:tc>
        <w:tc>
          <w:tcPr>
            <w:tcW w:w="2863" w:type="dxa"/>
            <w:tcMar>
              <w:top w:w="0" w:type="dxa"/>
              <w:left w:w="108" w:type="dxa"/>
              <w:bottom w:w="0" w:type="dxa"/>
              <w:right w:w="108" w:type="dxa"/>
            </w:tcMar>
            <w:vAlign w:val="center"/>
            <w:hideMark/>
          </w:tcPr>
          <w:p w14:paraId="6B4BDC75" w14:textId="4498F772" w:rsidR="00467D36" w:rsidRPr="001B18EC" w:rsidDel="00054CE7" w:rsidRDefault="00467D36" w:rsidP="00FC5072">
            <w:pPr>
              <w:autoSpaceDE w:val="0"/>
              <w:autoSpaceDN w:val="0"/>
              <w:adjustRightInd w:val="0"/>
              <w:jc w:val="center"/>
              <w:rPr>
                <w:del w:id="1271" w:author="Author"/>
                <w:color w:val="000000"/>
                <w:szCs w:val="22"/>
              </w:rPr>
            </w:pPr>
            <w:del w:id="1272" w:author="Author">
              <w:r w:rsidRPr="001B18EC" w:rsidDel="00054CE7">
                <w:rPr>
                  <w:color w:val="000000"/>
                  <w:szCs w:val="22"/>
                </w:rPr>
                <w:delText>0.72 mL</w:delText>
              </w:r>
            </w:del>
          </w:p>
        </w:tc>
      </w:tr>
      <w:tr w:rsidR="00467D36" w:rsidRPr="001B18EC" w:rsidDel="00054CE7" w14:paraId="4D077FC0" w14:textId="42239E65">
        <w:trPr>
          <w:trHeight w:val="269"/>
          <w:jc w:val="center"/>
          <w:del w:id="1273" w:author="Author"/>
        </w:trPr>
        <w:tc>
          <w:tcPr>
            <w:tcW w:w="1513" w:type="dxa"/>
            <w:vMerge/>
          </w:tcPr>
          <w:p w14:paraId="5E155BFC" w14:textId="770E1200" w:rsidR="00467D36" w:rsidRPr="001B18EC" w:rsidDel="00054CE7" w:rsidRDefault="00467D36" w:rsidP="00FC5072">
            <w:pPr>
              <w:autoSpaceDE w:val="0"/>
              <w:autoSpaceDN w:val="0"/>
              <w:adjustRightInd w:val="0"/>
              <w:jc w:val="center"/>
              <w:rPr>
                <w:del w:id="1274" w:author="Author"/>
                <w:color w:val="000000"/>
                <w:szCs w:val="22"/>
              </w:rPr>
            </w:pPr>
          </w:p>
        </w:tc>
        <w:tc>
          <w:tcPr>
            <w:tcW w:w="1884" w:type="dxa"/>
            <w:vMerge/>
          </w:tcPr>
          <w:p w14:paraId="7476B633" w14:textId="71D59092" w:rsidR="00467D36" w:rsidRPr="001B18EC" w:rsidDel="00054CE7" w:rsidRDefault="00467D36" w:rsidP="00FC5072">
            <w:pPr>
              <w:autoSpaceDE w:val="0"/>
              <w:autoSpaceDN w:val="0"/>
              <w:adjustRightInd w:val="0"/>
              <w:jc w:val="center"/>
              <w:rPr>
                <w:del w:id="1275" w:author="Author"/>
                <w:color w:val="000000"/>
                <w:szCs w:val="22"/>
              </w:rPr>
            </w:pPr>
          </w:p>
        </w:tc>
        <w:tc>
          <w:tcPr>
            <w:tcW w:w="1626" w:type="dxa"/>
            <w:vMerge/>
          </w:tcPr>
          <w:p w14:paraId="0938B2B3" w14:textId="29181392" w:rsidR="00467D36" w:rsidRPr="001B18EC" w:rsidDel="00054CE7" w:rsidRDefault="00467D36" w:rsidP="00FC5072">
            <w:pPr>
              <w:autoSpaceDE w:val="0"/>
              <w:autoSpaceDN w:val="0"/>
              <w:adjustRightInd w:val="0"/>
              <w:jc w:val="center"/>
              <w:rPr>
                <w:del w:id="1276" w:author="Author"/>
                <w:color w:val="000000"/>
                <w:szCs w:val="22"/>
              </w:rPr>
            </w:pPr>
          </w:p>
        </w:tc>
        <w:tc>
          <w:tcPr>
            <w:tcW w:w="1440" w:type="dxa"/>
            <w:tcMar>
              <w:top w:w="0" w:type="dxa"/>
              <w:left w:w="108" w:type="dxa"/>
              <w:bottom w:w="0" w:type="dxa"/>
              <w:right w:w="108" w:type="dxa"/>
            </w:tcMar>
            <w:vAlign w:val="bottom"/>
            <w:hideMark/>
          </w:tcPr>
          <w:p w14:paraId="5F2C2D5B" w14:textId="54870FB8" w:rsidR="00467D36" w:rsidRPr="001B18EC" w:rsidDel="00054CE7" w:rsidRDefault="00467D36" w:rsidP="00FC5072">
            <w:pPr>
              <w:autoSpaceDE w:val="0"/>
              <w:autoSpaceDN w:val="0"/>
              <w:adjustRightInd w:val="0"/>
              <w:jc w:val="center"/>
              <w:rPr>
                <w:del w:id="1277" w:author="Author"/>
                <w:szCs w:val="22"/>
              </w:rPr>
            </w:pPr>
            <w:del w:id="1278" w:author="Author">
              <w:r w:rsidRPr="001B18EC" w:rsidDel="00054CE7">
                <w:rPr>
                  <w:color w:val="000000"/>
                  <w:szCs w:val="22"/>
                </w:rPr>
                <w:delText>0.4 – 0.49</w:delText>
              </w:r>
            </w:del>
          </w:p>
        </w:tc>
        <w:tc>
          <w:tcPr>
            <w:tcW w:w="2863" w:type="dxa"/>
            <w:tcMar>
              <w:top w:w="0" w:type="dxa"/>
              <w:left w:w="108" w:type="dxa"/>
              <w:bottom w:w="0" w:type="dxa"/>
              <w:right w:w="108" w:type="dxa"/>
            </w:tcMar>
            <w:vAlign w:val="center"/>
            <w:hideMark/>
          </w:tcPr>
          <w:p w14:paraId="3CD4DBF8" w14:textId="5C72FB68" w:rsidR="00467D36" w:rsidRPr="001B18EC" w:rsidDel="00054CE7" w:rsidRDefault="00467D36" w:rsidP="00FC5072">
            <w:pPr>
              <w:autoSpaceDE w:val="0"/>
              <w:autoSpaceDN w:val="0"/>
              <w:adjustRightInd w:val="0"/>
              <w:jc w:val="center"/>
              <w:rPr>
                <w:del w:id="1279" w:author="Author"/>
                <w:color w:val="000000"/>
                <w:szCs w:val="22"/>
              </w:rPr>
            </w:pPr>
            <w:del w:id="1280" w:author="Author">
              <w:r w:rsidRPr="001B18EC" w:rsidDel="00054CE7">
                <w:rPr>
                  <w:color w:val="000000"/>
                  <w:szCs w:val="22"/>
                </w:rPr>
                <w:delText>0.59 mL</w:delText>
              </w:r>
            </w:del>
          </w:p>
        </w:tc>
      </w:tr>
      <w:tr w:rsidR="00467D36" w:rsidRPr="001B18EC" w:rsidDel="00054CE7" w14:paraId="6D287984" w14:textId="38B53D0B" w:rsidTr="004D1FA5">
        <w:trPr>
          <w:trHeight w:val="179"/>
          <w:jc w:val="center"/>
          <w:del w:id="1281" w:author="Author"/>
        </w:trPr>
        <w:tc>
          <w:tcPr>
            <w:tcW w:w="9326" w:type="dxa"/>
            <w:gridSpan w:val="5"/>
            <w:shd w:val="clear" w:color="auto" w:fill="D9D9D9"/>
          </w:tcPr>
          <w:p w14:paraId="33BCCD9B" w14:textId="6B806BD2" w:rsidR="00467D36" w:rsidRPr="001B18EC" w:rsidDel="00054CE7" w:rsidRDefault="00467D36" w:rsidP="00FC5072">
            <w:pPr>
              <w:tabs>
                <w:tab w:val="left" w:pos="450"/>
              </w:tabs>
              <w:ind w:left="1208"/>
              <w:rPr>
                <w:del w:id="1282" w:author="Author"/>
                <w:sz w:val="2"/>
                <w:szCs w:val="22"/>
              </w:rPr>
            </w:pPr>
          </w:p>
        </w:tc>
      </w:tr>
      <w:tr w:rsidR="00467D36" w:rsidRPr="001B18EC" w:rsidDel="00054CE7" w14:paraId="6CF9087C" w14:textId="46BF87D6">
        <w:trPr>
          <w:trHeight w:val="60"/>
          <w:jc w:val="center"/>
          <w:del w:id="1283" w:author="Author"/>
        </w:trPr>
        <w:tc>
          <w:tcPr>
            <w:tcW w:w="1513" w:type="dxa"/>
            <w:vMerge w:val="restart"/>
            <w:vAlign w:val="center"/>
          </w:tcPr>
          <w:p w14:paraId="44CA9E5C" w14:textId="3764C95D" w:rsidR="00467D36" w:rsidRPr="001B18EC" w:rsidDel="00054CE7" w:rsidRDefault="00467D36" w:rsidP="00FC5072">
            <w:pPr>
              <w:autoSpaceDE w:val="0"/>
              <w:autoSpaceDN w:val="0"/>
              <w:adjustRightInd w:val="0"/>
              <w:jc w:val="center"/>
              <w:rPr>
                <w:del w:id="1284" w:author="Author"/>
                <w:color w:val="000000"/>
                <w:szCs w:val="22"/>
              </w:rPr>
            </w:pPr>
            <w:del w:id="1285" w:author="Author">
              <w:r w:rsidRPr="001B18EC" w:rsidDel="00054CE7">
                <w:rPr>
                  <w:b/>
                  <w:bCs/>
                  <w:color w:val="000000"/>
                  <w:szCs w:val="22"/>
                </w:rPr>
                <w:delText>15 mcg/m</w:delText>
              </w:r>
              <w:r w:rsidRPr="001B18EC" w:rsidDel="00054CE7">
                <w:rPr>
                  <w:b/>
                  <w:bCs/>
                  <w:color w:val="000000"/>
                  <w:szCs w:val="22"/>
                  <w:vertAlign w:val="superscript"/>
                </w:rPr>
                <w:delText>2</w:delText>
              </w:r>
              <w:r w:rsidRPr="001B18EC" w:rsidDel="00054CE7">
                <w:rPr>
                  <w:b/>
                  <w:bCs/>
                  <w:color w:val="000000"/>
                  <w:szCs w:val="22"/>
                </w:rPr>
                <w:delText>/day</w:delText>
              </w:r>
            </w:del>
          </w:p>
        </w:tc>
        <w:tc>
          <w:tcPr>
            <w:tcW w:w="1884" w:type="dxa"/>
            <w:vMerge w:val="restart"/>
            <w:vAlign w:val="center"/>
          </w:tcPr>
          <w:p w14:paraId="2C2A0E5C" w14:textId="4AEF054A" w:rsidR="00467D36" w:rsidRPr="001B18EC" w:rsidDel="00054CE7" w:rsidRDefault="00467D36" w:rsidP="00FC5072">
            <w:pPr>
              <w:autoSpaceDE w:val="0"/>
              <w:autoSpaceDN w:val="0"/>
              <w:adjustRightInd w:val="0"/>
              <w:jc w:val="center"/>
              <w:rPr>
                <w:del w:id="1286" w:author="Author"/>
                <w:color w:val="000000"/>
                <w:szCs w:val="22"/>
              </w:rPr>
            </w:pPr>
            <w:del w:id="1287" w:author="Author">
              <w:r w:rsidRPr="001B18EC" w:rsidDel="00054CE7">
                <w:rPr>
                  <w:szCs w:val="22"/>
                </w:rPr>
                <w:delText>48 hours</w:delText>
              </w:r>
            </w:del>
          </w:p>
        </w:tc>
        <w:tc>
          <w:tcPr>
            <w:tcW w:w="1626" w:type="dxa"/>
            <w:vMerge w:val="restart"/>
            <w:vAlign w:val="center"/>
          </w:tcPr>
          <w:p w14:paraId="64759837" w14:textId="0732CF41" w:rsidR="00467D36" w:rsidRPr="001B18EC" w:rsidDel="00054CE7" w:rsidRDefault="00467D36" w:rsidP="00FC5072">
            <w:pPr>
              <w:autoSpaceDE w:val="0"/>
              <w:autoSpaceDN w:val="0"/>
              <w:adjustRightInd w:val="0"/>
              <w:jc w:val="center"/>
              <w:rPr>
                <w:del w:id="1288" w:author="Author"/>
                <w:color w:val="000000"/>
                <w:szCs w:val="22"/>
              </w:rPr>
            </w:pPr>
            <w:del w:id="1289" w:author="Author">
              <w:r w:rsidRPr="001B18EC" w:rsidDel="00054CE7">
                <w:rPr>
                  <w:szCs w:val="22"/>
                </w:rPr>
                <w:delText>5 mL/hour</w:delText>
              </w:r>
            </w:del>
          </w:p>
        </w:tc>
        <w:tc>
          <w:tcPr>
            <w:tcW w:w="1440" w:type="dxa"/>
            <w:tcMar>
              <w:top w:w="0" w:type="dxa"/>
              <w:left w:w="108" w:type="dxa"/>
              <w:bottom w:w="0" w:type="dxa"/>
              <w:right w:w="108" w:type="dxa"/>
            </w:tcMar>
          </w:tcPr>
          <w:p w14:paraId="0E5D6A0C" w14:textId="6258B0A7" w:rsidR="00467D36" w:rsidRPr="001B18EC" w:rsidDel="00054CE7" w:rsidRDefault="00467D36" w:rsidP="00FC5072">
            <w:pPr>
              <w:autoSpaceDE w:val="0"/>
              <w:autoSpaceDN w:val="0"/>
              <w:adjustRightInd w:val="0"/>
              <w:jc w:val="center"/>
              <w:rPr>
                <w:del w:id="1290" w:author="Author"/>
                <w:rFonts w:eastAsia="Calibri"/>
                <w:b/>
                <w:szCs w:val="22"/>
              </w:rPr>
            </w:pPr>
            <w:del w:id="1291" w:author="Author">
              <w:r w:rsidRPr="001B18EC" w:rsidDel="00054CE7">
                <w:rPr>
                  <w:color w:val="000000"/>
                  <w:szCs w:val="22"/>
                </w:rPr>
                <w:delText>1.5 – 1.59</w:delText>
              </w:r>
            </w:del>
          </w:p>
        </w:tc>
        <w:tc>
          <w:tcPr>
            <w:tcW w:w="2863" w:type="dxa"/>
            <w:tcMar>
              <w:top w:w="0" w:type="dxa"/>
              <w:left w:w="108" w:type="dxa"/>
              <w:bottom w:w="0" w:type="dxa"/>
              <w:right w:w="108" w:type="dxa"/>
            </w:tcMar>
            <w:vAlign w:val="center"/>
          </w:tcPr>
          <w:p w14:paraId="30BA0FB3" w14:textId="41647A95" w:rsidR="00467D36" w:rsidRPr="001B18EC" w:rsidDel="00054CE7" w:rsidRDefault="00467D36" w:rsidP="00FC5072">
            <w:pPr>
              <w:autoSpaceDE w:val="0"/>
              <w:autoSpaceDN w:val="0"/>
              <w:adjustRightInd w:val="0"/>
              <w:jc w:val="center"/>
              <w:rPr>
                <w:del w:id="1292" w:author="Author"/>
                <w:color w:val="000000"/>
                <w:szCs w:val="22"/>
              </w:rPr>
            </w:pPr>
            <w:del w:id="1293" w:author="Author">
              <w:r w:rsidRPr="001B18EC" w:rsidDel="00054CE7">
                <w:rPr>
                  <w:color w:val="000000"/>
                  <w:szCs w:val="22"/>
                </w:rPr>
                <w:delText>4.2 mL</w:delText>
              </w:r>
              <w:r w:rsidRPr="001B18EC" w:rsidDel="00054CE7">
                <w:rPr>
                  <w:color w:val="000000"/>
                  <w:szCs w:val="22"/>
                  <w:vertAlign w:val="superscript"/>
                </w:rPr>
                <w:delText>*</w:delText>
              </w:r>
            </w:del>
          </w:p>
        </w:tc>
      </w:tr>
      <w:tr w:rsidR="00467D36" w:rsidRPr="001B18EC" w:rsidDel="00054CE7" w14:paraId="3C590379" w14:textId="5469EEB0">
        <w:trPr>
          <w:jc w:val="center"/>
          <w:del w:id="1294" w:author="Author"/>
        </w:trPr>
        <w:tc>
          <w:tcPr>
            <w:tcW w:w="1513" w:type="dxa"/>
            <w:vMerge/>
          </w:tcPr>
          <w:p w14:paraId="28C781AC" w14:textId="3CCAF130" w:rsidR="00467D36" w:rsidRPr="001B18EC" w:rsidDel="00054CE7" w:rsidRDefault="00467D36" w:rsidP="00FC5072">
            <w:pPr>
              <w:autoSpaceDE w:val="0"/>
              <w:autoSpaceDN w:val="0"/>
              <w:adjustRightInd w:val="0"/>
              <w:ind w:left="1208"/>
              <w:jc w:val="center"/>
              <w:rPr>
                <w:del w:id="1295" w:author="Author"/>
                <w:color w:val="000000"/>
                <w:szCs w:val="22"/>
              </w:rPr>
            </w:pPr>
          </w:p>
        </w:tc>
        <w:tc>
          <w:tcPr>
            <w:tcW w:w="1884" w:type="dxa"/>
            <w:vMerge/>
          </w:tcPr>
          <w:p w14:paraId="08C66A72" w14:textId="50938D1D" w:rsidR="00467D36" w:rsidRPr="001B18EC" w:rsidDel="00054CE7" w:rsidRDefault="00467D36" w:rsidP="00FC5072">
            <w:pPr>
              <w:autoSpaceDE w:val="0"/>
              <w:autoSpaceDN w:val="0"/>
              <w:adjustRightInd w:val="0"/>
              <w:jc w:val="center"/>
              <w:rPr>
                <w:del w:id="1296" w:author="Author"/>
                <w:color w:val="000000"/>
                <w:szCs w:val="22"/>
              </w:rPr>
            </w:pPr>
          </w:p>
        </w:tc>
        <w:tc>
          <w:tcPr>
            <w:tcW w:w="1626" w:type="dxa"/>
            <w:vMerge/>
          </w:tcPr>
          <w:p w14:paraId="3EEE4B6A" w14:textId="479960BC" w:rsidR="00467D36" w:rsidRPr="001B18EC" w:rsidDel="00054CE7" w:rsidRDefault="00467D36" w:rsidP="00FC5072">
            <w:pPr>
              <w:autoSpaceDE w:val="0"/>
              <w:autoSpaceDN w:val="0"/>
              <w:adjustRightInd w:val="0"/>
              <w:jc w:val="center"/>
              <w:rPr>
                <w:del w:id="1297" w:author="Author"/>
                <w:color w:val="000000"/>
                <w:szCs w:val="22"/>
              </w:rPr>
            </w:pPr>
          </w:p>
        </w:tc>
        <w:tc>
          <w:tcPr>
            <w:tcW w:w="1440" w:type="dxa"/>
            <w:tcMar>
              <w:top w:w="0" w:type="dxa"/>
              <w:left w:w="108" w:type="dxa"/>
              <w:bottom w:w="0" w:type="dxa"/>
              <w:right w:w="108" w:type="dxa"/>
            </w:tcMar>
            <w:vAlign w:val="bottom"/>
          </w:tcPr>
          <w:p w14:paraId="56CFFD98" w14:textId="2320FEC7" w:rsidR="00467D36" w:rsidRPr="001B18EC" w:rsidDel="00054CE7" w:rsidRDefault="00467D36" w:rsidP="00FC5072">
            <w:pPr>
              <w:autoSpaceDE w:val="0"/>
              <w:autoSpaceDN w:val="0"/>
              <w:adjustRightInd w:val="0"/>
              <w:jc w:val="center"/>
              <w:rPr>
                <w:del w:id="1298" w:author="Author"/>
                <w:szCs w:val="22"/>
              </w:rPr>
            </w:pPr>
            <w:del w:id="1299" w:author="Author">
              <w:r w:rsidRPr="001B18EC" w:rsidDel="00054CE7">
                <w:rPr>
                  <w:color w:val="000000"/>
                  <w:szCs w:val="22"/>
                </w:rPr>
                <w:delText>1.4 – 1.49</w:delText>
              </w:r>
            </w:del>
          </w:p>
        </w:tc>
        <w:tc>
          <w:tcPr>
            <w:tcW w:w="2863" w:type="dxa"/>
            <w:tcMar>
              <w:top w:w="0" w:type="dxa"/>
              <w:left w:w="108" w:type="dxa"/>
              <w:bottom w:w="0" w:type="dxa"/>
              <w:right w:w="108" w:type="dxa"/>
            </w:tcMar>
            <w:vAlign w:val="center"/>
          </w:tcPr>
          <w:p w14:paraId="04409321" w14:textId="03C5C02B" w:rsidR="00467D36" w:rsidRPr="001B18EC" w:rsidDel="00054CE7" w:rsidRDefault="00467D36" w:rsidP="00FC5072">
            <w:pPr>
              <w:autoSpaceDE w:val="0"/>
              <w:autoSpaceDN w:val="0"/>
              <w:adjustRightInd w:val="0"/>
              <w:jc w:val="center"/>
              <w:rPr>
                <w:del w:id="1300" w:author="Author"/>
                <w:color w:val="000000"/>
                <w:szCs w:val="22"/>
              </w:rPr>
            </w:pPr>
            <w:del w:id="1301" w:author="Author">
              <w:r w:rsidRPr="001B18EC" w:rsidDel="00054CE7">
                <w:rPr>
                  <w:color w:val="000000"/>
                  <w:szCs w:val="22"/>
                </w:rPr>
                <w:delText>3.9 mL</w:delText>
              </w:r>
              <w:r w:rsidRPr="001B18EC" w:rsidDel="00054CE7">
                <w:rPr>
                  <w:color w:val="000000"/>
                  <w:szCs w:val="22"/>
                  <w:vertAlign w:val="superscript"/>
                </w:rPr>
                <w:delText>*</w:delText>
              </w:r>
            </w:del>
          </w:p>
        </w:tc>
      </w:tr>
      <w:tr w:rsidR="00467D36" w:rsidRPr="001B18EC" w:rsidDel="00054CE7" w14:paraId="06BEDD56" w14:textId="5C3DA0DA">
        <w:trPr>
          <w:jc w:val="center"/>
          <w:del w:id="1302" w:author="Author"/>
        </w:trPr>
        <w:tc>
          <w:tcPr>
            <w:tcW w:w="1513" w:type="dxa"/>
            <w:vMerge/>
          </w:tcPr>
          <w:p w14:paraId="3DE7126C" w14:textId="7EF6B132" w:rsidR="00467D36" w:rsidRPr="001B18EC" w:rsidDel="00054CE7" w:rsidRDefault="00467D36" w:rsidP="00FC5072">
            <w:pPr>
              <w:autoSpaceDE w:val="0"/>
              <w:autoSpaceDN w:val="0"/>
              <w:adjustRightInd w:val="0"/>
              <w:ind w:left="1208"/>
              <w:jc w:val="center"/>
              <w:rPr>
                <w:del w:id="1303" w:author="Author"/>
                <w:color w:val="000000"/>
                <w:szCs w:val="22"/>
              </w:rPr>
            </w:pPr>
          </w:p>
        </w:tc>
        <w:tc>
          <w:tcPr>
            <w:tcW w:w="1884" w:type="dxa"/>
            <w:vMerge/>
          </w:tcPr>
          <w:p w14:paraId="64BA8E6D" w14:textId="58F8D482" w:rsidR="00467D36" w:rsidRPr="001B18EC" w:rsidDel="00054CE7" w:rsidRDefault="00467D36" w:rsidP="00FC5072">
            <w:pPr>
              <w:autoSpaceDE w:val="0"/>
              <w:autoSpaceDN w:val="0"/>
              <w:adjustRightInd w:val="0"/>
              <w:jc w:val="center"/>
              <w:rPr>
                <w:del w:id="1304" w:author="Author"/>
                <w:color w:val="000000"/>
                <w:szCs w:val="22"/>
              </w:rPr>
            </w:pPr>
          </w:p>
        </w:tc>
        <w:tc>
          <w:tcPr>
            <w:tcW w:w="1626" w:type="dxa"/>
            <w:vMerge/>
          </w:tcPr>
          <w:p w14:paraId="63F6D997" w14:textId="5CFD571E" w:rsidR="00467D36" w:rsidRPr="001B18EC" w:rsidDel="00054CE7" w:rsidRDefault="00467D36" w:rsidP="00FC5072">
            <w:pPr>
              <w:autoSpaceDE w:val="0"/>
              <w:autoSpaceDN w:val="0"/>
              <w:adjustRightInd w:val="0"/>
              <w:jc w:val="center"/>
              <w:rPr>
                <w:del w:id="1305" w:author="Author"/>
                <w:color w:val="000000"/>
                <w:szCs w:val="22"/>
              </w:rPr>
            </w:pPr>
          </w:p>
        </w:tc>
        <w:tc>
          <w:tcPr>
            <w:tcW w:w="1440" w:type="dxa"/>
            <w:tcMar>
              <w:top w:w="0" w:type="dxa"/>
              <w:left w:w="108" w:type="dxa"/>
              <w:bottom w:w="0" w:type="dxa"/>
              <w:right w:w="108" w:type="dxa"/>
            </w:tcMar>
            <w:vAlign w:val="bottom"/>
          </w:tcPr>
          <w:p w14:paraId="10066893" w14:textId="79094710" w:rsidR="00467D36" w:rsidRPr="001B18EC" w:rsidDel="00054CE7" w:rsidRDefault="00467D36" w:rsidP="00FC5072">
            <w:pPr>
              <w:autoSpaceDE w:val="0"/>
              <w:autoSpaceDN w:val="0"/>
              <w:adjustRightInd w:val="0"/>
              <w:jc w:val="center"/>
              <w:rPr>
                <w:del w:id="1306" w:author="Author"/>
                <w:szCs w:val="22"/>
              </w:rPr>
            </w:pPr>
            <w:del w:id="1307" w:author="Author">
              <w:r w:rsidRPr="001B18EC" w:rsidDel="00054CE7">
                <w:rPr>
                  <w:color w:val="000000"/>
                  <w:szCs w:val="22"/>
                </w:rPr>
                <w:delText>1.3 – 1.39</w:delText>
              </w:r>
            </w:del>
          </w:p>
        </w:tc>
        <w:tc>
          <w:tcPr>
            <w:tcW w:w="2863" w:type="dxa"/>
            <w:tcMar>
              <w:top w:w="0" w:type="dxa"/>
              <w:left w:w="108" w:type="dxa"/>
              <w:bottom w:w="0" w:type="dxa"/>
              <w:right w:w="108" w:type="dxa"/>
            </w:tcMar>
            <w:vAlign w:val="center"/>
          </w:tcPr>
          <w:p w14:paraId="60E68666" w14:textId="6FC46402" w:rsidR="00467D36" w:rsidRPr="001B18EC" w:rsidDel="00054CE7" w:rsidRDefault="00467D36" w:rsidP="00FC5072">
            <w:pPr>
              <w:autoSpaceDE w:val="0"/>
              <w:autoSpaceDN w:val="0"/>
              <w:adjustRightInd w:val="0"/>
              <w:jc w:val="center"/>
              <w:rPr>
                <w:del w:id="1308" w:author="Author"/>
                <w:color w:val="000000"/>
                <w:szCs w:val="22"/>
              </w:rPr>
            </w:pPr>
            <w:del w:id="1309" w:author="Author">
              <w:r w:rsidRPr="001B18EC" w:rsidDel="00054CE7">
                <w:rPr>
                  <w:color w:val="000000"/>
                  <w:szCs w:val="22"/>
                </w:rPr>
                <w:delText>3.7 mL</w:delText>
              </w:r>
              <w:r w:rsidRPr="001B18EC" w:rsidDel="00054CE7">
                <w:rPr>
                  <w:color w:val="000000"/>
                  <w:szCs w:val="22"/>
                  <w:vertAlign w:val="superscript"/>
                </w:rPr>
                <w:delText>*</w:delText>
              </w:r>
            </w:del>
          </w:p>
        </w:tc>
      </w:tr>
      <w:tr w:rsidR="00467D36" w:rsidRPr="001B18EC" w:rsidDel="00054CE7" w14:paraId="309D1840" w14:textId="775B3801">
        <w:trPr>
          <w:jc w:val="center"/>
          <w:del w:id="1310" w:author="Author"/>
        </w:trPr>
        <w:tc>
          <w:tcPr>
            <w:tcW w:w="1513" w:type="dxa"/>
            <w:vMerge/>
          </w:tcPr>
          <w:p w14:paraId="633DDD65" w14:textId="4350BC69" w:rsidR="00467D36" w:rsidRPr="001B18EC" w:rsidDel="00054CE7" w:rsidRDefault="00467D36" w:rsidP="00FC5072">
            <w:pPr>
              <w:autoSpaceDE w:val="0"/>
              <w:autoSpaceDN w:val="0"/>
              <w:adjustRightInd w:val="0"/>
              <w:ind w:left="1208"/>
              <w:jc w:val="center"/>
              <w:rPr>
                <w:del w:id="1311" w:author="Author"/>
                <w:color w:val="000000"/>
                <w:szCs w:val="22"/>
              </w:rPr>
            </w:pPr>
          </w:p>
        </w:tc>
        <w:tc>
          <w:tcPr>
            <w:tcW w:w="1884" w:type="dxa"/>
            <w:vMerge/>
          </w:tcPr>
          <w:p w14:paraId="57634B86" w14:textId="0B58F398" w:rsidR="00467D36" w:rsidRPr="001B18EC" w:rsidDel="00054CE7" w:rsidRDefault="00467D36" w:rsidP="00FC5072">
            <w:pPr>
              <w:autoSpaceDE w:val="0"/>
              <w:autoSpaceDN w:val="0"/>
              <w:adjustRightInd w:val="0"/>
              <w:jc w:val="center"/>
              <w:rPr>
                <w:del w:id="1312" w:author="Author"/>
                <w:color w:val="000000"/>
                <w:szCs w:val="22"/>
              </w:rPr>
            </w:pPr>
          </w:p>
        </w:tc>
        <w:tc>
          <w:tcPr>
            <w:tcW w:w="1626" w:type="dxa"/>
            <w:vMerge/>
          </w:tcPr>
          <w:p w14:paraId="175539BC" w14:textId="6E85D3D3" w:rsidR="00467D36" w:rsidRPr="001B18EC" w:rsidDel="00054CE7" w:rsidRDefault="00467D36" w:rsidP="00FC5072">
            <w:pPr>
              <w:autoSpaceDE w:val="0"/>
              <w:autoSpaceDN w:val="0"/>
              <w:adjustRightInd w:val="0"/>
              <w:jc w:val="center"/>
              <w:rPr>
                <w:del w:id="1313" w:author="Author"/>
                <w:color w:val="000000"/>
                <w:szCs w:val="22"/>
              </w:rPr>
            </w:pPr>
          </w:p>
        </w:tc>
        <w:tc>
          <w:tcPr>
            <w:tcW w:w="1440" w:type="dxa"/>
            <w:tcMar>
              <w:top w:w="0" w:type="dxa"/>
              <w:left w:w="108" w:type="dxa"/>
              <w:bottom w:w="0" w:type="dxa"/>
              <w:right w:w="108" w:type="dxa"/>
            </w:tcMar>
            <w:vAlign w:val="bottom"/>
          </w:tcPr>
          <w:p w14:paraId="3B94A3E9" w14:textId="1938252D" w:rsidR="00467D36" w:rsidRPr="001B18EC" w:rsidDel="00054CE7" w:rsidRDefault="00467D36" w:rsidP="00FC5072">
            <w:pPr>
              <w:autoSpaceDE w:val="0"/>
              <w:autoSpaceDN w:val="0"/>
              <w:adjustRightInd w:val="0"/>
              <w:jc w:val="center"/>
              <w:rPr>
                <w:del w:id="1314" w:author="Author"/>
                <w:szCs w:val="22"/>
              </w:rPr>
            </w:pPr>
            <w:del w:id="1315" w:author="Author">
              <w:r w:rsidRPr="001B18EC" w:rsidDel="00054CE7">
                <w:rPr>
                  <w:color w:val="000000"/>
                  <w:szCs w:val="22"/>
                </w:rPr>
                <w:delText>1.2 – 1.29</w:delText>
              </w:r>
            </w:del>
          </w:p>
        </w:tc>
        <w:tc>
          <w:tcPr>
            <w:tcW w:w="2863" w:type="dxa"/>
            <w:tcMar>
              <w:top w:w="0" w:type="dxa"/>
              <w:left w:w="108" w:type="dxa"/>
              <w:bottom w:w="0" w:type="dxa"/>
              <w:right w:w="108" w:type="dxa"/>
            </w:tcMar>
            <w:vAlign w:val="center"/>
          </w:tcPr>
          <w:p w14:paraId="5060E77A" w14:textId="33163E27" w:rsidR="00467D36" w:rsidRPr="001B18EC" w:rsidDel="00054CE7" w:rsidRDefault="00467D36" w:rsidP="00FC5072">
            <w:pPr>
              <w:autoSpaceDE w:val="0"/>
              <w:autoSpaceDN w:val="0"/>
              <w:adjustRightInd w:val="0"/>
              <w:jc w:val="center"/>
              <w:rPr>
                <w:del w:id="1316" w:author="Author"/>
                <w:color w:val="000000"/>
                <w:szCs w:val="22"/>
              </w:rPr>
            </w:pPr>
            <w:del w:id="1317" w:author="Author">
              <w:r w:rsidRPr="001B18EC" w:rsidDel="00054CE7">
                <w:rPr>
                  <w:color w:val="000000"/>
                  <w:szCs w:val="22"/>
                </w:rPr>
                <w:delText>3.4 mL</w:delText>
              </w:r>
              <w:r w:rsidRPr="001B18EC" w:rsidDel="00054CE7">
                <w:rPr>
                  <w:color w:val="000000"/>
                  <w:szCs w:val="22"/>
                  <w:vertAlign w:val="superscript"/>
                </w:rPr>
                <w:delText>*</w:delText>
              </w:r>
            </w:del>
          </w:p>
        </w:tc>
      </w:tr>
      <w:tr w:rsidR="00467D36" w:rsidRPr="001B18EC" w:rsidDel="00054CE7" w14:paraId="3026B81C" w14:textId="55BD342F">
        <w:trPr>
          <w:jc w:val="center"/>
          <w:del w:id="1318" w:author="Author"/>
        </w:trPr>
        <w:tc>
          <w:tcPr>
            <w:tcW w:w="1513" w:type="dxa"/>
            <w:vMerge/>
          </w:tcPr>
          <w:p w14:paraId="15B81C6E" w14:textId="01807667" w:rsidR="00467D36" w:rsidRPr="001B18EC" w:rsidDel="00054CE7" w:rsidRDefault="00467D36" w:rsidP="00FC5072">
            <w:pPr>
              <w:autoSpaceDE w:val="0"/>
              <w:autoSpaceDN w:val="0"/>
              <w:adjustRightInd w:val="0"/>
              <w:ind w:left="1208"/>
              <w:jc w:val="center"/>
              <w:rPr>
                <w:del w:id="1319" w:author="Author"/>
                <w:color w:val="000000"/>
                <w:szCs w:val="22"/>
              </w:rPr>
            </w:pPr>
          </w:p>
        </w:tc>
        <w:tc>
          <w:tcPr>
            <w:tcW w:w="1884" w:type="dxa"/>
            <w:vMerge/>
          </w:tcPr>
          <w:p w14:paraId="53275EE2" w14:textId="384B0098" w:rsidR="00467D36" w:rsidRPr="001B18EC" w:rsidDel="00054CE7" w:rsidRDefault="00467D36" w:rsidP="00FC5072">
            <w:pPr>
              <w:autoSpaceDE w:val="0"/>
              <w:autoSpaceDN w:val="0"/>
              <w:adjustRightInd w:val="0"/>
              <w:jc w:val="center"/>
              <w:rPr>
                <w:del w:id="1320" w:author="Author"/>
                <w:color w:val="000000"/>
                <w:szCs w:val="22"/>
              </w:rPr>
            </w:pPr>
          </w:p>
        </w:tc>
        <w:tc>
          <w:tcPr>
            <w:tcW w:w="1626" w:type="dxa"/>
            <w:vMerge/>
          </w:tcPr>
          <w:p w14:paraId="286FE36A" w14:textId="3062A362" w:rsidR="00467D36" w:rsidRPr="001B18EC" w:rsidDel="00054CE7" w:rsidRDefault="00467D36" w:rsidP="00FC5072">
            <w:pPr>
              <w:autoSpaceDE w:val="0"/>
              <w:autoSpaceDN w:val="0"/>
              <w:adjustRightInd w:val="0"/>
              <w:jc w:val="center"/>
              <w:rPr>
                <w:del w:id="1321" w:author="Author"/>
                <w:color w:val="000000"/>
                <w:szCs w:val="22"/>
              </w:rPr>
            </w:pPr>
          </w:p>
        </w:tc>
        <w:tc>
          <w:tcPr>
            <w:tcW w:w="1440" w:type="dxa"/>
            <w:tcMar>
              <w:top w:w="0" w:type="dxa"/>
              <w:left w:w="108" w:type="dxa"/>
              <w:bottom w:w="0" w:type="dxa"/>
              <w:right w:w="108" w:type="dxa"/>
            </w:tcMar>
            <w:vAlign w:val="bottom"/>
          </w:tcPr>
          <w:p w14:paraId="67740EC8" w14:textId="759CB379" w:rsidR="00467D36" w:rsidRPr="001B18EC" w:rsidDel="00054CE7" w:rsidRDefault="00467D36" w:rsidP="00FC5072">
            <w:pPr>
              <w:autoSpaceDE w:val="0"/>
              <w:autoSpaceDN w:val="0"/>
              <w:adjustRightInd w:val="0"/>
              <w:jc w:val="center"/>
              <w:rPr>
                <w:del w:id="1322" w:author="Author"/>
                <w:szCs w:val="22"/>
              </w:rPr>
            </w:pPr>
            <w:del w:id="1323" w:author="Author">
              <w:r w:rsidRPr="001B18EC" w:rsidDel="00054CE7">
                <w:rPr>
                  <w:color w:val="000000"/>
                  <w:szCs w:val="22"/>
                </w:rPr>
                <w:delText>1.1 – 1.19</w:delText>
              </w:r>
            </w:del>
          </w:p>
        </w:tc>
        <w:tc>
          <w:tcPr>
            <w:tcW w:w="2863" w:type="dxa"/>
            <w:tcMar>
              <w:top w:w="0" w:type="dxa"/>
              <w:left w:w="108" w:type="dxa"/>
              <w:bottom w:w="0" w:type="dxa"/>
              <w:right w:w="108" w:type="dxa"/>
            </w:tcMar>
            <w:vAlign w:val="center"/>
          </w:tcPr>
          <w:p w14:paraId="6A67EE1D" w14:textId="18A6E573" w:rsidR="00467D36" w:rsidRPr="001B18EC" w:rsidDel="00054CE7" w:rsidRDefault="00467D36" w:rsidP="00FC5072">
            <w:pPr>
              <w:autoSpaceDE w:val="0"/>
              <w:autoSpaceDN w:val="0"/>
              <w:adjustRightInd w:val="0"/>
              <w:jc w:val="center"/>
              <w:rPr>
                <w:del w:id="1324" w:author="Author"/>
                <w:color w:val="000000"/>
                <w:szCs w:val="22"/>
              </w:rPr>
            </w:pPr>
            <w:del w:id="1325" w:author="Author">
              <w:r w:rsidRPr="001B18EC" w:rsidDel="00054CE7">
                <w:rPr>
                  <w:color w:val="000000"/>
                  <w:szCs w:val="22"/>
                </w:rPr>
                <w:delText>3.1 mL</w:delText>
              </w:r>
              <w:r w:rsidRPr="001B18EC" w:rsidDel="00054CE7">
                <w:rPr>
                  <w:color w:val="000000"/>
                  <w:szCs w:val="22"/>
                  <w:vertAlign w:val="superscript"/>
                </w:rPr>
                <w:delText>*</w:delText>
              </w:r>
            </w:del>
          </w:p>
        </w:tc>
      </w:tr>
      <w:tr w:rsidR="00467D36" w:rsidRPr="001B18EC" w:rsidDel="00054CE7" w14:paraId="394FF9EE" w14:textId="47318F49">
        <w:trPr>
          <w:jc w:val="center"/>
          <w:del w:id="1326" w:author="Author"/>
        </w:trPr>
        <w:tc>
          <w:tcPr>
            <w:tcW w:w="1513" w:type="dxa"/>
            <w:vMerge/>
          </w:tcPr>
          <w:p w14:paraId="5871E163" w14:textId="5687CCE2" w:rsidR="00467D36" w:rsidRPr="001B18EC" w:rsidDel="00054CE7" w:rsidRDefault="00467D36" w:rsidP="00FC5072">
            <w:pPr>
              <w:autoSpaceDE w:val="0"/>
              <w:autoSpaceDN w:val="0"/>
              <w:adjustRightInd w:val="0"/>
              <w:ind w:left="1208"/>
              <w:jc w:val="center"/>
              <w:rPr>
                <w:del w:id="1327" w:author="Author"/>
                <w:color w:val="000000"/>
                <w:szCs w:val="22"/>
              </w:rPr>
            </w:pPr>
          </w:p>
        </w:tc>
        <w:tc>
          <w:tcPr>
            <w:tcW w:w="1884" w:type="dxa"/>
            <w:vMerge/>
          </w:tcPr>
          <w:p w14:paraId="23E07D4A" w14:textId="32CBE3D4" w:rsidR="00467D36" w:rsidRPr="001B18EC" w:rsidDel="00054CE7" w:rsidRDefault="00467D36" w:rsidP="00FC5072">
            <w:pPr>
              <w:autoSpaceDE w:val="0"/>
              <w:autoSpaceDN w:val="0"/>
              <w:adjustRightInd w:val="0"/>
              <w:jc w:val="center"/>
              <w:rPr>
                <w:del w:id="1328" w:author="Author"/>
                <w:color w:val="000000"/>
                <w:szCs w:val="22"/>
              </w:rPr>
            </w:pPr>
          </w:p>
        </w:tc>
        <w:tc>
          <w:tcPr>
            <w:tcW w:w="1626" w:type="dxa"/>
            <w:vMerge/>
          </w:tcPr>
          <w:p w14:paraId="7633500E" w14:textId="52EFFACE" w:rsidR="00467D36" w:rsidRPr="001B18EC" w:rsidDel="00054CE7" w:rsidRDefault="00467D36" w:rsidP="00FC5072">
            <w:pPr>
              <w:autoSpaceDE w:val="0"/>
              <w:autoSpaceDN w:val="0"/>
              <w:adjustRightInd w:val="0"/>
              <w:jc w:val="center"/>
              <w:rPr>
                <w:del w:id="1329" w:author="Author"/>
                <w:color w:val="000000"/>
                <w:szCs w:val="22"/>
              </w:rPr>
            </w:pPr>
          </w:p>
        </w:tc>
        <w:tc>
          <w:tcPr>
            <w:tcW w:w="1440" w:type="dxa"/>
            <w:tcMar>
              <w:top w:w="0" w:type="dxa"/>
              <w:left w:w="108" w:type="dxa"/>
              <w:bottom w:w="0" w:type="dxa"/>
              <w:right w:w="108" w:type="dxa"/>
            </w:tcMar>
            <w:vAlign w:val="bottom"/>
          </w:tcPr>
          <w:p w14:paraId="29931090" w14:textId="4892124B" w:rsidR="00467D36" w:rsidRPr="001B18EC" w:rsidDel="00054CE7" w:rsidRDefault="00467D36" w:rsidP="00FC5072">
            <w:pPr>
              <w:autoSpaceDE w:val="0"/>
              <w:autoSpaceDN w:val="0"/>
              <w:adjustRightInd w:val="0"/>
              <w:jc w:val="center"/>
              <w:rPr>
                <w:del w:id="1330" w:author="Author"/>
                <w:szCs w:val="22"/>
              </w:rPr>
            </w:pPr>
            <w:del w:id="1331" w:author="Author">
              <w:r w:rsidRPr="001B18EC" w:rsidDel="00054CE7">
                <w:rPr>
                  <w:color w:val="000000"/>
                  <w:szCs w:val="22"/>
                </w:rPr>
                <w:delText>1 – 1.09</w:delText>
              </w:r>
            </w:del>
          </w:p>
        </w:tc>
        <w:tc>
          <w:tcPr>
            <w:tcW w:w="2863" w:type="dxa"/>
            <w:tcMar>
              <w:top w:w="0" w:type="dxa"/>
              <w:left w:w="108" w:type="dxa"/>
              <w:bottom w:w="0" w:type="dxa"/>
              <w:right w:w="108" w:type="dxa"/>
            </w:tcMar>
            <w:vAlign w:val="center"/>
          </w:tcPr>
          <w:p w14:paraId="09EF3850" w14:textId="26D4A7AE" w:rsidR="00467D36" w:rsidRPr="001B18EC" w:rsidDel="00054CE7" w:rsidRDefault="00467D36" w:rsidP="00FC5072">
            <w:pPr>
              <w:autoSpaceDE w:val="0"/>
              <w:autoSpaceDN w:val="0"/>
              <w:adjustRightInd w:val="0"/>
              <w:jc w:val="center"/>
              <w:rPr>
                <w:del w:id="1332" w:author="Author"/>
                <w:color w:val="000000"/>
                <w:szCs w:val="22"/>
              </w:rPr>
            </w:pPr>
            <w:del w:id="1333" w:author="Author">
              <w:r w:rsidRPr="001B18EC" w:rsidDel="00054CE7">
                <w:rPr>
                  <w:color w:val="000000"/>
                  <w:szCs w:val="22"/>
                </w:rPr>
                <w:delText>2.8 mL</w:delText>
              </w:r>
            </w:del>
          </w:p>
        </w:tc>
      </w:tr>
      <w:tr w:rsidR="00467D36" w:rsidRPr="001B18EC" w:rsidDel="00054CE7" w14:paraId="60C0E95D" w14:textId="4C468157">
        <w:trPr>
          <w:jc w:val="center"/>
          <w:del w:id="1334" w:author="Author"/>
        </w:trPr>
        <w:tc>
          <w:tcPr>
            <w:tcW w:w="1513" w:type="dxa"/>
            <w:vMerge/>
          </w:tcPr>
          <w:p w14:paraId="4C33E106" w14:textId="5352AB86" w:rsidR="00467D36" w:rsidRPr="001B18EC" w:rsidDel="00054CE7" w:rsidRDefault="00467D36" w:rsidP="00FC5072">
            <w:pPr>
              <w:autoSpaceDE w:val="0"/>
              <w:autoSpaceDN w:val="0"/>
              <w:adjustRightInd w:val="0"/>
              <w:ind w:left="1208"/>
              <w:jc w:val="center"/>
              <w:rPr>
                <w:del w:id="1335" w:author="Author"/>
                <w:color w:val="000000"/>
                <w:szCs w:val="22"/>
              </w:rPr>
            </w:pPr>
          </w:p>
        </w:tc>
        <w:tc>
          <w:tcPr>
            <w:tcW w:w="1884" w:type="dxa"/>
            <w:vMerge/>
          </w:tcPr>
          <w:p w14:paraId="7D4C7A8B" w14:textId="258B22E0" w:rsidR="00467D36" w:rsidRPr="001B18EC" w:rsidDel="00054CE7" w:rsidRDefault="00467D36" w:rsidP="00FC5072">
            <w:pPr>
              <w:autoSpaceDE w:val="0"/>
              <w:autoSpaceDN w:val="0"/>
              <w:adjustRightInd w:val="0"/>
              <w:jc w:val="center"/>
              <w:rPr>
                <w:del w:id="1336" w:author="Author"/>
                <w:color w:val="000000"/>
                <w:szCs w:val="22"/>
              </w:rPr>
            </w:pPr>
          </w:p>
        </w:tc>
        <w:tc>
          <w:tcPr>
            <w:tcW w:w="1626" w:type="dxa"/>
            <w:vMerge/>
          </w:tcPr>
          <w:p w14:paraId="7A061EC1" w14:textId="65C5B421" w:rsidR="00467D36" w:rsidRPr="001B18EC" w:rsidDel="00054CE7" w:rsidRDefault="00467D36" w:rsidP="00FC5072">
            <w:pPr>
              <w:autoSpaceDE w:val="0"/>
              <w:autoSpaceDN w:val="0"/>
              <w:adjustRightInd w:val="0"/>
              <w:jc w:val="center"/>
              <w:rPr>
                <w:del w:id="1337" w:author="Author"/>
                <w:color w:val="000000"/>
                <w:szCs w:val="22"/>
              </w:rPr>
            </w:pPr>
          </w:p>
        </w:tc>
        <w:tc>
          <w:tcPr>
            <w:tcW w:w="1440" w:type="dxa"/>
            <w:tcMar>
              <w:top w:w="0" w:type="dxa"/>
              <w:left w:w="108" w:type="dxa"/>
              <w:bottom w:w="0" w:type="dxa"/>
              <w:right w:w="108" w:type="dxa"/>
            </w:tcMar>
            <w:vAlign w:val="bottom"/>
          </w:tcPr>
          <w:p w14:paraId="57D6C07B" w14:textId="4108B0FD" w:rsidR="00467D36" w:rsidRPr="001B18EC" w:rsidDel="00054CE7" w:rsidRDefault="00467D36" w:rsidP="00FC5072">
            <w:pPr>
              <w:autoSpaceDE w:val="0"/>
              <w:autoSpaceDN w:val="0"/>
              <w:adjustRightInd w:val="0"/>
              <w:jc w:val="center"/>
              <w:rPr>
                <w:del w:id="1338" w:author="Author"/>
                <w:szCs w:val="22"/>
              </w:rPr>
            </w:pPr>
            <w:del w:id="1339" w:author="Author">
              <w:r w:rsidRPr="001B18EC" w:rsidDel="00054CE7">
                <w:rPr>
                  <w:color w:val="000000"/>
                  <w:szCs w:val="22"/>
                </w:rPr>
                <w:delText>0.9 – 0.99</w:delText>
              </w:r>
            </w:del>
          </w:p>
        </w:tc>
        <w:tc>
          <w:tcPr>
            <w:tcW w:w="2863" w:type="dxa"/>
            <w:tcMar>
              <w:top w:w="0" w:type="dxa"/>
              <w:left w:w="108" w:type="dxa"/>
              <w:bottom w:w="0" w:type="dxa"/>
              <w:right w:w="108" w:type="dxa"/>
            </w:tcMar>
            <w:vAlign w:val="center"/>
          </w:tcPr>
          <w:p w14:paraId="64A31DF3" w14:textId="057A9F86" w:rsidR="00467D36" w:rsidRPr="001B18EC" w:rsidDel="00054CE7" w:rsidRDefault="00467D36" w:rsidP="00FC5072">
            <w:pPr>
              <w:autoSpaceDE w:val="0"/>
              <w:autoSpaceDN w:val="0"/>
              <w:adjustRightInd w:val="0"/>
              <w:jc w:val="center"/>
              <w:rPr>
                <w:del w:id="1340" w:author="Author"/>
                <w:color w:val="000000"/>
                <w:szCs w:val="22"/>
              </w:rPr>
            </w:pPr>
            <w:del w:id="1341" w:author="Author">
              <w:r w:rsidRPr="001B18EC" w:rsidDel="00054CE7">
                <w:rPr>
                  <w:color w:val="000000"/>
                  <w:szCs w:val="22"/>
                </w:rPr>
                <w:delText>2.6 mL</w:delText>
              </w:r>
            </w:del>
          </w:p>
        </w:tc>
      </w:tr>
      <w:tr w:rsidR="00467D36" w:rsidRPr="001B18EC" w:rsidDel="00054CE7" w14:paraId="7F746A7A" w14:textId="76F1C309">
        <w:trPr>
          <w:jc w:val="center"/>
          <w:del w:id="1342" w:author="Author"/>
        </w:trPr>
        <w:tc>
          <w:tcPr>
            <w:tcW w:w="1513" w:type="dxa"/>
            <w:vMerge/>
          </w:tcPr>
          <w:p w14:paraId="63C578D0" w14:textId="47DCC025" w:rsidR="00467D36" w:rsidRPr="001B18EC" w:rsidDel="00054CE7" w:rsidRDefault="00467D36" w:rsidP="00FC5072">
            <w:pPr>
              <w:autoSpaceDE w:val="0"/>
              <w:autoSpaceDN w:val="0"/>
              <w:adjustRightInd w:val="0"/>
              <w:ind w:left="1208"/>
              <w:jc w:val="center"/>
              <w:rPr>
                <w:del w:id="1343" w:author="Author"/>
                <w:color w:val="000000"/>
                <w:szCs w:val="22"/>
              </w:rPr>
            </w:pPr>
          </w:p>
        </w:tc>
        <w:tc>
          <w:tcPr>
            <w:tcW w:w="1884" w:type="dxa"/>
            <w:vMerge/>
          </w:tcPr>
          <w:p w14:paraId="29B8B036" w14:textId="7AC4279A" w:rsidR="00467D36" w:rsidRPr="001B18EC" w:rsidDel="00054CE7" w:rsidRDefault="00467D36" w:rsidP="00FC5072">
            <w:pPr>
              <w:autoSpaceDE w:val="0"/>
              <w:autoSpaceDN w:val="0"/>
              <w:adjustRightInd w:val="0"/>
              <w:jc w:val="center"/>
              <w:rPr>
                <w:del w:id="1344" w:author="Author"/>
                <w:color w:val="000000"/>
                <w:szCs w:val="22"/>
              </w:rPr>
            </w:pPr>
          </w:p>
        </w:tc>
        <w:tc>
          <w:tcPr>
            <w:tcW w:w="1626" w:type="dxa"/>
            <w:vMerge/>
          </w:tcPr>
          <w:p w14:paraId="2D4CC9A1" w14:textId="523028D1" w:rsidR="00467D36" w:rsidRPr="001B18EC" w:rsidDel="00054CE7" w:rsidRDefault="00467D36" w:rsidP="00FC5072">
            <w:pPr>
              <w:autoSpaceDE w:val="0"/>
              <w:autoSpaceDN w:val="0"/>
              <w:adjustRightInd w:val="0"/>
              <w:jc w:val="center"/>
              <w:rPr>
                <w:del w:id="1345" w:author="Author"/>
                <w:color w:val="000000"/>
                <w:szCs w:val="22"/>
              </w:rPr>
            </w:pPr>
          </w:p>
        </w:tc>
        <w:tc>
          <w:tcPr>
            <w:tcW w:w="1440" w:type="dxa"/>
            <w:tcMar>
              <w:top w:w="0" w:type="dxa"/>
              <w:left w:w="108" w:type="dxa"/>
              <w:bottom w:w="0" w:type="dxa"/>
              <w:right w:w="108" w:type="dxa"/>
            </w:tcMar>
            <w:vAlign w:val="bottom"/>
          </w:tcPr>
          <w:p w14:paraId="75E0004C" w14:textId="79BACC29" w:rsidR="00467D36" w:rsidRPr="001B18EC" w:rsidDel="00054CE7" w:rsidRDefault="00467D36" w:rsidP="00FC5072">
            <w:pPr>
              <w:autoSpaceDE w:val="0"/>
              <w:autoSpaceDN w:val="0"/>
              <w:adjustRightInd w:val="0"/>
              <w:jc w:val="center"/>
              <w:rPr>
                <w:del w:id="1346" w:author="Author"/>
                <w:szCs w:val="22"/>
              </w:rPr>
            </w:pPr>
            <w:del w:id="1347" w:author="Author">
              <w:r w:rsidRPr="001B18EC" w:rsidDel="00054CE7">
                <w:rPr>
                  <w:color w:val="000000"/>
                  <w:szCs w:val="22"/>
                </w:rPr>
                <w:delText>0.8 – 0.89</w:delText>
              </w:r>
            </w:del>
          </w:p>
        </w:tc>
        <w:tc>
          <w:tcPr>
            <w:tcW w:w="2863" w:type="dxa"/>
            <w:tcMar>
              <w:top w:w="0" w:type="dxa"/>
              <w:left w:w="108" w:type="dxa"/>
              <w:bottom w:w="0" w:type="dxa"/>
              <w:right w:w="108" w:type="dxa"/>
            </w:tcMar>
            <w:vAlign w:val="center"/>
          </w:tcPr>
          <w:p w14:paraId="2D786982" w14:textId="0E3734D0" w:rsidR="00467D36" w:rsidRPr="001B18EC" w:rsidDel="00054CE7" w:rsidRDefault="00467D36" w:rsidP="00FC5072">
            <w:pPr>
              <w:autoSpaceDE w:val="0"/>
              <w:autoSpaceDN w:val="0"/>
              <w:adjustRightInd w:val="0"/>
              <w:jc w:val="center"/>
              <w:rPr>
                <w:del w:id="1348" w:author="Author"/>
                <w:color w:val="000000"/>
                <w:szCs w:val="22"/>
              </w:rPr>
            </w:pPr>
            <w:del w:id="1349" w:author="Author">
              <w:r w:rsidRPr="001B18EC" w:rsidDel="00054CE7">
                <w:rPr>
                  <w:color w:val="000000"/>
                  <w:szCs w:val="22"/>
                </w:rPr>
                <w:delText>2.3 mL</w:delText>
              </w:r>
            </w:del>
          </w:p>
        </w:tc>
      </w:tr>
      <w:tr w:rsidR="00467D36" w:rsidRPr="001B18EC" w:rsidDel="00054CE7" w14:paraId="449B5284" w14:textId="6D5A6971">
        <w:trPr>
          <w:jc w:val="center"/>
          <w:del w:id="1350" w:author="Author"/>
        </w:trPr>
        <w:tc>
          <w:tcPr>
            <w:tcW w:w="1513" w:type="dxa"/>
            <w:vMerge/>
          </w:tcPr>
          <w:p w14:paraId="3025CAC0" w14:textId="33D4284E" w:rsidR="00467D36" w:rsidRPr="001B18EC" w:rsidDel="00054CE7" w:rsidRDefault="00467D36" w:rsidP="00FC5072">
            <w:pPr>
              <w:autoSpaceDE w:val="0"/>
              <w:autoSpaceDN w:val="0"/>
              <w:adjustRightInd w:val="0"/>
              <w:ind w:left="1208"/>
              <w:jc w:val="center"/>
              <w:rPr>
                <w:del w:id="1351" w:author="Author"/>
                <w:color w:val="000000"/>
                <w:szCs w:val="22"/>
              </w:rPr>
            </w:pPr>
          </w:p>
        </w:tc>
        <w:tc>
          <w:tcPr>
            <w:tcW w:w="1884" w:type="dxa"/>
            <w:vMerge/>
          </w:tcPr>
          <w:p w14:paraId="34DFE81D" w14:textId="6D1B11DF" w:rsidR="00467D36" w:rsidRPr="001B18EC" w:rsidDel="00054CE7" w:rsidRDefault="00467D36" w:rsidP="00FC5072">
            <w:pPr>
              <w:autoSpaceDE w:val="0"/>
              <w:autoSpaceDN w:val="0"/>
              <w:adjustRightInd w:val="0"/>
              <w:jc w:val="center"/>
              <w:rPr>
                <w:del w:id="1352" w:author="Author"/>
                <w:color w:val="000000"/>
                <w:szCs w:val="22"/>
              </w:rPr>
            </w:pPr>
          </w:p>
        </w:tc>
        <w:tc>
          <w:tcPr>
            <w:tcW w:w="1626" w:type="dxa"/>
            <w:vMerge/>
          </w:tcPr>
          <w:p w14:paraId="0CD87B80" w14:textId="42899A89" w:rsidR="00467D36" w:rsidRPr="001B18EC" w:rsidDel="00054CE7" w:rsidRDefault="00467D36" w:rsidP="00FC5072">
            <w:pPr>
              <w:autoSpaceDE w:val="0"/>
              <w:autoSpaceDN w:val="0"/>
              <w:adjustRightInd w:val="0"/>
              <w:jc w:val="center"/>
              <w:rPr>
                <w:del w:id="1353" w:author="Author"/>
                <w:color w:val="000000"/>
                <w:szCs w:val="22"/>
              </w:rPr>
            </w:pPr>
          </w:p>
        </w:tc>
        <w:tc>
          <w:tcPr>
            <w:tcW w:w="1440" w:type="dxa"/>
            <w:tcMar>
              <w:top w:w="0" w:type="dxa"/>
              <w:left w:w="108" w:type="dxa"/>
              <w:bottom w:w="0" w:type="dxa"/>
              <w:right w:w="108" w:type="dxa"/>
            </w:tcMar>
            <w:vAlign w:val="bottom"/>
          </w:tcPr>
          <w:p w14:paraId="6806A49B" w14:textId="27D33D69" w:rsidR="00467D36" w:rsidRPr="001B18EC" w:rsidDel="00054CE7" w:rsidRDefault="00467D36" w:rsidP="00FC5072">
            <w:pPr>
              <w:autoSpaceDE w:val="0"/>
              <w:autoSpaceDN w:val="0"/>
              <w:adjustRightInd w:val="0"/>
              <w:jc w:val="center"/>
              <w:rPr>
                <w:del w:id="1354" w:author="Author"/>
                <w:szCs w:val="22"/>
              </w:rPr>
            </w:pPr>
            <w:del w:id="1355" w:author="Author">
              <w:r w:rsidRPr="001B18EC" w:rsidDel="00054CE7">
                <w:rPr>
                  <w:color w:val="000000"/>
                  <w:szCs w:val="22"/>
                </w:rPr>
                <w:delText>0.7 – 0.79</w:delText>
              </w:r>
            </w:del>
          </w:p>
        </w:tc>
        <w:tc>
          <w:tcPr>
            <w:tcW w:w="2863" w:type="dxa"/>
            <w:tcMar>
              <w:top w:w="0" w:type="dxa"/>
              <w:left w:w="108" w:type="dxa"/>
              <w:bottom w:w="0" w:type="dxa"/>
              <w:right w:w="108" w:type="dxa"/>
            </w:tcMar>
            <w:vAlign w:val="center"/>
          </w:tcPr>
          <w:p w14:paraId="61E5B69B" w14:textId="6DE7B6BD" w:rsidR="00467D36" w:rsidRPr="001B18EC" w:rsidDel="00054CE7" w:rsidRDefault="00467D36" w:rsidP="00FC5072">
            <w:pPr>
              <w:autoSpaceDE w:val="0"/>
              <w:autoSpaceDN w:val="0"/>
              <w:adjustRightInd w:val="0"/>
              <w:jc w:val="center"/>
              <w:rPr>
                <w:del w:id="1356" w:author="Author"/>
                <w:color w:val="000000"/>
                <w:szCs w:val="22"/>
              </w:rPr>
            </w:pPr>
            <w:del w:id="1357" w:author="Author">
              <w:r w:rsidRPr="001B18EC" w:rsidDel="00054CE7">
                <w:rPr>
                  <w:color w:val="000000"/>
                  <w:szCs w:val="22"/>
                </w:rPr>
                <w:delText>2 mL</w:delText>
              </w:r>
            </w:del>
          </w:p>
        </w:tc>
      </w:tr>
      <w:tr w:rsidR="00467D36" w:rsidRPr="001B18EC" w:rsidDel="00054CE7" w14:paraId="007C10B0" w14:textId="5006060E">
        <w:trPr>
          <w:jc w:val="center"/>
          <w:del w:id="1358" w:author="Author"/>
        </w:trPr>
        <w:tc>
          <w:tcPr>
            <w:tcW w:w="1513" w:type="dxa"/>
            <w:vMerge/>
          </w:tcPr>
          <w:p w14:paraId="15B9759C" w14:textId="408C0CC3" w:rsidR="00467D36" w:rsidRPr="001B18EC" w:rsidDel="00054CE7" w:rsidRDefault="00467D36" w:rsidP="00FC5072">
            <w:pPr>
              <w:autoSpaceDE w:val="0"/>
              <w:autoSpaceDN w:val="0"/>
              <w:adjustRightInd w:val="0"/>
              <w:ind w:left="1208"/>
              <w:jc w:val="center"/>
              <w:rPr>
                <w:del w:id="1359" w:author="Author"/>
                <w:color w:val="000000"/>
                <w:szCs w:val="22"/>
              </w:rPr>
            </w:pPr>
          </w:p>
        </w:tc>
        <w:tc>
          <w:tcPr>
            <w:tcW w:w="1884" w:type="dxa"/>
            <w:vMerge/>
          </w:tcPr>
          <w:p w14:paraId="06E1AB7B" w14:textId="57D2604B" w:rsidR="00467D36" w:rsidRPr="001B18EC" w:rsidDel="00054CE7" w:rsidRDefault="00467D36" w:rsidP="00FC5072">
            <w:pPr>
              <w:autoSpaceDE w:val="0"/>
              <w:autoSpaceDN w:val="0"/>
              <w:adjustRightInd w:val="0"/>
              <w:jc w:val="center"/>
              <w:rPr>
                <w:del w:id="1360" w:author="Author"/>
                <w:color w:val="000000"/>
                <w:szCs w:val="22"/>
              </w:rPr>
            </w:pPr>
          </w:p>
        </w:tc>
        <w:tc>
          <w:tcPr>
            <w:tcW w:w="1626" w:type="dxa"/>
            <w:vMerge/>
          </w:tcPr>
          <w:p w14:paraId="1A7C3DF1" w14:textId="3CC4F3B7" w:rsidR="00467D36" w:rsidRPr="001B18EC" w:rsidDel="00054CE7" w:rsidRDefault="00467D36" w:rsidP="00FC5072">
            <w:pPr>
              <w:autoSpaceDE w:val="0"/>
              <w:autoSpaceDN w:val="0"/>
              <w:adjustRightInd w:val="0"/>
              <w:jc w:val="center"/>
              <w:rPr>
                <w:del w:id="1361" w:author="Author"/>
                <w:color w:val="000000"/>
                <w:szCs w:val="22"/>
              </w:rPr>
            </w:pPr>
          </w:p>
        </w:tc>
        <w:tc>
          <w:tcPr>
            <w:tcW w:w="1440" w:type="dxa"/>
            <w:tcMar>
              <w:top w:w="0" w:type="dxa"/>
              <w:left w:w="108" w:type="dxa"/>
              <w:bottom w:w="0" w:type="dxa"/>
              <w:right w:w="108" w:type="dxa"/>
            </w:tcMar>
            <w:vAlign w:val="bottom"/>
          </w:tcPr>
          <w:p w14:paraId="2B60F921" w14:textId="5BEF2E11" w:rsidR="00467D36" w:rsidRPr="001B18EC" w:rsidDel="00054CE7" w:rsidRDefault="00467D36" w:rsidP="00FC5072">
            <w:pPr>
              <w:autoSpaceDE w:val="0"/>
              <w:autoSpaceDN w:val="0"/>
              <w:adjustRightInd w:val="0"/>
              <w:jc w:val="center"/>
              <w:rPr>
                <w:del w:id="1362" w:author="Author"/>
                <w:szCs w:val="22"/>
              </w:rPr>
            </w:pPr>
            <w:del w:id="1363" w:author="Author">
              <w:r w:rsidRPr="001B18EC" w:rsidDel="00054CE7">
                <w:rPr>
                  <w:color w:val="000000"/>
                  <w:szCs w:val="22"/>
                </w:rPr>
                <w:delText>0.6 – 0.69</w:delText>
              </w:r>
            </w:del>
          </w:p>
        </w:tc>
        <w:tc>
          <w:tcPr>
            <w:tcW w:w="2863" w:type="dxa"/>
            <w:tcMar>
              <w:top w:w="0" w:type="dxa"/>
              <w:left w:w="108" w:type="dxa"/>
              <w:bottom w:w="0" w:type="dxa"/>
              <w:right w:w="108" w:type="dxa"/>
            </w:tcMar>
            <w:vAlign w:val="center"/>
          </w:tcPr>
          <w:p w14:paraId="424231C4" w14:textId="01C725E9" w:rsidR="00467D36" w:rsidRPr="001B18EC" w:rsidDel="00054CE7" w:rsidRDefault="00467D36" w:rsidP="00FC5072">
            <w:pPr>
              <w:autoSpaceDE w:val="0"/>
              <w:autoSpaceDN w:val="0"/>
              <w:adjustRightInd w:val="0"/>
              <w:jc w:val="center"/>
              <w:rPr>
                <w:del w:id="1364" w:author="Author"/>
                <w:color w:val="000000"/>
                <w:szCs w:val="22"/>
              </w:rPr>
            </w:pPr>
            <w:del w:id="1365" w:author="Author">
              <w:r w:rsidRPr="001B18EC" w:rsidDel="00054CE7">
                <w:rPr>
                  <w:color w:val="000000"/>
                  <w:szCs w:val="22"/>
                </w:rPr>
                <w:delText>1.7 mL</w:delText>
              </w:r>
            </w:del>
          </w:p>
        </w:tc>
      </w:tr>
      <w:tr w:rsidR="00467D36" w:rsidRPr="001B18EC" w:rsidDel="00054CE7" w14:paraId="64543C57" w14:textId="5F728A12">
        <w:trPr>
          <w:jc w:val="center"/>
          <w:del w:id="1366" w:author="Author"/>
        </w:trPr>
        <w:tc>
          <w:tcPr>
            <w:tcW w:w="1513" w:type="dxa"/>
            <w:vMerge/>
          </w:tcPr>
          <w:p w14:paraId="3298D34E" w14:textId="12231996" w:rsidR="00467D36" w:rsidRPr="001B18EC" w:rsidDel="00054CE7" w:rsidRDefault="00467D36" w:rsidP="00FC5072">
            <w:pPr>
              <w:autoSpaceDE w:val="0"/>
              <w:autoSpaceDN w:val="0"/>
              <w:adjustRightInd w:val="0"/>
              <w:ind w:left="1208"/>
              <w:jc w:val="center"/>
              <w:rPr>
                <w:del w:id="1367" w:author="Author"/>
                <w:color w:val="000000"/>
                <w:szCs w:val="22"/>
              </w:rPr>
            </w:pPr>
          </w:p>
        </w:tc>
        <w:tc>
          <w:tcPr>
            <w:tcW w:w="1884" w:type="dxa"/>
            <w:vMerge/>
          </w:tcPr>
          <w:p w14:paraId="2BEF26FD" w14:textId="67995972" w:rsidR="00467D36" w:rsidRPr="001B18EC" w:rsidDel="00054CE7" w:rsidRDefault="00467D36" w:rsidP="00FC5072">
            <w:pPr>
              <w:autoSpaceDE w:val="0"/>
              <w:autoSpaceDN w:val="0"/>
              <w:adjustRightInd w:val="0"/>
              <w:jc w:val="center"/>
              <w:rPr>
                <w:del w:id="1368" w:author="Author"/>
                <w:color w:val="000000"/>
                <w:szCs w:val="22"/>
              </w:rPr>
            </w:pPr>
          </w:p>
        </w:tc>
        <w:tc>
          <w:tcPr>
            <w:tcW w:w="1626" w:type="dxa"/>
            <w:vMerge/>
          </w:tcPr>
          <w:p w14:paraId="10B77A1D" w14:textId="01094EF9" w:rsidR="00467D36" w:rsidRPr="001B18EC" w:rsidDel="00054CE7" w:rsidRDefault="00467D36" w:rsidP="00FC5072">
            <w:pPr>
              <w:autoSpaceDE w:val="0"/>
              <w:autoSpaceDN w:val="0"/>
              <w:adjustRightInd w:val="0"/>
              <w:jc w:val="center"/>
              <w:rPr>
                <w:del w:id="1369" w:author="Author"/>
                <w:color w:val="000000"/>
                <w:szCs w:val="22"/>
              </w:rPr>
            </w:pPr>
          </w:p>
        </w:tc>
        <w:tc>
          <w:tcPr>
            <w:tcW w:w="1440" w:type="dxa"/>
            <w:tcMar>
              <w:top w:w="0" w:type="dxa"/>
              <w:left w:w="108" w:type="dxa"/>
              <w:bottom w:w="0" w:type="dxa"/>
              <w:right w:w="108" w:type="dxa"/>
            </w:tcMar>
            <w:vAlign w:val="bottom"/>
          </w:tcPr>
          <w:p w14:paraId="69D45D39" w14:textId="3DE23154" w:rsidR="00467D36" w:rsidRPr="001B18EC" w:rsidDel="00054CE7" w:rsidRDefault="00467D36" w:rsidP="00FC5072">
            <w:pPr>
              <w:autoSpaceDE w:val="0"/>
              <w:autoSpaceDN w:val="0"/>
              <w:adjustRightInd w:val="0"/>
              <w:jc w:val="center"/>
              <w:rPr>
                <w:del w:id="1370" w:author="Author"/>
                <w:szCs w:val="22"/>
              </w:rPr>
            </w:pPr>
            <w:del w:id="1371" w:author="Author">
              <w:r w:rsidRPr="001B18EC" w:rsidDel="00054CE7">
                <w:rPr>
                  <w:color w:val="000000"/>
                  <w:szCs w:val="22"/>
                </w:rPr>
                <w:delText>0.5 – 0.59</w:delText>
              </w:r>
            </w:del>
          </w:p>
        </w:tc>
        <w:tc>
          <w:tcPr>
            <w:tcW w:w="2863" w:type="dxa"/>
            <w:tcMar>
              <w:top w:w="0" w:type="dxa"/>
              <w:left w:w="108" w:type="dxa"/>
              <w:bottom w:w="0" w:type="dxa"/>
              <w:right w:w="108" w:type="dxa"/>
            </w:tcMar>
            <w:vAlign w:val="center"/>
          </w:tcPr>
          <w:p w14:paraId="13093C1F" w14:textId="298B48BF" w:rsidR="00467D36" w:rsidRPr="001B18EC" w:rsidDel="00054CE7" w:rsidRDefault="00467D36" w:rsidP="00FC5072">
            <w:pPr>
              <w:autoSpaceDE w:val="0"/>
              <w:autoSpaceDN w:val="0"/>
              <w:adjustRightInd w:val="0"/>
              <w:jc w:val="center"/>
              <w:rPr>
                <w:del w:id="1372" w:author="Author"/>
                <w:color w:val="000000"/>
                <w:szCs w:val="22"/>
              </w:rPr>
            </w:pPr>
            <w:del w:id="1373" w:author="Author">
              <w:r w:rsidRPr="001B18EC" w:rsidDel="00054CE7">
                <w:rPr>
                  <w:color w:val="000000"/>
                  <w:szCs w:val="22"/>
                </w:rPr>
                <w:delText>1.4 mL</w:delText>
              </w:r>
            </w:del>
          </w:p>
        </w:tc>
      </w:tr>
      <w:tr w:rsidR="00467D36" w:rsidRPr="001B18EC" w:rsidDel="00054CE7" w14:paraId="7A9D9F5A" w14:textId="5B2C93EC">
        <w:trPr>
          <w:jc w:val="center"/>
          <w:del w:id="1374" w:author="Author"/>
        </w:trPr>
        <w:tc>
          <w:tcPr>
            <w:tcW w:w="1513" w:type="dxa"/>
            <w:vMerge/>
          </w:tcPr>
          <w:p w14:paraId="0E9BAF99" w14:textId="4827C7B4" w:rsidR="00467D36" w:rsidRPr="001B18EC" w:rsidDel="00054CE7" w:rsidRDefault="00467D36" w:rsidP="00FC5072">
            <w:pPr>
              <w:autoSpaceDE w:val="0"/>
              <w:autoSpaceDN w:val="0"/>
              <w:adjustRightInd w:val="0"/>
              <w:ind w:left="1208"/>
              <w:jc w:val="center"/>
              <w:rPr>
                <w:del w:id="1375" w:author="Author"/>
                <w:color w:val="000000"/>
                <w:szCs w:val="22"/>
              </w:rPr>
            </w:pPr>
          </w:p>
        </w:tc>
        <w:tc>
          <w:tcPr>
            <w:tcW w:w="1884" w:type="dxa"/>
            <w:vMerge/>
          </w:tcPr>
          <w:p w14:paraId="05AC39D5" w14:textId="39252533" w:rsidR="00467D36" w:rsidRPr="001B18EC" w:rsidDel="00054CE7" w:rsidRDefault="00467D36" w:rsidP="00FC5072">
            <w:pPr>
              <w:autoSpaceDE w:val="0"/>
              <w:autoSpaceDN w:val="0"/>
              <w:adjustRightInd w:val="0"/>
              <w:jc w:val="center"/>
              <w:rPr>
                <w:del w:id="1376" w:author="Author"/>
                <w:color w:val="000000"/>
                <w:szCs w:val="22"/>
              </w:rPr>
            </w:pPr>
          </w:p>
        </w:tc>
        <w:tc>
          <w:tcPr>
            <w:tcW w:w="1626" w:type="dxa"/>
            <w:vMerge/>
          </w:tcPr>
          <w:p w14:paraId="3B334B2A" w14:textId="6110E314" w:rsidR="00467D36" w:rsidRPr="001B18EC" w:rsidDel="00054CE7" w:rsidRDefault="00467D36" w:rsidP="00FC5072">
            <w:pPr>
              <w:autoSpaceDE w:val="0"/>
              <w:autoSpaceDN w:val="0"/>
              <w:adjustRightInd w:val="0"/>
              <w:jc w:val="center"/>
              <w:rPr>
                <w:del w:id="1377" w:author="Author"/>
                <w:color w:val="000000"/>
                <w:szCs w:val="22"/>
              </w:rPr>
            </w:pPr>
          </w:p>
        </w:tc>
        <w:tc>
          <w:tcPr>
            <w:tcW w:w="1440" w:type="dxa"/>
            <w:tcMar>
              <w:top w:w="0" w:type="dxa"/>
              <w:left w:w="108" w:type="dxa"/>
              <w:bottom w:w="0" w:type="dxa"/>
              <w:right w:w="108" w:type="dxa"/>
            </w:tcMar>
            <w:vAlign w:val="bottom"/>
          </w:tcPr>
          <w:p w14:paraId="39D7593C" w14:textId="54DF0D9C" w:rsidR="00467D36" w:rsidRPr="001B18EC" w:rsidDel="00054CE7" w:rsidRDefault="00467D36" w:rsidP="00FC5072">
            <w:pPr>
              <w:autoSpaceDE w:val="0"/>
              <w:autoSpaceDN w:val="0"/>
              <w:adjustRightInd w:val="0"/>
              <w:jc w:val="center"/>
              <w:rPr>
                <w:del w:id="1378" w:author="Author"/>
                <w:szCs w:val="22"/>
              </w:rPr>
            </w:pPr>
            <w:del w:id="1379" w:author="Author">
              <w:r w:rsidRPr="001B18EC" w:rsidDel="00054CE7">
                <w:rPr>
                  <w:color w:val="000000"/>
                  <w:szCs w:val="22"/>
                </w:rPr>
                <w:delText>0.4 – 0.49</w:delText>
              </w:r>
            </w:del>
          </w:p>
        </w:tc>
        <w:tc>
          <w:tcPr>
            <w:tcW w:w="2863" w:type="dxa"/>
            <w:tcMar>
              <w:top w:w="0" w:type="dxa"/>
              <w:left w:w="108" w:type="dxa"/>
              <w:bottom w:w="0" w:type="dxa"/>
              <w:right w:w="108" w:type="dxa"/>
            </w:tcMar>
            <w:vAlign w:val="center"/>
          </w:tcPr>
          <w:p w14:paraId="15871782" w14:textId="0C19F730" w:rsidR="00467D36" w:rsidRPr="001B18EC" w:rsidDel="00054CE7" w:rsidRDefault="00467D36" w:rsidP="00FC5072">
            <w:pPr>
              <w:autoSpaceDE w:val="0"/>
              <w:autoSpaceDN w:val="0"/>
              <w:adjustRightInd w:val="0"/>
              <w:jc w:val="center"/>
              <w:rPr>
                <w:del w:id="1380" w:author="Author"/>
                <w:color w:val="000000"/>
                <w:szCs w:val="22"/>
              </w:rPr>
            </w:pPr>
            <w:del w:id="1381" w:author="Author">
              <w:r w:rsidRPr="001B18EC" w:rsidDel="00054CE7">
                <w:rPr>
                  <w:color w:val="000000"/>
                  <w:szCs w:val="22"/>
                </w:rPr>
                <w:delText>1.2 mL</w:delText>
              </w:r>
            </w:del>
          </w:p>
        </w:tc>
      </w:tr>
    </w:tbl>
    <w:p w14:paraId="0BF74AB1" w14:textId="6FAD9095" w:rsidR="00FC1B28" w:rsidRPr="001B18EC" w:rsidDel="00054CE7" w:rsidRDefault="00FC1B28" w:rsidP="00FC5072">
      <w:pPr>
        <w:tabs>
          <w:tab w:val="left" w:pos="450"/>
        </w:tabs>
        <w:rPr>
          <w:del w:id="1382" w:author="Author"/>
          <w:color w:val="000000"/>
          <w:sz w:val="19"/>
          <w:szCs w:val="19"/>
        </w:rPr>
      </w:pPr>
      <w:del w:id="1383" w:author="Author">
        <w:r w:rsidRPr="00670415" w:rsidDel="00054CE7">
          <w:rPr>
            <w:color w:val="000000"/>
            <w:sz w:val="19"/>
            <w:szCs w:val="19"/>
          </w:rPr>
          <w:delText>*</w:delText>
        </w:r>
        <w:r w:rsidR="00B70A61" w:rsidRPr="001B18EC" w:rsidDel="00054CE7">
          <w:rPr>
            <w:color w:val="000000"/>
            <w:sz w:val="19"/>
            <w:szCs w:val="19"/>
          </w:rPr>
          <w:delText xml:space="preserve"> </w:delText>
        </w:r>
        <w:r w:rsidR="0030079D" w:rsidRPr="001B18EC" w:rsidDel="00054CE7">
          <w:rPr>
            <w:color w:val="000000"/>
            <w:sz w:val="19"/>
            <w:szCs w:val="19"/>
          </w:rPr>
          <w:delText>2 </w:delText>
        </w:r>
        <w:r w:rsidRPr="001B18EC" w:rsidDel="00054CE7">
          <w:rPr>
            <w:color w:val="000000"/>
            <w:sz w:val="19"/>
            <w:szCs w:val="19"/>
          </w:rPr>
          <w:delText xml:space="preserve">packages of </w:delText>
        </w:r>
        <w:r w:rsidRPr="001B18EC" w:rsidDel="00054CE7">
          <w:rPr>
            <w:sz w:val="19"/>
            <w:szCs w:val="19"/>
          </w:rPr>
          <w:delText>BLINCYTO</w:delText>
        </w:r>
        <w:r w:rsidRPr="001B18EC" w:rsidDel="00054CE7">
          <w:rPr>
            <w:color w:val="000000"/>
            <w:sz w:val="19"/>
            <w:szCs w:val="19"/>
          </w:rPr>
          <w:delText xml:space="preserve"> are needed for preparation of 15 mcg/m</w:delText>
        </w:r>
        <w:r w:rsidRPr="001B18EC" w:rsidDel="00054CE7">
          <w:rPr>
            <w:color w:val="000000"/>
            <w:sz w:val="19"/>
            <w:szCs w:val="19"/>
            <w:vertAlign w:val="superscript"/>
          </w:rPr>
          <w:delText>2</w:delText>
        </w:r>
        <w:r w:rsidRPr="001B18EC" w:rsidDel="00054CE7">
          <w:rPr>
            <w:color w:val="000000"/>
            <w:sz w:val="19"/>
            <w:szCs w:val="19"/>
          </w:rPr>
          <w:delText>/day dose infused over 48 hours at a rate of 5 mL/hour for patients with a BSA greater than 1.09 m</w:delText>
        </w:r>
        <w:r w:rsidRPr="001B18EC" w:rsidDel="00054CE7">
          <w:rPr>
            <w:color w:val="000000"/>
            <w:sz w:val="19"/>
            <w:szCs w:val="19"/>
            <w:vertAlign w:val="superscript"/>
          </w:rPr>
          <w:delText>2</w:delText>
        </w:r>
        <w:r w:rsidR="0030079D" w:rsidRPr="001B18EC" w:rsidDel="00054CE7">
          <w:rPr>
            <w:color w:val="000000"/>
            <w:sz w:val="19"/>
            <w:szCs w:val="19"/>
          </w:rPr>
          <w:delText>.</w:delText>
        </w:r>
      </w:del>
    </w:p>
    <w:p w14:paraId="28F919AE" w14:textId="77777777" w:rsidR="00FC1B28" w:rsidRPr="001B18EC" w:rsidDel="007654A5" w:rsidRDefault="00FC1B28" w:rsidP="00FC5072">
      <w:pPr>
        <w:tabs>
          <w:tab w:val="left" w:pos="450"/>
        </w:tabs>
        <w:rPr>
          <w:del w:id="1384" w:author="Author"/>
        </w:rPr>
      </w:pPr>
    </w:p>
    <w:p w14:paraId="775AF695" w14:textId="0273341C" w:rsidR="004E4A82" w:rsidRPr="001B18EC" w:rsidDel="00583547" w:rsidRDefault="004E4A82" w:rsidP="00BB7F12">
      <w:pPr>
        <w:pStyle w:val="TextItalicized"/>
        <w:tabs>
          <w:tab w:val="left" w:pos="567"/>
        </w:tabs>
        <w:rPr>
          <w:del w:id="1385" w:author="Author"/>
          <w:b/>
          <w:i w:val="0"/>
          <w:sz w:val="22"/>
          <w:szCs w:val="22"/>
        </w:rPr>
      </w:pPr>
      <w:commentRangeStart w:id="1386"/>
      <w:del w:id="1387" w:author="Author">
        <w:r w:rsidRPr="001B18EC" w:rsidDel="00583547">
          <w:rPr>
            <w:b/>
            <w:i w:val="0"/>
            <w:sz w:val="22"/>
            <w:szCs w:val="22"/>
          </w:rPr>
          <w:delText>2</w:delText>
        </w:r>
      </w:del>
      <w:commentRangeEnd w:id="1386"/>
      <w:r w:rsidR="00583547">
        <w:rPr>
          <w:rStyle w:val="CommentReference"/>
          <w:rFonts w:eastAsia="Times New Roman"/>
          <w:i w:val="0"/>
          <w:iCs w:val="0"/>
          <w:color w:val="auto"/>
          <w:lang w:eastAsia="en-US"/>
        </w:rPr>
        <w:commentReference w:id="1386"/>
      </w:r>
      <w:del w:id="1388" w:author="Author">
        <w:r w:rsidRPr="001B18EC" w:rsidDel="00583547">
          <w:rPr>
            <w:b/>
            <w:i w:val="0"/>
            <w:sz w:val="22"/>
            <w:szCs w:val="22"/>
          </w:rPr>
          <w:delText>.5.2</w:delText>
        </w:r>
        <w:r w:rsidRPr="001B18EC" w:rsidDel="00583547">
          <w:rPr>
            <w:b/>
            <w:i w:val="0"/>
            <w:sz w:val="22"/>
            <w:szCs w:val="22"/>
          </w:rPr>
          <w:tab/>
          <w:delText xml:space="preserve">Reconstitution of BLINCYTO </w:delText>
        </w:r>
      </w:del>
    </w:p>
    <w:p w14:paraId="77B2B22E" w14:textId="18A2C963" w:rsidR="004E4A82" w:rsidRPr="001B18EC" w:rsidDel="00583547" w:rsidRDefault="004E4A82" w:rsidP="00FC5072">
      <w:pPr>
        <w:rPr>
          <w:del w:id="1389" w:author="Author"/>
          <w:b/>
          <w:szCs w:val="22"/>
        </w:rPr>
      </w:pPr>
    </w:p>
    <w:p w14:paraId="1D6A78E3" w14:textId="329E3B78" w:rsidR="004E4A82" w:rsidRPr="001B18EC" w:rsidDel="00583547" w:rsidRDefault="004E4A82" w:rsidP="00FC5072">
      <w:pPr>
        <w:pStyle w:val="TextItalicized"/>
        <w:numPr>
          <w:ilvl w:val="0"/>
          <w:numId w:val="9"/>
        </w:numPr>
        <w:rPr>
          <w:del w:id="1390" w:author="Author"/>
          <w:i w:val="0"/>
          <w:color w:val="auto"/>
          <w:sz w:val="22"/>
          <w:szCs w:val="22"/>
        </w:rPr>
      </w:pPr>
      <w:del w:id="1391" w:author="Author">
        <w:r w:rsidRPr="001B18EC" w:rsidDel="00583547">
          <w:rPr>
            <w:i w:val="0"/>
            <w:color w:val="auto"/>
            <w:sz w:val="22"/>
            <w:szCs w:val="22"/>
          </w:rPr>
          <w:delText>Add 3 mL of preservative</w:delText>
        </w:r>
        <w:r w:rsidRPr="001B18EC" w:rsidDel="00583547">
          <w:rPr>
            <w:i w:val="0"/>
            <w:color w:val="auto"/>
            <w:sz w:val="22"/>
            <w:szCs w:val="22"/>
          </w:rPr>
          <w:noBreakHyphen/>
          <w:delText>free Sterile Water for Injection, USP by directing the water along the walls of the BLINCYTO vial and not directly on the lyophilized powder (resulting in a final BLINCYTO concentration of 12.5 mcg/mL).</w:delText>
        </w:r>
      </w:del>
    </w:p>
    <w:p w14:paraId="18AC5EC7" w14:textId="64161266" w:rsidR="004E4A82" w:rsidRPr="001B18EC" w:rsidDel="00583547" w:rsidRDefault="004E4A82" w:rsidP="00FC5072">
      <w:pPr>
        <w:pStyle w:val="TextItalicized"/>
        <w:numPr>
          <w:ilvl w:val="1"/>
          <w:numId w:val="10"/>
        </w:numPr>
        <w:rPr>
          <w:del w:id="1392" w:author="Author"/>
          <w:b/>
          <w:i w:val="0"/>
          <w:color w:val="auto"/>
          <w:sz w:val="22"/>
          <w:szCs w:val="22"/>
        </w:rPr>
      </w:pPr>
      <w:del w:id="1393" w:author="Author">
        <w:r w:rsidRPr="001B18EC" w:rsidDel="00583547">
          <w:rPr>
            <w:b/>
            <w:i w:val="0"/>
            <w:color w:val="auto"/>
            <w:sz w:val="22"/>
          </w:rPr>
          <w:delText xml:space="preserve">Do </w:delText>
        </w:r>
        <w:r w:rsidRPr="001B18EC" w:rsidDel="00583547">
          <w:rPr>
            <w:b/>
            <w:i w:val="0"/>
            <w:color w:val="auto"/>
            <w:sz w:val="22"/>
            <w:u w:val="single"/>
          </w:rPr>
          <w:delText>not</w:delText>
        </w:r>
        <w:r w:rsidRPr="001B18EC" w:rsidDel="00583547">
          <w:rPr>
            <w:b/>
            <w:i w:val="0"/>
            <w:color w:val="auto"/>
            <w:sz w:val="22"/>
          </w:rPr>
          <w:delText xml:space="preserve"> reconstitute BLINCYTO with IV Solution Stabilizer.  </w:delText>
        </w:r>
      </w:del>
    </w:p>
    <w:p w14:paraId="27BCC89E" w14:textId="153D1514" w:rsidR="004E4A82" w:rsidRPr="001B18EC" w:rsidDel="00583547" w:rsidRDefault="004E4A82" w:rsidP="00FC5072">
      <w:pPr>
        <w:pStyle w:val="TextItalicized"/>
        <w:numPr>
          <w:ilvl w:val="0"/>
          <w:numId w:val="9"/>
        </w:numPr>
        <w:rPr>
          <w:del w:id="1394" w:author="Author"/>
          <w:i w:val="0"/>
          <w:color w:val="auto"/>
          <w:sz w:val="22"/>
          <w:szCs w:val="22"/>
        </w:rPr>
      </w:pPr>
      <w:del w:id="1395" w:author="Author">
        <w:r w:rsidRPr="001B18EC" w:rsidDel="00583547">
          <w:rPr>
            <w:i w:val="0"/>
            <w:color w:val="auto"/>
            <w:sz w:val="22"/>
            <w:szCs w:val="22"/>
          </w:rPr>
          <w:delText xml:space="preserve">Gently swirl contents to avoid excess foaming.  </w:delText>
        </w:r>
        <w:r w:rsidRPr="001B18EC" w:rsidDel="00583547">
          <w:rPr>
            <w:b/>
            <w:i w:val="0"/>
            <w:color w:val="auto"/>
            <w:sz w:val="22"/>
          </w:rPr>
          <w:delText xml:space="preserve">Do </w:delText>
        </w:r>
        <w:r w:rsidRPr="001B18EC" w:rsidDel="00583547">
          <w:rPr>
            <w:b/>
            <w:i w:val="0"/>
            <w:color w:val="auto"/>
            <w:sz w:val="22"/>
            <w:u w:val="single"/>
          </w:rPr>
          <w:delText>not</w:delText>
        </w:r>
        <w:r w:rsidRPr="001B18EC" w:rsidDel="00583547">
          <w:rPr>
            <w:b/>
            <w:i w:val="0"/>
            <w:color w:val="auto"/>
            <w:sz w:val="22"/>
          </w:rPr>
          <w:delText xml:space="preserve"> shake.</w:delText>
        </w:r>
      </w:del>
    </w:p>
    <w:p w14:paraId="10692473" w14:textId="50CFAACE" w:rsidR="004E4A82" w:rsidRPr="001B18EC" w:rsidDel="00583547" w:rsidRDefault="004E4A82" w:rsidP="00FC5072">
      <w:pPr>
        <w:pStyle w:val="TextItalicized"/>
        <w:numPr>
          <w:ilvl w:val="0"/>
          <w:numId w:val="9"/>
        </w:numPr>
        <w:rPr>
          <w:del w:id="1396" w:author="Author"/>
          <w:i w:val="0"/>
          <w:color w:val="auto"/>
          <w:sz w:val="22"/>
          <w:szCs w:val="22"/>
        </w:rPr>
      </w:pPr>
      <w:del w:id="1397" w:author="Author">
        <w:r w:rsidRPr="001B18EC" w:rsidDel="00583547">
          <w:rPr>
            <w:i w:val="0"/>
            <w:color w:val="auto"/>
            <w:sz w:val="22"/>
            <w:szCs w:val="22"/>
          </w:rPr>
          <w:delText xml:space="preserve">Visually inspect the reconstituted solution for particulate matter and discoloration during reconstitution and prior to infusion.  The resulting solution should be clear to slightly opalescent, colorless to slightly yellow.  </w:delText>
        </w:r>
        <w:r w:rsidRPr="001B18EC" w:rsidDel="00583547">
          <w:rPr>
            <w:b/>
            <w:i w:val="0"/>
            <w:color w:val="auto"/>
            <w:sz w:val="22"/>
          </w:rPr>
          <w:delText xml:space="preserve">Do </w:delText>
        </w:r>
        <w:r w:rsidRPr="001B18EC" w:rsidDel="00583547">
          <w:rPr>
            <w:b/>
            <w:i w:val="0"/>
            <w:color w:val="auto"/>
            <w:sz w:val="22"/>
            <w:u w:val="single"/>
          </w:rPr>
          <w:delText>not</w:delText>
        </w:r>
        <w:r w:rsidRPr="001B18EC" w:rsidDel="00583547">
          <w:rPr>
            <w:b/>
            <w:i w:val="0"/>
            <w:color w:val="auto"/>
            <w:sz w:val="22"/>
          </w:rPr>
          <w:delText xml:space="preserve"> use if solution is cloudy or has precipitated.</w:delText>
        </w:r>
        <w:r w:rsidRPr="001B18EC" w:rsidDel="00583547">
          <w:rPr>
            <w:i w:val="0"/>
            <w:color w:val="auto"/>
            <w:sz w:val="22"/>
            <w:szCs w:val="22"/>
          </w:rPr>
          <w:delText xml:space="preserve">  </w:delText>
        </w:r>
      </w:del>
    </w:p>
    <w:p w14:paraId="04B1B7A3" w14:textId="274F4311" w:rsidR="003E00F9" w:rsidRDefault="003E00F9" w:rsidP="00FC5072">
      <w:pPr>
        <w:pStyle w:val="CommentText"/>
        <w:tabs>
          <w:tab w:val="left" w:pos="567"/>
        </w:tabs>
        <w:rPr>
          <w:b/>
          <w:sz w:val="22"/>
          <w:szCs w:val="22"/>
        </w:rPr>
      </w:pPr>
    </w:p>
    <w:p w14:paraId="48321C83" w14:textId="09290FAE" w:rsidR="004E4A82" w:rsidRPr="00041691" w:rsidRDefault="004E4A82" w:rsidP="00FC5072">
      <w:pPr>
        <w:pStyle w:val="CommentText"/>
        <w:tabs>
          <w:tab w:val="left" w:pos="567"/>
        </w:tabs>
        <w:rPr>
          <w:sz w:val="22"/>
          <w:szCs w:val="22"/>
          <w:u w:val="single"/>
          <w:rPrChange w:id="1398" w:author="Author">
            <w:rPr>
              <w:b/>
              <w:sz w:val="22"/>
              <w:szCs w:val="22"/>
            </w:rPr>
          </w:rPrChange>
        </w:rPr>
      </w:pPr>
      <w:r w:rsidRPr="00041691">
        <w:rPr>
          <w:sz w:val="22"/>
          <w:szCs w:val="22"/>
          <w:u w:val="single"/>
          <w:rPrChange w:id="1399" w:author="Author">
            <w:rPr>
              <w:b/>
              <w:sz w:val="22"/>
              <w:szCs w:val="22"/>
            </w:rPr>
          </w:rPrChange>
        </w:rPr>
        <w:t>2.5.3</w:t>
      </w:r>
      <w:r w:rsidRPr="00041691">
        <w:rPr>
          <w:sz w:val="22"/>
          <w:szCs w:val="22"/>
          <w:u w:val="single"/>
          <w:rPrChange w:id="1400" w:author="Author">
            <w:rPr>
              <w:b/>
              <w:sz w:val="22"/>
              <w:szCs w:val="22"/>
            </w:rPr>
          </w:rPrChange>
        </w:rPr>
        <w:tab/>
        <w:t>Administration</w:t>
      </w:r>
      <w:ins w:id="1401" w:author="Author">
        <w:r w:rsidR="00583547" w:rsidRPr="00041691">
          <w:rPr>
            <w:sz w:val="22"/>
            <w:szCs w:val="22"/>
            <w:u w:val="single"/>
            <w:rPrChange w:id="1402" w:author="Author">
              <w:rPr>
                <w:b/>
                <w:sz w:val="22"/>
                <w:szCs w:val="22"/>
              </w:rPr>
            </w:rPrChange>
          </w:rPr>
          <w:t xml:space="preserve"> </w:t>
        </w:r>
        <w:commentRangeStart w:id="1403"/>
        <w:r w:rsidR="00583547" w:rsidRPr="00041691">
          <w:rPr>
            <w:sz w:val="22"/>
            <w:szCs w:val="22"/>
            <w:u w:val="single"/>
            <w:rPrChange w:id="1404" w:author="Author">
              <w:rPr>
                <w:b/>
                <w:sz w:val="22"/>
                <w:szCs w:val="22"/>
              </w:rPr>
            </w:rPrChange>
          </w:rPr>
          <w:t>of</w:t>
        </w:r>
      </w:ins>
      <w:commentRangeEnd w:id="1403"/>
      <w:r w:rsidR="008443EA" w:rsidRPr="00041691">
        <w:rPr>
          <w:rStyle w:val="CommentReference"/>
          <w:u w:val="single"/>
          <w:rPrChange w:id="1405" w:author="Author">
            <w:rPr>
              <w:rStyle w:val="CommentReference"/>
            </w:rPr>
          </w:rPrChange>
        </w:rPr>
        <w:commentReference w:id="1403"/>
      </w:r>
      <w:ins w:id="1406" w:author="Author">
        <w:r w:rsidR="00583547" w:rsidRPr="00041691">
          <w:rPr>
            <w:sz w:val="22"/>
            <w:szCs w:val="22"/>
            <w:u w:val="single"/>
            <w:rPrChange w:id="1407" w:author="Author">
              <w:rPr>
                <w:b/>
                <w:sz w:val="22"/>
                <w:szCs w:val="22"/>
              </w:rPr>
            </w:rPrChange>
          </w:rPr>
          <w:t xml:space="preserve"> BLINCYTO for 24</w:t>
        </w:r>
        <w:del w:id="1408" w:author="Author">
          <w:r w:rsidR="00054CE7" w:rsidRPr="00041691" w:rsidDel="005F4DFC">
            <w:rPr>
              <w:sz w:val="22"/>
              <w:szCs w:val="22"/>
              <w:u w:val="single"/>
              <w:rPrChange w:id="1409" w:author="Author">
                <w:rPr>
                  <w:b/>
                  <w:sz w:val="22"/>
                  <w:szCs w:val="22"/>
                </w:rPr>
              </w:rPrChange>
            </w:rPr>
            <w:delText>-</w:delText>
          </w:r>
        </w:del>
        <w:r w:rsidR="005F4DFC" w:rsidRPr="00041691">
          <w:rPr>
            <w:sz w:val="22"/>
            <w:szCs w:val="22"/>
            <w:u w:val="single"/>
            <w:rPrChange w:id="1410" w:author="Author">
              <w:rPr>
                <w:b/>
                <w:sz w:val="22"/>
                <w:szCs w:val="22"/>
              </w:rPr>
            </w:rPrChange>
          </w:rPr>
          <w:noBreakHyphen/>
        </w:r>
        <w:r w:rsidR="00054CE7" w:rsidRPr="00041691">
          <w:rPr>
            <w:sz w:val="22"/>
            <w:szCs w:val="22"/>
            <w:u w:val="single"/>
            <w:rPrChange w:id="1411" w:author="Author">
              <w:rPr>
                <w:b/>
                <w:sz w:val="22"/>
                <w:szCs w:val="22"/>
              </w:rPr>
            </w:rPrChange>
          </w:rPr>
          <w:t>Hour</w:t>
        </w:r>
        <w:r w:rsidR="00583547" w:rsidRPr="00041691">
          <w:rPr>
            <w:sz w:val="22"/>
            <w:szCs w:val="22"/>
            <w:u w:val="single"/>
            <w:rPrChange w:id="1412" w:author="Author">
              <w:rPr>
                <w:b/>
                <w:sz w:val="22"/>
                <w:szCs w:val="22"/>
              </w:rPr>
            </w:rPrChange>
          </w:rPr>
          <w:t xml:space="preserve"> or 48</w:t>
        </w:r>
        <w:del w:id="1413" w:author="Author">
          <w:r w:rsidR="00583547" w:rsidRPr="00041691" w:rsidDel="005F4DFC">
            <w:rPr>
              <w:sz w:val="22"/>
              <w:szCs w:val="22"/>
              <w:u w:val="single"/>
              <w:rPrChange w:id="1414" w:author="Author">
                <w:rPr>
                  <w:b/>
                  <w:sz w:val="22"/>
                  <w:szCs w:val="22"/>
                </w:rPr>
              </w:rPrChange>
            </w:rPr>
            <w:delText>-</w:delText>
          </w:r>
        </w:del>
        <w:r w:rsidR="005F4DFC" w:rsidRPr="00041691">
          <w:rPr>
            <w:sz w:val="22"/>
            <w:szCs w:val="22"/>
            <w:u w:val="single"/>
            <w:rPrChange w:id="1415" w:author="Author">
              <w:rPr>
                <w:b/>
                <w:sz w:val="22"/>
                <w:szCs w:val="22"/>
              </w:rPr>
            </w:rPrChange>
          </w:rPr>
          <w:noBreakHyphen/>
        </w:r>
        <w:r w:rsidR="00583547" w:rsidRPr="00041691">
          <w:rPr>
            <w:sz w:val="22"/>
            <w:szCs w:val="22"/>
            <w:u w:val="single"/>
            <w:rPrChange w:id="1416" w:author="Author">
              <w:rPr>
                <w:b/>
                <w:sz w:val="22"/>
                <w:szCs w:val="22"/>
              </w:rPr>
            </w:rPrChange>
          </w:rPr>
          <w:t>Hour Infusion</w:t>
        </w:r>
      </w:ins>
    </w:p>
    <w:p w14:paraId="457CB298" w14:textId="2A173BA9" w:rsidR="004E4A82" w:rsidRPr="001B18EC" w:rsidRDefault="004E4A82" w:rsidP="00FC5072">
      <w:pPr>
        <w:pStyle w:val="CommentText"/>
        <w:rPr>
          <w:b/>
          <w:sz w:val="22"/>
          <w:szCs w:val="22"/>
        </w:rPr>
      </w:pPr>
    </w:p>
    <w:p w14:paraId="5BDC455D" w14:textId="7FCEC23D" w:rsidR="004E4A82" w:rsidRPr="001B18EC" w:rsidRDefault="004E4A82" w:rsidP="00FC5072">
      <w:pPr>
        <w:pStyle w:val="TextItalicized"/>
        <w:numPr>
          <w:ilvl w:val="0"/>
          <w:numId w:val="12"/>
        </w:numPr>
        <w:ind w:left="270"/>
        <w:rPr>
          <w:i w:val="0"/>
          <w:sz w:val="22"/>
          <w:szCs w:val="22"/>
        </w:rPr>
      </w:pPr>
      <w:r w:rsidRPr="001B18EC">
        <w:rPr>
          <w:i w:val="0"/>
          <w:sz w:val="22"/>
          <w:szCs w:val="22"/>
        </w:rPr>
        <w:t>Administer BLINCYTO as a continuous intravenous infusion at a constant flow rate using an infusion pump.  The pump should be programmable, lockable, non</w:t>
      </w:r>
      <w:r w:rsidRPr="001B18EC">
        <w:rPr>
          <w:i w:val="0"/>
          <w:sz w:val="22"/>
          <w:szCs w:val="22"/>
        </w:rPr>
        <w:noBreakHyphen/>
        <w:t>elastomeric, and have an alarm.</w:t>
      </w:r>
    </w:p>
    <w:p w14:paraId="2C5DD9F4" w14:textId="41EDBD4B" w:rsidR="004E4A82" w:rsidRPr="001B18EC" w:rsidRDefault="004E4A82" w:rsidP="00CE7259">
      <w:pPr>
        <w:numPr>
          <w:ilvl w:val="0"/>
          <w:numId w:val="12"/>
        </w:numPr>
        <w:suppressAutoHyphens w:val="0"/>
        <w:autoSpaceDE w:val="0"/>
        <w:autoSpaceDN w:val="0"/>
        <w:adjustRightInd w:val="0"/>
        <w:ind w:left="270"/>
        <w:rPr>
          <w:szCs w:val="22"/>
        </w:rPr>
      </w:pPr>
      <w:r w:rsidRPr="001B18EC">
        <w:rPr>
          <w:szCs w:val="22"/>
        </w:rPr>
        <w:t xml:space="preserve">Prepared BLINCYTO infusion bags </w:t>
      </w:r>
      <w:r w:rsidRPr="001B18EC">
        <w:rPr>
          <w:i/>
          <w:szCs w:val="22"/>
        </w:rPr>
        <w:t>[see Dosage and Administration (2.5.1)]</w:t>
      </w:r>
      <w:r w:rsidRPr="001B18EC">
        <w:rPr>
          <w:szCs w:val="22"/>
        </w:rPr>
        <w:t xml:space="preserve"> should be infused over 24 hours or 48 hours.  </w:t>
      </w:r>
    </w:p>
    <w:p w14:paraId="277F1EF6" w14:textId="77777777" w:rsidR="004E4A82" w:rsidRPr="001B18EC" w:rsidRDefault="004E4A82" w:rsidP="00CE7259">
      <w:pPr>
        <w:numPr>
          <w:ilvl w:val="0"/>
          <w:numId w:val="12"/>
        </w:numPr>
        <w:suppressAutoHyphens w:val="0"/>
        <w:autoSpaceDE w:val="0"/>
        <w:autoSpaceDN w:val="0"/>
        <w:adjustRightInd w:val="0"/>
        <w:ind w:left="270"/>
        <w:rPr>
          <w:szCs w:val="22"/>
        </w:rPr>
      </w:pPr>
      <w:r w:rsidRPr="001B18EC">
        <w:rPr>
          <w:rFonts w:eastAsia="MS Mincho"/>
          <w:szCs w:val="22"/>
        </w:rPr>
        <w:t xml:space="preserve">The starting volume (270 mL) is more than the volume administered to the patient (240 mL) to account for the priming of the IV tubing and to ensure that the patient will receive the full dose of </w:t>
      </w:r>
      <w:r w:rsidRPr="001B18EC">
        <w:rPr>
          <w:rFonts w:cs="Arial"/>
          <w:szCs w:val="22"/>
        </w:rPr>
        <w:t>BLINCYTO</w:t>
      </w:r>
      <w:r w:rsidRPr="001B18EC">
        <w:rPr>
          <w:rFonts w:eastAsia="MS Mincho"/>
          <w:szCs w:val="22"/>
        </w:rPr>
        <w:t xml:space="preserve">.  </w:t>
      </w:r>
    </w:p>
    <w:p w14:paraId="52D39B7B" w14:textId="77777777" w:rsidR="004E4A82" w:rsidRPr="001B18EC" w:rsidRDefault="004E4A82" w:rsidP="00CE7259">
      <w:pPr>
        <w:numPr>
          <w:ilvl w:val="0"/>
          <w:numId w:val="12"/>
        </w:numPr>
        <w:suppressAutoHyphens w:val="0"/>
        <w:autoSpaceDE w:val="0"/>
        <w:autoSpaceDN w:val="0"/>
        <w:adjustRightInd w:val="0"/>
        <w:ind w:left="270"/>
        <w:rPr>
          <w:szCs w:val="22"/>
        </w:rPr>
      </w:pPr>
      <w:r w:rsidRPr="001B18EC">
        <w:rPr>
          <w:szCs w:val="22"/>
        </w:rPr>
        <w:lastRenderedPageBreak/>
        <w:t>Infuse BLINCYTO solution according to the instructions on the pharmacy label on the prepared bag at one of the following constant infusion rates:</w:t>
      </w:r>
    </w:p>
    <w:p w14:paraId="1B00AEE7" w14:textId="77777777" w:rsidR="004E4A82" w:rsidRPr="001B18EC" w:rsidRDefault="004E4A82" w:rsidP="00CE7259">
      <w:pPr>
        <w:pStyle w:val="TextItalicized"/>
        <w:numPr>
          <w:ilvl w:val="0"/>
          <w:numId w:val="16"/>
        </w:numPr>
        <w:tabs>
          <w:tab w:val="left" w:pos="630"/>
        </w:tabs>
        <w:ind w:left="270" w:firstLine="0"/>
        <w:rPr>
          <w:i w:val="0"/>
          <w:color w:val="auto"/>
          <w:sz w:val="22"/>
          <w:szCs w:val="20"/>
        </w:rPr>
      </w:pPr>
      <w:r w:rsidRPr="001B18EC">
        <w:rPr>
          <w:i w:val="0"/>
          <w:color w:val="auto"/>
          <w:sz w:val="22"/>
          <w:szCs w:val="20"/>
        </w:rPr>
        <w:t>Infusion rate of 10 mL/hour for a duration of 24 hours, OR</w:t>
      </w:r>
    </w:p>
    <w:p w14:paraId="04429901" w14:textId="77777777" w:rsidR="004E4A82" w:rsidRPr="001B18EC" w:rsidRDefault="004E4A82" w:rsidP="00CE7259">
      <w:pPr>
        <w:pStyle w:val="TextItalicized"/>
        <w:numPr>
          <w:ilvl w:val="0"/>
          <w:numId w:val="16"/>
        </w:numPr>
        <w:tabs>
          <w:tab w:val="left" w:pos="630"/>
        </w:tabs>
        <w:ind w:left="270" w:firstLine="0"/>
        <w:rPr>
          <w:b/>
          <w:i w:val="0"/>
          <w:color w:val="auto"/>
          <w:sz w:val="22"/>
          <w:szCs w:val="20"/>
        </w:rPr>
      </w:pPr>
      <w:r w:rsidRPr="001B18EC">
        <w:rPr>
          <w:i w:val="0"/>
          <w:color w:val="auto"/>
          <w:sz w:val="22"/>
          <w:szCs w:val="20"/>
        </w:rPr>
        <w:t>Infusion rate of 5 mL/hour for a duration of 48 hours</w:t>
      </w:r>
    </w:p>
    <w:p w14:paraId="09F480FA" w14:textId="6D9D94AD" w:rsidR="004E4A82" w:rsidRPr="001B18EC" w:rsidRDefault="004E4A82" w:rsidP="00CE7259">
      <w:pPr>
        <w:pStyle w:val="TextItalicized"/>
        <w:numPr>
          <w:ilvl w:val="0"/>
          <w:numId w:val="12"/>
        </w:numPr>
        <w:ind w:left="270"/>
        <w:rPr>
          <w:i w:val="0"/>
          <w:color w:val="auto"/>
          <w:sz w:val="22"/>
          <w:szCs w:val="20"/>
        </w:rPr>
      </w:pPr>
      <w:r w:rsidRPr="001B18EC">
        <w:rPr>
          <w:i w:val="0"/>
          <w:color w:val="auto"/>
          <w:sz w:val="22"/>
          <w:szCs w:val="20"/>
        </w:rPr>
        <w:t xml:space="preserve">The BLINCYTO solution </w:t>
      </w:r>
      <w:commentRangeStart w:id="1417"/>
      <w:ins w:id="1418" w:author="Author">
        <w:r w:rsidR="00583547">
          <w:rPr>
            <w:i w:val="0"/>
            <w:color w:val="auto"/>
            <w:sz w:val="22"/>
            <w:szCs w:val="20"/>
          </w:rPr>
          <w:t>to</w:t>
        </w:r>
        <w:commentRangeEnd w:id="1417"/>
        <w:r w:rsidR="00583547">
          <w:rPr>
            <w:rStyle w:val="CommentReference"/>
            <w:rFonts w:eastAsia="Times New Roman"/>
            <w:i w:val="0"/>
            <w:iCs w:val="0"/>
            <w:color w:val="auto"/>
            <w:lang w:eastAsia="en-US"/>
          </w:rPr>
          <w:commentReference w:id="1417"/>
        </w:r>
        <w:r w:rsidR="00583547">
          <w:rPr>
            <w:i w:val="0"/>
            <w:color w:val="auto"/>
            <w:sz w:val="22"/>
            <w:szCs w:val="20"/>
          </w:rPr>
          <w:t xml:space="preserve"> be infused over 24</w:t>
        </w:r>
        <w:commentRangeStart w:id="1419"/>
        <w:r w:rsidR="00583547">
          <w:rPr>
            <w:i w:val="0"/>
            <w:color w:val="auto"/>
            <w:sz w:val="22"/>
            <w:szCs w:val="20"/>
          </w:rPr>
          <w:t xml:space="preserve"> </w:t>
        </w:r>
      </w:ins>
      <w:commentRangeEnd w:id="1419"/>
      <w:r w:rsidR="005F4DFC">
        <w:rPr>
          <w:rStyle w:val="CommentReference"/>
          <w:rFonts w:eastAsia="Times New Roman"/>
          <w:i w:val="0"/>
          <w:iCs w:val="0"/>
          <w:color w:val="auto"/>
          <w:lang w:eastAsia="en-US"/>
        </w:rPr>
        <w:commentReference w:id="1419"/>
      </w:r>
      <w:ins w:id="1420" w:author="Author">
        <w:r w:rsidR="00583547">
          <w:rPr>
            <w:i w:val="0"/>
            <w:color w:val="auto"/>
            <w:sz w:val="22"/>
            <w:szCs w:val="20"/>
          </w:rPr>
          <w:t xml:space="preserve">or 48 hours </w:t>
        </w:r>
      </w:ins>
      <w:r w:rsidRPr="001B18EC">
        <w:rPr>
          <w:i w:val="0"/>
          <w:color w:val="auto"/>
          <w:sz w:val="22"/>
          <w:szCs w:val="20"/>
        </w:rPr>
        <w:t>must be administered using IV tubing that contains a sterile, non</w:t>
      </w:r>
      <w:r w:rsidRPr="001B18EC">
        <w:rPr>
          <w:i w:val="0"/>
          <w:color w:val="auto"/>
          <w:sz w:val="22"/>
          <w:szCs w:val="20"/>
        </w:rPr>
        <w:noBreakHyphen/>
        <w:t>pyrogenic, low protein</w:t>
      </w:r>
      <w:r w:rsidRPr="001B18EC">
        <w:rPr>
          <w:i w:val="0"/>
          <w:color w:val="auto"/>
          <w:sz w:val="22"/>
          <w:szCs w:val="20"/>
        </w:rPr>
        <w:noBreakHyphen/>
        <w:t>binding, 0.2 micron in</w:t>
      </w:r>
      <w:r w:rsidRPr="001B18EC">
        <w:rPr>
          <w:i w:val="0"/>
          <w:color w:val="auto"/>
          <w:sz w:val="22"/>
          <w:szCs w:val="20"/>
        </w:rPr>
        <w:noBreakHyphen/>
        <w:t>line filter.</w:t>
      </w:r>
      <w:ins w:id="1421" w:author="Author">
        <w:r w:rsidR="000A7A3E">
          <w:rPr>
            <w:i w:val="0"/>
            <w:color w:val="auto"/>
            <w:sz w:val="22"/>
            <w:szCs w:val="20"/>
          </w:rPr>
          <w:t xml:space="preserve"> </w:t>
        </w:r>
        <w:r w:rsidR="00583547">
          <w:rPr>
            <w:i w:val="0"/>
            <w:color w:val="auto"/>
            <w:sz w:val="22"/>
            <w:szCs w:val="20"/>
          </w:rPr>
          <w:t xml:space="preserve"> The 0.2 micron in</w:t>
        </w:r>
        <w:del w:id="1422" w:author="Author">
          <w:r w:rsidR="00583547" w:rsidDel="00A84730">
            <w:rPr>
              <w:i w:val="0"/>
              <w:color w:val="auto"/>
              <w:sz w:val="22"/>
              <w:szCs w:val="20"/>
            </w:rPr>
            <w:delText>-</w:delText>
          </w:r>
        </w:del>
        <w:r w:rsidR="00A84730">
          <w:rPr>
            <w:i w:val="0"/>
            <w:color w:val="auto"/>
            <w:sz w:val="22"/>
            <w:szCs w:val="20"/>
          </w:rPr>
          <w:noBreakHyphen/>
        </w:r>
        <w:r w:rsidR="00583547">
          <w:rPr>
            <w:i w:val="0"/>
            <w:color w:val="auto"/>
            <w:sz w:val="22"/>
            <w:szCs w:val="20"/>
          </w:rPr>
          <w:t>line filter is not required for a 7</w:t>
        </w:r>
        <w:del w:id="1423" w:author="Author">
          <w:r w:rsidR="00583547" w:rsidDel="00A84730">
            <w:rPr>
              <w:i w:val="0"/>
              <w:color w:val="auto"/>
              <w:sz w:val="22"/>
              <w:szCs w:val="20"/>
            </w:rPr>
            <w:delText>-</w:delText>
          </w:r>
        </w:del>
        <w:r w:rsidR="00A84730">
          <w:rPr>
            <w:i w:val="0"/>
            <w:color w:val="auto"/>
            <w:sz w:val="22"/>
            <w:szCs w:val="20"/>
          </w:rPr>
          <w:noBreakHyphen/>
        </w:r>
        <w:r w:rsidR="00583547">
          <w:rPr>
            <w:i w:val="0"/>
            <w:color w:val="auto"/>
            <w:sz w:val="22"/>
            <w:szCs w:val="20"/>
          </w:rPr>
          <w:t xml:space="preserve">day infusion IV bag. </w:t>
        </w:r>
      </w:ins>
    </w:p>
    <w:p w14:paraId="0404A07C" w14:textId="77777777" w:rsidR="004E4A82" w:rsidRPr="001B18EC" w:rsidRDefault="004E4A82" w:rsidP="00CE7259">
      <w:pPr>
        <w:numPr>
          <w:ilvl w:val="0"/>
          <w:numId w:val="12"/>
        </w:numPr>
        <w:autoSpaceDE w:val="0"/>
        <w:autoSpaceDN w:val="0"/>
        <w:adjustRightInd w:val="0"/>
        <w:ind w:left="270"/>
        <w:rPr>
          <w:rFonts w:eastAsia="MS Mincho"/>
          <w:b/>
        </w:rPr>
      </w:pPr>
      <w:r w:rsidRPr="001B18EC">
        <w:rPr>
          <w:b/>
        </w:rPr>
        <w:t xml:space="preserve">Important Note: Do </w:t>
      </w:r>
      <w:commentRangeStart w:id="1424"/>
      <w:r w:rsidRPr="001B18EC">
        <w:rPr>
          <w:b/>
        </w:rPr>
        <w:t>not</w:t>
      </w:r>
      <w:commentRangeEnd w:id="1424"/>
      <w:r w:rsidR="00237C60">
        <w:rPr>
          <w:rStyle w:val="CommentReference"/>
        </w:rPr>
        <w:commentReference w:id="1424"/>
      </w:r>
      <w:r w:rsidRPr="001B18EC">
        <w:rPr>
          <w:b/>
        </w:rPr>
        <w:t xml:space="preserve"> flush the BLINCYTO infusion line or intravenous catheter, especially when changing infusion bags.  Flushing when changing bags or at completion of infusion can result in excess dosage and complications thereof.  When administering via a multi</w:t>
      </w:r>
      <w:r w:rsidRPr="001B18EC">
        <w:rPr>
          <w:b/>
          <w:i/>
        </w:rPr>
        <w:noBreakHyphen/>
      </w:r>
      <w:r w:rsidRPr="001B18EC">
        <w:rPr>
          <w:b/>
        </w:rPr>
        <w:t>lumen venous catheter, BLINCYTO should be infused through a dedicated lumen.</w:t>
      </w:r>
      <w:r w:rsidRPr="001B18EC">
        <w:rPr>
          <w:b/>
          <w:i/>
        </w:rPr>
        <w:t xml:space="preserve"> </w:t>
      </w:r>
    </w:p>
    <w:p w14:paraId="408D6839" w14:textId="77777777" w:rsidR="004E4A82" w:rsidRPr="001B18EC" w:rsidRDefault="004E4A82" w:rsidP="00CE7259">
      <w:pPr>
        <w:pStyle w:val="TextItalicized"/>
        <w:numPr>
          <w:ilvl w:val="0"/>
          <w:numId w:val="12"/>
        </w:numPr>
        <w:ind w:left="266" w:hanging="357"/>
        <w:rPr>
          <w:b/>
          <w:i w:val="0"/>
          <w:szCs w:val="22"/>
        </w:rPr>
      </w:pPr>
      <w:r w:rsidRPr="001B18EC">
        <w:rPr>
          <w:i w:val="0"/>
          <w:color w:val="auto"/>
          <w:sz w:val="22"/>
          <w:szCs w:val="20"/>
        </w:rPr>
        <w:t xml:space="preserve">At the end of the infusion, any unused BLINCYTO solution in the IV bag and IV tubing should be </w:t>
      </w:r>
      <w:r w:rsidRPr="001B18EC">
        <w:rPr>
          <w:i w:val="0"/>
          <w:sz w:val="22"/>
          <w:szCs w:val="20"/>
        </w:rPr>
        <w:t>disposed of in accordance with local requirements</w:t>
      </w:r>
      <w:r w:rsidRPr="001B18EC">
        <w:rPr>
          <w:i w:val="0"/>
          <w:color w:val="auto"/>
          <w:sz w:val="22"/>
          <w:szCs w:val="20"/>
        </w:rPr>
        <w:t>.</w:t>
      </w:r>
      <w:r w:rsidRPr="001B18EC">
        <w:rPr>
          <w:b/>
          <w:i w:val="0"/>
          <w:sz w:val="22"/>
          <w:szCs w:val="20"/>
        </w:rPr>
        <w:t xml:space="preserve">  </w:t>
      </w:r>
    </w:p>
    <w:p w14:paraId="0BE42EDF" w14:textId="77777777" w:rsidR="004E4A82" w:rsidRPr="001B18EC" w:rsidRDefault="004E4A82" w:rsidP="00CE7259">
      <w:pPr>
        <w:tabs>
          <w:tab w:val="left" w:pos="450"/>
        </w:tabs>
      </w:pPr>
    </w:p>
    <w:p w14:paraId="4BE6E486" w14:textId="7B770A9E" w:rsidR="00467D36" w:rsidRDefault="006C0874" w:rsidP="00CE7259">
      <w:pPr>
        <w:pStyle w:val="CommentText"/>
        <w:tabs>
          <w:tab w:val="left" w:pos="567"/>
        </w:tabs>
        <w:ind w:left="567" w:hanging="567"/>
        <w:rPr>
          <w:ins w:id="1425" w:author="Author"/>
          <w:rFonts w:eastAsia="MS Mincho"/>
          <w:b/>
          <w:sz w:val="22"/>
          <w:szCs w:val="22"/>
        </w:rPr>
      </w:pPr>
      <w:commentRangeStart w:id="1426"/>
      <w:r w:rsidRPr="001B18EC">
        <w:rPr>
          <w:b/>
          <w:sz w:val="22"/>
          <w:szCs w:val="22"/>
        </w:rPr>
        <w:t>2.6</w:t>
      </w:r>
      <w:r w:rsidR="00467D36" w:rsidRPr="001B18EC">
        <w:rPr>
          <w:b/>
          <w:sz w:val="22"/>
          <w:szCs w:val="22"/>
        </w:rPr>
        <w:tab/>
      </w:r>
      <w:commentRangeStart w:id="1427"/>
      <w:r w:rsidR="00467D36" w:rsidRPr="001B18EC">
        <w:rPr>
          <w:b/>
          <w:sz w:val="22"/>
          <w:szCs w:val="22"/>
        </w:rPr>
        <w:t>7</w:t>
      </w:r>
      <w:commentRangeEnd w:id="1427"/>
      <w:r w:rsidR="003C6EF7">
        <w:rPr>
          <w:rStyle w:val="CommentReference"/>
        </w:rPr>
        <w:commentReference w:id="1427"/>
      </w:r>
      <w:r w:rsidR="004661F2" w:rsidRPr="001B18EC">
        <w:rPr>
          <w:b/>
          <w:sz w:val="22"/>
          <w:szCs w:val="22"/>
        </w:rPr>
        <w:noBreakHyphen/>
      </w:r>
      <w:r w:rsidR="00467D36" w:rsidRPr="001B18EC">
        <w:rPr>
          <w:b/>
          <w:sz w:val="22"/>
          <w:szCs w:val="22"/>
        </w:rPr>
        <w:t xml:space="preserve">Day Infusion of BLINCYTO using </w:t>
      </w:r>
      <w:r w:rsidR="00467D36" w:rsidRPr="001B18EC">
        <w:rPr>
          <w:rFonts w:eastAsia="MS Mincho"/>
          <w:b/>
          <w:sz w:val="22"/>
          <w:szCs w:val="22"/>
        </w:rPr>
        <w:t>Bacteriostatic </w:t>
      </w:r>
      <w:commentRangeStart w:id="1428"/>
      <w:r w:rsidR="00467D36" w:rsidRPr="001B18EC">
        <w:rPr>
          <w:rFonts w:eastAsia="MS Mincho"/>
          <w:b/>
          <w:sz w:val="22"/>
          <w:szCs w:val="22"/>
        </w:rPr>
        <w:t>Saline</w:t>
      </w:r>
      <w:commentRangeEnd w:id="1428"/>
      <w:r w:rsidR="00B743CD">
        <w:rPr>
          <w:rStyle w:val="CommentReference"/>
        </w:rPr>
        <w:commentReference w:id="1428"/>
      </w:r>
      <w:ins w:id="1429" w:author="Author">
        <w:r w:rsidR="006C26DD">
          <w:rPr>
            <w:rFonts w:eastAsia="MS Mincho"/>
            <w:b/>
            <w:sz w:val="22"/>
            <w:szCs w:val="22"/>
          </w:rPr>
          <w:t xml:space="preserve"> </w:t>
        </w:r>
        <w:commentRangeStart w:id="1430"/>
        <w:r w:rsidR="006C26DD">
          <w:rPr>
            <w:rFonts w:eastAsia="MS Mincho"/>
            <w:b/>
            <w:sz w:val="22"/>
            <w:szCs w:val="22"/>
          </w:rPr>
          <w:t>(Preser</w:t>
        </w:r>
        <w:del w:id="1431" w:author="Author">
          <w:r w:rsidR="006C26DD" w:rsidDel="002C2466">
            <w:rPr>
              <w:rFonts w:eastAsia="MS Mincho"/>
              <w:b/>
              <w:sz w:val="22"/>
              <w:szCs w:val="22"/>
            </w:rPr>
            <w:delText>a</w:delText>
          </w:r>
        </w:del>
        <w:r w:rsidR="006C26DD">
          <w:rPr>
            <w:rFonts w:eastAsia="MS Mincho"/>
            <w:b/>
            <w:sz w:val="22"/>
            <w:szCs w:val="22"/>
          </w:rPr>
          <w:t>vative)</w:t>
        </w:r>
      </w:ins>
      <w:commentRangeEnd w:id="1426"/>
      <w:r w:rsidR="002339A0">
        <w:rPr>
          <w:rStyle w:val="CommentReference"/>
        </w:rPr>
        <w:commentReference w:id="1426"/>
      </w:r>
      <w:commentRangeEnd w:id="1430"/>
      <w:r w:rsidR="000A7A3E">
        <w:rPr>
          <w:rStyle w:val="CommentReference"/>
        </w:rPr>
        <w:commentReference w:id="1430"/>
      </w:r>
    </w:p>
    <w:p w14:paraId="20DF372D" w14:textId="2E5482DB" w:rsidR="006C26DD" w:rsidRDefault="006C26DD" w:rsidP="00CE7259">
      <w:pPr>
        <w:pStyle w:val="CommentText"/>
        <w:tabs>
          <w:tab w:val="left" w:pos="567"/>
        </w:tabs>
        <w:ind w:left="567" w:hanging="567"/>
        <w:rPr>
          <w:ins w:id="1432" w:author="Author"/>
          <w:b/>
          <w:sz w:val="22"/>
          <w:szCs w:val="22"/>
        </w:rPr>
      </w:pPr>
    </w:p>
    <w:p w14:paraId="7B2CC64D" w14:textId="70AC7844" w:rsidR="006C26DD" w:rsidRDefault="006C26DD" w:rsidP="00CE7259">
      <w:pPr>
        <w:pStyle w:val="CommentText"/>
        <w:tabs>
          <w:tab w:val="left" w:pos="567"/>
        </w:tabs>
        <w:ind w:left="567" w:hanging="567"/>
        <w:rPr>
          <w:ins w:id="1433" w:author="Author"/>
          <w:b/>
          <w:sz w:val="22"/>
          <w:szCs w:val="22"/>
        </w:rPr>
      </w:pPr>
      <w:ins w:id="1434" w:author="Author">
        <w:r>
          <w:rPr>
            <w:b/>
            <w:sz w:val="22"/>
            <w:szCs w:val="22"/>
          </w:rPr>
          <w:t>See Section 2.5 for 24</w:t>
        </w:r>
        <w:del w:id="1435" w:author="Author">
          <w:r w:rsidDel="005F4DFC">
            <w:rPr>
              <w:b/>
              <w:sz w:val="22"/>
              <w:szCs w:val="22"/>
            </w:rPr>
            <w:delText>-</w:delText>
          </w:r>
        </w:del>
        <w:r w:rsidR="005F4DFC">
          <w:rPr>
            <w:b/>
            <w:sz w:val="22"/>
            <w:szCs w:val="22"/>
          </w:rPr>
          <w:noBreakHyphen/>
        </w:r>
        <w:r w:rsidR="00054CE7">
          <w:rPr>
            <w:b/>
            <w:sz w:val="22"/>
            <w:szCs w:val="22"/>
          </w:rPr>
          <w:t xml:space="preserve">Hour </w:t>
        </w:r>
        <w:r>
          <w:rPr>
            <w:b/>
            <w:sz w:val="22"/>
            <w:szCs w:val="22"/>
          </w:rPr>
          <w:t>or 48</w:t>
        </w:r>
        <w:del w:id="1436" w:author="Author">
          <w:r w:rsidR="00B2129E" w:rsidDel="00A56831">
            <w:rPr>
              <w:b/>
              <w:sz w:val="22"/>
              <w:szCs w:val="22"/>
            </w:rPr>
            <w:delText>-</w:delText>
          </w:r>
        </w:del>
        <w:r w:rsidR="00A56831">
          <w:rPr>
            <w:b/>
            <w:sz w:val="22"/>
            <w:szCs w:val="22"/>
          </w:rPr>
          <w:noBreakHyphen/>
        </w:r>
        <w:del w:id="1437" w:author="Author">
          <w:r w:rsidDel="00B2129E">
            <w:rPr>
              <w:b/>
              <w:sz w:val="22"/>
              <w:szCs w:val="22"/>
            </w:rPr>
            <w:delText xml:space="preserve"> </w:delText>
          </w:r>
        </w:del>
        <w:r w:rsidR="00B2129E">
          <w:rPr>
            <w:b/>
            <w:sz w:val="22"/>
            <w:szCs w:val="22"/>
          </w:rPr>
          <w:t>H</w:t>
        </w:r>
        <w:r>
          <w:rPr>
            <w:b/>
            <w:sz w:val="22"/>
            <w:szCs w:val="22"/>
          </w:rPr>
          <w:t xml:space="preserve">our </w:t>
        </w:r>
        <w:r w:rsidR="00B2129E">
          <w:rPr>
            <w:b/>
            <w:sz w:val="22"/>
            <w:szCs w:val="22"/>
          </w:rPr>
          <w:t>I</w:t>
        </w:r>
        <w:del w:id="1438" w:author="Author">
          <w:r w:rsidDel="00B2129E">
            <w:rPr>
              <w:b/>
              <w:sz w:val="22"/>
              <w:szCs w:val="22"/>
            </w:rPr>
            <w:delText>i</w:delText>
          </w:r>
        </w:del>
        <w:r>
          <w:rPr>
            <w:b/>
            <w:sz w:val="22"/>
            <w:szCs w:val="22"/>
          </w:rPr>
          <w:t xml:space="preserve">nfusion </w:t>
        </w:r>
      </w:ins>
    </w:p>
    <w:p w14:paraId="3BDD9DE4" w14:textId="3FFEF936" w:rsidR="006C26DD" w:rsidRDefault="006C26DD" w:rsidP="00CE7259">
      <w:pPr>
        <w:pStyle w:val="CommentText"/>
        <w:tabs>
          <w:tab w:val="left" w:pos="567"/>
        </w:tabs>
        <w:ind w:left="567" w:hanging="567"/>
        <w:rPr>
          <w:ins w:id="1439" w:author="Author"/>
          <w:b/>
          <w:sz w:val="22"/>
          <w:szCs w:val="22"/>
        </w:rPr>
      </w:pPr>
    </w:p>
    <w:p w14:paraId="5AAAD8C0" w14:textId="2D7F0A7D" w:rsidR="00151614" w:rsidRDefault="006C26DD" w:rsidP="00B743CD">
      <w:pPr>
        <w:widowControl w:val="0"/>
        <w:suppressAutoHyphens w:val="0"/>
        <w:rPr>
          <w:ins w:id="1440" w:author="Author"/>
          <w:szCs w:val="22"/>
        </w:rPr>
      </w:pPr>
      <w:ins w:id="1441" w:author="Author">
        <w:r>
          <w:t>7</w:t>
        </w:r>
        <w:del w:id="1442" w:author="Author">
          <w:r w:rsidDel="00A84730">
            <w:delText>-</w:delText>
          </w:r>
        </w:del>
        <w:r w:rsidR="00A84730">
          <w:noBreakHyphen/>
        </w:r>
        <w:r>
          <w:t>Day infusions are not recommended for patients weighing less than 22</w:t>
        </w:r>
        <w:r w:rsidR="000A7A3E">
          <w:t> </w:t>
        </w:r>
        <w:del w:id="1443" w:author="Author">
          <w:r w:rsidDel="000A7A3E">
            <w:delText xml:space="preserve"> </w:delText>
          </w:r>
        </w:del>
        <w:r>
          <w:t xml:space="preserve">kg </w:t>
        </w:r>
        <w:r w:rsidRPr="00B743CD">
          <w:rPr>
            <w:i/>
            <w:color w:val="000000"/>
            <w:szCs w:val="22"/>
          </w:rPr>
          <w:t>[see Warnings and</w:t>
        </w:r>
        <w:r w:rsidR="00B743CD">
          <w:rPr>
            <w:i/>
            <w:color w:val="000000"/>
            <w:szCs w:val="22"/>
          </w:rPr>
          <w:t xml:space="preserve"> </w:t>
        </w:r>
        <w:r w:rsidRPr="00B743CD">
          <w:rPr>
            <w:i/>
            <w:color w:val="000000"/>
            <w:szCs w:val="22"/>
          </w:rPr>
          <w:t>Precautions (5.12) and Use in Specific Populations (8.4)]</w:t>
        </w:r>
        <w:r w:rsidRPr="00B743CD">
          <w:rPr>
            <w:szCs w:val="22"/>
          </w:rPr>
          <w:t>.</w:t>
        </w:r>
      </w:ins>
    </w:p>
    <w:p w14:paraId="24ADBD08" w14:textId="77777777" w:rsidR="00151614" w:rsidRDefault="00151614" w:rsidP="00B743CD">
      <w:pPr>
        <w:widowControl w:val="0"/>
        <w:suppressAutoHyphens w:val="0"/>
        <w:rPr>
          <w:ins w:id="1444" w:author="Author"/>
          <w:szCs w:val="22"/>
        </w:rPr>
      </w:pPr>
    </w:p>
    <w:p w14:paraId="174C2597" w14:textId="6EEB33A3" w:rsidR="00151614" w:rsidRDefault="006C26DD" w:rsidP="00B743CD">
      <w:pPr>
        <w:widowControl w:val="0"/>
        <w:suppressAutoHyphens w:val="0"/>
        <w:rPr>
          <w:ins w:id="1445" w:author="Author"/>
          <w:i/>
        </w:rPr>
      </w:pPr>
      <w:ins w:id="1446" w:author="Author">
        <w:r>
          <w:t>Use preservative</w:t>
        </w:r>
        <w:del w:id="1447" w:author="Author">
          <w:r w:rsidDel="0070453C">
            <w:delText>-</w:delText>
          </w:r>
        </w:del>
        <w:r w:rsidR="0070453C">
          <w:noBreakHyphen/>
        </w:r>
        <w:r>
          <w:t xml:space="preserve">free Sterile Water for Injection to reconstitute BLINCYTO. </w:t>
        </w:r>
        <w:r w:rsidR="000A7A3E">
          <w:t xml:space="preserve"> </w:t>
        </w:r>
        <w:r w:rsidRPr="00B743CD">
          <w:rPr>
            <w:b/>
          </w:rPr>
          <w:t xml:space="preserve">Do </w:t>
        </w:r>
        <w:r w:rsidRPr="00B743CD">
          <w:rPr>
            <w:b/>
            <w:u w:val="single"/>
          </w:rPr>
          <w:t>not</w:t>
        </w:r>
        <w:r w:rsidRPr="00B743CD">
          <w:rPr>
            <w:b/>
          </w:rPr>
          <w:t xml:space="preserve"> use IV Solution Stabilizer (IVSS) to reconstitute BLINCYTO</w:t>
        </w:r>
        <w:r>
          <w:t xml:space="preserve"> </w:t>
        </w:r>
        <w:r w:rsidRPr="00B743CD">
          <w:rPr>
            <w:i/>
          </w:rPr>
          <w:t>[see Dosage and Administration (2.4.2)]</w:t>
        </w:r>
        <w:r w:rsidR="00B743CD">
          <w:rPr>
            <w:i/>
          </w:rPr>
          <w:t xml:space="preserve">. </w:t>
        </w:r>
      </w:ins>
    </w:p>
    <w:p w14:paraId="53B4B1B6" w14:textId="77777777" w:rsidR="00151614" w:rsidRDefault="00151614" w:rsidP="00B743CD">
      <w:pPr>
        <w:widowControl w:val="0"/>
        <w:suppressAutoHyphens w:val="0"/>
        <w:rPr>
          <w:ins w:id="1448" w:author="Author"/>
          <w:i/>
        </w:rPr>
      </w:pPr>
    </w:p>
    <w:p w14:paraId="1EC203F5" w14:textId="2866F4ED" w:rsidR="00151614" w:rsidRDefault="006C26DD" w:rsidP="00B743CD">
      <w:pPr>
        <w:widowControl w:val="0"/>
        <w:suppressAutoHyphens w:val="0"/>
        <w:rPr>
          <w:ins w:id="1449" w:author="Author"/>
          <w:b/>
        </w:rPr>
      </w:pPr>
      <w:ins w:id="1450" w:author="Author">
        <w:r w:rsidRPr="00B743CD">
          <w:rPr>
            <w:b/>
          </w:rPr>
          <w:t>An in</w:t>
        </w:r>
        <w:del w:id="1451" w:author="Author">
          <w:r w:rsidRPr="00B743CD" w:rsidDel="00A84730">
            <w:rPr>
              <w:b/>
            </w:rPr>
            <w:delText>-</w:delText>
          </w:r>
        </w:del>
        <w:r w:rsidR="00A84730">
          <w:rPr>
            <w:b/>
          </w:rPr>
          <w:noBreakHyphen/>
        </w:r>
        <w:r w:rsidRPr="00B743CD">
          <w:rPr>
            <w:b/>
          </w:rPr>
          <w:t>line filter is not required for a 7</w:t>
        </w:r>
        <w:del w:id="1452" w:author="Author">
          <w:r w:rsidRPr="00B743CD" w:rsidDel="00A84730">
            <w:rPr>
              <w:b/>
            </w:rPr>
            <w:delText>-</w:delText>
          </w:r>
        </w:del>
        <w:r w:rsidR="00A84730">
          <w:rPr>
            <w:b/>
          </w:rPr>
          <w:noBreakHyphen/>
        </w:r>
        <w:r w:rsidRPr="00B743CD">
          <w:rPr>
            <w:b/>
          </w:rPr>
          <w:t>day bag</w:t>
        </w:r>
        <w:r w:rsidR="00B743CD">
          <w:rPr>
            <w:b/>
          </w:rPr>
          <w:t xml:space="preserve">. </w:t>
        </w:r>
      </w:ins>
    </w:p>
    <w:p w14:paraId="760307AF" w14:textId="77777777" w:rsidR="00151614" w:rsidRDefault="00151614" w:rsidP="00B743CD">
      <w:pPr>
        <w:widowControl w:val="0"/>
        <w:suppressAutoHyphens w:val="0"/>
        <w:rPr>
          <w:ins w:id="1453" w:author="Author"/>
          <w:b/>
        </w:rPr>
      </w:pPr>
    </w:p>
    <w:p w14:paraId="5376F7FB" w14:textId="39110691" w:rsidR="006C26DD" w:rsidRPr="006C26DD" w:rsidRDefault="006C26DD" w:rsidP="00B743CD">
      <w:pPr>
        <w:widowControl w:val="0"/>
        <w:suppressAutoHyphens w:val="0"/>
        <w:rPr>
          <w:ins w:id="1454" w:author="Author"/>
        </w:rPr>
      </w:pPr>
      <w:ins w:id="1455" w:author="Author">
        <w:r>
          <w:t>Prime the IV tubing only with the prepared solution for infusion.</w:t>
        </w:r>
        <w:r w:rsidR="000A7A3E">
          <w:t xml:space="preserve"> </w:t>
        </w:r>
        <w:r>
          <w:t xml:space="preserve"> </w:t>
        </w:r>
        <w:r w:rsidRPr="00B743CD">
          <w:rPr>
            <w:b/>
          </w:rPr>
          <w:t xml:space="preserve">Do </w:t>
        </w:r>
        <w:r w:rsidRPr="00B743CD">
          <w:rPr>
            <w:b/>
            <w:u w:val="single"/>
          </w:rPr>
          <w:t>not</w:t>
        </w:r>
        <w:r w:rsidRPr="00B743CD">
          <w:rPr>
            <w:b/>
          </w:rPr>
          <w:t xml:space="preserve"> prime with 0.9% Sodium Chloride Injection, USP.</w:t>
        </w:r>
      </w:ins>
    </w:p>
    <w:p w14:paraId="0B45724A" w14:textId="79D3F9E8" w:rsidR="006C26DD" w:rsidRDefault="006C26DD" w:rsidP="006C26DD">
      <w:pPr>
        <w:widowControl w:val="0"/>
        <w:suppressAutoHyphens w:val="0"/>
        <w:rPr>
          <w:ins w:id="1456" w:author="Author"/>
        </w:rPr>
      </w:pPr>
    </w:p>
    <w:p w14:paraId="003F76F0" w14:textId="7C22F150" w:rsidR="006C26DD" w:rsidRPr="00041691" w:rsidRDefault="006C26DD" w:rsidP="006C26DD">
      <w:pPr>
        <w:pStyle w:val="TextItalicized"/>
        <w:tabs>
          <w:tab w:val="left" w:pos="567"/>
        </w:tabs>
        <w:ind w:left="-90"/>
        <w:rPr>
          <w:ins w:id="1457" w:author="Author"/>
          <w:i w:val="0"/>
          <w:sz w:val="22"/>
          <w:szCs w:val="22"/>
          <w:u w:val="single"/>
          <w:rPrChange w:id="1458" w:author="Author">
            <w:rPr>
              <w:ins w:id="1459" w:author="Author"/>
              <w:b/>
              <w:i w:val="0"/>
              <w:sz w:val="22"/>
              <w:szCs w:val="22"/>
            </w:rPr>
          </w:rPrChange>
        </w:rPr>
      </w:pPr>
      <w:ins w:id="1460" w:author="Author">
        <w:r w:rsidRPr="00041691">
          <w:rPr>
            <w:i w:val="0"/>
            <w:sz w:val="22"/>
            <w:szCs w:val="22"/>
            <w:u w:val="single"/>
            <w:rPrChange w:id="1461" w:author="Author">
              <w:rPr>
                <w:b/>
                <w:i w:val="0"/>
                <w:sz w:val="22"/>
                <w:szCs w:val="22"/>
              </w:rPr>
            </w:rPrChange>
          </w:rPr>
          <w:t>2.6.1</w:t>
        </w:r>
        <w:r w:rsidRPr="00041691">
          <w:rPr>
            <w:i w:val="0"/>
            <w:sz w:val="22"/>
            <w:szCs w:val="22"/>
            <w:u w:val="single"/>
            <w:rPrChange w:id="1462" w:author="Author">
              <w:rPr>
                <w:b/>
                <w:i w:val="0"/>
                <w:sz w:val="22"/>
                <w:szCs w:val="22"/>
              </w:rPr>
            </w:rPrChange>
          </w:rPr>
          <w:tab/>
          <w:t>Reconstitution of BLINCYTO for 24</w:t>
        </w:r>
        <w:del w:id="1463" w:author="Author">
          <w:r w:rsidRPr="00041691" w:rsidDel="005F4DFC">
            <w:rPr>
              <w:i w:val="0"/>
              <w:sz w:val="22"/>
              <w:szCs w:val="22"/>
              <w:u w:val="single"/>
              <w:rPrChange w:id="1464" w:author="Author">
                <w:rPr>
                  <w:b/>
                  <w:i w:val="0"/>
                  <w:sz w:val="22"/>
                  <w:szCs w:val="22"/>
                </w:rPr>
              </w:rPrChange>
            </w:rPr>
            <w:delText>-</w:delText>
          </w:r>
        </w:del>
        <w:r w:rsidR="005F4DFC" w:rsidRPr="00041691">
          <w:rPr>
            <w:i w:val="0"/>
            <w:sz w:val="22"/>
            <w:szCs w:val="22"/>
            <w:u w:val="single"/>
            <w:rPrChange w:id="1465" w:author="Author">
              <w:rPr>
                <w:b/>
                <w:i w:val="0"/>
                <w:sz w:val="22"/>
                <w:szCs w:val="22"/>
              </w:rPr>
            </w:rPrChange>
          </w:rPr>
          <w:noBreakHyphen/>
        </w:r>
        <w:commentRangeStart w:id="1466"/>
        <w:r w:rsidRPr="00041691">
          <w:rPr>
            <w:i w:val="0"/>
            <w:sz w:val="22"/>
            <w:szCs w:val="22"/>
            <w:u w:val="single"/>
            <w:rPrChange w:id="1467" w:author="Author">
              <w:rPr>
                <w:b/>
                <w:i w:val="0"/>
                <w:sz w:val="22"/>
                <w:szCs w:val="22"/>
              </w:rPr>
            </w:rPrChange>
          </w:rPr>
          <w:t xml:space="preserve"> </w:t>
        </w:r>
      </w:ins>
      <w:commentRangeEnd w:id="1466"/>
      <w:r w:rsidR="005F4DFC" w:rsidRPr="00041691">
        <w:rPr>
          <w:rStyle w:val="CommentReference"/>
          <w:rFonts w:eastAsia="Times New Roman"/>
          <w:i w:val="0"/>
          <w:iCs w:val="0"/>
          <w:color w:val="auto"/>
          <w:u w:val="single"/>
          <w:lang w:eastAsia="en-US"/>
          <w:rPrChange w:id="1468" w:author="Author">
            <w:rPr>
              <w:rStyle w:val="CommentReference"/>
              <w:rFonts w:eastAsia="Times New Roman"/>
              <w:i w:val="0"/>
              <w:iCs w:val="0"/>
              <w:color w:val="auto"/>
              <w:lang w:eastAsia="en-US"/>
            </w:rPr>
          </w:rPrChange>
        </w:rPr>
        <w:commentReference w:id="1466"/>
      </w:r>
      <w:ins w:id="1469" w:author="Author">
        <w:r w:rsidRPr="00041691">
          <w:rPr>
            <w:i w:val="0"/>
            <w:sz w:val="22"/>
            <w:szCs w:val="22"/>
            <w:u w:val="single"/>
            <w:rPrChange w:id="1470" w:author="Author">
              <w:rPr>
                <w:b/>
                <w:i w:val="0"/>
                <w:sz w:val="22"/>
                <w:szCs w:val="22"/>
              </w:rPr>
            </w:rPrChange>
          </w:rPr>
          <w:t>or 48</w:t>
        </w:r>
        <w:del w:id="1471" w:author="Author">
          <w:r w:rsidRPr="00041691" w:rsidDel="005F4DFC">
            <w:rPr>
              <w:i w:val="0"/>
              <w:sz w:val="22"/>
              <w:szCs w:val="22"/>
              <w:u w:val="single"/>
              <w:rPrChange w:id="1472" w:author="Author">
                <w:rPr>
                  <w:b/>
                  <w:i w:val="0"/>
                  <w:sz w:val="22"/>
                  <w:szCs w:val="22"/>
                </w:rPr>
              </w:rPrChange>
            </w:rPr>
            <w:delText>-</w:delText>
          </w:r>
        </w:del>
        <w:r w:rsidR="005F4DFC" w:rsidRPr="00041691">
          <w:rPr>
            <w:i w:val="0"/>
            <w:sz w:val="22"/>
            <w:szCs w:val="22"/>
            <w:u w:val="single"/>
            <w:rPrChange w:id="1473" w:author="Author">
              <w:rPr>
                <w:b/>
                <w:i w:val="0"/>
                <w:sz w:val="22"/>
                <w:szCs w:val="22"/>
              </w:rPr>
            </w:rPrChange>
          </w:rPr>
          <w:noBreakHyphen/>
        </w:r>
        <w:r w:rsidRPr="00041691">
          <w:rPr>
            <w:i w:val="0"/>
            <w:sz w:val="22"/>
            <w:szCs w:val="22"/>
            <w:u w:val="single"/>
            <w:rPrChange w:id="1474" w:author="Author">
              <w:rPr>
                <w:b/>
                <w:i w:val="0"/>
                <w:sz w:val="22"/>
                <w:szCs w:val="22"/>
              </w:rPr>
            </w:rPrChange>
          </w:rPr>
          <w:t>Hour Infusion</w:t>
        </w:r>
      </w:ins>
    </w:p>
    <w:p w14:paraId="1DC28931" w14:textId="77777777" w:rsidR="006C26DD" w:rsidRPr="001B18EC" w:rsidRDefault="006C26DD" w:rsidP="006C26DD">
      <w:pPr>
        <w:rPr>
          <w:ins w:id="1475" w:author="Author"/>
          <w:b/>
          <w:szCs w:val="22"/>
        </w:rPr>
      </w:pPr>
    </w:p>
    <w:p w14:paraId="4B15D287" w14:textId="77777777" w:rsidR="006C26DD" w:rsidRPr="001B18EC" w:rsidRDefault="006C26DD" w:rsidP="00B743CD">
      <w:pPr>
        <w:pStyle w:val="TextItalicized"/>
        <w:numPr>
          <w:ilvl w:val="0"/>
          <w:numId w:val="39"/>
        </w:numPr>
        <w:ind w:left="360"/>
        <w:rPr>
          <w:ins w:id="1476" w:author="Author"/>
          <w:i w:val="0"/>
          <w:color w:val="auto"/>
          <w:sz w:val="22"/>
          <w:szCs w:val="22"/>
        </w:rPr>
      </w:pPr>
      <w:ins w:id="1477" w:author="Author">
        <w:r w:rsidRPr="001B18EC">
          <w:rPr>
            <w:i w:val="0"/>
            <w:color w:val="auto"/>
            <w:sz w:val="22"/>
            <w:szCs w:val="22"/>
          </w:rPr>
          <w:t>Add 3 mL of preservative</w:t>
        </w:r>
        <w:r w:rsidRPr="001B18EC">
          <w:rPr>
            <w:i w:val="0"/>
            <w:color w:val="auto"/>
            <w:sz w:val="22"/>
            <w:szCs w:val="22"/>
          </w:rPr>
          <w:noBreakHyphen/>
          <w:t>free Sterile Water for Injection, USP by directing the water along the walls of the BLINCYTO vial and not directly on the lyophilized powder (resulting in a final BLINCYTO concentration of 12.5 mcg/mL).</w:t>
        </w:r>
      </w:ins>
    </w:p>
    <w:p w14:paraId="1F3A4FF9" w14:textId="77777777" w:rsidR="006C26DD" w:rsidRPr="001B18EC" w:rsidRDefault="006C26DD" w:rsidP="006C26DD">
      <w:pPr>
        <w:pStyle w:val="TextItalicized"/>
        <w:numPr>
          <w:ilvl w:val="1"/>
          <w:numId w:val="10"/>
        </w:numPr>
        <w:rPr>
          <w:ins w:id="1478" w:author="Author"/>
          <w:b/>
          <w:i w:val="0"/>
          <w:color w:val="auto"/>
          <w:sz w:val="22"/>
          <w:szCs w:val="22"/>
        </w:rPr>
      </w:pPr>
      <w:ins w:id="1479" w:author="Author">
        <w:r w:rsidRPr="001B18EC">
          <w:rPr>
            <w:b/>
            <w:i w:val="0"/>
            <w:color w:val="auto"/>
            <w:sz w:val="22"/>
          </w:rPr>
          <w:t xml:space="preserve">Do </w:t>
        </w:r>
        <w:r w:rsidRPr="001B18EC">
          <w:rPr>
            <w:b/>
            <w:i w:val="0"/>
            <w:color w:val="auto"/>
            <w:sz w:val="22"/>
            <w:u w:val="single"/>
          </w:rPr>
          <w:t>not</w:t>
        </w:r>
        <w:r w:rsidRPr="001B18EC">
          <w:rPr>
            <w:b/>
            <w:i w:val="0"/>
            <w:color w:val="auto"/>
            <w:sz w:val="22"/>
          </w:rPr>
          <w:t xml:space="preserve"> </w:t>
        </w:r>
        <w:r>
          <w:rPr>
            <w:b/>
            <w:i w:val="0"/>
            <w:color w:val="auto"/>
            <w:sz w:val="22"/>
          </w:rPr>
          <w:t xml:space="preserve">use IV Solution Stabilizer (IVSS) to </w:t>
        </w:r>
        <w:r w:rsidRPr="001B18EC">
          <w:rPr>
            <w:b/>
            <w:i w:val="0"/>
            <w:color w:val="auto"/>
            <w:sz w:val="22"/>
          </w:rPr>
          <w:t>reconstitute BLINCYTO</w:t>
        </w:r>
        <w:r>
          <w:rPr>
            <w:b/>
            <w:i w:val="0"/>
            <w:color w:val="auto"/>
            <w:sz w:val="22"/>
          </w:rPr>
          <w:t>.</w:t>
        </w:r>
      </w:ins>
    </w:p>
    <w:p w14:paraId="1B1ACF83" w14:textId="77777777" w:rsidR="006C26DD" w:rsidRDefault="006C26DD" w:rsidP="00B743CD">
      <w:pPr>
        <w:pStyle w:val="TextItalicized"/>
        <w:numPr>
          <w:ilvl w:val="0"/>
          <w:numId w:val="39"/>
        </w:numPr>
        <w:ind w:left="360"/>
        <w:rPr>
          <w:ins w:id="1480" w:author="Author"/>
          <w:i w:val="0"/>
          <w:color w:val="auto"/>
          <w:sz w:val="22"/>
          <w:szCs w:val="22"/>
        </w:rPr>
      </w:pPr>
      <w:ins w:id="1481" w:author="Author">
        <w:r w:rsidRPr="001B18EC">
          <w:rPr>
            <w:i w:val="0"/>
            <w:color w:val="auto"/>
            <w:sz w:val="22"/>
            <w:szCs w:val="22"/>
          </w:rPr>
          <w:t xml:space="preserve">Gently swirl contents to avoid excess foaming.  </w:t>
        </w:r>
      </w:ins>
    </w:p>
    <w:p w14:paraId="6E979613" w14:textId="77777777" w:rsidR="006C26DD" w:rsidRPr="001B18EC" w:rsidRDefault="006C26DD" w:rsidP="006C26DD">
      <w:pPr>
        <w:pStyle w:val="TextItalicized"/>
        <w:numPr>
          <w:ilvl w:val="1"/>
          <w:numId w:val="10"/>
        </w:numPr>
        <w:rPr>
          <w:ins w:id="1482" w:author="Author"/>
          <w:i w:val="0"/>
          <w:color w:val="auto"/>
          <w:sz w:val="22"/>
          <w:szCs w:val="22"/>
        </w:rPr>
      </w:pPr>
      <w:ins w:id="1483" w:author="Author">
        <w:r w:rsidRPr="001B18EC">
          <w:rPr>
            <w:b/>
            <w:i w:val="0"/>
            <w:color w:val="auto"/>
            <w:sz w:val="22"/>
          </w:rPr>
          <w:t xml:space="preserve">Do </w:t>
        </w:r>
        <w:r w:rsidRPr="001B18EC">
          <w:rPr>
            <w:b/>
            <w:i w:val="0"/>
            <w:color w:val="auto"/>
            <w:sz w:val="22"/>
            <w:u w:val="single"/>
          </w:rPr>
          <w:t>not</w:t>
        </w:r>
        <w:r w:rsidRPr="001B18EC">
          <w:rPr>
            <w:b/>
            <w:i w:val="0"/>
            <w:color w:val="auto"/>
            <w:sz w:val="22"/>
          </w:rPr>
          <w:t xml:space="preserve"> shake.</w:t>
        </w:r>
      </w:ins>
    </w:p>
    <w:p w14:paraId="48654DAA" w14:textId="77777777" w:rsidR="006C26DD" w:rsidRDefault="006C26DD" w:rsidP="00B743CD">
      <w:pPr>
        <w:pStyle w:val="TextItalicized"/>
        <w:numPr>
          <w:ilvl w:val="0"/>
          <w:numId w:val="39"/>
        </w:numPr>
        <w:ind w:left="360"/>
        <w:rPr>
          <w:ins w:id="1484" w:author="Author"/>
          <w:i w:val="0"/>
          <w:color w:val="auto"/>
          <w:sz w:val="22"/>
          <w:szCs w:val="22"/>
        </w:rPr>
      </w:pPr>
      <w:ins w:id="1485" w:author="Author">
        <w:r w:rsidRPr="001B18EC">
          <w:rPr>
            <w:i w:val="0"/>
            <w:color w:val="auto"/>
            <w:sz w:val="22"/>
            <w:szCs w:val="22"/>
          </w:rPr>
          <w:t xml:space="preserve">Visually inspect the reconstituted solution for particulate matter and discoloration during reconstitution and prior to infusion.  The resulting solution should be clear to slightly opalescent, colorless to slightly yellow.  </w:t>
        </w:r>
      </w:ins>
    </w:p>
    <w:p w14:paraId="716148D9" w14:textId="77777777" w:rsidR="006C26DD" w:rsidRPr="001B18EC" w:rsidRDefault="006C26DD" w:rsidP="006C26DD">
      <w:pPr>
        <w:pStyle w:val="TextItalicized"/>
        <w:numPr>
          <w:ilvl w:val="1"/>
          <w:numId w:val="10"/>
        </w:numPr>
        <w:rPr>
          <w:ins w:id="1486" w:author="Author"/>
          <w:i w:val="0"/>
          <w:color w:val="auto"/>
          <w:sz w:val="22"/>
          <w:szCs w:val="22"/>
        </w:rPr>
      </w:pPr>
      <w:ins w:id="1487" w:author="Author">
        <w:r w:rsidRPr="001B18EC">
          <w:rPr>
            <w:b/>
            <w:i w:val="0"/>
            <w:color w:val="auto"/>
            <w:sz w:val="22"/>
          </w:rPr>
          <w:t xml:space="preserve">Do </w:t>
        </w:r>
        <w:r w:rsidRPr="001B18EC">
          <w:rPr>
            <w:b/>
            <w:i w:val="0"/>
            <w:color w:val="auto"/>
            <w:sz w:val="22"/>
            <w:u w:val="single"/>
          </w:rPr>
          <w:t>not</w:t>
        </w:r>
        <w:r w:rsidRPr="001B18EC">
          <w:rPr>
            <w:b/>
            <w:i w:val="0"/>
            <w:color w:val="auto"/>
            <w:sz w:val="22"/>
          </w:rPr>
          <w:t xml:space="preserve"> use if solution is cloudy or has precipitated.</w:t>
        </w:r>
        <w:r w:rsidRPr="001B18EC">
          <w:rPr>
            <w:i w:val="0"/>
            <w:color w:val="auto"/>
            <w:sz w:val="22"/>
            <w:szCs w:val="22"/>
          </w:rPr>
          <w:t xml:space="preserve">  </w:t>
        </w:r>
      </w:ins>
    </w:p>
    <w:p w14:paraId="54273C41" w14:textId="77777777" w:rsidR="006C26DD" w:rsidRPr="00441BCF" w:rsidDel="007654A5" w:rsidRDefault="006C26DD" w:rsidP="006C26DD">
      <w:pPr>
        <w:widowControl w:val="0"/>
        <w:suppressAutoHyphens w:val="0"/>
        <w:rPr>
          <w:ins w:id="1488" w:author="Author"/>
          <w:del w:id="1489" w:author="Author"/>
        </w:rPr>
      </w:pPr>
    </w:p>
    <w:p w14:paraId="33AB6E1A" w14:textId="77777777" w:rsidR="006C26DD" w:rsidRPr="001B18EC" w:rsidDel="006C26DD" w:rsidRDefault="006C26DD" w:rsidP="006C26DD">
      <w:pPr>
        <w:pStyle w:val="CommentText"/>
        <w:tabs>
          <w:tab w:val="left" w:pos="567"/>
        </w:tabs>
        <w:rPr>
          <w:del w:id="1490" w:author="Author"/>
          <w:b/>
          <w:sz w:val="22"/>
          <w:szCs w:val="22"/>
        </w:rPr>
      </w:pPr>
    </w:p>
    <w:p w14:paraId="73D9B567" w14:textId="77777777" w:rsidR="00467D36" w:rsidRPr="001B18EC" w:rsidDel="007654A5" w:rsidRDefault="00467D36" w:rsidP="00CE7259">
      <w:pPr>
        <w:pStyle w:val="CommentText"/>
        <w:rPr>
          <w:del w:id="1491" w:author="Author"/>
          <w:b/>
          <w:sz w:val="22"/>
          <w:szCs w:val="22"/>
        </w:rPr>
      </w:pPr>
    </w:p>
    <w:p w14:paraId="021130A0" w14:textId="33E3F43A" w:rsidR="0025035C" w:rsidRPr="001B18EC" w:rsidDel="006C26DD" w:rsidRDefault="0025035C" w:rsidP="00CE7259">
      <w:pPr>
        <w:pStyle w:val="CommentText"/>
        <w:rPr>
          <w:del w:id="1492" w:author="Author"/>
          <w:sz w:val="22"/>
          <w:szCs w:val="22"/>
        </w:rPr>
      </w:pPr>
      <w:del w:id="1493" w:author="Author">
        <w:r w:rsidRPr="001B18EC" w:rsidDel="006C26DD">
          <w:rPr>
            <w:sz w:val="22"/>
            <w:szCs w:val="22"/>
          </w:rPr>
          <w:delText xml:space="preserve">This option is </w:delText>
        </w:r>
        <w:r w:rsidRPr="001B18EC" w:rsidDel="006C26DD">
          <w:rPr>
            <w:color w:val="000000"/>
            <w:sz w:val="22"/>
            <w:szCs w:val="22"/>
          </w:rPr>
          <w:delText xml:space="preserve">not recommended for use in patients weighing </w:delText>
        </w:r>
        <w:r w:rsidR="00C57CE5" w:rsidRPr="001B18EC" w:rsidDel="006C26DD">
          <w:rPr>
            <w:color w:val="000000"/>
            <w:sz w:val="22"/>
            <w:szCs w:val="22"/>
          </w:rPr>
          <w:delText>less than</w:delText>
        </w:r>
        <w:r w:rsidRPr="001B18EC" w:rsidDel="006C26DD">
          <w:rPr>
            <w:color w:val="000000"/>
            <w:sz w:val="22"/>
            <w:szCs w:val="22"/>
          </w:rPr>
          <w:delText xml:space="preserve"> 22</w:delText>
        </w:r>
        <w:r w:rsidR="009A23CB" w:rsidRPr="001B18EC" w:rsidDel="006C26DD">
          <w:rPr>
            <w:color w:val="000000"/>
            <w:sz w:val="22"/>
            <w:szCs w:val="22"/>
          </w:rPr>
          <w:delText> </w:delText>
        </w:r>
        <w:r w:rsidRPr="001B18EC" w:rsidDel="006C26DD">
          <w:rPr>
            <w:color w:val="000000"/>
            <w:sz w:val="22"/>
            <w:szCs w:val="22"/>
          </w:rPr>
          <w:delText>kg</w:delText>
        </w:r>
        <w:r w:rsidR="007D46AB" w:rsidRPr="001B18EC" w:rsidDel="006C26DD">
          <w:rPr>
            <w:color w:val="000000"/>
            <w:sz w:val="22"/>
            <w:szCs w:val="22"/>
          </w:rPr>
          <w:delText xml:space="preserve"> </w:delText>
        </w:r>
        <w:r w:rsidR="007D46AB" w:rsidRPr="001B18EC" w:rsidDel="006C26DD">
          <w:rPr>
            <w:i/>
            <w:color w:val="000000"/>
            <w:sz w:val="22"/>
            <w:szCs w:val="22"/>
          </w:rPr>
          <w:delText>[see Warnings and Precautions (5.12) and Use in Specific Populations (8.4)]</w:delText>
        </w:r>
        <w:r w:rsidRPr="001B18EC" w:rsidDel="006C26DD">
          <w:rPr>
            <w:sz w:val="22"/>
            <w:szCs w:val="22"/>
          </w:rPr>
          <w:delText>.</w:delText>
        </w:r>
      </w:del>
    </w:p>
    <w:p w14:paraId="68831582" w14:textId="77777777" w:rsidR="00467D36" w:rsidRPr="001B18EC" w:rsidRDefault="00467D36" w:rsidP="00CE7259">
      <w:pPr>
        <w:rPr>
          <w:b/>
          <w:szCs w:val="22"/>
        </w:rPr>
      </w:pPr>
    </w:p>
    <w:p w14:paraId="07DCFC97" w14:textId="2D384491" w:rsidR="00467D36" w:rsidRPr="00041691" w:rsidRDefault="006C0874" w:rsidP="00CE7259">
      <w:pPr>
        <w:widowControl w:val="0"/>
        <w:tabs>
          <w:tab w:val="left" w:pos="567"/>
        </w:tabs>
        <w:ind w:left="720" w:hanging="720"/>
        <w:rPr>
          <w:u w:val="single"/>
          <w:rPrChange w:id="1494" w:author="Author">
            <w:rPr>
              <w:b/>
            </w:rPr>
          </w:rPrChange>
        </w:rPr>
      </w:pPr>
      <w:r w:rsidRPr="00041691">
        <w:rPr>
          <w:u w:val="single"/>
          <w:rPrChange w:id="1495" w:author="Author">
            <w:rPr>
              <w:b/>
            </w:rPr>
          </w:rPrChange>
        </w:rPr>
        <w:t>2.6</w:t>
      </w:r>
      <w:r w:rsidR="00467D36" w:rsidRPr="00041691">
        <w:rPr>
          <w:u w:val="single"/>
          <w:rPrChange w:id="1496" w:author="Author">
            <w:rPr>
              <w:b/>
            </w:rPr>
          </w:rPrChange>
        </w:rPr>
        <w:t>.</w:t>
      </w:r>
      <w:ins w:id="1497" w:author="Author">
        <w:r w:rsidR="000E775B" w:rsidRPr="00041691">
          <w:rPr>
            <w:u w:val="single"/>
            <w:rPrChange w:id="1498" w:author="Author">
              <w:rPr>
                <w:b/>
              </w:rPr>
            </w:rPrChange>
          </w:rPr>
          <w:t>2</w:t>
        </w:r>
      </w:ins>
      <w:del w:id="1499" w:author="Author">
        <w:r w:rsidR="00E21BAE" w:rsidRPr="00041691" w:rsidDel="000E775B">
          <w:rPr>
            <w:u w:val="single"/>
            <w:rPrChange w:id="1500" w:author="Author">
              <w:rPr>
                <w:b/>
              </w:rPr>
            </w:rPrChange>
          </w:rPr>
          <w:delText>1</w:delText>
        </w:r>
      </w:del>
      <w:r w:rsidR="00467D36" w:rsidRPr="00041691">
        <w:rPr>
          <w:u w:val="single"/>
          <w:rPrChange w:id="1501" w:author="Author">
            <w:rPr>
              <w:b/>
            </w:rPr>
          </w:rPrChange>
        </w:rPr>
        <w:tab/>
        <w:t>Preparation of BLINCYTO Infusion Bag</w:t>
      </w:r>
      <w:r w:rsidR="00A65D1B" w:rsidRPr="00041691">
        <w:rPr>
          <w:u w:val="single"/>
          <w:rPrChange w:id="1502" w:author="Author">
            <w:rPr>
              <w:b/>
            </w:rPr>
          </w:rPrChange>
        </w:rPr>
        <w:t xml:space="preserve"> for 7</w:t>
      </w:r>
      <w:r w:rsidR="00BA5D1A" w:rsidRPr="00041691">
        <w:rPr>
          <w:u w:val="single"/>
          <w:rPrChange w:id="1503" w:author="Author">
            <w:rPr>
              <w:b/>
            </w:rPr>
          </w:rPrChange>
        </w:rPr>
        <w:noBreakHyphen/>
      </w:r>
      <w:r w:rsidR="00A65D1B" w:rsidRPr="00041691">
        <w:rPr>
          <w:u w:val="single"/>
          <w:rPrChange w:id="1504" w:author="Author">
            <w:rPr>
              <w:b/>
            </w:rPr>
          </w:rPrChange>
        </w:rPr>
        <w:t>Day Infusion</w:t>
      </w:r>
    </w:p>
    <w:p w14:paraId="43D2E799" w14:textId="77777777" w:rsidR="00467D36" w:rsidRPr="001B18EC" w:rsidRDefault="00467D36" w:rsidP="00CE7259">
      <w:pPr>
        <w:widowControl w:val="0"/>
        <w:ind w:left="720" w:hanging="720"/>
        <w:rPr>
          <w:b/>
        </w:rPr>
      </w:pPr>
    </w:p>
    <w:p w14:paraId="0D0BC202" w14:textId="62AB3F86" w:rsidR="00467D36" w:rsidRPr="001B18EC" w:rsidRDefault="00467D36" w:rsidP="00CE7259">
      <w:pPr>
        <w:widowControl w:val="0"/>
      </w:pPr>
      <w:r w:rsidRPr="001B18EC">
        <w:t xml:space="preserve">Verify the prescribed dose and infusion duration for each BLINCYTO infusion bag.  To minimize errors, </w:t>
      </w:r>
      <w:r w:rsidRPr="001B18EC">
        <w:rPr>
          <w:b/>
        </w:rPr>
        <w:t xml:space="preserve">use the specific volumes described in Table </w:t>
      </w:r>
      <w:ins w:id="1505" w:author="Author">
        <w:r w:rsidR="000E775B">
          <w:rPr>
            <w:b/>
          </w:rPr>
          <w:t>6</w:t>
        </w:r>
      </w:ins>
      <w:del w:id="1506" w:author="Author">
        <w:r w:rsidR="004A1227" w:rsidDel="000E775B">
          <w:rPr>
            <w:b/>
          </w:rPr>
          <w:delText>7</w:delText>
        </w:r>
      </w:del>
      <w:r w:rsidRPr="001B18EC">
        <w:rPr>
          <w:b/>
        </w:rPr>
        <w:t xml:space="preserve"> to prepare the BLINCYTO infusion bag.</w:t>
      </w:r>
      <w:r w:rsidRPr="001B18EC">
        <w:t xml:space="preserve">  </w:t>
      </w:r>
    </w:p>
    <w:p w14:paraId="171E9002" w14:textId="77777777" w:rsidR="00467D36" w:rsidRPr="001B18EC" w:rsidRDefault="00467D36" w:rsidP="00CE7259">
      <w:pPr>
        <w:widowControl w:val="0"/>
        <w:ind w:left="720" w:hanging="720"/>
        <w:rPr>
          <w:b/>
        </w:rPr>
      </w:pPr>
    </w:p>
    <w:p w14:paraId="0A8768EF" w14:textId="3C176C14" w:rsidR="00467D36" w:rsidRPr="00D5650F" w:rsidRDefault="00467D36" w:rsidP="00D63053">
      <w:pPr>
        <w:pStyle w:val="TextItalicized"/>
        <w:widowControl w:val="0"/>
        <w:numPr>
          <w:ilvl w:val="0"/>
          <w:numId w:val="23"/>
        </w:numPr>
        <w:rPr>
          <w:i w:val="0"/>
          <w:color w:val="auto"/>
          <w:sz w:val="22"/>
          <w:szCs w:val="22"/>
        </w:rPr>
      </w:pPr>
      <w:r w:rsidRPr="002F7CA8">
        <w:rPr>
          <w:i w:val="0"/>
          <w:color w:val="auto"/>
          <w:sz w:val="22"/>
        </w:rPr>
        <w:t>Aseptically add 90</w:t>
      </w:r>
      <w:r w:rsidR="00574A56" w:rsidRPr="002F7CA8">
        <w:rPr>
          <w:i w:val="0"/>
          <w:color w:val="auto"/>
          <w:sz w:val="22"/>
        </w:rPr>
        <w:t> </w:t>
      </w:r>
      <w:r w:rsidRPr="002F7CA8">
        <w:rPr>
          <w:i w:val="0"/>
          <w:color w:val="auto"/>
          <w:sz w:val="22"/>
        </w:rPr>
        <w:t xml:space="preserve">mL </w:t>
      </w:r>
      <w:commentRangeStart w:id="1507"/>
      <w:r w:rsidR="00203887" w:rsidRPr="00D5650F">
        <w:rPr>
          <w:b/>
          <w:i w:val="0"/>
          <w:color w:val="auto"/>
          <w:sz w:val="22"/>
        </w:rPr>
        <w:t>B</w:t>
      </w:r>
      <w:r w:rsidRPr="00D5650F">
        <w:rPr>
          <w:b/>
          <w:i w:val="0"/>
          <w:color w:val="auto"/>
          <w:sz w:val="22"/>
        </w:rPr>
        <w:t>acteriostatic</w:t>
      </w:r>
      <w:commentRangeEnd w:id="1507"/>
      <w:r w:rsidR="0070453C">
        <w:rPr>
          <w:rStyle w:val="CommentReference"/>
          <w:rFonts w:eastAsia="Times New Roman"/>
          <w:i w:val="0"/>
          <w:iCs w:val="0"/>
          <w:color w:val="auto"/>
          <w:lang w:eastAsia="en-US"/>
        </w:rPr>
        <w:commentReference w:id="1507"/>
      </w:r>
      <w:r w:rsidRPr="002F7CA8">
        <w:rPr>
          <w:i w:val="0"/>
          <w:color w:val="auto"/>
          <w:sz w:val="22"/>
        </w:rPr>
        <w:t xml:space="preserve"> </w:t>
      </w:r>
      <w:r w:rsidR="00203887" w:rsidRPr="002F7CA8">
        <w:rPr>
          <w:i w:val="0"/>
          <w:color w:val="auto"/>
          <w:sz w:val="22"/>
        </w:rPr>
        <w:t>0.9% Sodium Chloride</w:t>
      </w:r>
      <w:r w:rsidR="00D83108" w:rsidRPr="002F7CA8">
        <w:rPr>
          <w:i w:val="0"/>
          <w:color w:val="auto"/>
          <w:sz w:val="22"/>
        </w:rPr>
        <w:t xml:space="preserve"> Injection</w:t>
      </w:r>
      <w:r w:rsidR="00EC5DA2" w:rsidRPr="002F7CA8">
        <w:rPr>
          <w:i w:val="0"/>
          <w:color w:val="auto"/>
          <w:sz w:val="22"/>
        </w:rPr>
        <w:t>, USP</w:t>
      </w:r>
      <w:r w:rsidR="00203887" w:rsidRPr="002F7CA8">
        <w:rPr>
          <w:i w:val="0"/>
          <w:color w:val="auto"/>
          <w:sz w:val="22"/>
        </w:rPr>
        <w:t xml:space="preserve"> </w:t>
      </w:r>
      <w:r w:rsidRPr="002F7CA8">
        <w:rPr>
          <w:i w:val="0"/>
          <w:color w:val="auto"/>
          <w:sz w:val="22"/>
        </w:rPr>
        <w:t xml:space="preserve">to the </w:t>
      </w:r>
      <w:r w:rsidRPr="00D5650F">
        <w:rPr>
          <w:b/>
          <w:i w:val="0"/>
          <w:color w:val="auto"/>
          <w:sz w:val="22"/>
        </w:rPr>
        <w:t>empty IV bag</w:t>
      </w:r>
      <w:r w:rsidRPr="002F7CA8">
        <w:rPr>
          <w:i w:val="0"/>
          <w:color w:val="auto"/>
          <w:sz w:val="22"/>
          <w:szCs w:val="22"/>
        </w:rPr>
        <w:t>.</w:t>
      </w:r>
    </w:p>
    <w:p w14:paraId="07D141E4" w14:textId="77777777" w:rsidR="00467D36" w:rsidRPr="001B18EC" w:rsidRDefault="00467D36" w:rsidP="00D63053">
      <w:pPr>
        <w:pStyle w:val="TextItalicized"/>
        <w:widowControl w:val="0"/>
        <w:numPr>
          <w:ilvl w:val="0"/>
          <w:numId w:val="23"/>
        </w:numPr>
        <w:rPr>
          <w:i w:val="0"/>
          <w:color w:val="auto"/>
          <w:sz w:val="22"/>
          <w:szCs w:val="22"/>
        </w:rPr>
      </w:pPr>
      <w:r w:rsidRPr="002F7CA8">
        <w:rPr>
          <w:i w:val="0"/>
          <w:color w:val="auto"/>
          <w:sz w:val="22"/>
        </w:rPr>
        <w:t>Aseptically transfer 2.2</w:t>
      </w:r>
      <w:r w:rsidR="00574A56" w:rsidRPr="002F7CA8">
        <w:rPr>
          <w:i w:val="0"/>
          <w:color w:val="auto"/>
          <w:sz w:val="22"/>
        </w:rPr>
        <w:t> </w:t>
      </w:r>
      <w:r w:rsidRPr="002F7CA8">
        <w:rPr>
          <w:i w:val="0"/>
          <w:color w:val="auto"/>
          <w:sz w:val="22"/>
        </w:rPr>
        <w:t>mL IV Solution Stabilizer to the IV bag containing the saline solution</w:t>
      </w:r>
      <w:r w:rsidRPr="002F7CA8">
        <w:rPr>
          <w:i w:val="0"/>
          <w:color w:val="auto"/>
          <w:sz w:val="22"/>
          <w:szCs w:val="22"/>
        </w:rPr>
        <w:t>.</w:t>
      </w:r>
      <w:r w:rsidRPr="001B18EC">
        <w:rPr>
          <w:i w:val="0"/>
          <w:color w:val="auto"/>
          <w:sz w:val="22"/>
          <w:szCs w:val="22"/>
        </w:rPr>
        <w:t xml:space="preserve">  Gently mix the contents of the bag to avoid foaming.  Discard the vial containing the unused IV </w:t>
      </w:r>
      <w:r w:rsidRPr="001B18EC">
        <w:rPr>
          <w:i w:val="0"/>
          <w:color w:val="auto"/>
          <w:sz w:val="22"/>
          <w:szCs w:val="22"/>
        </w:rPr>
        <w:lastRenderedPageBreak/>
        <w:t xml:space="preserve">Solution Stabilizer.  </w:t>
      </w:r>
    </w:p>
    <w:p w14:paraId="01D969A0" w14:textId="78C2209D" w:rsidR="00467D36" w:rsidRPr="001B18EC" w:rsidRDefault="00467D36" w:rsidP="00D63053">
      <w:pPr>
        <w:pStyle w:val="TextItalicized"/>
        <w:widowControl w:val="0"/>
        <w:numPr>
          <w:ilvl w:val="0"/>
          <w:numId w:val="23"/>
        </w:numPr>
        <w:rPr>
          <w:i w:val="0"/>
          <w:color w:val="auto"/>
          <w:sz w:val="22"/>
          <w:szCs w:val="22"/>
        </w:rPr>
      </w:pPr>
      <w:r w:rsidRPr="002F7CA8">
        <w:rPr>
          <w:i w:val="0"/>
          <w:sz w:val="22"/>
        </w:rPr>
        <w:t>A</w:t>
      </w:r>
      <w:r w:rsidRPr="002F7CA8">
        <w:rPr>
          <w:i w:val="0"/>
          <w:color w:val="auto"/>
          <w:sz w:val="22"/>
        </w:rPr>
        <w:t>septically transfer</w:t>
      </w:r>
      <w:r w:rsidRPr="002F7CA8">
        <w:rPr>
          <w:i w:val="0"/>
          <w:color w:val="auto"/>
          <w:sz w:val="22"/>
          <w:szCs w:val="22"/>
        </w:rPr>
        <w:t xml:space="preserve"> </w:t>
      </w:r>
      <w:ins w:id="1508" w:author="Author">
        <w:r w:rsidR="000E775B" w:rsidRPr="002F7CA8">
          <w:rPr>
            <w:i w:val="0"/>
            <w:color w:val="auto"/>
            <w:sz w:val="22"/>
            <w:szCs w:val="22"/>
          </w:rPr>
          <w:t xml:space="preserve">the required volume of </w:t>
        </w:r>
      </w:ins>
      <w:r w:rsidRPr="002F7CA8">
        <w:rPr>
          <w:i w:val="0"/>
          <w:color w:val="auto"/>
          <w:sz w:val="22"/>
        </w:rPr>
        <w:t>reconstituted BLINCYTO</w:t>
      </w:r>
      <w:r w:rsidR="00177B7C" w:rsidRPr="001B18EC">
        <w:rPr>
          <w:i w:val="0"/>
          <w:color w:val="auto"/>
          <w:sz w:val="22"/>
        </w:rPr>
        <w:t xml:space="preserve"> </w:t>
      </w:r>
      <w:r w:rsidR="00171910" w:rsidRPr="001B18EC">
        <w:rPr>
          <w:color w:val="auto"/>
          <w:sz w:val="22"/>
          <w:szCs w:val="22"/>
        </w:rPr>
        <w:t>[</w:t>
      </w:r>
      <w:r w:rsidR="00D8581D" w:rsidRPr="001B18EC">
        <w:rPr>
          <w:color w:val="auto"/>
          <w:sz w:val="22"/>
        </w:rPr>
        <w:t xml:space="preserve">see </w:t>
      </w:r>
      <w:r w:rsidR="00171910" w:rsidRPr="001B18EC">
        <w:rPr>
          <w:color w:val="auto"/>
          <w:sz w:val="22"/>
          <w:szCs w:val="22"/>
        </w:rPr>
        <w:t>Dosage and Administration (</w:t>
      </w:r>
      <w:r w:rsidR="00D8581D" w:rsidRPr="001B18EC">
        <w:rPr>
          <w:color w:val="auto"/>
          <w:sz w:val="22"/>
        </w:rPr>
        <w:t>2.</w:t>
      </w:r>
      <w:r w:rsidR="00246B3B" w:rsidRPr="001B18EC">
        <w:rPr>
          <w:color w:val="auto"/>
          <w:sz w:val="22"/>
        </w:rPr>
        <w:t>6</w:t>
      </w:r>
      <w:r w:rsidR="00D8581D" w:rsidRPr="001B18EC">
        <w:rPr>
          <w:color w:val="auto"/>
          <w:sz w:val="22"/>
        </w:rPr>
        <w:t>.</w:t>
      </w:r>
      <w:ins w:id="1509" w:author="Author">
        <w:r w:rsidR="000E775B">
          <w:rPr>
            <w:color w:val="auto"/>
            <w:sz w:val="22"/>
          </w:rPr>
          <w:t>1</w:t>
        </w:r>
      </w:ins>
      <w:del w:id="1510" w:author="Author">
        <w:r w:rsidR="00D8581D" w:rsidRPr="001B18EC" w:rsidDel="000E775B">
          <w:rPr>
            <w:color w:val="auto"/>
            <w:sz w:val="22"/>
          </w:rPr>
          <w:delText>2</w:delText>
        </w:r>
      </w:del>
      <w:r w:rsidR="00171910" w:rsidRPr="001B18EC">
        <w:rPr>
          <w:color w:val="auto"/>
          <w:sz w:val="22"/>
          <w:szCs w:val="22"/>
        </w:rPr>
        <w:t>)]</w:t>
      </w:r>
      <w:r w:rsidR="00D8581D" w:rsidRPr="001B18EC">
        <w:rPr>
          <w:color w:val="auto"/>
          <w:sz w:val="22"/>
          <w:szCs w:val="22"/>
        </w:rPr>
        <w:t xml:space="preserve"> </w:t>
      </w:r>
      <w:r w:rsidRPr="001B18EC">
        <w:rPr>
          <w:i w:val="0"/>
          <w:color w:val="auto"/>
          <w:sz w:val="22"/>
          <w:szCs w:val="22"/>
        </w:rPr>
        <w:t xml:space="preserve">into the IV bag containing the saline solution and IV Solution Stabilizer.  Gently mix the contents of the bag to avoid foaming.  </w:t>
      </w:r>
    </w:p>
    <w:p w14:paraId="0CB5CF88" w14:textId="4A6A1C4C" w:rsidR="00467D36" w:rsidRPr="001B18EC" w:rsidRDefault="00467D36" w:rsidP="00D63053">
      <w:pPr>
        <w:pStyle w:val="ListParagraph"/>
        <w:widowControl w:val="0"/>
        <w:numPr>
          <w:ilvl w:val="1"/>
          <w:numId w:val="25"/>
        </w:numPr>
        <w:rPr>
          <w:rFonts w:eastAsia="MS Mincho"/>
          <w:iCs/>
          <w:szCs w:val="22"/>
          <w:lang w:eastAsia="ja-JP"/>
        </w:rPr>
      </w:pPr>
      <w:r w:rsidRPr="001B18EC">
        <w:rPr>
          <w:rFonts w:eastAsia="MS Mincho"/>
          <w:iCs/>
          <w:szCs w:val="22"/>
          <w:lang w:eastAsia="ja-JP"/>
        </w:rPr>
        <w:t xml:space="preserve">Refer to Table </w:t>
      </w:r>
      <w:ins w:id="1511" w:author="Author">
        <w:r w:rsidR="000E775B">
          <w:rPr>
            <w:rFonts w:eastAsia="MS Mincho"/>
            <w:iCs/>
            <w:szCs w:val="22"/>
            <w:lang w:eastAsia="ja-JP"/>
          </w:rPr>
          <w:t>6</w:t>
        </w:r>
      </w:ins>
      <w:del w:id="1512" w:author="Author">
        <w:r w:rsidR="004F309B" w:rsidDel="000E775B">
          <w:rPr>
            <w:rFonts w:eastAsia="MS Mincho"/>
            <w:iCs/>
            <w:szCs w:val="22"/>
            <w:lang w:eastAsia="ja-JP"/>
          </w:rPr>
          <w:delText>7</w:delText>
        </w:r>
      </w:del>
      <w:r w:rsidRPr="001B18EC">
        <w:rPr>
          <w:rFonts w:eastAsia="MS Mincho"/>
          <w:iCs/>
          <w:szCs w:val="22"/>
          <w:lang w:eastAsia="ja-JP"/>
        </w:rPr>
        <w:t xml:space="preserve"> for the specific volume of reconstituted BLINCYTO</w:t>
      </w:r>
      <w:r w:rsidR="00D015D5" w:rsidRPr="001B18EC">
        <w:rPr>
          <w:rFonts w:eastAsia="MS Mincho"/>
          <w:iCs/>
          <w:szCs w:val="22"/>
          <w:lang w:eastAsia="ja-JP"/>
        </w:rPr>
        <w:t>.</w:t>
      </w:r>
    </w:p>
    <w:p w14:paraId="35E754EC" w14:textId="326384AC" w:rsidR="00467D36" w:rsidRPr="001B18EC" w:rsidRDefault="00467D36" w:rsidP="00D63053">
      <w:pPr>
        <w:pStyle w:val="TextItalicized"/>
        <w:widowControl w:val="0"/>
        <w:numPr>
          <w:ilvl w:val="0"/>
          <w:numId w:val="23"/>
        </w:numPr>
        <w:rPr>
          <w:i w:val="0"/>
          <w:color w:val="auto"/>
          <w:sz w:val="22"/>
          <w:szCs w:val="22"/>
        </w:rPr>
      </w:pPr>
      <w:r w:rsidRPr="002F7CA8">
        <w:rPr>
          <w:i w:val="0"/>
          <w:color w:val="auto"/>
          <w:sz w:val="22"/>
        </w:rPr>
        <w:t>Aseptically a</w:t>
      </w:r>
      <w:r w:rsidRPr="002F7CA8">
        <w:rPr>
          <w:i w:val="0"/>
          <w:sz w:val="22"/>
        </w:rPr>
        <w:t>dd</w:t>
      </w:r>
      <w:r w:rsidR="006A50C3" w:rsidRPr="002F7CA8">
        <w:rPr>
          <w:i w:val="0"/>
          <w:sz w:val="22"/>
        </w:rPr>
        <w:t xml:space="preserve"> </w:t>
      </w:r>
      <w:r w:rsidRPr="002F7CA8">
        <w:rPr>
          <w:i w:val="0"/>
          <w:sz w:val="22"/>
        </w:rPr>
        <w:t>0.9% Sodium Chloride</w:t>
      </w:r>
      <w:r w:rsidR="00B069AF" w:rsidRPr="002F7CA8">
        <w:rPr>
          <w:i w:val="0"/>
          <w:sz w:val="22"/>
        </w:rPr>
        <w:t xml:space="preserve"> Injection</w:t>
      </w:r>
      <w:r w:rsidRPr="002F7CA8">
        <w:rPr>
          <w:i w:val="0"/>
          <w:sz w:val="22"/>
        </w:rPr>
        <w:t>, USP</w:t>
      </w:r>
      <w:r w:rsidRPr="002F7CA8">
        <w:rPr>
          <w:i w:val="0"/>
          <w:sz w:val="22"/>
          <w:szCs w:val="22"/>
        </w:rPr>
        <w:t xml:space="preserve"> </w:t>
      </w:r>
      <w:r w:rsidRPr="002F7CA8">
        <w:rPr>
          <w:i w:val="0"/>
          <w:color w:val="auto"/>
          <w:sz w:val="22"/>
        </w:rPr>
        <w:t>to the IV bag to a final volume of 110</w:t>
      </w:r>
      <w:r w:rsidR="0042525F" w:rsidRPr="002F7CA8">
        <w:rPr>
          <w:i w:val="0"/>
          <w:color w:val="auto"/>
          <w:sz w:val="22"/>
        </w:rPr>
        <w:t> </w:t>
      </w:r>
      <w:r w:rsidRPr="002F7CA8">
        <w:rPr>
          <w:i w:val="0"/>
          <w:color w:val="auto"/>
          <w:sz w:val="22"/>
        </w:rPr>
        <w:t>mL resulting in 0.74% benzyl alcohol.</w:t>
      </w:r>
      <w:r w:rsidRPr="001B18EC">
        <w:rPr>
          <w:i w:val="0"/>
          <w:color w:val="auto"/>
          <w:sz w:val="22"/>
          <w:szCs w:val="22"/>
        </w:rPr>
        <w:t xml:space="preserve">  Gently mix the contents of the bag to avoid foaming. </w:t>
      </w:r>
      <w:r w:rsidRPr="001B18EC">
        <w:rPr>
          <w:i w:val="0"/>
          <w:sz w:val="22"/>
          <w:szCs w:val="22"/>
        </w:rPr>
        <w:t xml:space="preserve"> </w:t>
      </w:r>
    </w:p>
    <w:p w14:paraId="06B1BB45" w14:textId="63CC73C9" w:rsidR="00467D36" w:rsidRPr="001B18EC" w:rsidRDefault="00467D36" w:rsidP="00D63053">
      <w:pPr>
        <w:pStyle w:val="ListParagraph"/>
        <w:widowControl w:val="0"/>
        <w:numPr>
          <w:ilvl w:val="1"/>
          <w:numId w:val="26"/>
        </w:numPr>
        <w:rPr>
          <w:rFonts w:eastAsia="MS Mincho"/>
          <w:iCs/>
          <w:szCs w:val="22"/>
          <w:lang w:eastAsia="ja-JP"/>
        </w:rPr>
      </w:pPr>
      <w:r w:rsidRPr="001B18EC">
        <w:rPr>
          <w:rFonts w:eastAsia="MS Mincho"/>
          <w:iCs/>
          <w:szCs w:val="22"/>
          <w:lang w:eastAsia="ja-JP"/>
        </w:rPr>
        <w:t xml:space="preserve">Refer to Table </w:t>
      </w:r>
      <w:ins w:id="1513" w:author="Author">
        <w:r w:rsidR="000E775B">
          <w:rPr>
            <w:rFonts w:eastAsia="MS Mincho"/>
            <w:iCs/>
            <w:szCs w:val="22"/>
            <w:lang w:eastAsia="ja-JP"/>
          </w:rPr>
          <w:t>6</w:t>
        </w:r>
      </w:ins>
      <w:del w:id="1514" w:author="Author">
        <w:r w:rsidR="004F309B" w:rsidDel="000E775B">
          <w:rPr>
            <w:rFonts w:eastAsia="MS Mincho"/>
            <w:iCs/>
            <w:szCs w:val="22"/>
            <w:lang w:eastAsia="ja-JP"/>
          </w:rPr>
          <w:delText>7</w:delText>
        </w:r>
      </w:del>
      <w:r w:rsidRPr="001B18EC">
        <w:rPr>
          <w:rFonts w:eastAsia="MS Mincho"/>
          <w:iCs/>
          <w:szCs w:val="22"/>
          <w:lang w:eastAsia="ja-JP"/>
        </w:rPr>
        <w:t xml:space="preserve"> for the specific volume of 0.9% Sodium Chloride</w:t>
      </w:r>
      <w:r w:rsidR="00EC5DA2" w:rsidRPr="001B18EC">
        <w:rPr>
          <w:rFonts w:eastAsia="MS Mincho"/>
          <w:iCs/>
          <w:szCs w:val="22"/>
          <w:lang w:eastAsia="ja-JP"/>
        </w:rPr>
        <w:t xml:space="preserve"> Injection</w:t>
      </w:r>
      <w:r w:rsidRPr="001B18EC">
        <w:rPr>
          <w:rFonts w:eastAsia="MS Mincho"/>
          <w:iCs/>
          <w:szCs w:val="22"/>
          <w:lang w:eastAsia="ja-JP"/>
        </w:rPr>
        <w:t>, USP</w:t>
      </w:r>
      <w:r w:rsidR="00C113E2">
        <w:rPr>
          <w:rFonts w:eastAsia="MS Mincho"/>
          <w:iCs/>
          <w:szCs w:val="22"/>
          <w:lang w:eastAsia="ja-JP"/>
        </w:rPr>
        <w:t>.</w:t>
      </w:r>
    </w:p>
    <w:p w14:paraId="6B69EC94" w14:textId="12CF789F" w:rsidR="00467D36" w:rsidRPr="001B18EC" w:rsidRDefault="00467D36" w:rsidP="00D63053">
      <w:pPr>
        <w:pStyle w:val="TextItalicized"/>
        <w:widowControl w:val="0"/>
        <w:numPr>
          <w:ilvl w:val="0"/>
          <w:numId w:val="23"/>
        </w:numPr>
        <w:rPr>
          <w:i w:val="0"/>
          <w:color w:val="auto"/>
          <w:sz w:val="22"/>
          <w:szCs w:val="22"/>
        </w:rPr>
      </w:pPr>
      <w:r w:rsidRPr="001B18EC">
        <w:rPr>
          <w:i w:val="0"/>
          <w:color w:val="auto"/>
          <w:sz w:val="22"/>
          <w:szCs w:val="22"/>
        </w:rPr>
        <w:t>Under aseptic conditions, attach the IV tubing to the IV bag.</w:t>
      </w:r>
      <w:r w:rsidR="002973DB" w:rsidRPr="001B18EC">
        <w:rPr>
          <w:i w:val="0"/>
          <w:color w:val="auto"/>
          <w:sz w:val="22"/>
          <w:szCs w:val="22"/>
        </w:rPr>
        <w:t xml:space="preserve"> </w:t>
      </w:r>
      <w:del w:id="1515" w:author="Author">
        <w:r w:rsidR="002973DB" w:rsidRPr="001B18EC" w:rsidDel="00D87840">
          <w:rPr>
            <w:i w:val="0"/>
            <w:color w:val="auto"/>
            <w:sz w:val="22"/>
            <w:szCs w:val="22"/>
          </w:rPr>
          <w:delText xml:space="preserve"> </w:delText>
        </w:r>
        <w:r w:rsidR="00D8644C" w:rsidRPr="001B18EC" w:rsidDel="00D87840">
          <w:rPr>
            <w:i w:val="0"/>
            <w:color w:val="auto"/>
            <w:sz w:val="22"/>
            <w:szCs w:val="22"/>
          </w:rPr>
          <w:delText>An in</w:delText>
        </w:r>
        <w:r w:rsidR="004661F2" w:rsidRPr="001B18EC" w:rsidDel="00D87840">
          <w:rPr>
            <w:i w:val="0"/>
            <w:color w:val="auto"/>
            <w:sz w:val="22"/>
            <w:szCs w:val="22"/>
          </w:rPr>
          <w:noBreakHyphen/>
        </w:r>
        <w:r w:rsidR="00D8644C" w:rsidRPr="001B18EC" w:rsidDel="00D87840">
          <w:rPr>
            <w:i w:val="0"/>
            <w:color w:val="auto"/>
            <w:sz w:val="22"/>
            <w:szCs w:val="22"/>
          </w:rPr>
          <w:delText xml:space="preserve">line filter is not required for </w:delText>
        </w:r>
        <w:r w:rsidR="00531626" w:rsidRPr="001B18EC" w:rsidDel="00D87840">
          <w:rPr>
            <w:i w:val="0"/>
            <w:color w:val="auto"/>
            <w:sz w:val="22"/>
            <w:szCs w:val="22"/>
          </w:rPr>
          <w:delText xml:space="preserve">a </w:delText>
        </w:r>
        <w:r w:rsidR="00D8644C" w:rsidRPr="001B18EC" w:rsidDel="00D87840">
          <w:rPr>
            <w:i w:val="0"/>
            <w:color w:val="auto"/>
            <w:sz w:val="22"/>
            <w:szCs w:val="22"/>
          </w:rPr>
          <w:delText>7</w:delText>
        </w:r>
        <w:r w:rsidR="00BA5D1A" w:rsidRPr="001B18EC" w:rsidDel="00D87840">
          <w:rPr>
            <w:i w:val="0"/>
            <w:color w:val="auto"/>
            <w:sz w:val="22"/>
            <w:szCs w:val="22"/>
          </w:rPr>
          <w:noBreakHyphen/>
        </w:r>
        <w:r w:rsidR="00D8644C" w:rsidRPr="001B18EC" w:rsidDel="00D87840">
          <w:rPr>
            <w:i w:val="0"/>
            <w:color w:val="auto"/>
            <w:sz w:val="22"/>
            <w:szCs w:val="22"/>
          </w:rPr>
          <w:delText>day bag.</w:delText>
        </w:r>
      </w:del>
      <w:r w:rsidR="00D8644C" w:rsidRPr="001B18EC">
        <w:rPr>
          <w:i w:val="0"/>
          <w:color w:val="auto"/>
          <w:sz w:val="22"/>
        </w:rPr>
        <w:t xml:space="preserve">  </w:t>
      </w:r>
      <w:r w:rsidRPr="001B18EC">
        <w:rPr>
          <w:i w:val="0"/>
          <w:color w:val="auto"/>
          <w:sz w:val="22"/>
          <w:szCs w:val="22"/>
        </w:rPr>
        <w:t xml:space="preserve">  </w:t>
      </w:r>
    </w:p>
    <w:p w14:paraId="59A5D18A" w14:textId="71BD08CF" w:rsidR="00467D36" w:rsidRDefault="00467D36" w:rsidP="00D63053">
      <w:pPr>
        <w:pStyle w:val="ListParagraph"/>
        <w:widowControl w:val="0"/>
        <w:numPr>
          <w:ilvl w:val="1"/>
          <w:numId w:val="27"/>
        </w:numPr>
        <w:rPr>
          <w:ins w:id="1516" w:author="Author"/>
          <w:rFonts w:eastAsia="MS Mincho"/>
          <w:iCs/>
          <w:szCs w:val="22"/>
          <w:lang w:eastAsia="ja-JP"/>
        </w:rPr>
      </w:pPr>
      <w:r w:rsidRPr="001B18EC">
        <w:rPr>
          <w:rFonts w:eastAsia="MS Mincho"/>
          <w:iCs/>
          <w:szCs w:val="22"/>
          <w:lang w:eastAsia="ja-JP"/>
        </w:rPr>
        <w:t>Ensure that the IV tubing is compatible with the infusion pump</w:t>
      </w:r>
      <w:r w:rsidR="00D015D5" w:rsidRPr="001B18EC">
        <w:rPr>
          <w:rFonts w:eastAsia="MS Mincho"/>
          <w:iCs/>
          <w:szCs w:val="22"/>
          <w:lang w:eastAsia="ja-JP"/>
        </w:rPr>
        <w:t>.</w:t>
      </w:r>
    </w:p>
    <w:p w14:paraId="51685D7A" w14:textId="6D5160BA" w:rsidR="00753358" w:rsidRDefault="00D87840" w:rsidP="00753358">
      <w:pPr>
        <w:pStyle w:val="ListParagraph"/>
        <w:widowControl w:val="0"/>
        <w:numPr>
          <w:ilvl w:val="1"/>
          <w:numId w:val="27"/>
        </w:numPr>
        <w:rPr>
          <w:ins w:id="1517" w:author="Author"/>
          <w:rFonts w:eastAsia="MS Mincho"/>
          <w:b/>
          <w:iCs/>
          <w:szCs w:val="22"/>
          <w:lang w:eastAsia="ja-JP"/>
        </w:rPr>
      </w:pPr>
      <w:ins w:id="1518" w:author="Author">
        <w:r w:rsidRPr="002F7CA8">
          <w:rPr>
            <w:rFonts w:eastAsia="MS Mincho"/>
            <w:b/>
            <w:iCs/>
            <w:szCs w:val="22"/>
            <w:lang w:eastAsia="ja-JP"/>
          </w:rPr>
          <w:t xml:space="preserve">An </w:t>
        </w:r>
        <w:commentRangeStart w:id="1519"/>
        <w:r w:rsidRPr="002F7CA8">
          <w:rPr>
            <w:rFonts w:eastAsia="MS Mincho"/>
            <w:b/>
            <w:iCs/>
            <w:szCs w:val="22"/>
            <w:lang w:eastAsia="ja-JP"/>
          </w:rPr>
          <w:t>in</w:t>
        </w:r>
        <w:r w:rsidR="00A84730">
          <w:rPr>
            <w:rFonts w:eastAsia="MS Mincho"/>
            <w:b/>
            <w:iCs/>
            <w:szCs w:val="22"/>
            <w:lang w:eastAsia="ja-JP"/>
          </w:rPr>
          <w:noBreakHyphen/>
        </w:r>
        <w:del w:id="1520" w:author="Author">
          <w:r w:rsidRPr="002F7CA8" w:rsidDel="00A84730">
            <w:rPr>
              <w:rFonts w:eastAsia="MS Mincho"/>
              <w:b/>
              <w:iCs/>
              <w:szCs w:val="22"/>
              <w:lang w:eastAsia="ja-JP"/>
            </w:rPr>
            <w:delText xml:space="preserve"> </w:delText>
          </w:r>
        </w:del>
        <w:r w:rsidRPr="002F7CA8">
          <w:rPr>
            <w:rFonts w:eastAsia="MS Mincho"/>
            <w:b/>
            <w:iCs/>
            <w:szCs w:val="22"/>
            <w:lang w:eastAsia="ja-JP"/>
          </w:rPr>
          <w:t xml:space="preserve">line </w:t>
        </w:r>
      </w:ins>
      <w:commentRangeEnd w:id="1519"/>
      <w:r w:rsidR="00A84730">
        <w:rPr>
          <w:rStyle w:val="CommentReference"/>
        </w:rPr>
        <w:commentReference w:id="1519"/>
      </w:r>
      <w:ins w:id="1521" w:author="Author">
        <w:r w:rsidRPr="002F7CA8">
          <w:rPr>
            <w:rFonts w:eastAsia="MS Mincho"/>
            <w:b/>
            <w:iCs/>
            <w:szCs w:val="22"/>
            <w:lang w:eastAsia="ja-JP"/>
          </w:rPr>
          <w:t xml:space="preserve">filter is not required for a </w:t>
        </w:r>
        <w:commentRangeStart w:id="1522"/>
        <w:r w:rsidRPr="002F7CA8">
          <w:rPr>
            <w:rFonts w:eastAsia="MS Mincho"/>
            <w:b/>
            <w:iCs/>
            <w:szCs w:val="22"/>
            <w:lang w:eastAsia="ja-JP"/>
          </w:rPr>
          <w:t>7</w:t>
        </w:r>
        <w:r w:rsidR="00A56831">
          <w:rPr>
            <w:rFonts w:eastAsia="MS Mincho"/>
            <w:b/>
            <w:iCs/>
            <w:szCs w:val="22"/>
            <w:lang w:eastAsia="ja-JP"/>
          </w:rPr>
          <w:noBreakHyphen/>
        </w:r>
        <w:del w:id="1523" w:author="Author">
          <w:r w:rsidRPr="002F7CA8" w:rsidDel="00A56831">
            <w:rPr>
              <w:rFonts w:eastAsia="MS Mincho"/>
              <w:b/>
              <w:iCs/>
              <w:szCs w:val="22"/>
              <w:lang w:eastAsia="ja-JP"/>
            </w:rPr>
            <w:delText xml:space="preserve"> </w:delText>
          </w:r>
        </w:del>
        <w:r w:rsidRPr="002F7CA8">
          <w:rPr>
            <w:rFonts w:eastAsia="MS Mincho"/>
            <w:b/>
            <w:iCs/>
            <w:szCs w:val="22"/>
            <w:lang w:eastAsia="ja-JP"/>
          </w:rPr>
          <w:t xml:space="preserve">day </w:t>
        </w:r>
      </w:ins>
      <w:commentRangeEnd w:id="1522"/>
      <w:r w:rsidR="00A56831">
        <w:rPr>
          <w:rStyle w:val="CommentReference"/>
        </w:rPr>
        <w:commentReference w:id="1522"/>
      </w:r>
      <w:ins w:id="1524" w:author="Author">
        <w:r w:rsidRPr="002F7CA8">
          <w:rPr>
            <w:rFonts w:eastAsia="MS Mincho"/>
            <w:b/>
            <w:iCs/>
            <w:szCs w:val="22"/>
            <w:lang w:eastAsia="ja-JP"/>
          </w:rPr>
          <w:t>bag.</w:t>
        </w:r>
      </w:ins>
    </w:p>
    <w:p w14:paraId="3EAFFB93" w14:textId="6D4AAE12" w:rsidR="00753358" w:rsidRPr="00753358" w:rsidRDefault="00D7736D" w:rsidP="00753358">
      <w:pPr>
        <w:pStyle w:val="ListParagraph"/>
        <w:numPr>
          <w:ilvl w:val="0"/>
          <w:numId w:val="23"/>
        </w:numPr>
        <w:rPr>
          <w:ins w:id="1525" w:author="Author"/>
          <w:rFonts w:eastAsia="MS Mincho"/>
          <w:lang w:eastAsia="ja-JP"/>
        </w:rPr>
      </w:pPr>
      <w:ins w:id="1526" w:author="Author">
        <w:r w:rsidRPr="00753358">
          <w:rPr>
            <w:u w:val="single"/>
          </w:rPr>
          <w:t>Prime the IV tubing only with the prepared solution for infusion</w:t>
        </w:r>
        <w:r w:rsidRPr="00753358">
          <w:t xml:space="preserve">. </w:t>
        </w:r>
      </w:ins>
    </w:p>
    <w:p w14:paraId="24FDC8D3" w14:textId="2DE5D17A" w:rsidR="00D7736D" w:rsidRPr="00753358" w:rsidRDefault="00753358" w:rsidP="00753358">
      <w:pPr>
        <w:pStyle w:val="TextItalicized"/>
        <w:widowControl w:val="0"/>
        <w:numPr>
          <w:ilvl w:val="1"/>
          <w:numId w:val="23"/>
        </w:numPr>
        <w:rPr>
          <w:ins w:id="1527" w:author="Author"/>
          <w:b/>
          <w:i w:val="0"/>
          <w:color w:val="auto"/>
          <w:sz w:val="22"/>
          <w:szCs w:val="22"/>
        </w:rPr>
      </w:pPr>
      <w:ins w:id="1528" w:author="Author">
        <w:r w:rsidRPr="00753358">
          <w:rPr>
            <w:b/>
            <w:i w:val="0"/>
            <w:color w:val="auto"/>
            <w:sz w:val="22"/>
          </w:rPr>
          <w:t xml:space="preserve">Do </w:t>
        </w:r>
        <w:commentRangeStart w:id="1529"/>
        <w:r w:rsidRPr="00753358">
          <w:rPr>
            <w:b/>
            <w:i w:val="0"/>
            <w:color w:val="auto"/>
            <w:sz w:val="22"/>
          </w:rPr>
          <w:t>not</w:t>
        </w:r>
      </w:ins>
      <w:commentRangeEnd w:id="1529"/>
      <w:r w:rsidR="00237C60">
        <w:rPr>
          <w:rStyle w:val="CommentReference"/>
          <w:rFonts w:eastAsia="Times New Roman"/>
          <w:i w:val="0"/>
          <w:iCs w:val="0"/>
          <w:color w:val="auto"/>
          <w:lang w:eastAsia="en-US"/>
        </w:rPr>
        <w:commentReference w:id="1529"/>
      </w:r>
      <w:ins w:id="1530" w:author="Author">
        <w:r w:rsidRPr="00753358">
          <w:rPr>
            <w:b/>
            <w:i w:val="0"/>
            <w:color w:val="auto"/>
            <w:sz w:val="22"/>
          </w:rPr>
          <w:t xml:space="preserve"> prime with 0.9% Sodium Chloride</w:t>
        </w:r>
        <w:r w:rsidRPr="00753358">
          <w:rPr>
            <w:b/>
          </w:rPr>
          <w:t xml:space="preserve"> </w:t>
        </w:r>
        <w:r w:rsidRPr="00753358">
          <w:rPr>
            <w:b/>
            <w:i w:val="0"/>
            <w:color w:val="auto"/>
            <w:sz w:val="22"/>
          </w:rPr>
          <w:t>Injection, USP.</w:t>
        </w:r>
      </w:ins>
    </w:p>
    <w:p w14:paraId="49648B00" w14:textId="122FB973" w:rsidR="00467D36" w:rsidRPr="001B18EC" w:rsidRDefault="00467D36" w:rsidP="00D63053">
      <w:pPr>
        <w:pStyle w:val="TextItalicized"/>
        <w:widowControl w:val="0"/>
        <w:numPr>
          <w:ilvl w:val="0"/>
          <w:numId w:val="23"/>
        </w:numPr>
        <w:rPr>
          <w:i w:val="0"/>
          <w:color w:val="auto"/>
          <w:sz w:val="22"/>
          <w:szCs w:val="22"/>
        </w:rPr>
      </w:pPr>
      <w:r w:rsidRPr="001B18EC">
        <w:rPr>
          <w:i w:val="0"/>
          <w:color w:val="auto"/>
          <w:sz w:val="22"/>
          <w:szCs w:val="22"/>
        </w:rPr>
        <w:t xml:space="preserve">Remove air from the IV bag.  </w:t>
      </w:r>
      <w:r w:rsidRPr="001B18EC">
        <w:rPr>
          <w:i w:val="0"/>
          <w:sz w:val="22"/>
          <w:szCs w:val="22"/>
        </w:rPr>
        <w:t>This is particularly important for use with an ambulatory infusion pump.</w:t>
      </w:r>
      <w:r w:rsidRPr="001B18EC">
        <w:rPr>
          <w:sz w:val="22"/>
          <w:szCs w:val="22"/>
        </w:rPr>
        <w:t xml:space="preserve">  </w:t>
      </w:r>
      <w:del w:id="1531" w:author="Author">
        <w:r w:rsidRPr="001B18EC" w:rsidDel="00D7736D">
          <w:rPr>
            <w:b/>
            <w:i w:val="0"/>
            <w:color w:val="auto"/>
            <w:sz w:val="22"/>
            <w:u w:val="single"/>
          </w:rPr>
          <w:delText>Prime the IV tubing only with the prepared solution for infusion</w:delText>
        </w:r>
        <w:r w:rsidRPr="001B18EC" w:rsidDel="00D7736D">
          <w:rPr>
            <w:b/>
            <w:i w:val="0"/>
            <w:color w:val="auto"/>
            <w:sz w:val="22"/>
            <w:szCs w:val="22"/>
          </w:rPr>
          <w:delText xml:space="preserve">.  </w:delText>
        </w:r>
        <w:r w:rsidRPr="001B18EC" w:rsidDel="00D7736D">
          <w:rPr>
            <w:b/>
            <w:i w:val="0"/>
            <w:color w:val="auto"/>
            <w:sz w:val="22"/>
          </w:rPr>
          <w:delText>Do not prime with 0.9% Sodium Chloride</w:delText>
        </w:r>
        <w:r w:rsidR="00A34FB4" w:rsidRPr="001B18EC" w:rsidDel="00D7736D">
          <w:rPr>
            <w:b/>
            <w:i w:val="0"/>
            <w:color w:val="auto"/>
            <w:sz w:val="22"/>
          </w:rPr>
          <w:delText xml:space="preserve"> Injection</w:delText>
        </w:r>
        <w:r w:rsidRPr="001B18EC" w:rsidDel="00D7736D">
          <w:rPr>
            <w:b/>
            <w:i w:val="0"/>
            <w:color w:val="auto"/>
            <w:sz w:val="22"/>
          </w:rPr>
          <w:delText>, USP</w:delText>
        </w:r>
        <w:r w:rsidRPr="004419DF" w:rsidDel="00D7736D">
          <w:rPr>
            <w:b/>
            <w:i w:val="0"/>
            <w:color w:val="auto"/>
            <w:sz w:val="22"/>
          </w:rPr>
          <w:delText>.</w:delText>
        </w:r>
      </w:del>
    </w:p>
    <w:p w14:paraId="60A6858E" w14:textId="4A2A7B97" w:rsidR="00B303CC" w:rsidRPr="004F309B" w:rsidRDefault="00467D36" w:rsidP="00D63053">
      <w:pPr>
        <w:pStyle w:val="TextItalicized"/>
        <w:widowControl w:val="0"/>
        <w:numPr>
          <w:ilvl w:val="0"/>
          <w:numId w:val="23"/>
        </w:numPr>
        <w:rPr>
          <w:color w:val="auto"/>
          <w:sz w:val="22"/>
          <w:szCs w:val="22"/>
        </w:rPr>
      </w:pPr>
      <w:r w:rsidRPr="001B18EC">
        <w:rPr>
          <w:i w:val="0"/>
          <w:color w:val="auto"/>
          <w:sz w:val="22"/>
          <w:szCs w:val="22"/>
        </w:rPr>
        <w:t xml:space="preserve">Store at </w:t>
      </w:r>
      <w:commentRangeStart w:id="1532"/>
      <w:r w:rsidRPr="001B18EC">
        <w:rPr>
          <w:i w:val="0"/>
          <w:color w:val="auto"/>
          <w:sz w:val="22"/>
          <w:szCs w:val="22"/>
        </w:rPr>
        <w:t xml:space="preserve">2°C to 8°C </w:t>
      </w:r>
      <w:commentRangeEnd w:id="1532"/>
      <w:r w:rsidR="00237C60">
        <w:rPr>
          <w:rStyle w:val="CommentReference"/>
          <w:rFonts w:eastAsia="Times New Roman"/>
          <w:i w:val="0"/>
          <w:iCs w:val="0"/>
          <w:color w:val="auto"/>
          <w:lang w:eastAsia="en-US"/>
        </w:rPr>
        <w:commentReference w:id="1532"/>
      </w:r>
      <w:r w:rsidRPr="001B18EC">
        <w:rPr>
          <w:i w:val="0"/>
          <w:color w:val="auto"/>
          <w:sz w:val="22"/>
          <w:szCs w:val="22"/>
        </w:rPr>
        <w:t xml:space="preserve">if not used immediately </w:t>
      </w:r>
      <w:r w:rsidRPr="001B18EC">
        <w:rPr>
          <w:color w:val="auto"/>
          <w:sz w:val="22"/>
          <w:szCs w:val="22"/>
        </w:rPr>
        <w:t>[see Dosage and Administration (2.</w:t>
      </w:r>
      <w:r w:rsidR="00D72D51" w:rsidRPr="001B18EC">
        <w:rPr>
          <w:color w:val="auto"/>
          <w:sz w:val="22"/>
          <w:szCs w:val="22"/>
        </w:rPr>
        <w:t>7</w:t>
      </w:r>
      <w:r w:rsidRPr="001B18EC">
        <w:rPr>
          <w:color w:val="auto"/>
          <w:sz w:val="22"/>
          <w:szCs w:val="22"/>
        </w:rPr>
        <w:t>)]</w:t>
      </w:r>
      <w:r w:rsidR="002973DB" w:rsidRPr="001B18EC">
        <w:rPr>
          <w:i w:val="0"/>
          <w:color w:val="auto"/>
          <w:sz w:val="22"/>
          <w:szCs w:val="22"/>
        </w:rPr>
        <w:t>.</w:t>
      </w:r>
    </w:p>
    <w:p w14:paraId="19B9FAE4" w14:textId="0070078C" w:rsidR="004F309B" w:rsidRPr="00B303CC" w:rsidRDefault="004F309B" w:rsidP="004F309B">
      <w:pPr>
        <w:pStyle w:val="TextItalicized"/>
        <w:widowControl w:val="0"/>
        <w:ind w:left="360"/>
        <w:rPr>
          <w:color w:val="auto"/>
          <w:sz w:val="22"/>
          <w:szCs w:val="22"/>
        </w:rPr>
      </w:pPr>
    </w:p>
    <w:p w14:paraId="67B4D53B" w14:textId="4BEA3A5B" w:rsidR="00CF5D46" w:rsidRPr="001B18EC" w:rsidRDefault="00467D36" w:rsidP="00201F61">
      <w:pPr>
        <w:keepNext/>
        <w:spacing w:after="60"/>
        <w:jc w:val="center"/>
        <w:rPr>
          <w:b/>
          <w:color w:val="000000"/>
        </w:rPr>
      </w:pPr>
      <w:r w:rsidRPr="001B18EC">
        <w:rPr>
          <w:b/>
        </w:rPr>
        <w:t xml:space="preserve">Table </w:t>
      </w:r>
      <w:ins w:id="1533" w:author="Author">
        <w:r w:rsidR="00D7736D">
          <w:rPr>
            <w:b/>
          </w:rPr>
          <w:t>6</w:t>
        </w:r>
      </w:ins>
      <w:del w:id="1534" w:author="Author">
        <w:r w:rsidR="00B303CC" w:rsidDel="00D7736D">
          <w:rPr>
            <w:b/>
          </w:rPr>
          <w:delText>7</w:delText>
        </w:r>
      </w:del>
      <w:r w:rsidRPr="001B18EC">
        <w:rPr>
          <w:b/>
        </w:rPr>
        <w:t xml:space="preserve">.  </w:t>
      </w:r>
      <w:r w:rsidR="00AB65F5" w:rsidRPr="008947CF">
        <w:rPr>
          <w:b/>
        </w:rPr>
        <w:t>F</w:t>
      </w:r>
      <w:r w:rsidR="00AB65F5" w:rsidRPr="009800EE">
        <w:rPr>
          <w:b/>
        </w:rPr>
        <w:t>or 7</w:t>
      </w:r>
      <w:r w:rsidR="004661F2" w:rsidRPr="009800EE">
        <w:rPr>
          <w:b/>
        </w:rPr>
        <w:noBreakHyphen/>
      </w:r>
      <w:r w:rsidR="00E82C13" w:rsidRPr="001B18EC">
        <w:rPr>
          <w:b/>
        </w:rPr>
        <w:t>D</w:t>
      </w:r>
      <w:r w:rsidR="00AB65F5" w:rsidRPr="001B18EC">
        <w:rPr>
          <w:b/>
        </w:rPr>
        <w:t xml:space="preserve">ay Infusion: </w:t>
      </w:r>
      <w:r w:rsidRPr="001B18EC">
        <w:rPr>
          <w:b/>
        </w:rPr>
        <w:t xml:space="preserve">Volumes to </w:t>
      </w:r>
      <w:r w:rsidR="00D015D5" w:rsidRPr="001B18EC">
        <w:rPr>
          <w:b/>
        </w:rPr>
        <w:t>A</w:t>
      </w:r>
      <w:r w:rsidRPr="001B18EC">
        <w:rPr>
          <w:b/>
        </w:rPr>
        <w:t>dd to IV Bag for 28</w:t>
      </w:r>
      <w:r w:rsidR="00BD30C6" w:rsidRPr="001B18EC">
        <w:rPr>
          <w:b/>
          <w:bCs/>
          <w:color w:val="000000"/>
          <w:szCs w:val="22"/>
        </w:rPr>
        <w:t> </w:t>
      </w:r>
      <w:r w:rsidRPr="001B18EC">
        <w:rPr>
          <w:b/>
          <w:bCs/>
          <w:color w:val="000000"/>
          <w:szCs w:val="22"/>
        </w:rPr>
        <w:t>mcg/day and 15</w:t>
      </w:r>
      <w:r w:rsidR="00BD30C6" w:rsidRPr="001B18EC">
        <w:rPr>
          <w:b/>
          <w:bCs/>
          <w:color w:val="000000"/>
          <w:szCs w:val="22"/>
        </w:rPr>
        <w:t> </w:t>
      </w:r>
      <w:r w:rsidRPr="001B18EC">
        <w:rPr>
          <w:b/>
          <w:bCs/>
          <w:color w:val="000000"/>
          <w:szCs w:val="22"/>
        </w:rPr>
        <w:t>mcg/m</w:t>
      </w:r>
      <w:r w:rsidRPr="001B18EC">
        <w:rPr>
          <w:b/>
          <w:bCs/>
          <w:color w:val="000000"/>
          <w:szCs w:val="22"/>
          <w:vertAlign w:val="superscript"/>
        </w:rPr>
        <w:t>2</w:t>
      </w:r>
      <w:r w:rsidRPr="001B18EC">
        <w:rPr>
          <w:b/>
          <w:bCs/>
          <w:color w:val="000000"/>
          <w:szCs w:val="22"/>
        </w:rPr>
        <w:t>/day</w:t>
      </w:r>
      <w:commentRangeStart w:id="1535"/>
      <w:r w:rsidR="00E82C13" w:rsidRPr="001B18EC">
        <w:rPr>
          <w:b/>
          <w:bCs/>
          <w:color w:val="000000"/>
          <w:szCs w:val="22"/>
        </w:rPr>
        <w:t>;</w:t>
      </w:r>
      <w:commentRangeEnd w:id="1535"/>
      <w:r w:rsidR="00217A22">
        <w:rPr>
          <w:rStyle w:val="CommentReference"/>
        </w:rPr>
        <w:commentReference w:id="1535"/>
      </w:r>
    </w:p>
    <w:p w14:paraId="3754EA33" w14:textId="5D0DEF66" w:rsidR="004B3CE9" w:rsidDel="00D7736D" w:rsidRDefault="00E82C13" w:rsidP="004B3CE9">
      <w:pPr>
        <w:keepNext/>
        <w:spacing w:after="60"/>
        <w:jc w:val="center"/>
        <w:rPr>
          <w:del w:id="1536" w:author="Author"/>
          <w:b/>
          <w:bCs/>
          <w:color w:val="000000"/>
          <w:szCs w:val="22"/>
        </w:rPr>
      </w:pPr>
      <w:commentRangeStart w:id="1537"/>
      <w:del w:id="1538" w:author="Author">
        <w:r w:rsidRPr="001B18EC" w:rsidDel="00D7736D">
          <w:rPr>
            <w:b/>
            <w:bCs/>
            <w:color w:val="000000"/>
            <w:szCs w:val="22"/>
          </w:rPr>
          <w:delText>Not</w:delText>
        </w:r>
      </w:del>
      <w:commentRangeEnd w:id="1537"/>
      <w:r w:rsidR="00D7736D">
        <w:rPr>
          <w:rStyle w:val="CommentReference"/>
        </w:rPr>
        <w:commentReference w:id="1537"/>
      </w:r>
      <w:del w:id="1539" w:author="Author">
        <w:r w:rsidRPr="001B18EC" w:rsidDel="00D7736D">
          <w:rPr>
            <w:b/>
            <w:bCs/>
            <w:color w:val="000000"/>
            <w:szCs w:val="22"/>
          </w:rPr>
          <w:delText xml:space="preserve"> Recommended for Patients </w:delText>
        </w:r>
        <w:r w:rsidRPr="001B18EC" w:rsidDel="00D7736D">
          <w:rPr>
            <w:b/>
            <w:bCs/>
            <w:color w:val="000000"/>
            <w:szCs w:val="22"/>
            <w:u w:val="single"/>
          </w:rPr>
          <w:delText xml:space="preserve">Less </w:delText>
        </w:r>
        <w:r w:rsidR="00D015D5" w:rsidRPr="001B18EC" w:rsidDel="00D7736D">
          <w:rPr>
            <w:b/>
            <w:bCs/>
            <w:color w:val="000000"/>
            <w:szCs w:val="22"/>
            <w:u w:val="single"/>
          </w:rPr>
          <w:delText>T</w:delText>
        </w:r>
        <w:r w:rsidRPr="001B18EC" w:rsidDel="00D7736D">
          <w:rPr>
            <w:b/>
            <w:bCs/>
            <w:color w:val="000000"/>
            <w:szCs w:val="22"/>
            <w:u w:val="single"/>
          </w:rPr>
          <w:delText>han</w:delText>
        </w:r>
        <w:r w:rsidRPr="001B18EC" w:rsidDel="00D7736D">
          <w:rPr>
            <w:b/>
            <w:bCs/>
            <w:color w:val="000000"/>
            <w:szCs w:val="22"/>
          </w:rPr>
          <w:delText xml:space="preserve"> 22</w:delText>
        </w:r>
        <w:r w:rsidR="00B87199" w:rsidRPr="001B18EC" w:rsidDel="00D7736D">
          <w:rPr>
            <w:b/>
            <w:bCs/>
            <w:color w:val="000000"/>
            <w:szCs w:val="22"/>
          </w:rPr>
          <w:delText> </w:delText>
        </w:r>
        <w:r w:rsidRPr="001B18EC" w:rsidDel="00D7736D">
          <w:rPr>
            <w:b/>
            <w:bCs/>
            <w:color w:val="000000"/>
            <w:szCs w:val="22"/>
          </w:rPr>
          <w:delText xml:space="preserve">kg </w:delText>
        </w:r>
        <w:r w:rsidR="00467D36" w:rsidRPr="001B18EC" w:rsidDel="00D7736D">
          <w:rPr>
            <w:b/>
            <w:bCs/>
            <w:color w:val="000000"/>
            <w:szCs w:val="22"/>
          </w:rPr>
          <w:delText xml:space="preserve"> </w:delText>
        </w:r>
      </w:del>
    </w:p>
    <w:p w14:paraId="6012E23D" w14:textId="77777777" w:rsidR="001F3518" w:rsidRPr="004B3CE9" w:rsidRDefault="001F3518" w:rsidP="004B3CE9">
      <w:pPr>
        <w:keepNext/>
        <w:spacing w:after="60"/>
        <w:jc w:val="center"/>
        <w:rPr>
          <w:b/>
          <w:bCs/>
          <w:color w:val="000000"/>
          <w:szCs w:val="22"/>
        </w:rPr>
      </w:pPr>
    </w:p>
    <w:tbl>
      <w:tblPr>
        <w:tblW w:w="9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606"/>
        <w:gridCol w:w="1366"/>
        <w:gridCol w:w="1786"/>
        <w:gridCol w:w="7"/>
        <w:gridCol w:w="1793"/>
        <w:gridCol w:w="1685"/>
      </w:tblGrid>
      <w:tr w:rsidR="00467D36" w:rsidRPr="001B18EC" w14:paraId="00DE71FA" w14:textId="77777777" w:rsidTr="00EC1CCC">
        <w:trPr>
          <w:trHeight w:val="289"/>
          <w:jc w:val="center"/>
        </w:trPr>
        <w:tc>
          <w:tcPr>
            <w:tcW w:w="6033" w:type="dxa"/>
            <w:gridSpan w:val="4"/>
            <w:shd w:val="clear" w:color="auto" w:fill="auto"/>
            <w:noWrap/>
            <w:vAlign w:val="bottom"/>
          </w:tcPr>
          <w:p w14:paraId="06BF5379" w14:textId="4C4557AF" w:rsidR="00467D36" w:rsidRPr="001B18EC" w:rsidRDefault="00203887" w:rsidP="00201F61">
            <w:pPr>
              <w:keepNext/>
              <w:suppressAutoHyphens w:val="0"/>
              <w:spacing w:after="60"/>
              <w:rPr>
                <w:b/>
                <w:bCs/>
                <w:color w:val="000000"/>
                <w:szCs w:val="22"/>
              </w:rPr>
            </w:pPr>
            <w:r w:rsidRPr="001B18EC">
              <w:rPr>
                <w:b/>
                <w:szCs w:val="22"/>
              </w:rPr>
              <w:t>Bacteriostatic 0.9% Sodium Chloride</w:t>
            </w:r>
            <w:r w:rsidR="00D83108">
              <w:rPr>
                <w:b/>
                <w:szCs w:val="22"/>
              </w:rPr>
              <w:t xml:space="preserve"> Injection</w:t>
            </w:r>
            <w:r w:rsidR="00F86047">
              <w:rPr>
                <w:b/>
                <w:szCs w:val="22"/>
              </w:rPr>
              <w:t>, USP</w:t>
            </w:r>
            <w:r w:rsidRPr="001B18EC">
              <w:rPr>
                <w:b/>
                <w:i/>
                <w:szCs w:val="22"/>
              </w:rPr>
              <w:t xml:space="preserve"> </w:t>
            </w:r>
            <w:r w:rsidR="00467D36" w:rsidRPr="001B18EC">
              <w:rPr>
                <w:b/>
              </w:rPr>
              <w:t>(starting volume)</w:t>
            </w:r>
          </w:p>
        </w:tc>
        <w:tc>
          <w:tcPr>
            <w:tcW w:w="3485" w:type="dxa"/>
            <w:gridSpan w:val="3"/>
          </w:tcPr>
          <w:p w14:paraId="74F1F204" w14:textId="77777777" w:rsidR="00467D36" w:rsidRPr="001B18EC" w:rsidRDefault="00467D36" w:rsidP="00201F61">
            <w:pPr>
              <w:keepNext/>
              <w:suppressAutoHyphens w:val="0"/>
              <w:spacing w:after="60"/>
              <w:jc w:val="center"/>
              <w:rPr>
                <w:bCs/>
              </w:rPr>
            </w:pPr>
            <w:r w:rsidRPr="001B18EC">
              <w:rPr>
                <w:bCs/>
              </w:rPr>
              <w:t>90</w:t>
            </w:r>
            <w:r w:rsidR="00BD30C6" w:rsidRPr="001B18EC">
              <w:rPr>
                <w:bCs/>
              </w:rPr>
              <w:t> </w:t>
            </w:r>
            <w:r w:rsidRPr="001B18EC">
              <w:rPr>
                <w:bCs/>
              </w:rPr>
              <w:t>mL</w:t>
            </w:r>
          </w:p>
        </w:tc>
      </w:tr>
      <w:tr w:rsidR="00467D36" w:rsidRPr="001B18EC" w14:paraId="78C59374" w14:textId="77777777" w:rsidTr="00EC1CCC">
        <w:trPr>
          <w:trHeight w:val="289"/>
          <w:jc w:val="center"/>
        </w:trPr>
        <w:tc>
          <w:tcPr>
            <w:tcW w:w="6033" w:type="dxa"/>
            <w:gridSpan w:val="4"/>
            <w:shd w:val="clear" w:color="auto" w:fill="auto"/>
            <w:noWrap/>
            <w:vAlign w:val="bottom"/>
          </w:tcPr>
          <w:p w14:paraId="70C7344C" w14:textId="429F2B7D" w:rsidR="00467D36" w:rsidRPr="001B18EC" w:rsidRDefault="00467D36" w:rsidP="00201F61">
            <w:pPr>
              <w:keepNext/>
              <w:suppressAutoHyphens w:val="0"/>
              <w:spacing w:after="60"/>
              <w:rPr>
                <w:b/>
                <w:bCs/>
                <w:color w:val="000000"/>
                <w:szCs w:val="22"/>
              </w:rPr>
            </w:pPr>
            <w:r w:rsidRPr="001B18EC">
              <w:rPr>
                <w:b/>
                <w:bCs/>
                <w:color w:val="000000"/>
                <w:szCs w:val="22"/>
              </w:rPr>
              <w:t>IV Solution Stabilizer</w:t>
            </w:r>
            <w:ins w:id="1540" w:author="Author">
              <w:r w:rsidR="00D7736D">
                <w:rPr>
                  <w:b/>
                  <w:bCs/>
                  <w:color w:val="000000"/>
                  <w:szCs w:val="22"/>
                </w:rPr>
                <w:t xml:space="preserve"> (fixed amount for 7</w:t>
              </w:r>
              <w:del w:id="1541" w:author="Author">
                <w:r w:rsidR="00D7736D" w:rsidDel="00A84730">
                  <w:rPr>
                    <w:b/>
                    <w:bCs/>
                    <w:color w:val="000000"/>
                    <w:szCs w:val="22"/>
                  </w:rPr>
                  <w:delText>-</w:delText>
                </w:r>
              </w:del>
              <w:r w:rsidR="00A84730">
                <w:rPr>
                  <w:b/>
                  <w:bCs/>
                  <w:color w:val="000000"/>
                  <w:szCs w:val="22"/>
                </w:rPr>
                <w:noBreakHyphen/>
              </w:r>
              <w:r w:rsidR="00D7736D">
                <w:rPr>
                  <w:b/>
                  <w:bCs/>
                  <w:color w:val="000000"/>
                  <w:szCs w:val="22"/>
                </w:rPr>
                <w:t>day infusion duration)</w:t>
              </w:r>
            </w:ins>
          </w:p>
        </w:tc>
        <w:tc>
          <w:tcPr>
            <w:tcW w:w="3485" w:type="dxa"/>
            <w:gridSpan w:val="3"/>
          </w:tcPr>
          <w:p w14:paraId="252E3575" w14:textId="77777777" w:rsidR="00467D36" w:rsidRPr="001B18EC" w:rsidRDefault="00467D36" w:rsidP="00201F61">
            <w:pPr>
              <w:keepNext/>
              <w:suppressAutoHyphens w:val="0"/>
              <w:spacing w:after="60"/>
              <w:jc w:val="center"/>
              <w:rPr>
                <w:color w:val="000000"/>
                <w:szCs w:val="22"/>
              </w:rPr>
            </w:pPr>
            <w:r w:rsidRPr="001B18EC">
              <w:rPr>
                <w:color w:val="000000"/>
                <w:szCs w:val="22"/>
              </w:rPr>
              <w:t>2.2 mL</w:t>
            </w:r>
          </w:p>
        </w:tc>
      </w:tr>
      <w:tr w:rsidR="00467D36" w:rsidRPr="001B18EC" w14:paraId="20018113" w14:textId="77777777" w:rsidTr="00EC1CCC">
        <w:trPr>
          <w:trHeight w:val="289"/>
          <w:jc w:val="center"/>
        </w:trPr>
        <w:tc>
          <w:tcPr>
            <w:tcW w:w="6033" w:type="dxa"/>
            <w:gridSpan w:val="4"/>
            <w:shd w:val="clear" w:color="auto" w:fill="auto"/>
            <w:noWrap/>
            <w:vAlign w:val="bottom"/>
          </w:tcPr>
          <w:p w14:paraId="4EB6D40F" w14:textId="77777777" w:rsidR="00467D36" w:rsidRPr="001B18EC" w:rsidRDefault="00467D36" w:rsidP="00CE7259">
            <w:pPr>
              <w:spacing w:after="60"/>
              <w:rPr>
                <w:b/>
              </w:rPr>
            </w:pPr>
            <w:r w:rsidRPr="001B18EC">
              <w:rPr>
                <w:b/>
              </w:rPr>
              <w:t>Reconstituted BLINCYTO</w:t>
            </w:r>
          </w:p>
        </w:tc>
        <w:tc>
          <w:tcPr>
            <w:tcW w:w="3485" w:type="dxa"/>
            <w:gridSpan w:val="3"/>
          </w:tcPr>
          <w:p w14:paraId="56F2144C" w14:textId="77777777" w:rsidR="00467D36" w:rsidRPr="001B18EC" w:rsidRDefault="00467D36" w:rsidP="00CE7259">
            <w:pPr>
              <w:suppressAutoHyphens w:val="0"/>
              <w:spacing w:after="60"/>
              <w:jc w:val="center"/>
              <w:rPr>
                <w:bCs/>
              </w:rPr>
            </w:pPr>
            <w:r w:rsidRPr="001B18EC">
              <w:rPr>
                <w:bCs/>
              </w:rPr>
              <w:t>Specific volume listed below in table</w:t>
            </w:r>
          </w:p>
        </w:tc>
      </w:tr>
      <w:tr w:rsidR="00D7736D" w:rsidRPr="001B18EC" w14:paraId="400205B7" w14:textId="77777777" w:rsidTr="00054CE7">
        <w:trPr>
          <w:trHeight w:val="289"/>
          <w:jc w:val="center"/>
        </w:trPr>
        <w:tc>
          <w:tcPr>
            <w:tcW w:w="6033" w:type="dxa"/>
            <w:gridSpan w:val="4"/>
            <w:shd w:val="clear" w:color="auto" w:fill="auto"/>
            <w:noWrap/>
            <w:vAlign w:val="bottom"/>
          </w:tcPr>
          <w:p w14:paraId="30D450D3" w14:textId="77777777" w:rsidR="00D7736D" w:rsidRPr="001B18EC" w:rsidRDefault="00D7736D" w:rsidP="006A50C3">
            <w:pPr>
              <w:suppressAutoHyphens w:val="0"/>
              <w:spacing w:after="60"/>
              <w:rPr>
                <w:bCs/>
              </w:rPr>
            </w:pPr>
            <w:r w:rsidRPr="001B18EC">
              <w:rPr>
                <w:b/>
              </w:rPr>
              <w:t>Quantity Sufficient (</w:t>
            </w:r>
            <w:proofErr w:type="spellStart"/>
            <w:r w:rsidRPr="001B18EC">
              <w:rPr>
                <w:b/>
              </w:rPr>
              <w:t>q</w:t>
            </w:r>
            <w:r>
              <w:rPr>
                <w:b/>
              </w:rPr>
              <w:t>.</w:t>
            </w:r>
            <w:r w:rsidRPr="001B18EC">
              <w:rPr>
                <w:b/>
              </w:rPr>
              <w:t>s</w:t>
            </w:r>
            <w:proofErr w:type="spellEnd"/>
            <w:r>
              <w:rPr>
                <w:b/>
              </w:rPr>
              <w:t>.</w:t>
            </w:r>
            <w:r w:rsidRPr="001B18EC">
              <w:rPr>
                <w:b/>
              </w:rPr>
              <w:t xml:space="preserve">) with </w:t>
            </w:r>
            <w:r w:rsidRPr="001B18EC">
              <w:rPr>
                <w:b/>
                <w:szCs w:val="22"/>
              </w:rPr>
              <w:t>0.9% Sodium Chloride</w:t>
            </w:r>
            <w:r>
              <w:rPr>
                <w:b/>
                <w:szCs w:val="22"/>
              </w:rPr>
              <w:t xml:space="preserve"> Injection</w:t>
            </w:r>
            <w:r w:rsidRPr="001B18EC">
              <w:rPr>
                <w:b/>
                <w:szCs w:val="22"/>
              </w:rPr>
              <w:t>, USP</w:t>
            </w:r>
            <w:r w:rsidRPr="001B18EC">
              <w:rPr>
                <w:b/>
              </w:rPr>
              <w:t xml:space="preserve"> to a Final Volume of 110 mL</w:t>
            </w:r>
          </w:p>
        </w:tc>
        <w:tc>
          <w:tcPr>
            <w:tcW w:w="3485" w:type="dxa"/>
            <w:gridSpan w:val="3"/>
            <w:shd w:val="clear" w:color="auto" w:fill="auto"/>
            <w:vAlign w:val="bottom"/>
          </w:tcPr>
          <w:p w14:paraId="74C18B18" w14:textId="409222E6" w:rsidR="00D7736D" w:rsidRPr="001B18EC" w:rsidRDefault="00D7736D" w:rsidP="006A50C3">
            <w:pPr>
              <w:suppressAutoHyphens w:val="0"/>
              <w:spacing w:after="60"/>
              <w:rPr>
                <w:bCs/>
              </w:rPr>
            </w:pPr>
            <w:ins w:id="1542" w:author="Author">
              <w:r>
                <w:rPr>
                  <w:bCs/>
                </w:rPr>
                <w:t xml:space="preserve">Specific volume listed below in table </w:t>
              </w:r>
            </w:ins>
          </w:p>
        </w:tc>
      </w:tr>
      <w:tr w:rsidR="00467D36" w:rsidRPr="001B18EC" w14:paraId="5EFBF1F0" w14:textId="77777777" w:rsidTr="00EC1CCC">
        <w:trPr>
          <w:trHeight w:val="289"/>
          <w:jc w:val="center"/>
        </w:trPr>
        <w:tc>
          <w:tcPr>
            <w:tcW w:w="6033" w:type="dxa"/>
            <w:gridSpan w:val="4"/>
            <w:shd w:val="clear" w:color="auto" w:fill="auto"/>
            <w:noWrap/>
            <w:vAlign w:val="bottom"/>
          </w:tcPr>
          <w:p w14:paraId="28A209D6" w14:textId="77777777" w:rsidR="00467D36" w:rsidRPr="001B18EC" w:rsidRDefault="00467D36" w:rsidP="00CE7259">
            <w:pPr>
              <w:suppressAutoHyphens w:val="0"/>
              <w:spacing w:after="60"/>
              <w:rPr>
                <w:b/>
                <w:bCs/>
                <w:color w:val="000000"/>
                <w:szCs w:val="22"/>
              </w:rPr>
            </w:pPr>
            <w:r w:rsidRPr="001B18EC">
              <w:rPr>
                <w:b/>
                <w:bCs/>
                <w:color w:val="000000"/>
                <w:szCs w:val="22"/>
              </w:rPr>
              <w:t xml:space="preserve">Infusion Duration </w:t>
            </w:r>
          </w:p>
        </w:tc>
        <w:tc>
          <w:tcPr>
            <w:tcW w:w="3485" w:type="dxa"/>
            <w:gridSpan w:val="3"/>
          </w:tcPr>
          <w:p w14:paraId="6B600DBD" w14:textId="77777777" w:rsidR="00467D36" w:rsidRPr="001B18EC" w:rsidRDefault="00467D36" w:rsidP="00CE7259">
            <w:pPr>
              <w:suppressAutoHyphens w:val="0"/>
              <w:spacing w:after="60"/>
              <w:jc w:val="center"/>
              <w:rPr>
                <w:color w:val="000000"/>
                <w:szCs w:val="22"/>
              </w:rPr>
            </w:pPr>
            <w:r w:rsidRPr="001B18EC">
              <w:rPr>
                <w:color w:val="000000"/>
                <w:szCs w:val="22"/>
              </w:rPr>
              <w:t>7 days</w:t>
            </w:r>
          </w:p>
        </w:tc>
      </w:tr>
      <w:tr w:rsidR="00467D36" w:rsidRPr="001B18EC" w14:paraId="36A722A7" w14:textId="77777777" w:rsidTr="00EC1CCC">
        <w:trPr>
          <w:trHeight w:val="289"/>
          <w:jc w:val="center"/>
        </w:trPr>
        <w:tc>
          <w:tcPr>
            <w:tcW w:w="6033" w:type="dxa"/>
            <w:gridSpan w:val="4"/>
            <w:shd w:val="clear" w:color="auto" w:fill="auto"/>
            <w:noWrap/>
            <w:vAlign w:val="bottom"/>
          </w:tcPr>
          <w:p w14:paraId="027D5BC8" w14:textId="77777777" w:rsidR="00467D36" w:rsidRPr="001B18EC" w:rsidRDefault="00467D36" w:rsidP="00CE7259">
            <w:pPr>
              <w:suppressAutoHyphens w:val="0"/>
              <w:spacing w:after="60"/>
              <w:rPr>
                <w:b/>
                <w:bCs/>
                <w:color w:val="000000"/>
                <w:szCs w:val="22"/>
              </w:rPr>
            </w:pPr>
            <w:r w:rsidRPr="001B18EC">
              <w:rPr>
                <w:b/>
                <w:bCs/>
                <w:color w:val="000000"/>
                <w:szCs w:val="22"/>
              </w:rPr>
              <w:t>Infusion Rate</w:t>
            </w:r>
          </w:p>
        </w:tc>
        <w:tc>
          <w:tcPr>
            <w:tcW w:w="3485" w:type="dxa"/>
            <w:gridSpan w:val="3"/>
          </w:tcPr>
          <w:p w14:paraId="1E36C819" w14:textId="77777777" w:rsidR="00467D36" w:rsidRPr="001B18EC" w:rsidRDefault="00467D36" w:rsidP="00CE7259">
            <w:pPr>
              <w:suppressAutoHyphens w:val="0"/>
              <w:spacing w:after="60"/>
              <w:jc w:val="center"/>
              <w:rPr>
                <w:color w:val="000000"/>
                <w:szCs w:val="22"/>
              </w:rPr>
            </w:pPr>
            <w:r w:rsidRPr="001B18EC">
              <w:rPr>
                <w:color w:val="000000"/>
                <w:szCs w:val="22"/>
              </w:rPr>
              <w:t>0.6</w:t>
            </w:r>
            <w:r w:rsidR="001674E9" w:rsidRPr="001B18EC">
              <w:rPr>
                <w:color w:val="000000"/>
                <w:szCs w:val="22"/>
              </w:rPr>
              <w:t> </w:t>
            </w:r>
            <w:r w:rsidRPr="001B18EC">
              <w:rPr>
                <w:color w:val="000000"/>
                <w:szCs w:val="22"/>
              </w:rPr>
              <w:t>mL/hour</w:t>
            </w:r>
          </w:p>
        </w:tc>
      </w:tr>
      <w:tr w:rsidR="00467D36" w:rsidRPr="001B18EC" w14:paraId="427C1EA4" w14:textId="77777777" w:rsidTr="009A05C6">
        <w:trPr>
          <w:trHeight w:val="107"/>
          <w:jc w:val="center"/>
        </w:trPr>
        <w:tc>
          <w:tcPr>
            <w:tcW w:w="9518" w:type="dxa"/>
            <w:gridSpan w:val="7"/>
            <w:shd w:val="clear" w:color="auto" w:fill="D9D9D9"/>
            <w:noWrap/>
            <w:vAlign w:val="bottom"/>
          </w:tcPr>
          <w:p w14:paraId="44E93AA8" w14:textId="77777777" w:rsidR="00467D36" w:rsidRPr="001B18EC" w:rsidRDefault="00467D36" w:rsidP="00CE7259">
            <w:pPr>
              <w:suppressAutoHyphens w:val="0"/>
              <w:spacing w:after="60"/>
              <w:rPr>
                <w:color w:val="000000"/>
                <w:sz w:val="6"/>
                <w:szCs w:val="16"/>
              </w:rPr>
            </w:pPr>
          </w:p>
        </w:tc>
      </w:tr>
      <w:tr w:rsidR="00D7736D" w:rsidRPr="001B18EC" w14:paraId="7C6C622A" w14:textId="77777777" w:rsidTr="00054CE7">
        <w:trPr>
          <w:trHeight w:val="623"/>
          <w:jc w:val="center"/>
        </w:trPr>
        <w:tc>
          <w:tcPr>
            <w:tcW w:w="1275" w:type="dxa"/>
            <w:tcBorders>
              <w:bottom w:val="nil"/>
            </w:tcBorders>
            <w:shd w:val="clear" w:color="auto" w:fill="auto"/>
            <w:noWrap/>
            <w:vAlign w:val="center"/>
          </w:tcPr>
          <w:p w14:paraId="2EB04ABA" w14:textId="77777777" w:rsidR="00D7736D" w:rsidRPr="001B18EC" w:rsidRDefault="00D7736D" w:rsidP="00CE7259">
            <w:pPr>
              <w:suppressAutoHyphens w:val="0"/>
              <w:spacing w:after="60"/>
              <w:jc w:val="center"/>
              <w:rPr>
                <w:b/>
                <w:color w:val="000000"/>
                <w:szCs w:val="22"/>
              </w:rPr>
            </w:pPr>
            <w:r w:rsidRPr="001B18EC">
              <w:rPr>
                <w:b/>
                <w:color w:val="000000"/>
                <w:szCs w:val="22"/>
              </w:rPr>
              <w:t>Patient Weight</w:t>
            </w:r>
          </w:p>
        </w:tc>
        <w:tc>
          <w:tcPr>
            <w:tcW w:w="1606" w:type="dxa"/>
            <w:tcBorders>
              <w:bottom w:val="nil"/>
            </w:tcBorders>
            <w:shd w:val="clear" w:color="auto" w:fill="auto"/>
            <w:noWrap/>
            <w:vAlign w:val="center"/>
            <w:hideMark/>
          </w:tcPr>
          <w:p w14:paraId="3C2F908C" w14:textId="77777777" w:rsidR="00D7736D" w:rsidRPr="001B18EC" w:rsidRDefault="00D7736D" w:rsidP="00CE7259">
            <w:pPr>
              <w:suppressAutoHyphens w:val="0"/>
              <w:spacing w:after="60"/>
              <w:jc w:val="center"/>
              <w:rPr>
                <w:b/>
                <w:bCs/>
                <w:color w:val="000000"/>
                <w:szCs w:val="22"/>
              </w:rPr>
            </w:pPr>
            <w:r w:rsidRPr="001B18EC">
              <w:rPr>
                <w:b/>
                <w:bCs/>
                <w:color w:val="000000"/>
                <w:szCs w:val="22"/>
              </w:rPr>
              <w:t>Dose</w:t>
            </w:r>
          </w:p>
        </w:tc>
        <w:tc>
          <w:tcPr>
            <w:tcW w:w="1366" w:type="dxa"/>
            <w:tcBorders>
              <w:bottom w:val="nil"/>
            </w:tcBorders>
            <w:shd w:val="clear" w:color="auto" w:fill="auto"/>
            <w:noWrap/>
            <w:vAlign w:val="center"/>
            <w:hideMark/>
          </w:tcPr>
          <w:p w14:paraId="07C90F93" w14:textId="77777777" w:rsidR="00D7736D" w:rsidRPr="001B18EC" w:rsidRDefault="00D7736D" w:rsidP="00CE7259">
            <w:pPr>
              <w:suppressAutoHyphens w:val="0"/>
              <w:spacing w:after="60"/>
              <w:jc w:val="center"/>
              <w:rPr>
                <w:b/>
                <w:bCs/>
                <w:color w:val="000000"/>
                <w:szCs w:val="22"/>
              </w:rPr>
            </w:pPr>
            <w:r w:rsidRPr="001B18EC">
              <w:rPr>
                <w:b/>
                <w:bCs/>
                <w:color w:val="000000"/>
                <w:szCs w:val="22"/>
              </w:rPr>
              <w:t>BSA (m</w:t>
            </w:r>
            <w:r w:rsidRPr="001B18EC">
              <w:rPr>
                <w:b/>
                <w:bCs/>
                <w:color w:val="000000"/>
                <w:szCs w:val="22"/>
                <w:vertAlign w:val="superscript"/>
              </w:rPr>
              <w:t>2</w:t>
            </w:r>
            <w:r w:rsidRPr="001B18EC">
              <w:rPr>
                <w:b/>
                <w:bCs/>
                <w:color w:val="000000"/>
                <w:szCs w:val="22"/>
              </w:rPr>
              <w:t>)</w:t>
            </w:r>
          </w:p>
        </w:tc>
        <w:tc>
          <w:tcPr>
            <w:tcW w:w="3586" w:type="dxa"/>
            <w:gridSpan w:val="3"/>
            <w:vAlign w:val="center"/>
          </w:tcPr>
          <w:p w14:paraId="00FB3D55" w14:textId="7F15E04A" w:rsidR="00D7736D" w:rsidRPr="001B18EC" w:rsidDel="00D7736D" w:rsidRDefault="00D7736D" w:rsidP="00CE7259">
            <w:pPr>
              <w:suppressAutoHyphens w:val="0"/>
              <w:spacing w:after="60"/>
              <w:jc w:val="center"/>
              <w:rPr>
                <w:del w:id="1543" w:author="Author"/>
                <w:b/>
                <w:bCs/>
                <w:color w:val="000000"/>
                <w:szCs w:val="22"/>
              </w:rPr>
            </w:pPr>
            <w:del w:id="1544" w:author="Author">
              <w:r w:rsidRPr="001B18EC" w:rsidDel="00D7736D">
                <w:rPr>
                  <w:rFonts w:eastAsia="Calibri"/>
                  <w:b/>
                  <w:szCs w:val="22"/>
                </w:rPr>
                <w:delText>Number of BLINCYTO Packages</w:delText>
              </w:r>
            </w:del>
          </w:p>
          <w:p w14:paraId="59D6DF40" w14:textId="50B66987" w:rsidR="00D7736D" w:rsidRPr="001B18EC" w:rsidRDefault="00D7736D" w:rsidP="00CE7259">
            <w:pPr>
              <w:suppressAutoHyphens w:val="0"/>
              <w:spacing w:after="60"/>
              <w:jc w:val="center"/>
              <w:rPr>
                <w:b/>
                <w:bCs/>
                <w:color w:val="000000"/>
                <w:szCs w:val="22"/>
              </w:rPr>
            </w:pPr>
            <w:r w:rsidRPr="001B18EC">
              <w:rPr>
                <w:b/>
                <w:bCs/>
                <w:color w:val="000000"/>
                <w:szCs w:val="22"/>
              </w:rPr>
              <w:t>Reconstituted</w:t>
            </w:r>
          </w:p>
          <w:p w14:paraId="233F71EB" w14:textId="77777777" w:rsidR="00D7736D" w:rsidRPr="001B18EC" w:rsidRDefault="00D7736D" w:rsidP="00CE7259">
            <w:pPr>
              <w:suppressAutoHyphens w:val="0"/>
              <w:spacing w:after="60"/>
              <w:jc w:val="center"/>
              <w:rPr>
                <w:b/>
                <w:bCs/>
                <w:color w:val="000000"/>
                <w:szCs w:val="22"/>
              </w:rPr>
            </w:pPr>
            <w:r w:rsidRPr="001B18EC">
              <w:rPr>
                <w:b/>
                <w:bCs/>
                <w:color w:val="000000"/>
                <w:szCs w:val="22"/>
              </w:rPr>
              <w:t>BLINCYTO</w:t>
            </w:r>
          </w:p>
        </w:tc>
        <w:tc>
          <w:tcPr>
            <w:tcW w:w="1685" w:type="dxa"/>
            <w:tcBorders>
              <w:bottom w:val="nil"/>
            </w:tcBorders>
            <w:vAlign w:val="center"/>
          </w:tcPr>
          <w:p w14:paraId="54020BC7" w14:textId="31B5D806" w:rsidR="00D7736D" w:rsidRPr="001B18EC" w:rsidRDefault="00D7736D" w:rsidP="00CE7259">
            <w:pPr>
              <w:spacing w:after="60"/>
              <w:jc w:val="center"/>
              <w:rPr>
                <w:b/>
                <w:szCs w:val="22"/>
              </w:rPr>
            </w:pPr>
            <w:r w:rsidRPr="001B18EC">
              <w:rPr>
                <w:b/>
                <w:szCs w:val="22"/>
              </w:rPr>
              <w:t>0.9% Sodium</w:t>
            </w:r>
          </w:p>
          <w:p w14:paraId="6D8AAF1A" w14:textId="0C1C5C9D" w:rsidR="00D7736D" w:rsidRPr="001B18EC" w:rsidRDefault="00D7736D" w:rsidP="00CE7259">
            <w:pPr>
              <w:suppressAutoHyphens w:val="0"/>
              <w:spacing w:after="60"/>
              <w:jc w:val="center"/>
              <w:rPr>
                <w:b/>
                <w:bCs/>
                <w:color w:val="000000"/>
                <w:szCs w:val="22"/>
              </w:rPr>
            </w:pPr>
            <w:r w:rsidRPr="001B18EC">
              <w:rPr>
                <w:b/>
                <w:szCs w:val="22"/>
              </w:rPr>
              <w:t xml:space="preserve">Chloride Injection, USP to </w:t>
            </w:r>
            <w:proofErr w:type="spellStart"/>
            <w:r w:rsidRPr="001B18EC">
              <w:rPr>
                <w:b/>
                <w:szCs w:val="22"/>
              </w:rPr>
              <w:t>q</w:t>
            </w:r>
            <w:r>
              <w:rPr>
                <w:b/>
                <w:szCs w:val="22"/>
              </w:rPr>
              <w:t>.</w:t>
            </w:r>
            <w:r w:rsidRPr="001B18EC">
              <w:rPr>
                <w:b/>
                <w:szCs w:val="22"/>
              </w:rPr>
              <w:t>s</w:t>
            </w:r>
            <w:proofErr w:type="spellEnd"/>
            <w:r>
              <w:rPr>
                <w:b/>
                <w:szCs w:val="22"/>
              </w:rPr>
              <w:t>.</w:t>
            </w:r>
            <w:r w:rsidRPr="001B18EC">
              <w:rPr>
                <w:b/>
                <w:szCs w:val="22"/>
              </w:rPr>
              <w:t xml:space="preserve"> to a Final Volume of 110 mL</w:t>
            </w:r>
          </w:p>
        </w:tc>
      </w:tr>
      <w:tr w:rsidR="00D7736D" w:rsidRPr="001B18EC" w14:paraId="4D2D13AA" w14:textId="77777777" w:rsidTr="00054CE7">
        <w:trPr>
          <w:trHeight w:val="623"/>
          <w:jc w:val="center"/>
          <w:ins w:id="1545" w:author="Author"/>
        </w:trPr>
        <w:tc>
          <w:tcPr>
            <w:tcW w:w="1275" w:type="dxa"/>
            <w:tcBorders>
              <w:top w:val="nil"/>
            </w:tcBorders>
            <w:shd w:val="clear" w:color="auto" w:fill="auto"/>
            <w:noWrap/>
            <w:vAlign w:val="center"/>
          </w:tcPr>
          <w:p w14:paraId="2EE2FA50" w14:textId="77777777" w:rsidR="00D7736D" w:rsidRPr="001B18EC" w:rsidRDefault="00D7736D" w:rsidP="00CE7259">
            <w:pPr>
              <w:suppressAutoHyphens w:val="0"/>
              <w:spacing w:after="60"/>
              <w:jc w:val="center"/>
              <w:rPr>
                <w:ins w:id="1546" w:author="Author"/>
                <w:b/>
                <w:color w:val="000000"/>
                <w:szCs w:val="22"/>
              </w:rPr>
            </w:pPr>
          </w:p>
        </w:tc>
        <w:tc>
          <w:tcPr>
            <w:tcW w:w="1606" w:type="dxa"/>
            <w:tcBorders>
              <w:top w:val="nil"/>
            </w:tcBorders>
            <w:shd w:val="clear" w:color="auto" w:fill="auto"/>
            <w:noWrap/>
            <w:vAlign w:val="center"/>
          </w:tcPr>
          <w:p w14:paraId="54A9A06F" w14:textId="77777777" w:rsidR="00D7736D" w:rsidRPr="001B18EC" w:rsidRDefault="00D7736D" w:rsidP="00CE7259">
            <w:pPr>
              <w:suppressAutoHyphens w:val="0"/>
              <w:spacing w:after="60"/>
              <w:jc w:val="center"/>
              <w:rPr>
                <w:ins w:id="1547" w:author="Author"/>
                <w:b/>
                <w:bCs/>
                <w:color w:val="000000"/>
                <w:szCs w:val="22"/>
              </w:rPr>
            </w:pPr>
          </w:p>
        </w:tc>
        <w:tc>
          <w:tcPr>
            <w:tcW w:w="1366" w:type="dxa"/>
            <w:tcBorders>
              <w:top w:val="nil"/>
            </w:tcBorders>
            <w:shd w:val="clear" w:color="auto" w:fill="auto"/>
            <w:noWrap/>
            <w:vAlign w:val="center"/>
          </w:tcPr>
          <w:p w14:paraId="0A7CA635" w14:textId="77777777" w:rsidR="00D7736D" w:rsidRPr="001B18EC" w:rsidRDefault="00D7736D" w:rsidP="00CE7259">
            <w:pPr>
              <w:suppressAutoHyphens w:val="0"/>
              <w:spacing w:after="60"/>
              <w:jc w:val="center"/>
              <w:rPr>
                <w:ins w:id="1548" w:author="Author"/>
                <w:b/>
                <w:bCs/>
                <w:color w:val="000000"/>
                <w:szCs w:val="22"/>
              </w:rPr>
            </w:pPr>
          </w:p>
        </w:tc>
        <w:tc>
          <w:tcPr>
            <w:tcW w:w="1793" w:type="dxa"/>
            <w:gridSpan w:val="2"/>
            <w:vAlign w:val="center"/>
          </w:tcPr>
          <w:p w14:paraId="1A67901D" w14:textId="77777777" w:rsidR="00D7736D" w:rsidRPr="001B18EC" w:rsidDel="00D7736D" w:rsidRDefault="00D7736D" w:rsidP="00CE7259">
            <w:pPr>
              <w:suppressAutoHyphens w:val="0"/>
              <w:spacing w:after="60"/>
              <w:jc w:val="center"/>
              <w:rPr>
                <w:ins w:id="1549" w:author="Author"/>
                <w:rFonts w:eastAsia="Calibri"/>
                <w:b/>
                <w:szCs w:val="22"/>
              </w:rPr>
            </w:pPr>
            <w:ins w:id="1550" w:author="Author">
              <w:r>
                <w:rPr>
                  <w:rFonts w:eastAsia="Calibri"/>
                  <w:b/>
                  <w:szCs w:val="22"/>
                </w:rPr>
                <w:t>Amount</w:t>
              </w:r>
            </w:ins>
          </w:p>
        </w:tc>
        <w:tc>
          <w:tcPr>
            <w:tcW w:w="1793" w:type="dxa"/>
            <w:vAlign w:val="center"/>
          </w:tcPr>
          <w:p w14:paraId="6B00F799" w14:textId="4687DBB9" w:rsidR="00D7736D" w:rsidRPr="001B18EC" w:rsidDel="00D7736D" w:rsidRDefault="00D7736D" w:rsidP="00CE7259">
            <w:pPr>
              <w:suppressAutoHyphens w:val="0"/>
              <w:spacing w:after="60"/>
              <w:jc w:val="center"/>
              <w:rPr>
                <w:ins w:id="1551" w:author="Author"/>
                <w:rFonts w:eastAsia="Calibri"/>
                <w:b/>
                <w:szCs w:val="22"/>
              </w:rPr>
            </w:pPr>
            <w:ins w:id="1552" w:author="Author">
              <w:r>
                <w:rPr>
                  <w:rFonts w:eastAsia="Calibri"/>
                  <w:b/>
                  <w:szCs w:val="22"/>
                </w:rPr>
                <w:t>Vials</w:t>
              </w:r>
            </w:ins>
          </w:p>
        </w:tc>
        <w:tc>
          <w:tcPr>
            <w:tcW w:w="1685" w:type="dxa"/>
            <w:tcBorders>
              <w:top w:val="nil"/>
            </w:tcBorders>
            <w:vAlign w:val="center"/>
          </w:tcPr>
          <w:p w14:paraId="1F279934" w14:textId="77777777" w:rsidR="00D7736D" w:rsidRPr="001B18EC" w:rsidRDefault="00D7736D" w:rsidP="00CE7259">
            <w:pPr>
              <w:spacing w:after="60"/>
              <w:jc w:val="center"/>
              <w:rPr>
                <w:ins w:id="1553" w:author="Author"/>
                <w:b/>
                <w:szCs w:val="22"/>
              </w:rPr>
            </w:pPr>
          </w:p>
        </w:tc>
      </w:tr>
      <w:tr w:rsidR="00EC1CCC" w:rsidRPr="001B18EC" w14:paraId="0A4FD186" w14:textId="77777777" w:rsidTr="00054CE7">
        <w:trPr>
          <w:trHeight w:val="521"/>
          <w:jc w:val="center"/>
          <w:ins w:id="1554" w:author="Author"/>
        </w:trPr>
        <w:tc>
          <w:tcPr>
            <w:tcW w:w="9518" w:type="dxa"/>
            <w:gridSpan w:val="7"/>
            <w:tcBorders>
              <w:top w:val="nil"/>
            </w:tcBorders>
            <w:shd w:val="clear" w:color="auto" w:fill="auto"/>
            <w:noWrap/>
            <w:vAlign w:val="center"/>
          </w:tcPr>
          <w:p w14:paraId="02657BEC" w14:textId="638EE073" w:rsidR="00EC1CCC" w:rsidRPr="001B18EC" w:rsidRDefault="00EC1CCC" w:rsidP="00CE7259">
            <w:pPr>
              <w:spacing w:after="60"/>
              <w:jc w:val="center"/>
              <w:rPr>
                <w:ins w:id="1555" w:author="Author"/>
                <w:b/>
                <w:szCs w:val="22"/>
              </w:rPr>
            </w:pPr>
            <w:commentRangeStart w:id="1556"/>
            <w:ins w:id="1557" w:author="Author">
              <w:r>
                <w:rPr>
                  <w:b/>
                  <w:szCs w:val="22"/>
                </w:rPr>
                <w:t>Fixed</w:t>
              </w:r>
              <w:del w:id="1558" w:author="Author">
                <w:r w:rsidDel="00A56831">
                  <w:rPr>
                    <w:b/>
                    <w:szCs w:val="22"/>
                  </w:rPr>
                  <w:delText>-</w:delText>
                </w:r>
              </w:del>
              <w:r w:rsidR="00A56831">
                <w:rPr>
                  <w:b/>
                  <w:szCs w:val="22"/>
                </w:rPr>
                <w:noBreakHyphen/>
              </w:r>
              <w:r>
                <w:rPr>
                  <w:b/>
                  <w:szCs w:val="22"/>
                </w:rPr>
                <w:t>Dose</w:t>
              </w:r>
            </w:ins>
            <w:commentRangeEnd w:id="1556"/>
            <w:r w:rsidR="00A56831">
              <w:rPr>
                <w:rStyle w:val="CommentReference"/>
              </w:rPr>
              <w:commentReference w:id="1556"/>
            </w:r>
          </w:p>
        </w:tc>
      </w:tr>
      <w:tr w:rsidR="00FE135C" w:rsidRPr="001B18EC" w14:paraId="50CF9149" w14:textId="77777777" w:rsidTr="00EC1CCC">
        <w:trPr>
          <w:trHeight w:val="944"/>
          <w:jc w:val="center"/>
        </w:trPr>
        <w:tc>
          <w:tcPr>
            <w:tcW w:w="1275" w:type="dxa"/>
            <w:shd w:val="clear" w:color="auto" w:fill="auto"/>
            <w:vAlign w:val="center"/>
            <w:hideMark/>
          </w:tcPr>
          <w:p w14:paraId="64FEF0D9" w14:textId="77777777" w:rsidR="002973DB" w:rsidRPr="001B18EC" w:rsidRDefault="002973DB" w:rsidP="00CE7259">
            <w:pPr>
              <w:pStyle w:val="ListParagraph"/>
              <w:suppressAutoHyphens w:val="0"/>
              <w:autoSpaceDE w:val="0"/>
              <w:autoSpaceDN w:val="0"/>
              <w:adjustRightInd w:val="0"/>
              <w:ind w:left="0" w:hanging="14"/>
              <w:contextualSpacing w:val="0"/>
              <w:jc w:val="center"/>
              <w:rPr>
                <w:rFonts w:eastAsia="Calibri"/>
                <w:b/>
                <w:szCs w:val="22"/>
              </w:rPr>
            </w:pPr>
          </w:p>
          <w:p w14:paraId="236A9DF5" w14:textId="77777777" w:rsidR="00467D36" w:rsidRPr="001B18EC" w:rsidRDefault="00467D36" w:rsidP="00CE7259">
            <w:pPr>
              <w:pStyle w:val="ListParagraph"/>
              <w:suppressAutoHyphens w:val="0"/>
              <w:autoSpaceDE w:val="0"/>
              <w:autoSpaceDN w:val="0"/>
              <w:adjustRightInd w:val="0"/>
              <w:ind w:left="0" w:hanging="14"/>
              <w:contextualSpacing w:val="0"/>
              <w:jc w:val="center"/>
              <w:rPr>
                <w:rFonts w:eastAsia="Calibri"/>
                <w:b/>
                <w:i/>
                <w:szCs w:val="22"/>
              </w:rPr>
            </w:pPr>
            <w:r w:rsidRPr="001B18EC">
              <w:rPr>
                <w:rFonts w:eastAsia="Calibri"/>
                <w:b/>
                <w:szCs w:val="22"/>
              </w:rPr>
              <w:t>Greater than or equal to 45</w:t>
            </w:r>
            <w:r w:rsidR="001674E9" w:rsidRPr="001B18EC">
              <w:rPr>
                <w:rFonts w:eastAsia="Calibri"/>
                <w:b/>
                <w:szCs w:val="22"/>
              </w:rPr>
              <w:t> </w:t>
            </w:r>
            <w:r w:rsidRPr="001B18EC">
              <w:rPr>
                <w:rFonts w:eastAsia="Calibri"/>
                <w:b/>
                <w:szCs w:val="22"/>
              </w:rPr>
              <w:t>kg</w:t>
            </w:r>
          </w:p>
          <w:p w14:paraId="4C3A93C6" w14:textId="77777777" w:rsidR="00467D36" w:rsidRPr="001B18EC" w:rsidRDefault="00467D36" w:rsidP="00CE7259">
            <w:pPr>
              <w:pStyle w:val="ListParagraph"/>
              <w:suppressAutoHyphens w:val="0"/>
              <w:autoSpaceDE w:val="0"/>
              <w:autoSpaceDN w:val="0"/>
              <w:adjustRightInd w:val="0"/>
              <w:ind w:left="0" w:hanging="14"/>
              <w:contextualSpacing w:val="0"/>
              <w:jc w:val="center"/>
              <w:rPr>
                <w:rFonts w:eastAsia="Calibri"/>
                <w:i/>
                <w:szCs w:val="22"/>
              </w:rPr>
            </w:pPr>
            <w:del w:id="1559" w:author="Author">
              <w:r w:rsidRPr="001B18EC" w:rsidDel="00EC1CCC">
                <w:rPr>
                  <w:rFonts w:eastAsia="Calibri"/>
                  <w:i/>
                  <w:szCs w:val="22"/>
                </w:rPr>
                <w:delText>(fixed</w:delText>
              </w:r>
              <w:r w:rsidR="00BA5D1A" w:rsidRPr="001B18EC" w:rsidDel="00EC1CCC">
                <w:rPr>
                  <w:rFonts w:eastAsia="Calibri"/>
                  <w:i/>
                  <w:szCs w:val="22"/>
                </w:rPr>
                <w:noBreakHyphen/>
              </w:r>
              <w:r w:rsidRPr="001B18EC" w:rsidDel="00EC1CCC">
                <w:rPr>
                  <w:rFonts w:eastAsia="Calibri"/>
                  <w:i/>
                  <w:szCs w:val="22"/>
                </w:rPr>
                <w:delText>dose</w:delText>
              </w:r>
              <w:commentRangeStart w:id="1560"/>
              <w:r w:rsidRPr="001B18EC" w:rsidDel="00237C60">
                <w:rPr>
                  <w:rFonts w:eastAsia="Calibri"/>
                  <w:i/>
                  <w:szCs w:val="22"/>
                </w:rPr>
                <w:delText>)</w:delText>
              </w:r>
            </w:del>
            <w:commentRangeEnd w:id="1560"/>
            <w:r w:rsidR="00237C60">
              <w:rPr>
                <w:rStyle w:val="CommentReference"/>
              </w:rPr>
              <w:commentReference w:id="1560"/>
            </w:r>
          </w:p>
          <w:p w14:paraId="7E43EF9D" w14:textId="77777777" w:rsidR="00467D36" w:rsidRPr="001B18EC" w:rsidRDefault="00467D36" w:rsidP="00CE7259">
            <w:pPr>
              <w:suppressAutoHyphens w:val="0"/>
              <w:spacing w:after="60"/>
              <w:jc w:val="center"/>
              <w:rPr>
                <w:b/>
                <w:bCs/>
                <w:color w:val="000000"/>
                <w:szCs w:val="22"/>
              </w:rPr>
            </w:pPr>
          </w:p>
        </w:tc>
        <w:tc>
          <w:tcPr>
            <w:tcW w:w="1606" w:type="dxa"/>
            <w:shd w:val="clear" w:color="auto" w:fill="auto"/>
            <w:noWrap/>
            <w:vAlign w:val="center"/>
            <w:hideMark/>
          </w:tcPr>
          <w:p w14:paraId="0F4C4E54" w14:textId="77777777" w:rsidR="00467D36" w:rsidRPr="001B18EC" w:rsidRDefault="00467D36" w:rsidP="00CE7259">
            <w:pPr>
              <w:suppressAutoHyphens w:val="0"/>
              <w:spacing w:after="60"/>
              <w:jc w:val="center"/>
              <w:rPr>
                <w:bCs/>
                <w:color w:val="000000"/>
                <w:szCs w:val="22"/>
              </w:rPr>
            </w:pPr>
            <w:r w:rsidRPr="001B18EC">
              <w:rPr>
                <w:bCs/>
                <w:color w:val="000000"/>
                <w:szCs w:val="22"/>
              </w:rPr>
              <w:t>28</w:t>
            </w:r>
            <w:r w:rsidR="001674E9" w:rsidRPr="001B18EC">
              <w:rPr>
                <w:bCs/>
                <w:color w:val="000000"/>
                <w:szCs w:val="22"/>
              </w:rPr>
              <w:t> </w:t>
            </w:r>
            <w:r w:rsidRPr="001B18EC">
              <w:rPr>
                <w:bCs/>
                <w:color w:val="000000"/>
                <w:szCs w:val="22"/>
              </w:rPr>
              <w:t>mcg/day</w:t>
            </w:r>
          </w:p>
        </w:tc>
        <w:tc>
          <w:tcPr>
            <w:tcW w:w="1366" w:type="dxa"/>
            <w:shd w:val="clear" w:color="auto" w:fill="F2F2F2"/>
            <w:noWrap/>
            <w:vAlign w:val="center"/>
            <w:hideMark/>
          </w:tcPr>
          <w:p w14:paraId="7D659C64" w14:textId="6D4738A0" w:rsidR="00467D36" w:rsidRPr="001B18EC" w:rsidRDefault="00EC1CCC" w:rsidP="00CE7259">
            <w:pPr>
              <w:suppressAutoHyphens w:val="0"/>
              <w:spacing w:after="60"/>
              <w:jc w:val="center"/>
              <w:rPr>
                <w:color w:val="000000"/>
                <w:szCs w:val="22"/>
              </w:rPr>
            </w:pPr>
            <w:commentRangeStart w:id="1561"/>
            <w:ins w:id="1562" w:author="Author">
              <w:r>
                <w:rPr>
                  <w:color w:val="000000"/>
                  <w:szCs w:val="22"/>
                </w:rPr>
                <w:t>N</w:t>
              </w:r>
              <w:commentRangeEnd w:id="1561"/>
              <w:r>
                <w:rPr>
                  <w:rStyle w:val="CommentReference"/>
                </w:rPr>
                <w:commentReference w:id="1561"/>
              </w:r>
              <w:r>
                <w:rPr>
                  <w:color w:val="000000"/>
                  <w:szCs w:val="22"/>
                </w:rPr>
                <w:t>/A</w:t>
              </w:r>
            </w:ins>
          </w:p>
        </w:tc>
        <w:tc>
          <w:tcPr>
            <w:tcW w:w="1786" w:type="dxa"/>
            <w:vAlign w:val="center"/>
          </w:tcPr>
          <w:p w14:paraId="3E2DAB27" w14:textId="5942E7A2" w:rsidR="00467D36" w:rsidRPr="001B18EC" w:rsidRDefault="00EC1CCC" w:rsidP="00CE7259">
            <w:pPr>
              <w:suppressAutoHyphens w:val="0"/>
              <w:spacing w:after="60"/>
              <w:jc w:val="center"/>
              <w:rPr>
                <w:color w:val="000000"/>
                <w:szCs w:val="22"/>
              </w:rPr>
            </w:pPr>
            <w:ins w:id="1563" w:author="Author">
              <w:r>
                <w:rPr>
                  <w:color w:val="000000"/>
                  <w:szCs w:val="22"/>
                </w:rPr>
                <w:t>16.8</w:t>
              </w:r>
            </w:ins>
            <w:del w:id="1564" w:author="Author">
              <w:r w:rsidR="00467D36" w:rsidRPr="001B18EC" w:rsidDel="00EC1CCC">
                <w:rPr>
                  <w:color w:val="000000"/>
                  <w:szCs w:val="22"/>
                </w:rPr>
                <w:delText>6</w:delText>
              </w:r>
            </w:del>
          </w:p>
        </w:tc>
        <w:tc>
          <w:tcPr>
            <w:tcW w:w="1800" w:type="dxa"/>
            <w:gridSpan w:val="2"/>
            <w:shd w:val="clear" w:color="auto" w:fill="auto"/>
            <w:noWrap/>
            <w:vAlign w:val="center"/>
            <w:hideMark/>
          </w:tcPr>
          <w:p w14:paraId="790BD6B3" w14:textId="2024C2F7" w:rsidR="00467D36" w:rsidRPr="001B18EC" w:rsidRDefault="00467D36" w:rsidP="00CE7259">
            <w:pPr>
              <w:suppressAutoHyphens w:val="0"/>
              <w:spacing w:after="60"/>
              <w:jc w:val="center"/>
              <w:rPr>
                <w:color w:val="000000"/>
                <w:szCs w:val="22"/>
              </w:rPr>
            </w:pPr>
            <w:del w:id="1565" w:author="Author">
              <w:r w:rsidRPr="001B18EC" w:rsidDel="00EC1CCC">
                <w:rPr>
                  <w:color w:val="000000"/>
                  <w:szCs w:val="22"/>
                </w:rPr>
                <w:delText>16.8</w:delText>
              </w:r>
              <w:r w:rsidR="001674E9" w:rsidRPr="001B18EC" w:rsidDel="00EC1CCC">
                <w:rPr>
                  <w:color w:val="000000"/>
                  <w:szCs w:val="22"/>
                </w:rPr>
                <w:delText> </w:delText>
              </w:r>
              <w:r w:rsidRPr="001B18EC" w:rsidDel="00EC1CCC">
                <w:rPr>
                  <w:color w:val="000000"/>
                  <w:szCs w:val="22"/>
                </w:rPr>
                <w:delText>mL</w:delText>
              </w:r>
            </w:del>
            <w:ins w:id="1566" w:author="Author">
              <w:r w:rsidR="00EC1CCC">
                <w:rPr>
                  <w:color w:val="000000"/>
                  <w:szCs w:val="22"/>
                </w:rPr>
                <w:t>6</w:t>
              </w:r>
            </w:ins>
          </w:p>
        </w:tc>
        <w:tc>
          <w:tcPr>
            <w:tcW w:w="1685" w:type="dxa"/>
            <w:vAlign w:val="center"/>
          </w:tcPr>
          <w:p w14:paraId="56388192" w14:textId="77777777" w:rsidR="00467D36" w:rsidRPr="001B18EC" w:rsidRDefault="00467D36" w:rsidP="00CE7259">
            <w:pPr>
              <w:suppressAutoHyphens w:val="0"/>
              <w:spacing w:after="60"/>
              <w:jc w:val="center"/>
              <w:rPr>
                <w:color w:val="000000"/>
                <w:szCs w:val="22"/>
              </w:rPr>
            </w:pPr>
            <w:commentRangeStart w:id="1567"/>
            <w:r w:rsidRPr="001B18EC">
              <w:rPr>
                <w:color w:val="000000"/>
                <w:szCs w:val="22"/>
              </w:rPr>
              <w:t>1</w:t>
            </w:r>
            <w:commentRangeEnd w:id="1567"/>
            <w:r w:rsidR="00217A22">
              <w:rPr>
                <w:rStyle w:val="CommentReference"/>
              </w:rPr>
              <w:commentReference w:id="1567"/>
            </w:r>
            <w:r w:rsidR="001674E9" w:rsidRPr="001B18EC">
              <w:rPr>
                <w:color w:val="000000"/>
                <w:szCs w:val="22"/>
              </w:rPr>
              <w:t> </w:t>
            </w:r>
            <w:r w:rsidRPr="001B18EC">
              <w:rPr>
                <w:color w:val="000000"/>
                <w:szCs w:val="22"/>
              </w:rPr>
              <w:t>mL</w:t>
            </w:r>
          </w:p>
        </w:tc>
      </w:tr>
      <w:tr w:rsidR="00EC1CCC" w:rsidRPr="001B18EC" w14:paraId="7C0B6AF2" w14:textId="77777777" w:rsidTr="00054CE7">
        <w:trPr>
          <w:trHeight w:val="467"/>
          <w:jc w:val="center"/>
          <w:ins w:id="1568" w:author="Author"/>
        </w:trPr>
        <w:tc>
          <w:tcPr>
            <w:tcW w:w="9518" w:type="dxa"/>
            <w:gridSpan w:val="7"/>
            <w:shd w:val="clear" w:color="auto" w:fill="auto"/>
            <w:vAlign w:val="center"/>
          </w:tcPr>
          <w:p w14:paraId="0D2FC0FD" w14:textId="5727A9C8" w:rsidR="00EC1CCC" w:rsidRPr="00054CE7" w:rsidRDefault="00EC1CCC" w:rsidP="00CE7259">
            <w:pPr>
              <w:suppressAutoHyphens w:val="0"/>
              <w:spacing w:after="60"/>
              <w:jc w:val="center"/>
              <w:rPr>
                <w:ins w:id="1569" w:author="Author"/>
                <w:b/>
                <w:color w:val="000000"/>
                <w:szCs w:val="22"/>
              </w:rPr>
            </w:pPr>
            <w:commentRangeStart w:id="1570"/>
            <w:ins w:id="1571" w:author="Author">
              <w:r w:rsidRPr="00054CE7">
                <w:rPr>
                  <w:b/>
                  <w:color w:val="000000"/>
                  <w:szCs w:val="22"/>
                </w:rPr>
                <w:t>BSA</w:t>
              </w:r>
              <w:del w:id="1572" w:author="Author">
                <w:r w:rsidRPr="00054CE7" w:rsidDel="00A56831">
                  <w:rPr>
                    <w:b/>
                    <w:color w:val="000000"/>
                    <w:szCs w:val="22"/>
                  </w:rPr>
                  <w:delText>-</w:delText>
                </w:r>
              </w:del>
              <w:r w:rsidR="00A56831">
                <w:rPr>
                  <w:b/>
                  <w:color w:val="000000"/>
                  <w:szCs w:val="22"/>
                </w:rPr>
                <w:noBreakHyphen/>
              </w:r>
              <w:r w:rsidRPr="00054CE7">
                <w:rPr>
                  <w:b/>
                  <w:color w:val="000000"/>
                  <w:szCs w:val="22"/>
                </w:rPr>
                <w:t>Based Dose</w:t>
              </w:r>
            </w:ins>
            <w:commentRangeEnd w:id="1570"/>
            <w:r w:rsidR="00A56831">
              <w:rPr>
                <w:rStyle w:val="CommentReference"/>
              </w:rPr>
              <w:commentReference w:id="1570"/>
            </w:r>
          </w:p>
        </w:tc>
      </w:tr>
      <w:tr w:rsidR="006A190E" w:rsidRPr="001B18EC" w14:paraId="150922B9" w14:textId="77777777" w:rsidTr="00EC1CCC">
        <w:trPr>
          <w:trHeight w:val="300"/>
          <w:jc w:val="center"/>
        </w:trPr>
        <w:tc>
          <w:tcPr>
            <w:tcW w:w="1275" w:type="dxa"/>
            <w:vMerge w:val="restart"/>
            <w:shd w:val="clear" w:color="auto" w:fill="auto"/>
            <w:vAlign w:val="center"/>
            <w:hideMark/>
          </w:tcPr>
          <w:p w14:paraId="46056FCA" w14:textId="35E01BAC" w:rsidR="006A190E" w:rsidRPr="001B18EC" w:rsidRDefault="006A190E" w:rsidP="00CE7259">
            <w:pPr>
              <w:pStyle w:val="ListParagraph"/>
              <w:suppressAutoHyphens w:val="0"/>
              <w:autoSpaceDE w:val="0"/>
              <w:autoSpaceDN w:val="0"/>
              <w:adjustRightInd w:val="0"/>
              <w:spacing w:after="60"/>
              <w:ind w:left="0"/>
              <w:rPr>
                <w:rFonts w:eastAsia="Calibri"/>
                <w:b/>
                <w:szCs w:val="22"/>
              </w:rPr>
            </w:pPr>
            <w:r w:rsidRPr="001B18EC">
              <w:rPr>
                <w:rFonts w:eastAsia="Calibri"/>
                <w:b/>
                <w:szCs w:val="22"/>
              </w:rPr>
              <w:t>22</w:t>
            </w:r>
            <w:ins w:id="1573" w:author="Author">
              <w:r w:rsidR="004E41E2">
                <w:rPr>
                  <w:rFonts w:eastAsia="Calibri"/>
                  <w:b/>
                  <w:szCs w:val="22"/>
                </w:rPr>
                <w:t xml:space="preserve"> </w:t>
              </w:r>
              <w:commentRangeStart w:id="1574"/>
              <w:r w:rsidR="004E41E2">
                <w:rPr>
                  <w:rFonts w:eastAsia="Calibri"/>
                  <w:b/>
                  <w:szCs w:val="22"/>
                </w:rPr>
                <w:t>kg</w:t>
              </w:r>
            </w:ins>
            <w:commentRangeEnd w:id="1574"/>
            <w:r w:rsidR="003264B2">
              <w:rPr>
                <w:rStyle w:val="CommentReference"/>
              </w:rPr>
              <w:commentReference w:id="1574"/>
            </w:r>
            <w:ins w:id="1575" w:author="Author">
              <w:r w:rsidR="004E41E2">
                <w:rPr>
                  <w:rFonts w:eastAsia="Calibri"/>
                  <w:b/>
                  <w:szCs w:val="22"/>
                </w:rPr>
                <w:t xml:space="preserve"> to less than 45 kg</w:t>
              </w:r>
            </w:ins>
            <w:del w:id="1576" w:author="Author">
              <w:r w:rsidR="0086285E" w:rsidDel="004E41E2">
                <w:rPr>
                  <w:rFonts w:eastAsia="Calibri"/>
                  <w:b/>
                  <w:szCs w:val="22"/>
                </w:rPr>
                <w:noBreakHyphen/>
              </w:r>
              <w:r w:rsidRPr="001B18EC" w:rsidDel="004E41E2">
                <w:rPr>
                  <w:rFonts w:eastAsia="Calibri"/>
                  <w:b/>
                  <w:szCs w:val="22"/>
                </w:rPr>
                <w:delText>45</w:delText>
              </w:r>
            </w:del>
            <w:r w:rsidRPr="001B18EC">
              <w:rPr>
                <w:rFonts w:eastAsia="Calibri"/>
                <w:b/>
                <w:szCs w:val="22"/>
              </w:rPr>
              <w:t> </w:t>
            </w:r>
            <w:commentRangeStart w:id="1577"/>
            <w:del w:id="1578" w:author="Author">
              <w:r w:rsidRPr="001B18EC" w:rsidDel="00217A22">
                <w:rPr>
                  <w:rFonts w:eastAsia="Calibri"/>
                  <w:b/>
                  <w:szCs w:val="22"/>
                </w:rPr>
                <w:delText>kg</w:delText>
              </w:r>
            </w:del>
            <w:commentRangeEnd w:id="1577"/>
            <w:r w:rsidR="00217A22">
              <w:rPr>
                <w:rStyle w:val="CommentReference"/>
              </w:rPr>
              <w:commentReference w:id="1577"/>
            </w:r>
          </w:p>
          <w:p w14:paraId="599E8328" w14:textId="46BBC5E4" w:rsidR="006A190E" w:rsidRPr="001B18EC" w:rsidRDefault="006A190E" w:rsidP="00CE7259">
            <w:pPr>
              <w:suppressAutoHyphens w:val="0"/>
              <w:spacing w:after="60"/>
              <w:rPr>
                <w:bCs/>
                <w:color w:val="000000"/>
                <w:szCs w:val="22"/>
              </w:rPr>
            </w:pPr>
            <w:del w:id="1579" w:author="Author">
              <w:r w:rsidRPr="001B18EC" w:rsidDel="00EC1CCC">
                <w:rPr>
                  <w:rFonts w:eastAsia="Calibri"/>
                  <w:i/>
                  <w:szCs w:val="22"/>
                </w:rPr>
                <w:delText>(BSA</w:delText>
              </w:r>
              <w:r w:rsidRPr="001B18EC" w:rsidDel="00EC1CCC">
                <w:rPr>
                  <w:rFonts w:eastAsia="Calibri"/>
                  <w:i/>
                  <w:szCs w:val="22"/>
                </w:rPr>
                <w:noBreakHyphen/>
                <w:delText>based dose)</w:delText>
              </w:r>
            </w:del>
          </w:p>
        </w:tc>
        <w:tc>
          <w:tcPr>
            <w:tcW w:w="1606" w:type="dxa"/>
            <w:vMerge w:val="restart"/>
            <w:shd w:val="clear" w:color="auto" w:fill="auto"/>
            <w:vAlign w:val="center"/>
            <w:hideMark/>
          </w:tcPr>
          <w:p w14:paraId="311A6927" w14:textId="77777777" w:rsidR="006A190E" w:rsidRPr="001B18EC" w:rsidRDefault="006A190E" w:rsidP="00CE7259">
            <w:pPr>
              <w:suppressAutoHyphens w:val="0"/>
              <w:spacing w:after="60"/>
              <w:jc w:val="center"/>
              <w:rPr>
                <w:bCs/>
                <w:color w:val="000000"/>
                <w:szCs w:val="22"/>
              </w:rPr>
            </w:pPr>
            <w:r w:rsidRPr="001B18EC">
              <w:rPr>
                <w:bCs/>
                <w:color w:val="000000"/>
                <w:szCs w:val="22"/>
              </w:rPr>
              <w:t>15 mcg/m</w:t>
            </w:r>
            <w:r w:rsidRPr="001B18EC">
              <w:rPr>
                <w:bCs/>
                <w:color w:val="000000"/>
                <w:szCs w:val="22"/>
                <w:vertAlign w:val="superscript"/>
              </w:rPr>
              <w:t>2</w:t>
            </w:r>
            <w:r w:rsidRPr="001B18EC">
              <w:rPr>
                <w:bCs/>
                <w:color w:val="000000"/>
                <w:szCs w:val="22"/>
              </w:rPr>
              <w:t>/day</w:t>
            </w:r>
          </w:p>
        </w:tc>
        <w:tc>
          <w:tcPr>
            <w:tcW w:w="1366" w:type="dxa"/>
            <w:shd w:val="clear" w:color="auto" w:fill="auto"/>
            <w:vAlign w:val="center"/>
            <w:hideMark/>
          </w:tcPr>
          <w:p w14:paraId="5D40CBEB" w14:textId="77777777" w:rsidR="006A190E" w:rsidRPr="001B18EC" w:rsidRDefault="006A190E" w:rsidP="00CE7259">
            <w:pPr>
              <w:suppressAutoHyphens w:val="0"/>
              <w:spacing w:after="60"/>
              <w:jc w:val="center"/>
              <w:rPr>
                <w:color w:val="000000"/>
                <w:szCs w:val="22"/>
              </w:rPr>
            </w:pPr>
            <w:r w:rsidRPr="001B18EC">
              <w:rPr>
                <w:color w:val="000000"/>
                <w:szCs w:val="22"/>
              </w:rPr>
              <w:t>1.5 – 1.59</w:t>
            </w:r>
          </w:p>
        </w:tc>
        <w:tc>
          <w:tcPr>
            <w:tcW w:w="1786" w:type="dxa"/>
            <w:vAlign w:val="center"/>
          </w:tcPr>
          <w:p w14:paraId="19DBCC8B" w14:textId="668E8C95" w:rsidR="006A190E" w:rsidRPr="001B18EC" w:rsidRDefault="00EC1CCC" w:rsidP="00CE7259">
            <w:pPr>
              <w:spacing w:after="60"/>
              <w:jc w:val="center"/>
              <w:rPr>
                <w:color w:val="000000"/>
                <w:szCs w:val="22"/>
              </w:rPr>
            </w:pPr>
            <w:ins w:id="1580" w:author="Author">
              <w:r>
                <w:rPr>
                  <w:color w:val="000000"/>
                  <w:szCs w:val="22"/>
                </w:rPr>
                <w:t>14 mL</w:t>
              </w:r>
            </w:ins>
            <w:del w:id="1581" w:author="Author">
              <w:r w:rsidR="006A190E" w:rsidRPr="001B18EC" w:rsidDel="00EC1CCC">
                <w:rPr>
                  <w:color w:val="000000"/>
                  <w:szCs w:val="22"/>
                </w:rPr>
                <w:delText>5</w:delText>
              </w:r>
            </w:del>
          </w:p>
        </w:tc>
        <w:tc>
          <w:tcPr>
            <w:tcW w:w="1800" w:type="dxa"/>
            <w:gridSpan w:val="2"/>
            <w:shd w:val="clear" w:color="auto" w:fill="auto"/>
            <w:vAlign w:val="center"/>
            <w:hideMark/>
          </w:tcPr>
          <w:p w14:paraId="20429FA1" w14:textId="1DA85F98" w:rsidR="006A190E" w:rsidRPr="001B18EC" w:rsidRDefault="00EC1CCC" w:rsidP="00CE7259">
            <w:pPr>
              <w:spacing w:after="60"/>
              <w:jc w:val="center"/>
              <w:rPr>
                <w:color w:val="000000"/>
                <w:szCs w:val="22"/>
              </w:rPr>
            </w:pPr>
            <w:ins w:id="1582" w:author="Author">
              <w:r>
                <w:rPr>
                  <w:color w:val="000000"/>
                  <w:szCs w:val="22"/>
                </w:rPr>
                <w:t>5</w:t>
              </w:r>
            </w:ins>
            <w:del w:id="1583" w:author="Author">
              <w:r w:rsidR="006A190E" w:rsidRPr="001B18EC" w:rsidDel="00EC1CCC">
                <w:rPr>
                  <w:color w:val="000000"/>
                  <w:szCs w:val="22"/>
                </w:rPr>
                <w:delText>14</w:delText>
              </w:r>
              <w:r w:rsidR="006A190E" w:rsidRPr="001B18EC" w:rsidDel="00EC1CCC">
                <w:rPr>
                  <w:szCs w:val="22"/>
                </w:rPr>
                <w:delText> mL</w:delText>
              </w:r>
            </w:del>
          </w:p>
        </w:tc>
        <w:tc>
          <w:tcPr>
            <w:tcW w:w="1685" w:type="dxa"/>
          </w:tcPr>
          <w:p w14:paraId="36F2A0A1" w14:textId="77777777" w:rsidR="006A190E" w:rsidRPr="001B18EC" w:rsidRDefault="006A190E" w:rsidP="00CE7259">
            <w:pPr>
              <w:spacing w:after="60"/>
              <w:jc w:val="center"/>
              <w:rPr>
                <w:color w:val="000000"/>
                <w:szCs w:val="22"/>
              </w:rPr>
            </w:pPr>
            <w:r w:rsidRPr="001B18EC">
              <w:rPr>
                <w:color w:val="000000"/>
                <w:szCs w:val="22"/>
              </w:rPr>
              <w:t>3.8 mL</w:t>
            </w:r>
          </w:p>
        </w:tc>
      </w:tr>
      <w:tr w:rsidR="006A190E" w:rsidRPr="001B18EC" w14:paraId="45F153B9" w14:textId="77777777" w:rsidTr="00EC1CCC">
        <w:trPr>
          <w:trHeight w:val="300"/>
          <w:jc w:val="center"/>
        </w:trPr>
        <w:tc>
          <w:tcPr>
            <w:tcW w:w="1275" w:type="dxa"/>
            <w:vMerge/>
            <w:shd w:val="clear" w:color="auto" w:fill="auto"/>
            <w:vAlign w:val="center"/>
            <w:hideMark/>
          </w:tcPr>
          <w:p w14:paraId="1A85CBB5" w14:textId="77777777" w:rsidR="006A190E" w:rsidRPr="001B18EC" w:rsidRDefault="006A190E" w:rsidP="00CE7259">
            <w:pPr>
              <w:suppressAutoHyphens w:val="0"/>
              <w:spacing w:after="60"/>
              <w:rPr>
                <w:b/>
                <w:bCs/>
                <w:color w:val="000000"/>
                <w:szCs w:val="22"/>
              </w:rPr>
            </w:pPr>
          </w:p>
        </w:tc>
        <w:tc>
          <w:tcPr>
            <w:tcW w:w="1606" w:type="dxa"/>
            <w:vMerge/>
            <w:shd w:val="clear" w:color="auto" w:fill="auto"/>
            <w:vAlign w:val="center"/>
            <w:hideMark/>
          </w:tcPr>
          <w:p w14:paraId="19E49095" w14:textId="77777777" w:rsidR="006A190E" w:rsidRPr="001B18EC" w:rsidRDefault="006A190E" w:rsidP="00CE7259">
            <w:pPr>
              <w:suppressAutoHyphens w:val="0"/>
              <w:spacing w:after="60"/>
              <w:rPr>
                <w:b/>
                <w:bCs/>
                <w:color w:val="000000"/>
                <w:szCs w:val="22"/>
              </w:rPr>
            </w:pPr>
          </w:p>
        </w:tc>
        <w:tc>
          <w:tcPr>
            <w:tcW w:w="1366" w:type="dxa"/>
            <w:shd w:val="clear" w:color="auto" w:fill="auto"/>
            <w:vAlign w:val="center"/>
            <w:hideMark/>
          </w:tcPr>
          <w:p w14:paraId="708B75F3" w14:textId="77777777" w:rsidR="006A190E" w:rsidRPr="001B18EC" w:rsidRDefault="006A190E" w:rsidP="00CE7259">
            <w:pPr>
              <w:suppressAutoHyphens w:val="0"/>
              <w:spacing w:after="60"/>
              <w:jc w:val="center"/>
              <w:rPr>
                <w:color w:val="000000"/>
                <w:szCs w:val="22"/>
              </w:rPr>
            </w:pPr>
            <w:r w:rsidRPr="001B18EC">
              <w:rPr>
                <w:color w:val="000000"/>
                <w:szCs w:val="22"/>
              </w:rPr>
              <w:t>1.4 – 1.49</w:t>
            </w:r>
          </w:p>
        </w:tc>
        <w:tc>
          <w:tcPr>
            <w:tcW w:w="1786" w:type="dxa"/>
            <w:vAlign w:val="center"/>
          </w:tcPr>
          <w:p w14:paraId="3138D29B" w14:textId="4E489928" w:rsidR="006A190E" w:rsidRPr="001B18EC" w:rsidRDefault="00EC1CCC" w:rsidP="00CE7259">
            <w:pPr>
              <w:spacing w:after="60"/>
              <w:jc w:val="center"/>
              <w:rPr>
                <w:color w:val="000000"/>
                <w:szCs w:val="22"/>
              </w:rPr>
            </w:pPr>
            <w:ins w:id="1584" w:author="Author">
              <w:r>
                <w:rPr>
                  <w:color w:val="000000"/>
                  <w:szCs w:val="22"/>
                </w:rPr>
                <w:t>13.1 mL</w:t>
              </w:r>
            </w:ins>
            <w:del w:id="1585" w:author="Author">
              <w:r w:rsidR="006A190E" w:rsidRPr="001B18EC" w:rsidDel="00EC1CCC">
                <w:rPr>
                  <w:color w:val="000000"/>
                  <w:szCs w:val="22"/>
                </w:rPr>
                <w:delText>5</w:delText>
              </w:r>
            </w:del>
          </w:p>
        </w:tc>
        <w:tc>
          <w:tcPr>
            <w:tcW w:w="1800" w:type="dxa"/>
            <w:gridSpan w:val="2"/>
            <w:shd w:val="clear" w:color="auto" w:fill="auto"/>
            <w:vAlign w:val="center"/>
            <w:hideMark/>
          </w:tcPr>
          <w:p w14:paraId="6BF44A5D" w14:textId="60F05FBA" w:rsidR="006A190E" w:rsidRPr="001B18EC" w:rsidRDefault="00EC1CCC" w:rsidP="00CE7259">
            <w:pPr>
              <w:spacing w:after="60"/>
              <w:jc w:val="center"/>
              <w:rPr>
                <w:color w:val="000000"/>
                <w:szCs w:val="22"/>
              </w:rPr>
            </w:pPr>
            <w:ins w:id="1586" w:author="Author">
              <w:r>
                <w:rPr>
                  <w:color w:val="000000"/>
                  <w:szCs w:val="22"/>
                </w:rPr>
                <w:t>5</w:t>
              </w:r>
            </w:ins>
            <w:del w:id="1587" w:author="Author">
              <w:r w:rsidR="006A190E" w:rsidRPr="001B18EC" w:rsidDel="00EC1CCC">
                <w:rPr>
                  <w:color w:val="000000"/>
                  <w:szCs w:val="22"/>
                </w:rPr>
                <w:delText>13.1</w:delText>
              </w:r>
              <w:r w:rsidR="006A190E" w:rsidRPr="001B18EC" w:rsidDel="00EC1CCC">
                <w:rPr>
                  <w:szCs w:val="22"/>
                </w:rPr>
                <w:delText> mL</w:delText>
              </w:r>
            </w:del>
          </w:p>
        </w:tc>
        <w:tc>
          <w:tcPr>
            <w:tcW w:w="1685" w:type="dxa"/>
          </w:tcPr>
          <w:p w14:paraId="15D5CB9F" w14:textId="77777777" w:rsidR="006A190E" w:rsidRPr="001B18EC" w:rsidRDefault="006A190E" w:rsidP="00CE7259">
            <w:pPr>
              <w:spacing w:after="60"/>
              <w:jc w:val="center"/>
              <w:rPr>
                <w:color w:val="000000"/>
                <w:szCs w:val="22"/>
              </w:rPr>
            </w:pPr>
            <w:r w:rsidRPr="001B18EC">
              <w:rPr>
                <w:color w:val="000000"/>
                <w:szCs w:val="22"/>
              </w:rPr>
              <w:t>4.7 mL</w:t>
            </w:r>
          </w:p>
        </w:tc>
      </w:tr>
      <w:tr w:rsidR="006A190E" w:rsidRPr="001B18EC" w14:paraId="745E5600" w14:textId="77777777" w:rsidTr="00EC1CCC">
        <w:trPr>
          <w:trHeight w:val="300"/>
          <w:jc w:val="center"/>
        </w:trPr>
        <w:tc>
          <w:tcPr>
            <w:tcW w:w="1275" w:type="dxa"/>
            <w:vMerge/>
            <w:shd w:val="clear" w:color="auto" w:fill="auto"/>
            <w:vAlign w:val="center"/>
            <w:hideMark/>
          </w:tcPr>
          <w:p w14:paraId="5625CC8D" w14:textId="77777777" w:rsidR="006A190E" w:rsidRPr="001B18EC" w:rsidRDefault="006A190E" w:rsidP="00CE7259">
            <w:pPr>
              <w:suppressAutoHyphens w:val="0"/>
              <w:spacing w:after="60"/>
              <w:rPr>
                <w:b/>
                <w:bCs/>
                <w:color w:val="000000"/>
                <w:szCs w:val="22"/>
              </w:rPr>
            </w:pPr>
          </w:p>
        </w:tc>
        <w:tc>
          <w:tcPr>
            <w:tcW w:w="1606" w:type="dxa"/>
            <w:vMerge/>
            <w:shd w:val="clear" w:color="auto" w:fill="auto"/>
            <w:vAlign w:val="center"/>
            <w:hideMark/>
          </w:tcPr>
          <w:p w14:paraId="03253017" w14:textId="77777777" w:rsidR="006A190E" w:rsidRPr="001B18EC" w:rsidRDefault="006A190E" w:rsidP="00CE7259">
            <w:pPr>
              <w:suppressAutoHyphens w:val="0"/>
              <w:spacing w:after="60"/>
              <w:rPr>
                <w:b/>
                <w:bCs/>
                <w:color w:val="000000"/>
                <w:szCs w:val="22"/>
              </w:rPr>
            </w:pPr>
          </w:p>
        </w:tc>
        <w:tc>
          <w:tcPr>
            <w:tcW w:w="1366" w:type="dxa"/>
            <w:shd w:val="clear" w:color="auto" w:fill="auto"/>
            <w:vAlign w:val="center"/>
            <w:hideMark/>
          </w:tcPr>
          <w:p w14:paraId="44B2A74A" w14:textId="77777777" w:rsidR="006A190E" w:rsidRPr="001B18EC" w:rsidRDefault="006A190E" w:rsidP="00CE7259">
            <w:pPr>
              <w:suppressAutoHyphens w:val="0"/>
              <w:spacing w:after="60"/>
              <w:jc w:val="center"/>
              <w:rPr>
                <w:color w:val="000000"/>
                <w:szCs w:val="22"/>
              </w:rPr>
            </w:pPr>
            <w:r w:rsidRPr="001B18EC">
              <w:rPr>
                <w:color w:val="000000"/>
                <w:szCs w:val="22"/>
              </w:rPr>
              <w:t>1.30 – 1.39</w:t>
            </w:r>
          </w:p>
        </w:tc>
        <w:tc>
          <w:tcPr>
            <w:tcW w:w="1786" w:type="dxa"/>
            <w:vAlign w:val="center"/>
          </w:tcPr>
          <w:p w14:paraId="14C89FEC" w14:textId="51FFDD32" w:rsidR="006A190E" w:rsidRPr="001B18EC" w:rsidRDefault="00EC1CCC" w:rsidP="00CE7259">
            <w:pPr>
              <w:spacing w:after="60"/>
              <w:jc w:val="center"/>
              <w:rPr>
                <w:color w:val="000000"/>
                <w:szCs w:val="22"/>
              </w:rPr>
            </w:pPr>
            <w:ins w:id="1588" w:author="Author">
              <w:r>
                <w:rPr>
                  <w:color w:val="000000"/>
                  <w:szCs w:val="22"/>
                </w:rPr>
                <w:t>12.2 mL</w:t>
              </w:r>
            </w:ins>
            <w:del w:id="1589" w:author="Author">
              <w:r w:rsidR="006A190E" w:rsidRPr="001B18EC" w:rsidDel="00EC1CCC">
                <w:rPr>
                  <w:color w:val="000000"/>
                  <w:szCs w:val="22"/>
                </w:rPr>
                <w:delText>5</w:delText>
              </w:r>
            </w:del>
          </w:p>
        </w:tc>
        <w:tc>
          <w:tcPr>
            <w:tcW w:w="1800" w:type="dxa"/>
            <w:gridSpan w:val="2"/>
            <w:shd w:val="clear" w:color="auto" w:fill="auto"/>
            <w:vAlign w:val="center"/>
            <w:hideMark/>
          </w:tcPr>
          <w:p w14:paraId="6FABE9A3" w14:textId="38130C19" w:rsidR="006A190E" w:rsidRPr="001B18EC" w:rsidRDefault="00EC1CCC" w:rsidP="00CE7259">
            <w:pPr>
              <w:spacing w:after="60"/>
              <w:jc w:val="center"/>
              <w:rPr>
                <w:color w:val="000000"/>
                <w:szCs w:val="22"/>
              </w:rPr>
            </w:pPr>
            <w:ins w:id="1590" w:author="Author">
              <w:r>
                <w:rPr>
                  <w:color w:val="000000"/>
                  <w:szCs w:val="22"/>
                </w:rPr>
                <w:t>5</w:t>
              </w:r>
            </w:ins>
            <w:del w:id="1591" w:author="Author">
              <w:r w:rsidR="006A190E" w:rsidRPr="001B18EC" w:rsidDel="00EC1CCC">
                <w:rPr>
                  <w:color w:val="000000"/>
                  <w:szCs w:val="22"/>
                </w:rPr>
                <w:delText>12.2</w:delText>
              </w:r>
              <w:r w:rsidR="006A190E" w:rsidRPr="001B18EC" w:rsidDel="00EC1CCC">
                <w:rPr>
                  <w:szCs w:val="22"/>
                </w:rPr>
                <w:delText> mL</w:delText>
              </w:r>
            </w:del>
          </w:p>
        </w:tc>
        <w:tc>
          <w:tcPr>
            <w:tcW w:w="1685" w:type="dxa"/>
          </w:tcPr>
          <w:p w14:paraId="312F084E" w14:textId="77777777" w:rsidR="006A190E" w:rsidRPr="001B18EC" w:rsidRDefault="006A190E" w:rsidP="00CE7259">
            <w:pPr>
              <w:spacing w:after="60"/>
              <w:jc w:val="center"/>
              <w:rPr>
                <w:color w:val="000000"/>
                <w:szCs w:val="22"/>
              </w:rPr>
            </w:pPr>
            <w:r w:rsidRPr="001B18EC">
              <w:rPr>
                <w:color w:val="000000"/>
                <w:szCs w:val="22"/>
              </w:rPr>
              <w:t>5.6 mL</w:t>
            </w:r>
          </w:p>
        </w:tc>
      </w:tr>
      <w:tr w:rsidR="006A190E" w:rsidRPr="001B18EC" w14:paraId="2831F8D3" w14:textId="77777777" w:rsidTr="00EC1CCC">
        <w:trPr>
          <w:trHeight w:val="300"/>
          <w:jc w:val="center"/>
        </w:trPr>
        <w:tc>
          <w:tcPr>
            <w:tcW w:w="1275" w:type="dxa"/>
            <w:vMerge/>
            <w:shd w:val="clear" w:color="auto" w:fill="auto"/>
            <w:vAlign w:val="center"/>
            <w:hideMark/>
          </w:tcPr>
          <w:p w14:paraId="62162AA5" w14:textId="77777777" w:rsidR="006A190E" w:rsidRPr="001B18EC" w:rsidRDefault="006A190E" w:rsidP="00CE7259">
            <w:pPr>
              <w:suppressAutoHyphens w:val="0"/>
              <w:spacing w:after="60"/>
              <w:rPr>
                <w:b/>
                <w:bCs/>
                <w:color w:val="000000"/>
                <w:szCs w:val="22"/>
              </w:rPr>
            </w:pPr>
          </w:p>
        </w:tc>
        <w:tc>
          <w:tcPr>
            <w:tcW w:w="1606" w:type="dxa"/>
            <w:vMerge/>
            <w:shd w:val="clear" w:color="auto" w:fill="auto"/>
            <w:vAlign w:val="center"/>
            <w:hideMark/>
          </w:tcPr>
          <w:p w14:paraId="076EE478" w14:textId="77777777" w:rsidR="006A190E" w:rsidRPr="001B18EC" w:rsidRDefault="006A190E" w:rsidP="00CE7259">
            <w:pPr>
              <w:suppressAutoHyphens w:val="0"/>
              <w:spacing w:after="60"/>
              <w:rPr>
                <w:b/>
                <w:bCs/>
                <w:color w:val="000000"/>
                <w:szCs w:val="22"/>
              </w:rPr>
            </w:pPr>
          </w:p>
        </w:tc>
        <w:tc>
          <w:tcPr>
            <w:tcW w:w="1366" w:type="dxa"/>
            <w:shd w:val="clear" w:color="auto" w:fill="auto"/>
            <w:vAlign w:val="center"/>
            <w:hideMark/>
          </w:tcPr>
          <w:p w14:paraId="443F91FB" w14:textId="77777777" w:rsidR="006A190E" w:rsidRPr="001B18EC" w:rsidRDefault="006A190E" w:rsidP="00CE7259">
            <w:pPr>
              <w:suppressAutoHyphens w:val="0"/>
              <w:spacing w:after="60"/>
              <w:jc w:val="center"/>
              <w:rPr>
                <w:color w:val="000000"/>
                <w:szCs w:val="22"/>
              </w:rPr>
            </w:pPr>
            <w:r w:rsidRPr="001B18EC">
              <w:rPr>
                <w:color w:val="000000"/>
                <w:szCs w:val="22"/>
              </w:rPr>
              <w:t>1.20 – 1.29</w:t>
            </w:r>
          </w:p>
        </w:tc>
        <w:tc>
          <w:tcPr>
            <w:tcW w:w="1786" w:type="dxa"/>
            <w:vAlign w:val="center"/>
          </w:tcPr>
          <w:p w14:paraId="55D02179" w14:textId="2CFAF8AB" w:rsidR="006A190E" w:rsidRPr="001B18EC" w:rsidRDefault="00EC1CCC" w:rsidP="00CE7259">
            <w:pPr>
              <w:spacing w:after="60"/>
              <w:jc w:val="center"/>
              <w:rPr>
                <w:color w:val="000000"/>
                <w:szCs w:val="22"/>
              </w:rPr>
            </w:pPr>
            <w:ins w:id="1592" w:author="Author">
              <w:r>
                <w:rPr>
                  <w:color w:val="000000"/>
                  <w:szCs w:val="22"/>
                </w:rPr>
                <w:t>11.3 mL</w:t>
              </w:r>
            </w:ins>
            <w:del w:id="1593" w:author="Author">
              <w:r w:rsidR="006A190E" w:rsidRPr="001B18EC" w:rsidDel="00EC1CCC">
                <w:rPr>
                  <w:color w:val="000000"/>
                  <w:szCs w:val="22"/>
                </w:rPr>
                <w:delText>5</w:delText>
              </w:r>
            </w:del>
          </w:p>
        </w:tc>
        <w:tc>
          <w:tcPr>
            <w:tcW w:w="1800" w:type="dxa"/>
            <w:gridSpan w:val="2"/>
            <w:shd w:val="clear" w:color="auto" w:fill="auto"/>
            <w:vAlign w:val="center"/>
            <w:hideMark/>
          </w:tcPr>
          <w:p w14:paraId="2CA11040" w14:textId="3645C506" w:rsidR="006A190E" w:rsidRPr="001B18EC" w:rsidRDefault="00EC1CCC" w:rsidP="00CE7259">
            <w:pPr>
              <w:spacing w:after="60"/>
              <w:jc w:val="center"/>
              <w:rPr>
                <w:color w:val="000000"/>
                <w:szCs w:val="22"/>
              </w:rPr>
            </w:pPr>
            <w:ins w:id="1594" w:author="Author">
              <w:r>
                <w:rPr>
                  <w:color w:val="000000"/>
                  <w:szCs w:val="22"/>
                </w:rPr>
                <w:t>5</w:t>
              </w:r>
            </w:ins>
            <w:del w:id="1595" w:author="Author">
              <w:r w:rsidR="006A190E" w:rsidRPr="001B18EC" w:rsidDel="00EC1CCC">
                <w:rPr>
                  <w:color w:val="000000"/>
                  <w:szCs w:val="22"/>
                </w:rPr>
                <w:delText>11.3</w:delText>
              </w:r>
              <w:r w:rsidR="006A190E" w:rsidRPr="001B18EC" w:rsidDel="00EC1CCC">
                <w:rPr>
                  <w:szCs w:val="22"/>
                </w:rPr>
                <w:delText> mL</w:delText>
              </w:r>
            </w:del>
          </w:p>
        </w:tc>
        <w:tc>
          <w:tcPr>
            <w:tcW w:w="1685" w:type="dxa"/>
          </w:tcPr>
          <w:p w14:paraId="39F9334E" w14:textId="77777777" w:rsidR="006A190E" w:rsidRPr="001B18EC" w:rsidRDefault="006A190E" w:rsidP="00CE7259">
            <w:pPr>
              <w:spacing w:after="60"/>
              <w:jc w:val="center"/>
              <w:rPr>
                <w:color w:val="000000"/>
                <w:szCs w:val="22"/>
              </w:rPr>
            </w:pPr>
            <w:r w:rsidRPr="001B18EC">
              <w:rPr>
                <w:color w:val="000000"/>
                <w:szCs w:val="22"/>
              </w:rPr>
              <w:t>6.5 mL</w:t>
            </w:r>
          </w:p>
        </w:tc>
      </w:tr>
      <w:tr w:rsidR="006A190E" w:rsidRPr="001B18EC" w14:paraId="19F1F117" w14:textId="77777777" w:rsidTr="00EC1CCC">
        <w:trPr>
          <w:trHeight w:val="300"/>
          <w:jc w:val="center"/>
        </w:trPr>
        <w:tc>
          <w:tcPr>
            <w:tcW w:w="1275" w:type="dxa"/>
            <w:vMerge/>
            <w:shd w:val="clear" w:color="auto" w:fill="auto"/>
            <w:vAlign w:val="center"/>
            <w:hideMark/>
          </w:tcPr>
          <w:p w14:paraId="2023870D" w14:textId="77777777" w:rsidR="006A190E" w:rsidRPr="001B18EC" w:rsidRDefault="006A190E" w:rsidP="00CE7259">
            <w:pPr>
              <w:suppressAutoHyphens w:val="0"/>
              <w:spacing w:after="60"/>
              <w:rPr>
                <w:b/>
                <w:bCs/>
                <w:color w:val="000000"/>
                <w:szCs w:val="22"/>
              </w:rPr>
            </w:pPr>
          </w:p>
        </w:tc>
        <w:tc>
          <w:tcPr>
            <w:tcW w:w="1606" w:type="dxa"/>
            <w:vMerge/>
            <w:shd w:val="clear" w:color="auto" w:fill="auto"/>
            <w:vAlign w:val="center"/>
            <w:hideMark/>
          </w:tcPr>
          <w:p w14:paraId="0E00D3BE" w14:textId="77777777" w:rsidR="006A190E" w:rsidRPr="001B18EC" w:rsidRDefault="006A190E" w:rsidP="00CE7259">
            <w:pPr>
              <w:suppressAutoHyphens w:val="0"/>
              <w:spacing w:after="60"/>
              <w:rPr>
                <w:b/>
                <w:bCs/>
                <w:color w:val="000000"/>
                <w:szCs w:val="22"/>
              </w:rPr>
            </w:pPr>
          </w:p>
        </w:tc>
        <w:tc>
          <w:tcPr>
            <w:tcW w:w="1366" w:type="dxa"/>
            <w:shd w:val="clear" w:color="auto" w:fill="auto"/>
            <w:vAlign w:val="center"/>
            <w:hideMark/>
          </w:tcPr>
          <w:p w14:paraId="50C7E794" w14:textId="77777777" w:rsidR="006A190E" w:rsidRPr="001B18EC" w:rsidRDefault="006A190E" w:rsidP="00CE7259">
            <w:pPr>
              <w:suppressAutoHyphens w:val="0"/>
              <w:spacing w:after="60"/>
              <w:jc w:val="center"/>
              <w:rPr>
                <w:color w:val="000000"/>
                <w:szCs w:val="22"/>
              </w:rPr>
            </w:pPr>
            <w:r w:rsidRPr="001B18EC">
              <w:rPr>
                <w:color w:val="000000"/>
                <w:szCs w:val="22"/>
              </w:rPr>
              <w:t>1.10 – 1.19</w:t>
            </w:r>
          </w:p>
        </w:tc>
        <w:tc>
          <w:tcPr>
            <w:tcW w:w="1786" w:type="dxa"/>
            <w:vAlign w:val="center"/>
          </w:tcPr>
          <w:p w14:paraId="200C0484" w14:textId="30BBA9CB" w:rsidR="006A190E" w:rsidRPr="001B18EC" w:rsidRDefault="00EC1CCC" w:rsidP="00CE7259">
            <w:pPr>
              <w:spacing w:after="60"/>
              <w:jc w:val="center"/>
              <w:rPr>
                <w:color w:val="000000"/>
                <w:szCs w:val="22"/>
              </w:rPr>
            </w:pPr>
            <w:ins w:id="1596" w:author="Author">
              <w:r>
                <w:rPr>
                  <w:color w:val="000000"/>
                  <w:szCs w:val="22"/>
                </w:rPr>
                <w:t>10.4 mL</w:t>
              </w:r>
            </w:ins>
            <w:del w:id="1597" w:author="Author">
              <w:r w:rsidR="006A190E" w:rsidRPr="001B18EC" w:rsidDel="00EC1CCC">
                <w:rPr>
                  <w:color w:val="000000"/>
                  <w:szCs w:val="22"/>
                </w:rPr>
                <w:delText>4</w:delText>
              </w:r>
            </w:del>
          </w:p>
        </w:tc>
        <w:tc>
          <w:tcPr>
            <w:tcW w:w="1800" w:type="dxa"/>
            <w:gridSpan w:val="2"/>
            <w:shd w:val="clear" w:color="auto" w:fill="auto"/>
            <w:vAlign w:val="center"/>
            <w:hideMark/>
          </w:tcPr>
          <w:p w14:paraId="0815F713" w14:textId="2D570E6E" w:rsidR="006A190E" w:rsidRPr="001B18EC" w:rsidRDefault="00EC1CCC" w:rsidP="00CE7259">
            <w:pPr>
              <w:spacing w:after="60"/>
              <w:jc w:val="center"/>
              <w:rPr>
                <w:color w:val="000000"/>
                <w:szCs w:val="22"/>
              </w:rPr>
            </w:pPr>
            <w:ins w:id="1598" w:author="Author">
              <w:r>
                <w:rPr>
                  <w:color w:val="000000"/>
                  <w:szCs w:val="22"/>
                </w:rPr>
                <w:t>4</w:t>
              </w:r>
            </w:ins>
            <w:del w:id="1599" w:author="Author">
              <w:r w:rsidR="006A190E" w:rsidRPr="001B18EC" w:rsidDel="00EC1CCC">
                <w:rPr>
                  <w:color w:val="000000"/>
                  <w:szCs w:val="22"/>
                </w:rPr>
                <w:delText>10.4</w:delText>
              </w:r>
              <w:r w:rsidR="006A190E" w:rsidRPr="001B18EC" w:rsidDel="00EC1CCC">
                <w:rPr>
                  <w:szCs w:val="22"/>
                </w:rPr>
                <w:delText> mL</w:delText>
              </w:r>
            </w:del>
          </w:p>
        </w:tc>
        <w:tc>
          <w:tcPr>
            <w:tcW w:w="1685" w:type="dxa"/>
          </w:tcPr>
          <w:p w14:paraId="4DB45371" w14:textId="77777777" w:rsidR="006A190E" w:rsidRPr="001B18EC" w:rsidRDefault="006A190E" w:rsidP="00CE7259">
            <w:pPr>
              <w:spacing w:after="60"/>
              <w:jc w:val="center"/>
              <w:rPr>
                <w:color w:val="000000"/>
                <w:szCs w:val="22"/>
              </w:rPr>
            </w:pPr>
            <w:r w:rsidRPr="001B18EC">
              <w:rPr>
                <w:color w:val="000000"/>
                <w:szCs w:val="22"/>
              </w:rPr>
              <w:t>7.4 mL</w:t>
            </w:r>
          </w:p>
        </w:tc>
      </w:tr>
      <w:tr w:rsidR="006A190E" w:rsidRPr="001B18EC" w14:paraId="516BDD66" w14:textId="77777777" w:rsidTr="00EC1CCC">
        <w:trPr>
          <w:trHeight w:val="300"/>
          <w:jc w:val="center"/>
        </w:trPr>
        <w:tc>
          <w:tcPr>
            <w:tcW w:w="1275" w:type="dxa"/>
            <w:vMerge/>
            <w:shd w:val="clear" w:color="auto" w:fill="auto"/>
            <w:vAlign w:val="center"/>
            <w:hideMark/>
          </w:tcPr>
          <w:p w14:paraId="71BACD6E" w14:textId="77777777" w:rsidR="006A190E" w:rsidRPr="001B18EC" w:rsidRDefault="006A190E" w:rsidP="00CE7259">
            <w:pPr>
              <w:suppressAutoHyphens w:val="0"/>
              <w:spacing w:after="60"/>
              <w:rPr>
                <w:b/>
                <w:bCs/>
                <w:color w:val="000000"/>
                <w:szCs w:val="22"/>
              </w:rPr>
            </w:pPr>
          </w:p>
        </w:tc>
        <w:tc>
          <w:tcPr>
            <w:tcW w:w="1606" w:type="dxa"/>
            <w:vMerge/>
            <w:shd w:val="clear" w:color="auto" w:fill="auto"/>
            <w:vAlign w:val="center"/>
            <w:hideMark/>
          </w:tcPr>
          <w:p w14:paraId="2667D924" w14:textId="77777777" w:rsidR="006A190E" w:rsidRPr="001B18EC" w:rsidRDefault="006A190E" w:rsidP="00CE7259">
            <w:pPr>
              <w:suppressAutoHyphens w:val="0"/>
              <w:spacing w:after="60"/>
              <w:rPr>
                <w:b/>
                <w:bCs/>
                <w:color w:val="000000"/>
                <w:szCs w:val="22"/>
              </w:rPr>
            </w:pPr>
          </w:p>
        </w:tc>
        <w:tc>
          <w:tcPr>
            <w:tcW w:w="1366" w:type="dxa"/>
            <w:shd w:val="clear" w:color="auto" w:fill="auto"/>
            <w:vAlign w:val="center"/>
            <w:hideMark/>
          </w:tcPr>
          <w:p w14:paraId="79020E5F" w14:textId="77777777" w:rsidR="006A190E" w:rsidRPr="001B18EC" w:rsidRDefault="006A190E" w:rsidP="00CE7259">
            <w:pPr>
              <w:suppressAutoHyphens w:val="0"/>
              <w:spacing w:after="60"/>
              <w:jc w:val="center"/>
              <w:rPr>
                <w:color w:val="000000"/>
                <w:szCs w:val="22"/>
              </w:rPr>
            </w:pPr>
            <w:commentRangeStart w:id="1600"/>
            <w:r w:rsidRPr="001B18EC">
              <w:rPr>
                <w:color w:val="000000"/>
                <w:szCs w:val="22"/>
              </w:rPr>
              <w:t>1</w:t>
            </w:r>
            <w:commentRangeEnd w:id="1600"/>
            <w:r w:rsidR="00217A22">
              <w:rPr>
                <w:rStyle w:val="CommentReference"/>
              </w:rPr>
              <w:commentReference w:id="1600"/>
            </w:r>
            <w:r w:rsidRPr="001B18EC">
              <w:rPr>
                <w:color w:val="000000"/>
                <w:szCs w:val="22"/>
              </w:rPr>
              <w:t xml:space="preserve"> – 1.09</w:t>
            </w:r>
          </w:p>
        </w:tc>
        <w:tc>
          <w:tcPr>
            <w:tcW w:w="1786" w:type="dxa"/>
            <w:vAlign w:val="center"/>
          </w:tcPr>
          <w:p w14:paraId="5EEE399D" w14:textId="511DB88F" w:rsidR="006A190E" w:rsidRPr="001B18EC" w:rsidRDefault="00EC1CCC" w:rsidP="00CE7259">
            <w:pPr>
              <w:spacing w:after="60"/>
              <w:jc w:val="center"/>
              <w:rPr>
                <w:color w:val="000000"/>
                <w:szCs w:val="22"/>
              </w:rPr>
            </w:pPr>
            <w:ins w:id="1601" w:author="Author">
              <w:r>
                <w:rPr>
                  <w:color w:val="000000"/>
                  <w:szCs w:val="22"/>
                </w:rPr>
                <w:t>9.5 mL</w:t>
              </w:r>
            </w:ins>
            <w:del w:id="1602" w:author="Author">
              <w:r w:rsidR="006A190E" w:rsidRPr="001B18EC" w:rsidDel="00EC1CCC">
                <w:rPr>
                  <w:color w:val="000000"/>
                  <w:szCs w:val="22"/>
                </w:rPr>
                <w:delText>4</w:delText>
              </w:r>
            </w:del>
          </w:p>
        </w:tc>
        <w:tc>
          <w:tcPr>
            <w:tcW w:w="1800" w:type="dxa"/>
            <w:gridSpan w:val="2"/>
            <w:shd w:val="clear" w:color="auto" w:fill="auto"/>
            <w:vAlign w:val="center"/>
            <w:hideMark/>
          </w:tcPr>
          <w:p w14:paraId="74251379" w14:textId="02E29832" w:rsidR="006A190E" w:rsidRPr="001B18EC" w:rsidRDefault="00EC1CCC" w:rsidP="00CE7259">
            <w:pPr>
              <w:spacing w:after="60"/>
              <w:jc w:val="center"/>
              <w:rPr>
                <w:color w:val="000000"/>
                <w:szCs w:val="22"/>
              </w:rPr>
            </w:pPr>
            <w:ins w:id="1603" w:author="Author">
              <w:r>
                <w:rPr>
                  <w:color w:val="000000"/>
                  <w:szCs w:val="22"/>
                </w:rPr>
                <w:t>4</w:t>
              </w:r>
            </w:ins>
            <w:del w:id="1604" w:author="Author">
              <w:r w:rsidR="006A190E" w:rsidRPr="001B18EC" w:rsidDel="00EC1CCC">
                <w:rPr>
                  <w:color w:val="000000"/>
                  <w:szCs w:val="22"/>
                </w:rPr>
                <w:delText>9.5</w:delText>
              </w:r>
              <w:r w:rsidR="006A190E" w:rsidRPr="001B18EC" w:rsidDel="00EC1CCC">
                <w:rPr>
                  <w:szCs w:val="22"/>
                </w:rPr>
                <w:delText> mL</w:delText>
              </w:r>
            </w:del>
          </w:p>
        </w:tc>
        <w:tc>
          <w:tcPr>
            <w:tcW w:w="1685" w:type="dxa"/>
          </w:tcPr>
          <w:p w14:paraId="4D69082F" w14:textId="77777777" w:rsidR="006A190E" w:rsidRPr="001B18EC" w:rsidRDefault="006A190E" w:rsidP="00CE7259">
            <w:pPr>
              <w:spacing w:after="60"/>
              <w:jc w:val="center"/>
              <w:rPr>
                <w:color w:val="000000"/>
                <w:szCs w:val="22"/>
              </w:rPr>
            </w:pPr>
            <w:r w:rsidRPr="001B18EC">
              <w:rPr>
                <w:color w:val="000000"/>
                <w:szCs w:val="22"/>
              </w:rPr>
              <w:t>8.3 mL</w:t>
            </w:r>
          </w:p>
        </w:tc>
      </w:tr>
      <w:tr w:rsidR="006A190E" w:rsidRPr="001B18EC" w14:paraId="3C7CCDAF" w14:textId="77777777" w:rsidTr="00EC1CCC">
        <w:trPr>
          <w:trHeight w:val="300"/>
          <w:jc w:val="center"/>
        </w:trPr>
        <w:tc>
          <w:tcPr>
            <w:tcW w:w="1275" w:type="dxa"/>
            <w:vMerge/>
            <w:shd w:val="clear" w:color="auto" w:fill="auto"/>
            <w:vAlign w:val="center"/>
            <w:hideMark/>
          </w:tcPr>
          <w:p w14:paraId="3219623B" w14:textId="77777777" w:rsidR="006A190E" w:rsidRPr="001B18EC" w:rsidRDefault="006A190E" w:rsidP="00CE7259">
            <w:pPr>
              <w:suppressAutoHyphens w:val="0"/>
              <w:spacing w:after="60"/>
              <w:rPr>
                <w:b/>
                <w:bCs/>
                <w:color w:val="000000"/>
                <w:szCs w:val="22"/>
              </w:rPr>
            </w:pPr>
          </w:p>
        </w:tc>
        <w:tc>
          <w:tcPr>
            <w:tcW w:w="1606" w:type="dxa"/>
            <w:vMerge/>
            <w:shd w:val="clear" w:color="auto" w:fill="auto"/>
            <w:vAlign w:val="center"/>
            <w:hideMark/>
          </w:tcPr>
          <w:p w14:paraId="12DA328D" w14:textId="77777777" w:rsidR="006A190E" w:rsidRPr="001B18EC" w:rsidRDefault="006A190E" w:rsidP="00CE7259">
            <w:pPr>
              <w:suppressAutoHyphens w:val="0"/>
              <w:spacing w:after="60"/>
              <w:rPr>
                <w:b/>
                <w:bCs/>
                <w:color w:val="000000"/>
                <w:szCs w:val="22"/>
              </w:rPr>
            </w:pPr>
          </w:p>
        </w:tc>
        <w:tc>
          <w:tcPr>
            <w:tcW w:w="1366" w:type="dxa"/>
            <w:shd w:val="clear" w:color="auto" w:fill="auto"/>
            <w:vAlign w:val="center"/>
            <w:hideMark/>
          </w:tcPr>
          <w:p w14:paraId="57D1F8C7" w14:textId="77777777" w:rsidR="006A190E" w:rsidRPr="001B18EC" w:rsidRDefault="006A190E" w:rsidP="00CE7259">
            <w:pPr>
              <w:suppressAutoHyphens w:val="0"/>
              <w:spacing w:after="60"/>
              <w:jc w:val="center"/>
              <w:rPr>
                <w:color w:val="000000"/>
                <w:szCs w:val="22"/>
              </w:rPr>
            </w:pPr>
            <w:r w:rsidRPr="001B18EC">
              <w:rPr>
                <w:color w:val="000000"/>
                <w:szCs w:val="22"/>
              </w:rPr>
              <w:t>0.9 – 0.99</w:t>
            </w:r>
          </w:p>
        </w:tc>
        <w:tc>
          <w:tcPr>
            <w:tcW w:w="1786" w:type="dxa"/>
            <w:vAlign w:val="center"/>
          </w:tcPr>
          <w:p w14:paraId="2D41D4EB" w14:textId="4D2505D3" w:rsidR="006A190E" w:rsidRPr="001B18EC" w:rsidRDefault="00EC1CCC" w:rsidP="00CE7259">
            <w:pPr>
              <w:spacing w:after="60"/>
              <w:jc w:val="center"/>
              <w:rPr>
                <w:color w:val="000000"/>
                <w:szCs w:val="22"/>
              </w:rPr>
            </w:pPr>
            <w:ins w:id="1605" w:author="Author">
              <w:r>
                <w:rPr>
                  <w:color w:val="000000"/>
                  <w:szCs w:val="22"/>
                </w:rPr>
                <w:t>8.6 mL</w:t>
              </w:r>
            </w:ins>
            <w:del w:id="1606" w:author="Author">
              <w:r w:rsidR="006A190E" w:rsidRPr="001B18EC" w:rsidDel="00EC1CCC">
                <w:rPr>
                  <w:color w:val="000000"/>
                  <w:szCs w:val="22"/>
                </w:rPr>
                <w:delText>4</w:delText>
              </w:r>
            </w:del>
          </w:p>
        </w:tc>
        <w:tc>
          <w:tcPr>
            <w:tcW w:w="1800" w:type="dxa"/>
            <w:gridSpan w:val="2"/>
            <w:shd w:val="clear" w:color="auto" w:fill="auto"/>
            <w:vAlign w:val="center"/>
            <w:hideMark/>
          </w:tcPr>
          <w:p w14:paraId="5192010E" w14:textId="51C9E765" w:rsidR="006A190E" w:rsidRPr="001B18EC" w:rsidRDefault="00EC1CCC" w:rsidP="00CE7259">
            <w:pPr>
              <w:spacing w:after="60"/>
              <w:jc w:val="center"/>
              <w:rPr>
                <w:color w:val="000000"/>
                <w:szCs w:val="22"/>
              </w:rPr>
            </w:pPr>
            <w:ins w:id="1607" w:author="Author">
              <w:r>
                <w:rPr>
                  <w:color w:val="000000"/>
                  <w:szCs w:val="22"/>
                </w:rPr>
                <w:t>4</w:t>
              </w:r>
            </w:ins>
            <w:del w:id="1608" w:author="Author">
              <w:r w:rsidR="006A190E" w:rsidRPr="001B18EC" w:rsidDel="00EC1CCC">
                <w:rPr>
                  <w:color w:val="000000"/>
                  <w:szCs w:val="22"/>
                </w:rPr>
                <w:delText>8.6</w:delText>
              </w:r>
              <w:r w:rsidR="006A190E" w:rsidRPr="001B18EC" w:rsidDel="00EC1CCC">
                <w:rPr>
                  <w:szCs w:val="22"/>
                </w:rPr>
                <w:delText> mL</w:delText>
              </w:r>
            </w:del>
          </w:p>
        </w:tc>
        <w:tc>
          <w:tcPr>
            <w:tcW w:w="1685" w:type="dxa"/>
          </w:tcPr>
          <w:p w14:paraId="693F4D13" w14:textId="77777777" w:rsidR="006A190E" w:rsidRPr="001B18EC" w:rsidRDefault="006A190E" w:rsidP="00CE7259">
            <w:pPr>
              <w:spacing w:after="60"/>
              <w:jc w:val="center"/>
              <w:rPr>
                <w:color w:val="000000"/>
                <w:szCs w:val="22"/>
              </w:rPr>
            </w:pPr>
            <w:r w:rsidRPr="001B18EC">
              <w:rPr>
                <w:color w:val="000000"/>
                <w:szCs w:val="22"/>
              </w:rPr>
              <w:t>9.2 mL</w:t>
            </w:r>
          </w:p>
        </w:tc>
      </w:tr>
      <w:tr w:rsidR="00EC1CCC" w:rsidRPr="001B18EC" w14:paraId="73E22E99" w14:textId="77777777" w:rsidTr="005B4509">
        <w:trPr>
          <w:trHeight w:val="300"/>
          <w:jc w:val="center"/>
          <w:ins w:id="1609" w:author="Author"/>
        </w:trPr>
        <w:tc>
          <w:tcPr>
            <w:tcW w:w="1275" w:type="dxa"/>
            <w:shd w:val="clear" w:color="auto" w:fill="auto"/>
            <w:vAlign w:val="center"/>
          </w:tcPr>
          <w:p w14:paraId="0A2ABD39" w14:textId="57F9CE34" w:rsidR="00EC1CCC" w:rsidRPr="001B18EC" w:rsidRDefault="00EC1CCC" w:rsidP="00CE7259">
            <w:pPr>
              <w:suppressAutoHyphens w:val="0"/>
              <w:spacing w:after="60"/>
              <w:rPr>
                <w:ins w:id="1610" w:author="Author"/>
                <w:b/>
                <w:bCs/>
                <w:color w:val="000000"/>
                <w:szCs w:val="22"/>
              </w:rPr>
            </w:pPr>
            <w:ins w:id="1611" w:author="Author">
              <w:r>
                <w:rPr>
                  <w:b/>
                  <w:bCs/>
                  <w:color w:val="000000"/>
                  <w:szCs w:val="22"/>
                </w:rPr>
                <w:t>Less than 22 kg</w:t>
              </w:r>
            </w:ins>
          </w:p>
        </w:tc>
        <w:tc>
          <w:tcPr>
            <w:tcW w:w="8243" w:type="dxa"/>
            <w:gridSpan w:val="6"/>
            <w:shd w:val="clear" w:color="auto" w:fill="auto"/>
            <w:vAlign w:val="center"/>
          </w:tcPr>
          <w:p w14:paraId="084255CC" w14:textId="079CC0AD" w:rsidR="00EC1CCC" w:rsidRPr="00EC1CCC" w:rsidRDefault="00EC1CCC" w:rsidP="00CE7259">
            <w:pPr>
              <w:spacing w:after="60"/>
              <w:jc w:val="center"/>
              <w:rPr>
                <w:ins w:id="1612" w:author="Author"/>
                <w:b/>
                <w:color w:val="000000"/>
                <w:szCs w:val="22"/>
              </w:rPr>
            </w:pPr>
            <w:ins w:id="1613" w:author="Author">
              <w:r w:rsidRPr="00EC1CCC">
                <w:rPr>
                  <w:b/>
                  <w:color w:val="000000"/>
                  <w:szCs w:val="22"/>
                </w:rPr>
                <w:t>7</w:t>
              </w:r>
              <w:del w:id="1614" w:author="Author">
                <w:r w:rsidRPr="00EC1CCC" w:rsidDel="00A84730">
                  <w:rPr>
                    <w:b/>
                    <w:color w:val="000000"/>
                    <w:szCs w:val="22"/>
                  </w:rPr>
                  <w:delText>-</w:delText>
                </w:r>
              </w:del>
              <w:r w:rsidR="00A84730">
                <w:rPr>
                  <w:b/>
                  <w:color w:val="000000"/>
                  <w:szCs w:val="22"/>
                </w:rPr>
                <w:noBreakHyphen/>
              </w:r>
              <w:r w:rsidRPr="00EC1CCC">
                <w:rPr>
                  <w:b/>
                  <w:color w:val="000000"/>
                  <w:szCs w:val="22"/>
                </w:rPr>
                <w:t>day infusion not recommended</w:t>
              </w:r>
            </w:ins>
          </w:p>
        </w:tc>
      </w:tr>
    </w:tbl>
    <w:p w14:paraId="1AEB8F1D" w14:textId="0F4E3505" w:rsidR="00467D36" w:rsidRPr="001B18EC" w:rsidDel="00EC1CCC" w:rsidRDefault="00467D36" w:rsidP="00CE7259">
      <w:pPr>
        <w:spacing w:after="60"/>
        <w:rPr>
          <w:del w:id="1615" w:author="Author"/>
        </w:rPr>
      </w:pPr>
    </w:p>
    <w:p w14:paraId="59DE0B86" w14:textId="4654BCE9" w:rsidR="00AE3EF3" w:rsidRPr="001B18EC" w:rsidDel="00EC1CCC" w:rsidRDefault="00AE3EF3" w:rsidP="00CE7259">
      <w:pPr>
        <w:tabs>
          <w:tab w:val="left" w:pos="567"/>
        </w:tabs>
        <w:rPr>
          <w:del w:id="1616" w:author="Author"/>
          <w:b/>
          <w:szCs w:val="22"/>
        </w:rPr>
      </w:pPr>
      <w:del w:id="1617" w:author="Author">
        <w:r w:rsidRPr="001B18EC" w:rsidDel="00EC1CCC">
          <w:rPr>
            <w:b/>
            <w:szCs w:val="22"/>
          </w:rPr>
          <w:delText>2.6.2</w:delText>
        </w:r>
        <w:r w:rsidRPr="001B18EC" w:rsidDel="00EC1CCC">
          <w:rPr>
            <w:b/>
            <w:szCs w:val="22"/>
          </w:rPr>
          <w:tab/>
          <w:delText xml:space="preserve">Reconstitution of BLINCYTO </w:delText>
        </w:r>
      </w:del>
    </w:p>
    <w:p w14:paraId="366CF22A" w14:textId="3BE0040C" w:rsidR="00AE3EF3" w:rsidRPr="001B18EC" w:rsidDel="00EC1CCC" w:rsidRDefault="00AE3EF3" w:rsidP="00CE7259">
      <w:pPr>
        <w:rPr>
          <w:del w:id="1618" w:author="Author"/>
          <w:b/>
          <w:szCs w:val="22"/>
        </w:rPr>
      </w:pPr>
    </w:p>
    <w:p w14:paraId="0C9310F9" w14:textId="7BC86061" w:rsidR="00AE3EF3" w:rsidRPr="001B18EC" w:rsidDel="00EC1CCC" w:rsidRDefault="00AE3EF3" w:rsidP="00D63053">
      <w:pPr>
        <w:pStyle w:val="TextItalicized"/>
        <w:numPr>
          <w:ilvl w:val="0"/>
          <w:numId w:val="24"/>
        </w:numPr>
        <w:rPr>
          <w:del w:id="1619" w:author="Author"/>
          <w:i w:val="0"/>
          <w:color w:val="auto"/>
          <w:sz w:val="22"/>
          <w:szCs w:val="22"/>
        </w:rPr>
      </w:pPr>
      <w:del w:id="1620" w:author="Author">
        <w:r w:rsidRPr="001B18EC" w:rsidDel="00EC1CCC">
          <w:rPr>
            <w:i w:val="0"/>
            <w:color w:val="auto"/>
            <w:sz w:val="22"/>
            <w:szCs w:val="22"/>
          </w:rPr>
          <w:delText>Add 3 mL of preservative</w:delText>
        </w:r>
        <w:r w:rsidRPr="001B18EC" w:rsidDel="00EC1CCC">
          <w:rPr>
            <w:i w:val="0"/>
            <w:color w:val="auto"/>
            <w:sz w:val="22"/>
            <w:szCs w:val="22"/>
          </w:rPr>
          <w:noBreakHyphen/>
          <w:delText>free Sterile Water for Injection, USP by directing the water along the walls of the BLINCYTO vial and not directly on the lyophilized powder (resulting in a final BLINCYTO concentration of 12.5 mcg/mL).</w:delText>
        </w:r>
      </w:del>
    </w:p>
    <w:p w14:paraId="00FEE086" w14:textId="23FE6EB6" w:rsidR="00AE3EF3" w:rsidRPr="001B18EC" w:rsidDel="00EC1CCC" w:rsidRDefault="00AE3EF3" w:rsidP="00CE7259">
      <w:pPr>
        <w:pStyle w:val="TextItalicized"/>
        <w:numPr>
          <w:ilvl w:val="1"/>
          <w:numId w:val="10"/>
        </w:numPr>
        <w:rPr>
          <w:del w:id="1621" w:author="Author"/>
          <w:i w:val="0"/>
          <w:color w:val="auto"/>
          <w:sz w:val="22"/>
          <w:szCs w:val="22"/>
        </w:rPr>
      </w:pPr>
      <w:del w:id="1622" w:author="Author">
        <w:r w:rsidRPr="001B18EC" w:rsidDel="00EC1CCC">
          <w:rPr>
            <w:b/>
            <w:i w:val="0"/>
            <w:color w:val="auto"/>
            <w:sz w:val="22"/>
          </w:rPr>
          <w:delText xml:space="preserve">Do </w:delText>
        </w:r>
        <w:r w:rsidRPr="001B18EC" w:rsidDel="00EC1CCC">
          <w:rPr>
            <w:b/>
            <w:i w:val="0"/>
            <w:color w:val="auto"/>
            <w:sz w:val="22"/>
            <w:u w:val="single"/>
          </w:rPr>
          <w:delText>not</w:delText>
        </w:r>
        <w:r w:rsidRPr="001B18EC" w:rsidDel="00EC1CCC">
          <w:rPr>
            <w:b/>
            <w:i w:val="0"/>
            <w:color w:val="auto"/>
            <w:sz w:val="22"/>
          </w:rPr>
          <w:delText xml:space="preserve"> reconstitute BLINCYTO with IV Solution Stabilizer</w:delText>
        </w:r>
        <w:r w:rsidRPr="004419DF" w:rsidDel="00EC1CCC">
          <w:rPr>
            <w:b/>
            <w:i w:val="0"/>
            <w:color w:val="auto"/>
            <w:sz w:val="22"/>
          </w:rPr>
          <w:delText>.</w:delText>
        </w:r>
        <w:r w:rsidRPr="001B18EC" w:rsidDel="00EC1CCC">
          <w:rPr>
            <w:i w:val="0"/>
            <w:color w:val="auto"/>
            <w:sz w:val="22"/>
          </w:rPr>
          <w:delText xml:space="preserve">  </w:delText>
        </w:r>
      </w:del>
    </w:p>
    <w:p w14:paraId="4CF833C5" w14:textId="7B4A8945" w:rsidR="00AE3EF3" w:rsidRPr="001B18EC" w:rsidDel="00EC1CCC" w:rsidRDefault="00AE3EF3" w:rsidP="00D63053">
      <w:pPr>
        <w:pStyle w:val="TextItalicized"/>
        <w:numPr>
          <w:ilvl w:val="0"/>
          <w:numId w:val="24"/>
        </w:numPr>
        <w:rPr>
          <w:del w:id="1623" w:author="Author"/>
          <w:i w:val="0"/>
          <w:color w:val="auto"/>
          <w:sz w:val="22"/>
          <w:szCs w:val="22"/>
        </w:rPr>
      </w:pPr>
      <w:del w:id="1624" w:author="Author">
        <w:r w:rsidRPr="001B18EC" w:rsidDel="00EC1CCC">
          <w:rPr>
            <w:i w:val="0"/>
            <w:color w:val="auto"/>
            <w:sz w:val="22"/>
            <w:szCs w:val="22"/>
          </w:rPr>
          <w:delText xml:space="preserve">Gently swirl contents to avoid excess foaming.  </w:delText>
        </w:r>
        <w:r w:rsidRPr="001B18EC" w:rsidDel="00EC1CCC">
          <w:rPr>
            <w:b/>
            <w:i w:val="0"/>
            <w:color w:val="auto"/>
            <w:sz w:val="22"/>
          </w:rPr>
          <w:delText xml:space="preserve">Do </w:delText>
        </w:r>
        <w:r w:rsidRPr="001B18EC" w:rsidDel="00EC1CCC">
          <w:rPr>
            <w:b/>
            <w:i w:val="0"/>
            <w:color w:val="auto"/>
            <w:sz w:val="22"/>
            <w:u w:val="single"/>
          </w:rPr>
          <w:delText>not</w:delText>
        </w:r>
        <w:r w:rsidRPr="001B18EC" w:rsidDel="00EC1CCC">
          <w:rPr>
            <w:b/>
            <w:i w:val="0"/>
            <w:color w:val="auto"/>
            <w:sz w:val="22"/>
          </w:rPr>
          <w:delText xml:space="preserve"> shake</w:delText>
        </w:r>
        <w:r w:rsidRPr="001B18EC" w:rsidDel="00EC1CCC">
          <w:rPr>
            <w:i w:val="0"/>
            <w:color w:val="auto"/>
            <w:sz w:val="22"/>
          </w:rPr>
          <w:delText>.</w:delText>
        </w:r>
      </w:del>
    </w:p>
    <w:p w14:paraId="68E6E428" w14:textId="6F03F9CD" w:rsidR="00AE3EF3" w:rsidRPr="001B18EC" w:rsidDel="00EC1CCC" w:rsidRDefault="00AE3EF3" w:rsidP="00D63053">
      <w:pPr>
        <w:pStyle w:val="TextItalicized"/>
        <w:numPr>
          <w:ilvl w:val="0"/>
          <w:numId w:val="24"/>
        </w:numPr>
        <w:rPr>
          <w:del w:id="1625" w:author="Author"/>
          <w:i w:val="0"/>
          <w:color w:val="auto"/>
          <w:sz w:val="22"/>
          <w:szCs w:val="22"/>
        </w:rPr>
      </w:pPr>
      <w:del w:id="1626" w:author="Author">
        <w:r w:rsidRPr="001B18EC" w:rsidDel="00EC1CCC">
          <w:rPr>
            <w:i w:val="0"/>
            <w:color w:val="auto"/>
            <w:sz w:val="22"/>
            <w:szCs w:val="22"/>
          </w:rPr>
          <w:delText xml:space="preserve">Visually inspect the reconstituted solution for particulate matter and discoloration during reconstitution and prior to infusion.  The resulting solution should be clear to slightly opalescent, colorless to slightly yellow.  </w:delText>
        </w:r>
        <w:r w:rsidRPr="001B18EC" w:rsidDel="00EC1CCC">
          <w:rPr>
            <w:b/>
            <w:i w:val="0"/>
            <w:color w:val="auto"/>
            <w:sz w:val="22"/>
          </w:rPr>
          <w:delText xml:space="preserve">Do </w:delText>
        </w:r>
        <w:r w:rsidRPr="001B18EC" w:rsidDel="00EC1CCC">
          <w:rPr>
            <w:b/>
            <w:i w:val="0"/>
            <w:color w:val="auto"/>
            <w:sz w:val="22"/>
            <w:u w:val="single"/>
          </w:rPr>
          <w:delText>not</w:delText>
        </w:r>
        <w:r w:rsidRPr="001B18EC" w:rsidDel="00EC1CCC">
          <w:rPr>
            <w:b/>
            <w:i w:val="0"/>
            <w:color w:val="auto"/>
            <w:sz w:val="22"/>
          </w:rPr>
          <w:delText xml:space="preserve"> use if solution is cloudy or has precipitated</w:delText>
        </w:r>
        <w:r w:rsidRPr="004419DF" w:rsidDel="00EC1CCC">
          <w:rPr>
            <w:b/>
            <w:i w:val="0"/>
            <w:color w:val="auto"/>
            <w:sz w:val="22"/>
          </w:rPr>
          <w:delText>.</w:delText>
        </w:r>
        <w:r w:rsidRPr="001B18EC" w:rsidDel="00EC1CCC">
          <w:rPr>
            <w:i w:val="0"/>
            <w:color w:val="auto"/>
            <w:sz w:val="22"/>
            <w:szCs w:val="22"/>
          </w:rPr>
          <w:delText xml:space="preserve">  </w:delText>
        </w:r>
      </w:del>
    </w:p>
    <w:p w14:paraId="0893C703" w14:textId="0ACC32D4" w:rsidR="0057074D" w:rsidRDefault="00217A22" w:rsidP="00CE7259">
      <w:pPr>
        <w:pStyle w:val="CommentText"/>
        <w:tabs>
          <w:tab w:val="left" w:pos="567"/>
        </w:tabs>
        <w:rPr>
          <w:b/>
          <w:sz w:val="22"/>
          <w:szCs w:val="22"/>
        </w:rPr>
      </w:pPr>
      <w:commentRangeStart w:id="1627"/>
      <w:commentRangeEnd w:id="1627"/>
      <w:r>
        <w:rPr>
          <w:rStyle w:val="CommentReference"/>
        </w:rPr>
        <w:commentReference w:id="1627"/>
      </w:r>
    </w:p>
    <w:p w14:paraId="3049A006" w14:textId="6DAEE997" w:rsidR="00AE3EF3" w:rsidRPr="00041691" w:rsidRDefault="00AE3EF3" w:rsidP="00CE7259">
      <w:pPr>
        <w:pStyle w:val="CommentText"/>
        <w:tabs>
          <w:tab w:val="left" w:pos="567"/>
        </w:tabs>
        <w:rPr>
          <w:sz w:val="22"/>
          <w:szCs w:val="22"/>
          <w:u w:val="single"/>
          <w:rPrChange w:id="1628" w:author="Author">
            <w:rPr>
              <w:b/>
              <w:sz w:val="22"/>
              <w:szCs w:val="22"/>
            </w:rPr>
          </w:rPrChange>
        </w:rPr>
      </w:pPr>
      <w:r w:rsidRPr="00041691">
        <w:rPr>
          <w:sz w:val="22"/>
          <w:szCs w:val="22"/>
          <w:u w:val="single"/>
          <w:rPrChange w:id="1629" w:author="Author">
            <w:rPr>
              <w:b/>
              <w:sz w:val="22"/>
              <w:szCs w:val="22"/>
            </w:rPr>
          </w:rPrChange>
        </w:rPr>
        <w:t>2.6</w:t>
      </w:r>
      <w:r w:rsidR="000A3FD9" w:rsidRPr="00041691">
        <w:rPr>
          <w:sz w:val="22"/>
          <w:szCs w:val="22"/>
          <w:u w:val="single"/>
          <w:rPrChange w:id="1630" w:author="Author">
            <w:rPr>
              <w:b/>
              <w:sz w:val="22"/>
              <w:szCs w:val="22"/>
            </w:rPr>
          </w:rPrChange>
        </w:rPr>
        <w:t>.3</w:t>
      </w:r>
      <w:r w:rsidRPr="00041691">
        <w:rPr>
          <w:sz w:val="22"/>
          <w:szCs w:val="22"/>
          <w:u w:val="single"/>
          <w:rPrChange w:id="1631" w:author="Author">
            <w:rPr>
              <w:b/>
              <w:sz w:val="22"/>
              <w:szCs w:val="22"/>
            </w:rPr>
          </w:rPrChange>
        </w:rPr>
        <w:tab/>
        <w:t xml:space="preserve">Administration </w:t>
      </w:r>
      <w:ins w:id="1632" w:author="Author">
        <w:r w:rsidR="00EC1CCC" w:rsidRPr="00041691">
          <w:rPr>
            <w:sz w:val="22"/>
            <w:szCs w:val="22"/>
            <w:u w:val="single"/>
            <w:rPrChange w:id="1633" w:author="Author">
              <w:rPr>
                <w:b/>
                <w:sz w:val="22"/>
                <w:szCs w:val="22"/>
              </w:rPr>
            </w:rPrChange>
          </w:rPr>
          <w:t>of BLINCYTO for 7</w:t>
        </w:r>
        <w:del w:id="1634" w:author="Author">
          <w:r w:rsidR="00EC1CCC" w:rsidRPr="00041691" w:rsidDel="00A84730">
            <w:rPr>
              <w:sz w:val="22"/>
              <w:szCs w:val="22"/>
              <w:u w:val="single"/>
              <w:rPrChange w:id="1635" w:author="Author">
                <w:rPr>
                  <w:b/>
                  <w:sz w:val="22"/>
                  <w:szCs w:val="22"/>
                </w:rPr>
              </w:rPrChange>
            </w:rPr>
            <w:delText>-</w:delText>
          </w:r>
        </w:del>
        <w:r w:rsidR="00A84730" w:rsidRPr="00041691">
          <w:rPr>
            <w:sz w:val="22"/>
            <w:szCs w:val="22"/>
            <w:u w:val="single"/>
            <w:rPrChange w:id="1636" w:author="Author">
              <w:rPr>
                <w:b/>
                <w:sz w:val="22"/>
                <w:szCs w:val="22"/>
              </w:rPr>
            </w:rPrChange>
          </w:rPr>
          <w:noBreakHyphen/>
        </w:r>
        <w:r w:rsidR="00EC1CCC" w:rsidRPr="00041691">
          <w:rPr>
            <w:sz w:val="22"/>
            <w:szCs w:val="22"/>
            <w:u w:val="single"/>
            <w:rPrChange w:id="1637" w:author="Author">
              <w:rPr>
                <w:b/>
                <w:sz w:val="22"/>
                <w:szCs w:val="22"/>
              </w:rPr>
            </w:rPrChange>
          </w:rPr>
          <w:t>Day Infusion</w:t>
        </w:r>
      </w:ins>
    </w:p>
    <w:p w14:paraId="138CDED3" w14:textId="345B8C4D" w:rsidR="00AE3EF3" w:rsidRPr="001B18EC" w:rsidRDefault="00AE3EF3" w:rsidP="00CE7259">
      <w:pPr>
        <w:pStyle w:val="CommentText"/>
        <w:rPr>
          <w:b/>
          <w:sz w:val="22"/>
          <w:szCs w:val="22"/>
        </w:rPr>
      </w:pPr>
    </w:p>
    <w:p w14:paraId="1E4CF38F" w14:textId="6321FCCF" w:rsidR="00AE3EF3" w:rsidRPr="001B18EC" w:rsidRDefault="00AE3EF3" w:rsidP="00CE7259">
      <w:pPr>
        <w:pStyle w:val="TextItalicized"/>
        <w:numPr>
          <w:ilvl w:val="0"/>
          <w:numId w:val="12"/>
        </w:numPr>
        <w:rPr>
          <w:i w:val="0"/>
          <w:sz w:val="22"/>
          <w:szCs w:val="22"/>
        </w:rPr>
      </w:pPr>
      <w:r w:rsidRPr="001B18EC">
        <w:rPr>
          <w:i w:val="0"/>
          <w:sz w:val="22"/>
          <w:szCs w:val="22"/>
        </w:rPr>
        <w:t>Administer BLINCYTO as a continuous intravenous infusion at a constant flow rate using an infusion pump.  The pump should be programmable, lockable, non</w:t>
      </w:r>
      <w:r w:rsidRPr="001B18EC">
        <w:rPr>
          <w:i w:val="0"/>
          <w:sz w:val="22"/>
          <w:szCs w:val="22"/>
        </w:rPr>
        <w:noBreakHyphen/>
        <w:t xml:space="preserve">elastomeric, and have an alarm. </w:t>
      </w:r>
    </w:p>
    <w:p w14:paraId="0928838D" w14:textId="4785A243" w:rsidR="00AE3EF3" w:rsidRPr="001B18EC" w:rsidRDefault="00AE3EF3" w:rsidP="00CE7259">
      <w:pPr>
        <w:pStyle w:val="TextItalicized"/>
        <w:numPr>
          <w:ilvl w:val="0"/>
          <w:numId w:val="12"/>
        </w:numPr>
        <w:rPr>
          <w:i w:val="0"/>
          <w:color w:val="auto"/>
          <w:sz w:val="22"/>
          <w:szCs w:val="22"/>
        </w:rPr>
      </w:pPr>
      <w:r w:rsidRPr="001B18EC">
        <w:rPr>
          <w:i w:val="0"/>
          <w:sz w:val="22"/>
          <w:szCs w:val="22"/>
        </w:rPr>
        <w:t xml:space="preserve">Prepared BLINCYTO infusion bags </w:t>
      </w:r>
      <w:r w:rsidRPr="001B18EC">
        <w:rPr>
          <w:sz w:val="22"/>
          <w:szCs w:val="22"/>
        </w:rPr>
        <w:t>[see Dosage and Administration (2.6.</w:t>
      </w:r>
      <w:r w:rsidR="000A3FD9" w:rsidRPr="001B18EC">
        <w:rPr>
          <w:sz w:val="22"/>
          <w:szCs w:val="22"/>
        </w:rPr>
        <w:t>1</w:t>
      </w:r>
      <w:r w:rsidRPr="001B18EC">
        <w:rPr>
          <w:sz w:val="22"/>
          <w:szCs w:val="22"/>
        </w:rPr>
        <w:t>)]</w:t>
      </w:r>
      <w:r w:rsidRPr="001B18EC">
        <w:rPr>
          <w:i w:val="0"/>
          <w:sz w:val="22"/>
          <w:szCs w:val="22"/>
        </w:rPr>
        <w:t xml:space="preserve"> should be infused over 7 days.  </w:t>
      </w:r>
    </w:p>
    <w:p w14:paraId="724B8073" w14:textId="77777777" w:rsidR="00AE3EF3" w:rsidRPr="001B18EC" w:rsidRDefault="00AE3EF3" w:rsidP="00CE7259">
      <w:pPr>
        <w:pStyle w:val="TextItalicized"/>
        <w:numPr>
          <w:ilvl w:val="0"/>
          <w:numId w:val="12"/>
        </w:numPr>
        <w:rPr>
          <w:i w:val="0"/>
          <w:sz w:val="22"/>
          <w:szCs w:val="22"/>
        </w:rPr>
      </w:pPr>
      <w:r w:rsidRPr="001B18EC">
        <w:rPr>
          <w:i w:val="0"/>
          <w:sz w:val="22"/>
          <w:szCs w:val="22"/>
        </w:rPr>
        <w:t xml:space="preserve">The final volume of infusion solution (110 mL) will be more than the volume administered to the patient (100 mL) to account for the priming of the IV tubing and to ensure that the patient will receive the full dose of BLINCYTO. </w:t>
      </w:r>
    </w:p>
    <w:p w14:paraId="558BBFE0" w14:textId="77777777" w:rsidR="00AE3EF3" w:rsidRPr="001B18EC" w:rsidRDefault="00AE3EF3" w:rsidP="00CE7259">
      <w:pPr>
        <w:pStyle w:val="TextItalicized"/>
        <w:numPr>
          <w:ilvl w:val="0"/>
          <w:numId w:val="12"/>
        </w:numPr>
        <w:rPr>
          <w:i w:val="0"/>
          <w:sz w:val="22"/>
          <w:szCs w:val="22"/>
        </w:rPr>
      </w:pPr>
      <w:r w:rsidRPr="001B18EC">
        <w:rPr>
          <w:i w:val="0"/>
          <w:sz w:val="22"/>
          <w:szCs w:val="22"/>
        </w:rPr>
        <w:t xml:space="preserve">Infuse BLINCYTO solution according to the instructions on the pharmacy label on the prepared bag at an infusion rate of 0.6 mL/hour for a duration of 7 days. </w:t>
      </w:r>
    </w:p>
    <w:p w14:paraId="6D4CD734" w14:textId="77777777" w:rsidR="00AE3EF3" w:rsidRPr="001B18EC" w:rsidRDefault="00AE3EF3" w:rsidP="00CE7259">
      <w:pPr>
        <w:numPr>
          <w:ilvl w:val="0"/>
          <w:numId w:val="12"/>
        </w:numPr>
        <w:autoSpaceDE w:val="0"/>
        <w:autoSpaceDN w:val="0"/>
        <w:adjustRightInd w:val="0"/>
        <w:rPr>
          <w:rFonts w:eastAsia="MS Mincho"/>
          <w:b/>
        </w:rPr>
      </w:pPr>
      <w:r w:rsidRPr="001B18EC">
        <w:rPr>
          <w:b/>
        </w:rPr>
        <w:t xml:space="preserve">Important Note: Do </w:t>
      </w:r>
      <w:commentRangeStart w:id="1638"/>
      <w:r w:rsidRPr="001B18EC">
        <w:rPr>
          <w:b/>
        </w:rPr>
        <w:t xml:space="preserve">not </w:t>
      </w:r>
      <w:commentRangeEnd w:id="1638"/>
      <w:r w:rsidR="00237C60">
        <w:rPr>
          <w:rStyle w:val="CommentReference"/>
        </w:rPr>
        <w:commentReference w:id="1638"/>
      </w:r>
      <w:r w:rsidRPr="001B18EC">
        <w:rPr>
          <w:b/>
        </w:rPr>
        <w:t>flush the BLINCYTO infusion line or intravenous catheter, especially when changing infusion bags.  Flushing when changing bags or at completion of infusion can result in excess dosage and complications thereof.  When administering via a multi</w:t>
      </w:r>
      <w:r w:rsidRPr="001B18EC">
        <w:rPr>
          <w:b/>
          <w:i/>
        </w:rPr>
        <w:noBreakHyphen/>
      </w:r>
      <w:r w:rsidRPr="001B18EC">
        <w:rPr>
          <w:b/>
        </w:rPr>
        <w:t>lumen venous catheter, BLINCYTO should be infused through a dedicated lumen.</w:t>
      </w:r>
      <w:r w:rsidRPr="001B18EC">
        <w:rPr>
          <w:b/>
          <w:i/>
        </w:rPr>
        <w:t xml:space="preserve"> </w:t>
      </w:r>
    </w:p>
    <w:p w14:paraId="37E8D622" w14:textId="77777777" w:rsidR="00AE3EF3" w:rsidRPr="001B18EC" w:rsidRDefault="00AE3EF3" w:rsidP="00CE7259">
      <w:pPr>
        <w:numPr>
          <w:ilvl w:val="0"/>
          <w:numId w:val="12"/>
        </w:numPr>
        <w:autoSpaceDE w:val="0"/>
        <w:autoSpaceDN w:val="0"/>
        <w:adjustRightInd w:val="0"/>
      </w:pPr>
      <w:r w:rsidRPr="001B18EC">
        <w:t xml:space="preserve">At the end of the infusion, any unused BLINCYTO solution in the IV bag and IV tubing should be disposed of in accordance with local requirements.  </w:t>
      </w:r>
    </w:p>
    <w:p w14:paraId="7A6BB415" w14:textId="77777777" w:rsidR="00AE3EF3" w:rsidRPr="001B18EC" w:rsidRDefault="00AE3EF3" w:rsidP="00CE7259">
      <w:pPr>
        <w:spacing w:after="60"/>
      </w:pPr>
    </w:p>
    <w:p w14:paraId="10E892C0" w14:textId="77777777" w:rsidR="00FC1B28" w:rsidRPr="001B18EC" w:rsidRDefault="00FC1B28" w:rsidP="00CE7259">
      <w:pPr>
        <w:pStyle w:val="Heading2"/>
        <w:keepNext w:val="0"/>
        <w:tabs>
          <w:tab w:val="left" w:pos="567"/>
        </w:tabs>
        <w:rPr>
          <w:lang w:val="en-GB"/>
        </w:rPr>
      </w:pPr>
      <w:bookmarkStart w:id="1639" w:name="_Toc466276365"/>
      <w:r w:rsidRPr="001B18EC">
        <w:rPr>
          <w:lang w:val="en-GB"/>
        </w:rPr>
        <w:t>2.</w:t>
      </w:r>
      <w:r w:rsidR="00D72D51" w:rsidRPr="001B18EC">
        <w:rPr>
          <w:lang w:val="en-GB"/>
        </w:rPr>
        <w:t>7</w:t>
      </w:r>
      <w:r w:rsidRPr="001B18EC">
        <w:rPr>
          <w:lang w:val="en-GB"/>
        </w:rPr>
        <w:tab/>
        <w:t>Storage Requirements</w:t>
      </w:r>
      <w:bookmarkEnd w:id="1639"/>
      <w:r w:rsidRPr="001B18EC">
        <w:rPr>
          <w:lang w:val="en-GB"/>
        </w:rPr>
        <w:t xml:space="preserve"> </w:t>
      </w:r>
    </w:p>
    <w:p w14:paraId="455292D0" w14:textId="77777777" w:rsidR="00FC1B28" w:rsidRPr="001B18EC" w:rsidRDefault="00FC1B28" w:rsidP="00CE7259">
      <w:pPr>
        <w:autoSpaceDE w:val="0"/>
        <w:autoSpaceDN w:val="0"/>
        <w:adjustRightInd w:val="0"/>
        <w:rPr>
          <w:szCs w:val="22"/>
          <w:lang w:val="en-GB"/>
        </w:rPr>
      </w:pPr>
    </w:p>
    <w:p w14:paraId="0BD6FED9" w14:textId="06F1A354" w:rsidR="00FC1B28" w:rsidRPr="001B18EC" w:rsidRDefault="00BF01F9" w:rsidP="00CE7259">
      <w:pPr>
        <w:autoSpaceDE w:val="0"/>
        <w:autoSpaceDN w:val="0"/>
        <w:adjustRightInd w:val="0"/>
        <w:rPr>
          <w:szCs w:val="22"/>
          <w:lang w:val="en-GB"/>
        </w:rPr>
      </w:pPr>
      <w:r w:rsidRPr="001B18EC">
        <w:rPr>
          <w:szCs w:val="22"/>
          <w:lang w:val="en-GB"/>
        </w:rPr>
        <w:t>The information in Table</w:t>
      </w:r>
      <w:r w:rsidR="006939D5" w:rsidRPr="001B18EC">
        <w:rPr>
          <w:szCs w:val="22"/>
          <w:lang w:val="en-GB"/>
        </w:rPr>
        <w:t xml:space="preserve"> </w:t>
      </w:r>
      <w:ins w:id="1640" w:author="Author">
        <w:r w:rsidR="00151614">
          <w:rPr>
            <w:szCs w:val="22"/>
            <w:lang w:val="en-GB"/>
          </w:rPr>
          <w:t>7</w:t>
        </w:r>
      </w:ins>
      <w:del w:id="1641" w:author="Author">
        <w:r w:rsidR="004A1227" w:rsidDel="00151614">
          <w:rPr>
            <w:szCs w:val="22"/>
            <w:lang w:val="en-GB"/>
          </w:rPr>
          <w:delText>8</w:delText>
        </w:r>
      </w:del>
      <w:r w:rsidR="00FC1B28" w:rsidRPr="001B18EC">
        <w:rPr>
          <w:szCs w:val="22"/>
          <w:lang w:val="en-GB"/>
        </w:rPr>
        <w:t xml:space="preserve"> indicates the storage time for the reconstituted BLINCYTO vial and prepared infusion bag.  </w:t>
      </w:r>
    </w:p>
    <w:p w14:paraId="51FB70AC" w14:textId="77777777" w:rsidR="00FC1B28" w:rsidRPr="001B18EC" w:rsidRDefault="00FC1B28" w:rsidP="00CE7259">
      <w:pPr>
        <w:autoSpaceDE w:val="0"/>
        <w:autoSpaceDN w:val="0"/>
        <w:adjustRightInd w:val="0"/>
        <w:rPr>
          <w:szCs w:val="22"/>
          <w:lang w:val="en-GB"/>
        </w:rPr>
      </w:pPr>
    </w:p>
    <w:p w14:paraId="361E45E9" w14:textId="32B2B80A" w:rsidR="00FC1B28" w:rsidRPr="001B18EC" w:rsidRDefault="00FC1B28" w:rsidP="00CE7259">
      <w:pPr>
        <w:autoSpaceDE w:val="0"/>
        <w:autoSpaceDN w:val="0"/>
        <w:adjustRightInd w:val="0"/>
        <w:rPr>
          <w:szCs w:val="22"/>
          <w:lang w:val="en-GB"/>
        </w:rPr>
      </w:pPr>
      <w:r w:rsidRPr="001B18EC">
        <w:rPr>
          <w:szCs w:val="22"/>
          <w:lang w:val="en-GB"/>
        </w:rPr>
        <w:t xml:space="preserve">Store lyophilized BLINCYTO and IV Solution Stabilizer vials for a maximum of 8 hours at room temperature in the original carton to </w:t>
      </w:r>
      <w:r w:rsidRPr="001B18EC">
        <w:rPr>
          <w:color w:val="000000"/>
          <w:szCs w:val="22"/>
          <w:lang w:val="en-GB" w:eastAsia="zh-TW"/>
        </w:rPr>
        <w:t>protect from light</w:t>
      </w:r>
      <w:r w:rsidR="000E6DCE" w:rsidRPr="001B18EC">
        <w:rPr>
          <w:color w:val="000000"/>
          <w:szCs w:val="22"/>
          <w:lang w:val="en-GB" w:eastAsia="zh-TW"/>
        </w:rPr>
        <w:t xml:space="preserve"> </w:t>
      </w:r>
      <w:r w:rsidR="000E6DCE" w:rsidRPr="001B18EC">
        <w:rPr>
          <w:i/>
          <w:color w:val="000000"/>
          <w:szCs w:val="22"/>
          <w:lang w:val="en-GB" w:eastAsia="zh-TW"/>
        </w:rPr>
        <w:t>[see How Supplied/Storage and Handling (16.2)]</w:t>
      </w:r>
      <w:r w:rsidRPr="001B18EC">
        <w:rPr>
          <w:color w:val="000000"/>
          <w:szCs w:val="22"/>
          <w:lang w:val="en-GB" w:eastAsia="zh-TW"/>
        </w:rPr>
        <w:t>.</w:t>
      </w:r>
    </w:p>
    <w:p w14:paraId="426CC3CD" w14:textId="77777777" w:rsidR="00FC1B28" w:rsidRPr="001B18EC" w:rsidRDefault="00FC1B28" w:rsidP="00CE7259">
      <w:pPr>
        <w:pStyle w:val="TextItalicized"/>
        <w:rPr>
          <w:b/>
          <w:i w:val="0"/>
          <w:color w:val="auto"/>
          <w:sz w:val="22"/>
          <w:szCs w:val="22"/>
        </w:rPr>
      </w:pPr>
    </w:p>
    <w:p w14:paraId="61A0663D" w14:textId="6504DF26" w:rsidR="00FC1B28" w:rsidRPr="001B18EC" w:rsidRDefault="00BF01F9" w:rsidP="001D4AAF">
      <w:pPr>
        <w:pStyle w:val="TextItalicized"/>
        <w:keepNext/>
        <w:jc w:val="center"/>
        <w:rPr>
          <w:b/>
          <w:i w:val="0"/>
          <w:color w:val="auto"/>
          <w:sz w:val="22"/>
          <w:szCs w:val="22"/>
        </w:rPr>
      </w:pPr>
      <w:r w:rsidRPr="001B18EC">
        <w:rPr>
          <w:b/>
          <w:i w:val="0"/>
          <w:color w:val="auto"/>
          <w:sz w:val="22"/>
          <w:szCs w:val="22"/>
        </w:rPr>
        <w:t>Table </w:t>
      </w:r>
      <w:ins w:id="1642" w:author="Author">
        <w:r w:rsidR="00151614">
          <w:rPr>
            <w:b/>
            <w:i w:val="0"/>
            <w:color w:val="auto"/>
            <w:sz w:val="22"/>
            <w:szCs w:val="22"/>
          </w:rPr>
          <w:t>7</w:t>
        </w:r>
      </w:ins>
      <w:del w:id="1643" w:author="Author">
        <w:r w:rsidR="00B303CC" w:rsidDel="00151614">
          <w:rPr>
            <w:b/>
            <w:i w:val="0"/>
            <w:color w:val="auto"/>
            <w:sz w:val="22"/>
            <w:szCs w:val="22"/>
          </w:rPr>
          <w:delText>8</w:delText>
        </w:r>
      </w:del>
      <w:r w:rsidR="00FC1B28" w:rsidRPr="001B18EC">
        <w:rPr>
          <w:b/>
          <w:i w:val="0"/>
          <w:color w:val="auto"/>
          <w:sz w:val="22"/>
          <w:szCs w:val="22"/>
        </w:rPr>
        <w:t>.  Storage Time for Reconstituted BLINCYTO Vial and Prepared BLINCYTO Infusion Bag</w:t>
      </w:r>
    </w:p>
    <w:p w14:paraId="617F1909" w14:textId="5127DB30" w:rsidR="00FB66D6" w:rsidRPr="001B18EC" w:rsidRDefault="00FB66D6" w:rsidP="001D4AAF">
      <w:pPr>
        <w:pStyle w:val="TextItalicized"/>
        <w:keepNext/>
        <w:rPr>
          <w:b/>
          <w:i w:val="0"/>
          <w:color w:val="auto"/>
          <w:sz w:val="22"/>
          <w:szCs w:val="22"/>
        </w:rPr>
      </w:pPr>
    </w:p>
    <w:tbl>
      <w:tblPr>
        <w:tblW w:w="96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0"/>
        <w:gridCol w:w="2520"/>
        <w:gridCol w:w="1800"/>
      </w:tblGrid>
      <w:tr w:rsidR="00467D36" w:rsidRPr="001B18EC" w14:paraId="58337CE7" w14:textId="77777777" w:rsidTr="008F4F5E">
        <w:trPr>
          <w:trHeight w:val="383"/>
        </w:trPr>
        <w:tc>
          <w:tcPr>
            <w:tcW w:w="5310" w:type="dxa"/>
            <w:tcBorders>
              <w:bottom w:val="nil"/>
            </w:tcBorders>
            <w:shd w:val="clear" w:color="auto" w:fill="auto"/>
          </w:tcPr>
          <w:p w14:paraId="164CF1DA" w14:textId="77777777" w:rsidR="00467D36" w:rsidRPr="001B18EC" w:rsidRDefault="00467D36" w:rsidP="001D4AAF">
            <w:pPr>
              <w:pStyle w:val="TextItalicized"/>
              <w:keepNext/>
              <w:spacing w:after="60"/>
              <w:rPr>
                <w:b/>
                <w:i w:val="0"/>
                <w:color w:val="auto"/>
                <w:sz w:val="22"/>
                <w:szCs w:val="22"/>
              </w:rPr>
            </w:pPr>
          </w:p>
        </w:tc>
        <w:tc>
          <w:tcPr>
            <w:tcW w:w="4320" w:type="dxa"/>
            <w:gridSpan w:val="2"/>
            <w:shd w:val="clear" w:color="auto" w:fill="auto"/>
          </w:tcPr>
          <w:p w14:paraId="20E6FAE2" w14:textId="77777777" w:rsidR="00467D36" w:rsidRPr="001B18EC" w:rsidRDefault="00467D36" w:rsidP="001D4AAF">
            <w:pPr>
              <w:pStyle w:val="TextItalicized"/>
              <w:keepNext/>
              <w:spacing w:after="60"/>
              <w:jc w:val="center"/>
              <w:rPr>
                <w:b/>
                <w:i w:val="0"/>
                <w:color w:val="auto"/>
                <w:sz w:val="22"/>
                <w:szCs w:val="22"/>
              </w:rPr>
            </w:pPr>
            <w:r w:rsidRPr="001B18EC">
              <w:rPr>
                <w:b/>
                <w:i w:val="0"/>
                <w:color w:val="auto"/>
                <w:sz w:val="22"/>
                <w:szCs w:val="22"/>
              </w:rPr>
              <w:t>Maximum Storage Time</w:t>
            </w:r>
          </w:p>
        </w:tc>
      </w:tr>
      <w:tr w:rsidR="00467D36" w:rsidRPr="001B18EC" w14:paraId="777CAC2A" w14:textId="77777777" w:rsidTr="002F1343">
        <w:trPr>
          <w:trHeight w:val="764"/>
        </w:trPr>
        <w:tc>
          <w:tcPr>
            <w:tcW w:w="5310" w:type="dxa"/>
            <w:tcBorders>
              <w:top w:val="nil"/>
            </w:tcBorders>
            <w:shd w:val="clear" w:color="auto" w:fill="auto"/>
          </w:tcPr>
          <w:p w14:paraId="4A4B8ABA" w14:textId="77777777" w:rsidR="00467D36" w:rsidRPr="001B18EC" w:rsidRDefault="00467D36" w:rsidP="001D4AAF">
            <w:pPr>
              <w:pStyle w:val="TextItalicized"/>
              <w:keepNext/>
              <w:spacing w:after="60"/>
              <w:rPr>
                <w:b/>
                <w:i w:val="0"/>
                <w:color w:val="auto"/>
                <w:sz w:val="22"/>
                <w:szCs w:val="22"/>
              </w:rPr>
            </w:pPr>
          </w:p>
        </w:tc>
        <w:tc>
          <w:tcPr>
            <w:tcW w:w="2520" w:type="dxa"/>
            <w:shd w:val="clear" w:color="auto" w:fill="auto"/>
          </w:tcPr>
          <w:p w14:paraId="4F15CF1F" w14:textId="77777777" w:rsidR="00467D36" w:rsidRPr="001B18EC" w:rsidRDefault="00467D36" w:rsidP="001D4AAF">
            <w:pPr>
              <w:pStyle w:val="TextItalicized"/>
              <w:keepNext/>
              <w:jc w:val="center"/>
              <w:rPr>
                <w:i w:val="0"/>
                <w:color w:val="auto"/>
                <w:sz w:val="22"/>
                <w:szCs w:val="22"/>
              </w:rPr>
            </w:pPr>
            <w:commentRangeStart w:id="1644"/>
            <w:r w:rsidRPr="001B18EC">
              <w:rPr>
                <w:i w:val="0"/>
                <w:color w:val="auto"/>
                <w:sz w:val="22"/>
                <w:szCs w:val="22"/>
              </w:rPr>
              <w:t xml:space="preserve">Room Temperature </w:t>
            </w:r>
          </w:p>
          <w:p w14:paraId="12B7B207" w14:textId="77777777" w:rsidR="00467D36" w:rsidRPr="001B18EC" w:rsidRDefault="00467D36" w:rsidP="001D4AAF">
            <w:pPr>
              <w:pStyle w:val="TextItalicized"/>
              <w:keepNext/>
              <w:jc w:val="center"/>
              <w:rPr>
                <w:i w:val="0"/>
                <w:color w:val="auto"/>
                <w:sz w:val="22"/>
                <w:szCs w:val="22"/>
              </w:rPr>
            </w:pPr>
            <w:r w:rsidRPr="001B18EC">
              <w:rPr>
                <w:i w:val="0"/>
                <w:color w:val="auto"/>
                <w:sz w:val="22"/>
                <w:szCs w:val="22"/>
              </w:rPr>
              <w:t xml:space="preserve">23°C to 27°C </w:t>
            </w:r>
          </w:p>
          <w:p w14:paraId="2C35813F" w14:textId="77777777" w:rsidR="00467D36" w:rsidRPr="001B18EC" w:rsidRDefault="00467D36" w:rsidP="001D4AAF">
            <w:pPr>
              <w:pStyle w:val="TextItalicized"/>
              <w:keepNext/>
              <w:jc w:val="center"/>
              <w:rPr>
                <w:i w:val="0"/>
                <w:color w:val="auto"/>
                <w:sz w:val="22"/>
                <w:szCs w:val="22"/>
              </w:rPr>
            </w:pPr>
            <w:r w:rsidRPr="001B18EC">
              <w:rPr>
                <w:i w:val="0"/>
                <w:color w:val="auto"/>
                <w:sz w:val="22"/>
                <w:szCs w:val="22"/>
              </w:rPr>
              <w:t xml:space="preserve">(73°F to 81°F)  </w:t>
            </w:r>
          </w:p>
        </w:tc>
        <w:tc>
          <w:tcPr>
            <w:tcW w:w="1800" w:type="dxa"/>
            <w:shd w:val="clear" w:color="auto" w:fill="auto"/>
          </w:tcPr>
          <w:p w14:paraId="1BAC2B66" w14:textId="77777777" w:rsidR="00467D36" w:rsidRPr="001B18EC" w:rsidRDefault="00467D36" w:rsidP="001D4AAF">
            <w:pPr>
              <w:pStyle w:val="TextItalicized"/>
              <w:keepNext/>
              <w:jc w:val="center"/>
              <w:rPr>
                <w:i w:val="0"/>
                <w:color w:val="auto"/>
                <w:sz w:val="22"/>
                <w:szCs w:val="22"/>
              </w:rPr>
            </w:pPr>
            <w:r w:rsidRPr="001B18EC">
              <w:rPr>
                <w:i w:val="0"/>
                <w:color w:val="auto"/>
                <w:sz w:val="22"/>
                <w:szCs w:val="22"/>
              </w:rPr>
              <w:t xml:space="preserve">Refrigerated </w:t>
            </w:r>
          </w:p>
          <w:p w14:paraId="3709B5E8" w14:textId="77777777" w:rsidR="00467D36" w:rsidRPr="001B18EC" w:rsidRDefault="00467D36" w:rsidP="001D4AAF">
            <w:pPr>
              <w:pStyle w:val="TextItalicized"/>
              <w:keepNext/>
              <w:jc w:val="center"/>
              <w:rPr>
                <w:i w:val="0"/>
                <w:color w:val="auto"/>
                <w:sz w:val="22"/>
                <w:szCs w:val="22"/>
              </w:rPr>
            </w:pPr>
            <w:r w:rsidRPr="001B18EC">
              <w:rPr>
                <w:i w:val="0"/>
                <w:color w:val="auto"/>
                <w:sz w:val="22"/>
                <w:szCs w:val="22"/>
              </w:rPr>
              <w:t xml:space="preserve">2°C to 8°C </w:t>
            </w:r>
          </w:p>
          <w:p w14:paraId="0A94548F" w14:textId="77777777" w:rsidR="00467D36" w:rsidRPr="001B18EC" w:rsidRDefault="00467D36" w:rsidP="001D4AAF">
            <w:pPr>
              <w:pStyle w:val="TextItalicized"/>
              <w:keepNext/>
              <w:jc w:val="center"/>
              <w:rPr>
                <w:i w:val="0"/>
                <w:color w:val="auto"/>
                <w:sz w:val="22"/>
                <w:szCs w:val="22"/>
              </w:rPr>
            </w:pPr>
            <w:r w:rsidRPr="001B18EC">
              <w:rPr>
                <w:i w:val="0"/>
                <w:color w:val="auto"/>
                <w:sz w:val="22"/>
                <w:szCs w:val="22"/>
              </w:rPr>
              <w:t>(36°F to 46°F)</w:t>
            </w:r>
            <w:commentRangeEnd w:id="1644"/>
            <w:r w:rsidR="00217A22">
              <w:rPr>
                <w:rStyle w:val="CommentReference"/>
                <w:rFonts w:eastAsia="Times New Roman"/>
                <w:i w:val="0"/>
                <w:iCs w:val="0"/>
                <w:color w:val="auto"/>
                <w:lang w:eastAsia="en-US"/>
              </w:rPr>
              <w:commentReference w:id="1644"/>
            </w:r>
          </w:p>
        </w:tc>
      </w:tr>
      <w:tr w:rsidR="00467D36" w:rsidRPr="001B18EC" w14:paraId="4451EF0C" w14:textId="77777777" w:rsidTr="002F1343">
        <w:trPr>
          <w:trHeight w:val="383"/>
        </w:trPr>
        <w:tc>
          <w:tcPr>
            <w:tcW w:w="5310" w:type="dxa"/>
            <w:shd w:val="clear" w:color="auto" w:fill="auto"/>
            <w:vAlign w:val="center"/>
          </w:tcPr>
          <w:p w14:paraId="04E5CCA2" w14:textId="77777777" w:rsidR="00467D36" w:rsidRPr="001B18EC" w:rsidRDefault="00467D36" w:rsidP="00FB3752">
            <w:pPr>
              <w:pStyle w:val="TextItalicized"/>
              <w:spacing w:after="60"/>
              <w:rPr>
                <w:b/>
                <w:i w:val="0"/>
                <w:color w:val="auto"/>
                <w:sz w:val="22"/>
                <w:szCs w:val="22"/>
              </w:rPr>
            </w:pPr>
            <w:r w:rsidRPr="001B18EC">
              <w:rPr>
                <w:b/>
                <w:i w:val="0"/>
                <w:color w:val="auto"/>
                <w:sz w:val="22"/>
                <w:szCs w:val="22"/>
              </w:rPr>
              <w:t>Reconstituted BLINCYTO Vial</w:t>
            </w:r>
          </w:p>
        </w:tc>
        <w:tc>
          <w:tcPr>
            <w:tcW w:w="2520" w:type="dxa"/>
            <w:shd w:val="clear" w:color="auto" w:fill="auto"/>
            <w:vAlign w:val="center"/>
          </w:tcPr>
          <w:p w14:paraId="7EE8229D" w14:textId="77777777" w:rsidR="00467D36" w:rsidRPr="001B18EC" w:rsidRDefault="00467D36" w:rsidP="00CE7259">
            <w:pPr>
              <w:pStyle w:val="TextItalicized"/>
              <w:spacing w:after="60"/>
              <w:jc w:val="center"/>
              <w:rPr>
                <w:i w:val="0"/>
                <w:color w:val="auto"/>
                <w:sz w:val="22"/>
                <w:szCs w:val="22"/>
              </w:rPr>
            </w:pPr>
            <w:r w:rsidRPr="001B18EC">
              <w:rPr>
                <w:i w:val="0"/>
                <w:color w:val="auto"/>
                <w:sz w:val="22"/>
                <w:szCs w:val="22"/>
              </w:rPr>
              <w:t>4 hours</w:t>
            </w:r>
          </w:p>
        </w:tc>
        <w:tc>
          <w:tcPr>
            <w:tcW w:w="1800" w:type="dxa"/>
            <w:shd w:val="clear" w:color="auto" w:fill="auto"/>
            <w:vAlign w:val="center"/>
          </w:tcPr>
          <w:p w14:paraId="2A84D0FB" w14:textId="77777777" w:rsidR="00467D36" w:rsidRPr="001B18EC" w:rsidRDefault="00467D36" w:rsidP="00CE7259">
            <w:pPr>
              <w:pStyle w:val="TextItalicized"/>
              <w:spacing w:after="60"/>
              <w:jc w:val="center"/>
              <w:rPr>
                <w:i w:val="0"/>
                <w:color w:val="auto"/>
                <w:sz w:val="22"/>
                <w:szCs w:val="22"/>
              </w:rPr>
            </w:pPr>
            <w:r w:rsidRPr="001B18EC">
              <w:rPr>
                <w:i w:val="0"/>
                <w:color w:val="auto"/>
                <w:sz w:val="22"/>
                <w:szCs w:val="22"/>
              </w:rPr>
              <w:t>24 hours</w:t>
            </w:r>
          </w:p>
        </w:tc>
      </w:tr>
      <w:tr w:rsidR="00467D36" w:rsidRPr="001B18EC" w14:paraId="26B53B80" w14:textId="77777777" w:rsidTr="002F1343">
        <w:trPr>
          <w:trHeight w:val="383"/>
        </w:trPr>
        <w:tc>
          <w:tcPr>
            <w:tcW w:w="5310" w:type="dxa"/>
            <w:shd w:val="clear" w:color="auto" w:fill="auto"/>
            <w:vAlign w:val="center"/>
          </w:tcPr>
          <w:p w14:paraId="164C6C3D" w14:textId="77777777" w:rsidR="006D4961" w:rsidRPr="001B18EC" w:rsidRDefault="00467D36">
            <w:pPr>
              <w:pStyle w:val="TextItalicized"/>
              <w:spacing w:after="60"/>
              <w:rPr>
                <w:b/>
                <w:i w:val="0"/>
                <w:color w:val="auto"/>
                <w:sz w:val="22"/>
                <w:szCs w:val="22"/>
              </w:rPr>
            </w:pPr>
            <w:r w:rsidRPr="001B18EC">
              <w:rPr>
                <w:b/>
                <w:i w:val="0"/>
                <w:color w:val="auto"/>
                <w:sz w:val="22"/>
                <w:szCs w:val="22"/>
              </w:rPr>
              <w:t>Prepared BLINCYTO Infusion Bag</w:t>
            </w:r>
            <w:r w:rsidR="008A003B" w:rsidRPr="001B18EC">
              <w:rPr>
                <w:b/>
                <w:i w:val="0"/>
                <w:color w:val="auto"/>
                <w:sz w:val="22"/>
                <w:szCs w:val="22"/>
              </w:rPr>
              <w:t xml:space="preserve"> </w:t>
            </w:r>
          </w:p>
          <w:p w14:paraId="0CE12193" w14:textId="1716C610" w:rsidR="00467D36" w:rsidRPr="001B18EC" w:rsidRDefault="006D4961">
            <w:pPr>
              <w:pStyle w:val="TextItalicized"/>
              <w:spacing w:after="60"/>
              <w:rPr>
                <w:b/>
                <w:color w:val="auto"/>
                <w:sz w:val="22"/>
                <w:szCs w:val="22"/>
              </w:rPr>
            </w:pPr>
            <w:r w:rsidRPr="001B18EC">
              <w:rPr>
                <w:b/>
                <w:color w:val="auto"/>
                <w:sz w:val="22"/>
                <w:szCs w:val="22"/>
              </w:rPr>
              <w:t>(</w:t>
            </w:r>
            <w:r w:rsidR="008A003B" w:rsidRPr="001B18EC">
              <w:rPr>
                <w:b/>
                <w:color w:val="auto"/>
                <w:sz w:val="22"/>
                <w:szCs w:val="22"/>
              </w:rPr>
              <w:t>Preservative</w:t>
            </w:r>
            <w:r w:rsidR="004661F2" w:rsidRPr="001B18EC">
              <w:rPr>
                <w:b/>
                <w:color w:val="auto"/>
                <w:sz w:val="22"/>
                <w:szCs w:val="22"/>
              </w:rPr>
              <w:noBreakHyphen/>
            </w:r>
            <w:r w:rsidR="00FD178F">
              <w:rPr>
                <w:b/>
                <w:color w:val="auto"/>
                <w:sz w:val="22"/>
                <w:szCs w:val="22"/>
              </w:rPr>
              <w:t>f</w:t>
            </w:r>
            <w:r w:rsidR="008A003B" w:rsidRPr="001B18EC">
              <w:rPr>
                <w:b/>
                <w:color w:val="auto"/>
                <w:sz w:val="22"/>
                <w:szCs w:val="22"/>
              </w:rPr>
              <w:t>ree</w:t>
            </w:r>
            <w:r w:rsidRPr="001B18EC">
              <w:rPr>
                <w:b/>
                <w:color w:val="auto"/>
                <w:sz w:val="22"/>
                <w:szCs w:val="22"/>
              </w:rPr>
              <w:t>)</w:t>
            </w:r>
          </w:p>
        </w:tc>
        <w:tc>
          <w:tcPr>
            <w:tcW w:w="2520" w:type="dxa"/>
            <w:shd w:val="clear" w:color="auto" w:fill="auto"/>
            <w:vAlign w:val="center"/>
          </w:tcPr>
          <w:p w14:paraId="33D1CDD5" w14:textId="77777777" w:rsidR="00467D36" w:rsidRPr="001B18EC" w:rsidRDefault="00467D36" w:rsidP="00CE7259">
            <w:pPr>
              <w:pStyle w:val="TextItalicized"/>
              <w:spacing w:after="60"/>
              <w:jc w:val="center"/>
              <w:rPr>
                <w:i w:val="0"/>
                <w:color w:val="auto"/>
                <w:sz w:val="22"/>
                <w:szCs w:val="22"/>
              </w:rPr>
            </w:pPr>
            <w:r w:rsidRPr="001B18EC">
              <w:rPr>
                <w:i w:val="0"/>
                <w:color w:val="auto"/>
                <w:sz w:val="22"/>
                <w:szCs w:val="22"/>
              </w:rPr>
              <w:t>48 hours*</w:t>
            </w:r>
          </w:p>
        </w:tc>
        <w:tc>
          <w:tcPr>
            <w:tcW w:w="1800" w:type="dxa"/>
            <w:shd w:val="clear" w:color="auto" w:fill="auto"/>
            <w:vAlign w:val="center"/>
          </w:tcPr>
          <w:p w14:paraId="12D23E85" w14:textId="77777777" w:rsidR="00467D36" w:rsidRPr="001B18EC" w:rsidRDefault="00467D36" w:rsidP="00CE7259">
            <w:pPr>
              <w:pStyle w:val="TextItalicized"/>
              <w:spacing w:after="60"/>
              <w:jc w:val="center"/>
              <w:rPr>
                <w:i w:val="0"/>
                <w:color w:val="auto"/>
                <w:sz w:val="22"/>
                <w:szCs w:val="22"/>
              </w:rPr>
            </w:pPr>
            <w:r w:rsidRPr="001B18EC">
              <w:rPr>
                <w:i w:val="0"/>
                <w:color w:val="auto"/>
                <w:sz w:val="22"/>
                <w:szCs w:val="22"/>
              </w:rPr>
              <w:t>8 days</w:t>
            </w:r>
          </w:p>
        </w:tc>
      </w:tr>
      <w:tr w:rsidR="00467D36" w:rsidRPr="001B18EC" w14:paraId="34539C55" w14:textId="77777777" w:rsidTr="002F1343">
        <w:trPr>
          <w:trHeight w:val="398"/>
        </w:trPr>
        <w:tc>
          <w:tcPr>
            <w:tcW w:w="5310" w:type="dxa"/>
            <w:shd w:val="clear" w:color="auto" w:fill="auto"/>
            <w:vAlign w:val="center"/>
          </w:tcPr>
          <w:p w14:paraId="11B86669" w14:textId="77777777" w:rsidR="006D4961" w:rsidRPr="001B18EC" w:rsidRDefault="00467D36">
            <w:pPr>
              <w:pStyle w:val="TextItalicized"/>
              <w:spacing w:after="60"/>
              <w:rPr>
                <w:b/>
                <w:i w:val="0"/>
                <w:color w:val="auto"/>
                <w:sz w:val="22"/>
                <w:szCs w:val="22"/>
              </w:rPr>
            </w:pPr>
            <w:r w:rsidRPr="001B18EC">
              <w:rPr>
                <w:b/>
                <w:i w:val="0"/>
                <w:color w:val="auto"/>
                <w:sz w:val="22"/>
                <w:szCs w:val="22"/>
              </w:rPr>
              <w:t xml:space="preserve">Prepared BLINCYTO Infusion Bag </w:t>
            </w:r>
          </w:p>
          <w:p w14:paraId="6A3D7381" w14:textId="77777777" w:rsidR="00467D36" w:rsidRPr="001B18EC" w:rsidRDefault="006D4961">
            <w:pPr>
              <w:pStyle w:val="TextItalicized"/>
              <w:spacing w:after="60"/>
              <w:rPr>
                <w:b/>
                <w:color w:val="auto"/>
                <w:sz w:val="22"/>
                <w:szCs w:val="22"/>
              </w:rPr>
            </w:pPr>
            <w:r w:rsidRPr="001B18EC">
              <w:rPr>
                <w:b/>
                <w:color w:val="auto"/>
                <w:sz w:val="22"/>
                <w:szCs w:val="22"/>
              </w:rPr>
              <w:t>(</w:t>
            </w:r>
            <w:r w:rsidR="00467D36" w:rsidRPr="001B18EC">
              <w:rPr>
                <w:b/>
                <w:color w:val="auto"/>
                <w:sz w:val="22"/>
                <w:szCs w:val="22"/>
              </w:rPr>
              <w:t>with Preservative</w:t>
            </w:r>
            <w:r w:rsidRPr="001B18EC">
              <w:rPr>
                <w:b/>
                <w:color w:val="auto"/>
                <w:sz w:val="22"/>
                <w:szCs w:val="22"/>
              </w:rPr>
              <w:t>)</w:t>
            </w:r>
          </w:p>
        </w:tc>
        <w:tc>
          <w:tcPr>
            <w:tcW w:w="2520" w:type="dxa"/>
            <w:shd w:val="clear" w:color="auto" w:fill="auto"/>
            <w:vAlign w:val="center"/>
          </w:tcPr>
          <w:p w14:paraId="5284FFE4" w14:textId="77777777" w:rsidR="00467D36" w:rsidRPr="001B18EC" w:rsidRDefault="00467D36" w:rsidP="00CE7259">
            <w:pPr>
              <w:pStyle w:val="TextItalicized"/>
              <w:spacing w:after="60"/>
              <w:jc w:val="center"/>
              <w:rPr>
                <w:i w:val="0"/>
                <w:color w:val="auto"/>
                <w:sz w:val="22"/>
                <w:szCs w:val="22"/>
              </w:rPr>
            </w:pPr>
            <w:r w:rsidRPr="001B18EC">
              <w:rPr>
                <w:i w:val="0"/>
                <w:color w:val="auto"/>
                <w:sz w:val="22"/>
                <w:szCs w:val="22"/>
              </w:rPr>
              <w:t>7 days</w:t>
            </w:r>
            <w:r w:rsidR="00D54D77" w:rsidRPr="001B18EC">
              <w:rPr>
                <w:i w:val="0"/>
                <w:color w:val="auto"/>
                <w:sz w:val="22"/>
                <w:szCs w:val="22"/>
              </w:rPr>
              <w:t>*</w:t>
            </w:r>
          </w:p>
        </w:tc>
        <w:tc>
          <w:tcPr>
            <w:tcW w:w="1800" w:type="dxa"/>
            <w:shd w:val="clear" w:color="auto" w:fill="auto"/>
            <w:vAlign w:val="center"/>
          </w:tcPr>
          <w:p w14:paraId="5359BA79" w14:textId="77777777" w:rsidR="00467D36" w:rsidRPr="001B18EC" w:rsidRDefault="00467D36" w:rsidP="00CE7259">
            <w:pPr>
              <w:pStyle w:val="TextItalicized"/>
              <w:spacing w:after="60"/>
              <w:jc w:val="center"/>
              <w:rPr>
                <w:i w:val="0"/>
                <w:color w:val="auto"/>
                <w:sz w:val="22"/>
                <w:szCs w:val="22"/>
              </w:rPr>
            </w:pPr>
            <w:r w:rsidRPr="001B18EC">
              <w:rPr>
                <w:i w:val="0"/>
                <w:color w:val="auto"/>
                <w:sz w:val="22"/>
                <w:szCs w:val="22"/>
              </w:rPr>
              <w:t>14 days</w:t>
            </w:r>
          </w:p>
        </w:tc>
      </w:tr>
    </w:tbl>
    <w:p w14:paraId="06A143B2" w14:textId="6A5D258F" w:rsidR="00467D36" w:rsidRPr="004419DF" w:rsidRDefault="00467D36" w:rsidP="00CE7259">
      <w:pPr>
        <w:ind w:left="180" w:right="-270" w:hanging="180"/>
        <w:rPr>
          <w:sz w:val="19"/>
          <w:szCs w:val="19"/>
        </w:rPr>
      </w:pPr>
      <w:r w:rsidRPr="004419DF">
        <w:rPr>
          <w:color w:val="000000"/>
          <w:sz w:val="19"/>
          <w:szCs w:val="19"/>
          <w:lang w:val="en-GB" w:eastAsia="zh-TW"/>
        </w:rPr>
        <w:lastRenderedPageBreak/>
        <w:t>*</w:t>
      </w:r>
      <w:r w:rsidR="00137FB6" w:rsidRPr="004419DF">
        <w:rPr>
          <w:color w:val="000000"/>
          <w:sz w:val="19"/>
          <w:szCs w:val="19"/>
          <w:lang w:val="en-GB" w:eastAsia="zh-TW"/>
        </w:rPr>
        <w:t xml:space="preserve"> </w:t>
      </w:r>
      <w:r w:rsidRPr="004419DF">
        <w:rPr>
          <w:color w:val="000000"/>
          <w:sz w:val="19"/>
          <w:szCs w:val="19"/>
          <w:lang w:val="en-GB" w:eastAsia="zh-TW"/>
        </w:rPr>
        <w:t xml:space="preserve">Storage time includes infusion time.  If the prepared </w:t>
      </w:r>
      <w:r w:rsidRPr="004419DF">
        <w:rPr>
          <w:bCs/>
          <w:sz w:val="19"/>
          <w:szCs w:val="19"/>
          <w:lang w:val="en-GB" w:eastAsia="zh-TW"/>
        </w:rPr>
        <w:t>BLINCYTO</w:t>
      </w:r>
      <w:r w:rsidRPr="004419DF">
        <w:rPr>
          <w:color w:val="000000"/>
          <w:sz w:val="19"/>
          <w:szCs w:val="19"/>
          <w:lang w:val="en-GB" w:eastAsia="zh-TW"/>
        </w:rPr>
        <w:t xml:space="preserve"> infusion bag is not administered within the time frames and temperatures indicated, it must be discarded; it should not be refrigerated again.</w:t>
      </w:r>
    </w:p>
    <w:p w14:paraId="73AEBCD5" w14:textId="77777777" w:rsidR="00E41C2B" w:rsidRPr="001B18EC" w:rsidRDefault="00E41C2B" w:rsidP="00CE7259">
      <w:pPr>
        <w:pStyle w:val="Heading1"/>
        <w:keepNext w:val="0"/>
        <w:ind w:right="-270"/>
      </w:pPr>
      <w:bookmarkStart w:id="1645" w:name="_Toc466276366"/>
    </w:p>
    <w:p w14:paraId="118F27ED" w14:textId="77777777" w:rsidR="00FC1B28" w:rsidRPr="001B18EC" w:rsidRDefault="00FC1B28" w:rsidP="00CE7259">
      <w:pPr>
        <w:pStyle w:val="Heading1"/>
        <w:keepNext w:val="0"/>
        <w:tabs>
          <w:tab w:val="left" w:pos="567"/>
        </w:tabs>
      </w:pPr>
      <w:r w:rsidRPr="001B18EC">
        <w:t>3</w:t>
      </w:r>
      <w:r w:rsidRPr="001B18EC">
        <w:tab/>
        <w:t>DOSAGE FORMS AND STRENGTHS</w:t>
      </w:r>
      <w:bookmarkEnd w:id="1645"/>
    </w:p>
    <w:p w14:paraId="3BFB5BFB" w14:textId="77777777" w:rsidR="00FC1B28" w:rsidRPr="001B18EC" w:rsidRDefault="00FC1B28" w:rsidP="00CE7259">
      <w:pPr>
        <w:rPr>
          <w:szCs w:val="22"/>
        </w:rPr>
      </w:pPr>
    </w:p>
    <w:p w14:paraId="35047E75" w14:textId="77777777" w:rsidR="00FC1B28" w:rsidRPr="001B18EC" w:rsidRDefault="0030079D" w:rsidP="00CE7259">
      <w:pPr>
        <w:rPr>
          <w:szCs w:val="22"/>
        </w:rPr>
      </w:pPr>
      <w:r w:rsidRPr="001B18EC">
        <w:rPr>
          <w:szCs w:val="22"/>
        </w:rPr>
        <w:t>For injection: 35 </w:t>
      </w:r>
      <w:r w:rsidR="00FC1B28" w:rsidRPr="001B18EC">
        <w:rPr>
          <w:szCs w:val="22"/>
        </w:rPr>
        <w:t>mcg of lyophilized powder in a single</w:t>
      </w:r>
      <w:r w:rsidR="00BA5D1A" w:rsidRPr="001B18EC">
        <w:rPr>
          <w:szCs w:val="22"/>
        </w:rPr>
        <w:noBreakHyphen/>
      </w:r>
      <w:r w:rsidR="00FC1B28" w:rsidRPr="001B18EC">
        <w:rPr>
          <w:szCs w:val="22"/>
        </w:rPr>
        <w:t>dose vial for reconstitution.</w:t>
      </w:r>
    </w:p>
    <w:p w14:paraId="087412EB" w14:textId="06076404" w:rsidR="00FC1B28" w:rsidDel="00151614" w:rsidRDefault="00FC1B28" w:rsidP="00CE7259">
      <w:pPr>
        <w:pStyle w:val="Heading1"/>
        <w:keepNext w:val="0"/>
        <w:tabs>
          <w:tab w:val="left" w:pos="567"/>
        </w:tabs>
        <w:rPr>
          <w:del w:id="1646" w:author="Author"/>
          <w:rFonts w:ascii="Times New Roman" w:hAnsi="Times New Roman"/>
        </w:rPr>
      </w:pPr>
    </w:p>
    <w:p w14:paraId="264F8246" w14:textId="33452F46" w:rsidR="003E00F9" w:rsidDel="00151614" w:rsidRDefault="003E00F9" w:rsidP="00CE7259">
      <w:pPr>
        <w:pStyle w:val="Heading1"/>
        <w:keepNext w:val="0"/>
        <w:tabs>
          <w:tab w:val="left" w:pos="567"/>
        </w:tabs>
        <w:rPr>
          <w:del w:id="1647" w:author="Author"/>
          <w:rFonts w:ascii="Times New Roman" w:hAnsi="Times New Roman"/>
        </w:rPr>
      </w:pPr>
      <w:bookmarkStart w:id="1648" w:name="_Toc209854185"/>
      <w:bookmarkStart w:id="1649" w:name="_Toc210707909"/>
      <w:bookmarkStart w:id="1650" w:name="_Toc302637243"/>
      <w:bookmarkStart w:id="1651" w:name="_Toc302640761"/>
      <w:bookmarkStart w:id="1652" w:name="_Toc466276367"/>
    </w:p>
    <w:p w14:paraId="772F8251" w14:textId="77777777" w:rsidR="003E00F9" w:rsidRDefault="003E00F9" w:rsidP="00CE7259">
      <w:pPr>
        <w:pStyle w:val="Heading1"/>
        <w:keepNext w:val="0"/>
        <w:tabs>
          <w:tab w:val="left" w:pos="567"/>
        </w:tabs>
        <w:rPr>
          <w:rFonts w:ascii="Times New Roman" w:hAnsi="Times New Roman"/>
        </w:rPr>
      </w:pPr>
    </w:p>
    <w:p w14:paraId="68066EA0" w14:textId="419B2036" w:rsidR="00FC1B28" w:rsidRPr="001B18EC" w:rsidRDefault="00FC1B28" w:rsidP="00CE7259">
      <w:pPr>
        <w:pStyle w:val="Heading1"/>
        <w:keepNext w:val="0"/>
        <w:tabs>
          <w:tab w:val="left" w:pos="567"/>
        </w:tabs>
        <w:rPr>
          <w:rFonts w:ascii="Times New Roman" w:hAnsi="Times New Roman"/>
        </w:rPr>
      </w:pPr>
      <w:r w:rsidRPr="001B18EC">
        <w:rPr>
          <w:rFonts w:ascii="Times New Roman" w:hAnsi="Times New Roman"/>
        </w:rPr>
        <w:t>4</w:t>
      </w:r>
      <w:r w:rsidRPr="001B18EC">
        <w:rPr>
          <w:rFonts w:ascii="Times New Roman" w:hAnsi="Times New Roman"/>
        </w:rPr>
        <w:tab/>
        <w:t>CONTRAINDICATIONS</w:t>
      </w:r>
      <w:bookmarkEnd w:id="1648"/>
      <w:bookmarkEnd w:id="1649"/>
      <w:bookmarkEnd w:id="1650"/>
      <w:bookmarkEnd w:id="1651"/>
      <w:bookmarkEnd w:id="1652"/>
    </w:p>
    <w:p w14:paraId="59CEE53D" w14:textId="77777777" w:rsidR="00FC1B28" w:rsidRPr="001B18EC" w:rsidRDefault="00FC1B28" w:rsidP="00CE7259">
      <w:pPr>
        <w:pStyle w:val="Text"/>
        <w:spacing w:before="0" w:after="0" w:line="240" w:lineRule="auto"/>
        <w:rPr>
          <w:szCs w:val="22"/>
        </w:rPr>
      </w:pPr>
    </w:p>
    <w:p w14:paraId="713D2B53" w14:textId="77777777" w:rsidR="00FC1B28" w:rsidRPr="001B18EC" w:rsidRDefault="00FC1B28" w:rsidP="00CE7259">
      <w:pPr>
        <w:pStyle w:val="Text"/>
        <w:spacing w:before="0" w:after="0" w:line="240" w:lineRule="auto"/>
        <w:rPr>
          <w:szCs w:val="22"/>
        </w:rPr>
      </w:pPr>
      <w:r w:rsidRPr="001B18EC">
        <w:rPr>
          <w:szCs w:val="22"/>
        </w:rPr>
        <w:t>BLINCYTO is contraindicated in patients with known hypersensitivity to blinatumomab or to any component of the product formulation.</w:t>
      </w:r>
    </w:p>
    <w:p w14:paraId="52B40B02" w14:textId="77777777" w:rsidR="00FC1B28" w:rsidRPr="001B18EC" w:rsidRDefault="00FC1B28" w:rsidP="00CE7259">
      <w:pPr>
        <w:pStyle w:val="Text"/>
        <w:spacing w:before="0" w:after="0" w:line="240" w:lineRule="auto"/>
        <w:rPr>
          <w:szCs w:val="22"/>
        </w:rPr>
      </w:pPr>
    </w:p>
    <w:p w14:paraId="60172F4E" w14:textId="77777777" w:rsidR="00FC1B28" w:rsidRPr="001B18EC" w:rsidRDefault="00FC1B28" w:rsidP="00CE7259">
      <w:pPr>
        <w:pStyle w:val="Heading1"/>
        <w:keepNext w:val="0"/>
        <w:tabs>
          <w:tab w:val="left" w:pos="567"/>
        </w:tabs>
      </w:pPr>
      <w:bookmarkStart w:id="1653" w:name="_Toc466276368"/>
      <w:bookmarkStart w:id="1654" w:name="_Toc302637245"/>
      <w:bookmarkStart w:id="1655" w:name="_Toc302640763"/>
      <w:bookmarkStart w:id="1656" w:name="_Toc394640228"/>
      <w:r w:rsidRPr="001B18EC">
        <w:rPr>
          <w:rFonts w:ascii="Times New Roman" w:hAnsi="Times New Roman"/>
        </w:rPr>
        <w:t>5</w:t>
      </w:r>
      <w:r w:rsidRPr="001B18EC">
        <w:rPr>
          <w:rFonts w:ascii="Times New Roman" w:hAnsi="Times New Roman"/>
        </w:rPr>
        <w:tab/>
        <w:t>WARNINGS AND PRECAUTIONS</w:t>
      </w:r>
      <w:bookmarkEnd w:id="1653"/>
    </w:p>
    <w:bookmarkEnd w:id="1654"/>
    <w:bookmarkEnd w:id="1655"/>
    <w:bookmarkEnd w:id="1656"/>
    <w:p w14:paraId="747EAC88" w14:textId="77777777" w:rsidR="00FC1B28" w:rsidRPr="001B18EC" w:rsidRDefault="00FC1B28" w:rsidP="00CE7259">
      <w:pPr>
        <w:pStyle w:val="Heading2"/>
        <w:keepNext w:val="0"/>
        <w:rPr>
          <w:rFonts w:ascii="Times New Roman" w:hAnsi="Times New Roman"/>
        </w:rPr>
      </w:pPr>
    </w:p>
    <w:p w14:paraId="3AADDE82" w14:textId="77777777" w:rsidR="00FC1B28" w:rsidRPr="001B18EC" w:rsidRDefault="00FC1B28" w:rsidP="00CE7259">
      <w:pPr>
        <w:pStyle w:val="Heading2"/>
        <w:keepNext w:val="0"/>
        <w:tabs>
          <w:tab w:val="left" w:pos="567"/>
        </w:tabs>
        <w:rPr>
          <w:rFonts w:ascii="Times New Roman" w:hAnsi="Times New Roman"/>
        </w:rPr>
      </w:pPr>
      <w:bookmarkStart w:id="1657" w:name="_Toc466276369"/>
      <w:r w:rsidRPr="001B18EC">
        <w:rPr>
          <w:rFonts w:ascii="Times New Roman" w:hAnsi="Times New Roman"/>
        </w:rPr>
        <w:t>5.1</w:t>
      </w:r>
      <w:r w:rsidRPr="001B18EC">
        <w:rPr>
          <w:rFonts w:ascii="Times New Roman" w:hAnsi="Times New Roman"/>
        </w:rPr>
        <w:tab/>
        <w:t>Cytokine Release Syndrome</w:t>
      </w:r>
      <w:bookmarkEnd w:id="1657"/>
    </w:p>
    <w:p w14:paraId="3B3DF9DE" w14:textId="565296F1" w:rsidR="00FC1B28" w:rsidRPr="001B18EC" w:rsidRDefault="001B2EA3" w:rsidP="00CE7259">
      <w:pPr>
        <w:rPr>
          <w:b/>
          <w:szCs w:val="22"/>
          <w:u w:val="single"/>
        </w:rPr>
      </w:pPr>
      <w:r>
        <w:rPr>
          <w:noProof/>
          <w:szCs w:val="22"/>
        </w:rPr>
        <mc:AlternateContent>
          <mc:Choice Requires="wps">
            <w:drawing>
              <wp:anchor distT="0" distB="0" distL="114300" distR="114300" simplePos="0" relativeHeight="251658256" behindDoc="0" locked="0" layoutInCell="1" allowOverlap="1" wp14:anchorId="2E2B79B4" wp14:editId="6B984B0A">
                <wp:simplePos x="0" y="0"/>
                <wp:positionH relativeFrom="column">
                  <wp:posOffset>-177165</wp:posOffset>
                </wp:positionH>
                <wp:positionV relativeFrom="paragraph">
                  <wp:posOffset>198120</wp:posOffset>
                </wp:positionV>
                <wp:extent cx="635" cy="2536190"/>
                <wp:effectExtent l="0" t="0" r="37465" b="3556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536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92B10" id="AutoShape 27" o:spid="_x0000_s1026" type="#_x0000_t32" style="position:absolute;margin-left:-13.95pt;margin-top:15.6pt;width:.05pt;height:199.7pt;flip:x;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"/>
            </w:pict>
          </mc:Fallback>
        </mc:AlternateContent>
      </w:r>
    </w:p>
    <w:p w14:paraId="05797E9A" w14:textId="5033490D" w:rsidR="00887CAF" w:rsidRDefault="00FC1B28" w:rsidP="00F11B23">
      <w:pPr>
        <w:rPr>
          <w:szCs w:val="22"/>
        </w:rPr>
      </w:pPr>
      <w:r w:rsidRPr="001B18EC">
        <w:rPr>
          <w:szCs w:val="22"/>
        </w:rPr>
        <w:t>Cytokine Release Syndrome (CRS), which may be life</w:t>
      </w:r>
      <w:r w:rsidR="00BA5D1A" w:rsidRPr="001B18EC">
        <w:rPr>
          <w:szCs w:val="22"/>
        </w:rPr>
        <w:noBreakHyphen/>
      </w:r>
      <w:r w:rsidRPr="001B18EC">
        <w:rPr>
          <w:szCs w:val="22"/>
        </w:rPr>
        <w:t xml:space="preserve">threatening or fatal, occurred in patients receiving BLINCYTO.  </w:t>
      </w:r>
      <w:r w:rsidR="00090342">
        <w:rPr>
          <w:szCs w:val="22"/>
        </w:rPr>
        <w:t xml:space="preserve">The median time to onset of CRS </w:t>
      </w:r>
      <w:r w:rsidR="0000260F">
        <w:rPr>
          <w:szCs w:val="22"/>
        </w:rPr>
        <w:t>was</w:t>
      </w:r>
      <w:r w:rsidR="00090342">
        <w:rPr>
          <w:szCs w:val="22"/>
        </w:rPr>
        <w:t xml:space="preserve"> </w:t>
      </w:r>
      <w:r w:rsidR="004143E0">
        <w:rPr>
          <w:szCs w:val="22"/>
        </w:rPr>
        <w:t xml:space="preserve">2 days after the start </w:t>
      </w:r>
      <w:r w:rsidR="00090342">
        <w:rPr>
          <w:szCs w:val="22"/>
        </w:rPr>
        <w:t>of infusion</w:t>
      </w:r>
      <w:r w:rsidR="00FE3FF3">
        <w:rPr>
          <w:szCs w:val="22"/>
        </w:rPr>
        <w:t xml:space="preserve"> and the median time to resolution of CRS was 5 days</w:t>
      </w:r>
      <w:r w:rsidR="00C35D44">
        <w:rPr>
          <w:szCs w:val="22"/>
        </w:rPr>
        <w:t xml:space="preserve"> among cases that resolved</w:t>
      </w:r>
      <w:r w:rsidR="00090342">
        <w:rPr>
          <w:szCs w:val="22"/>
        </w:rPr>
        <w:t xml:space="preserve">.  Manifestations of </w:t>
      </w:r>
      <w:r w:rsidRPr="001B18EC">
        <w:rPr>
          <w:szCs w:val="22"/>
        </w:rPr>
        <w:t xml:space="preserve">CRS include </w:t>
      </w:r>
      <w:r w:rsidR="00090342">
        <w:rPr>
          <w:szCs w:val="22"/>
        </w:rPr>
        <w:t xml:space="preserve">fever, </w:t>
      </w:r>
      <w:r w:rsidRPr="001B18EC">
        <w:rPr>
          <w:szCs w:val="22"/>
        </w:rPr>
        <w:t>headache, nausea, asthenia, hypotension, increased alanine aminotransferase</w:t>
      </w:r>
      <w:r w:rsidR="004D4962">
        <w:rPr>
          <w:szCs w:val="22"/>
        </w:rPr>
        <w:t xml:space="preserve"> (ALT)</w:t>
      </w:r>
      <w:r w:rsidRPr="001B18EC">
        <w:rPr>
          <w:szCs w:val="22"/>
        </w:rPr>
        <w:t>, increased aspartate aminotransferase</w:t>
      </w:r>
      <w:r w:rsidR="004D4962">
        <w:rPr>
          <w:szCs w:val="22"/>
        </w:rPr>
        <w:t xml:space="preserve"> (AST)</w:t>
      </w:r>
      <w:r w:rsidRPr="001B18EC">
        <w:rPr>
          <w:szCs w:val="22"/>
        </w:rPr>
        <w:t>, increased total bilirubin</w:t>
      </w:r>
      <w:r w:rsidR="00090342">
        <w:rPr>
          <w:szCs w:val="22"/>
        </w:rPr>
        <w:t xml:space="preserve">, and </w:t>
      </w:r>
      <w:r w:rsidRPr="001B18EC">
        <w:rPr>
          <w:color w:val="000000"/>
          <w:szCs w:val="22"/>
        </w:rPr>
        <w:t>disseminated intravascular coagulation (DIC)</w:t>
      </w:r>
      <w:r w:rsidR="00090342">
        <w:rPr>
          <w:color w:val="000000"/>
          <w:szCs w:val="22"/>
        </w:rPr>
        <w:t>.  The manifestations</w:t>
      </w:r>
      <w:r w:rsidR="004143E0">
        <w:rPr>
          <w:color w:val="000000"/>
          <w:szCs w:val="22"/>
        </w:rPr>
        <w:t xml:space="preserve"> of</w:t>
      </w:r>
      <w:r w:rsidR="00090342">
        <w:rPr>
          <w:color w:val="000000"/>
          <w:szCs w:val="22"/>
        </w:rPr>
        <w:t xml:space="preserve"> CRS after treatment with BLINCYTO overlap with those of infusion reactions,</w:t>
      </w:r>
      <w:r w:rsidRPr="001B18EC">
        <w:rPr>
          <w:color w:val="000000"/>
          <w:szCs w:val="22"/>
        </w:rPr>
        <w:t xml:space="preserve"> capillary leak syndrome (CLS), and hemophagocytic histiocytosis/macrophage activation syndrome (MAS).  </w:t>
      </w:r>
      <w:r w:rsidR="00090342">
        <w:rPr>
          <w:color w:val="000000"/>
          <w:szCs w:val="22"/>
        </w:rPr>
        <w:t xml:space="preserve">Using </w:t>
      </w:r>
      <w:proofErr w:type="gramStart"/>
      <w:r w:rsidR="00090342">
        <w:rPr>
          <w:color w:val="000000"/>
          <w:szCs w:val="22"/>
        </w:rPr>
        <w:t>all of</w:t>
      </w:r>
      <w:proofErr w:type="gramEnd"/>
      <w:r w:rsidR="00090342">
        <w:rPr>
          <w:color w:val="000000"/>
          <w:szCs w:val="22"/>
        </w:rPr>
        <w:t xml:space="preserve"> these terms to define CRS </w:t>
      </w:r>
      <w:r w:rsidR="00090342">
        <w:rPr>
          <w:szCs w:val="22"/>
        </w:rPr>
        <w:t xml:space="preserve">in clinical trials of BLINCYTO, CRS was reported in </w:t>
      </w:r>
      <w:r w:rsidR="001E20B0">
        <w:rPr>
          <w:szCs w:val="22"/>
        </w:rPr>
        <w:t>15</w:t>
      </w:r>
      <w:r w:rsidR="00090342">
        <w:rPr>
          <w:szCs w:val="22"/>
        </w:rPr>
        <w:t xml:space="preserve">% of patients with relapsed or refractory ALL and in </w:t>
      </w:r>
      <w:r w:rsidR="001E20B0">
        <w:rPr>
          <w:szCs w:val="22"/>
        </w:rPr>
        <w:t>7%</w:t>
      </w:r>
      <w:r w:rsidR="00090342">
        <w:rPr>
          <w:szCs w:val="22"/>
        </w:rPr>
        <w:t xml:space="preserve"> of patients with MRD</w:t>
      </w:r>
      <w:del w:id="1658" w:author="Author">
        <w:r w:rsidR="00090342" w:rsidDel="0070453C">
          <w:rPr>
            <w:szCs w:val="22"/>
          </w:rPr>
          <w:delText>-</w:delText>
        </w:r>
      </w:del>
      <w:ins w:id="1659" w:author="Author">
        <w:r w:rsidR="0070453C">
          <w:rPr>
            <w:szCs w:val="22"/>
          </w:rPr>
          <w:noBreakHyphen/>
        </w:r>
      </w:ins>
      <w:r w:rsidR="00090342">
        <w:rPr>
          <w:szCs w:val="22"/>
        </w:rPr>
        <w:t>positive ALL.</w:t>
      </w:r>
    </w:p>
    <w:p w14:paraId="366551CE" w14:textId="77777777" w:rsidR="005269B0" w:rsidRDefault="005269B0" w:rsidP="00C46479">
      <w:pPr>
        <w:spacing w:line="252" w:lineRule="exact"/>
        <w:ind w:right="-20"/>
      </w:pPr>
    </w:p>
    <w:p w14:paraId="554B9FEC" w14:textId="1E723E36" w:rsidR="00FC1B28" w:rsidRPr="001B18EC" w:rsidRDefault="00090342" w:rsidP="00F11B23">
      <w:pPr>
        <w:rPr>
          <w:szCs w:val="22"/>
        </w:rPr>
      </w:pPr>
      <w:r>
        <w:rPr>
          <w:szCs w:val="22"/>
        </w:rPr>
        <w:t>Monitor p</w:t>
      </w:r>
      <w:r w:rsidR="00FC1B28" w:rsidRPr="001B18EC">
        <w:rPr>
          <w:szCs w:val="22"/>
        </w:rPr>
        <w:t>atients for signs or symptoms of these events.</w:t>
      </w:r>
      <w:r w:rsidR="006A50C3">
        <w:rPr>
          <w:szCs w:val="22"/>
        </w:rPr>
        <w:t xml:space="preserve">  </w:t>
      </w:r>
      <w:r>
        <w:rPr>
          <w:szCs w:val="22"/>
        </w:rPr>
        <w:t xml:space="preserve">Advise outpatients on BLINCYTO </w:t>
      </w:r>
      <w:r w:rsidRPr="00090342">
        <w:rPr>
          <w:szCs w:val="22"/>
        </w:rPr>
        <w:t>to contact their healthcare professional for signs and symptoms associated with CRS</w:t>
      </w:r>
      <w:r>
        <w:rPr>
          <w:szCs w:val="22"/>
        </w:rPr>
        <w:t>.</w:t>
      </w:r>
      <w:r w:rsidR="00FC1B28" w:rsidRPr="001B18EC">
        <w:rPr>
          <w:szCs w:val="22"/>
        </w:rPr>
        <w:t xml:space="preserve"> </w:t>
      </w:r>
      <w:r>
        <w:rPr>
          <w:szCs w:val="22"/>
        </w:rPr>
        <w:t xml:space="preserve"> </w:t>
      </w:r>
      <w:r>
        <w:rPr>
          <w:rFonts w:eastAsia="Arial,Italic"/>
          <w:iCs/>
          <w:szCs w:val="22"/>
        </w:rPr>
        <w:t>If severe CRS occurs, i</w:t>
      </w:r>
      <w:r w:rsidR="00FC1B28" w:rsidRPr="001B18EC">
        <w:rPr>
          <w:rFonts w:eastAsia="Arial,Italic"/>
          <w:iCs/>
          <w:szCs w:val="22"/>
        </w:rPr>
        <w:t xml:space="preserve">nterrupt BLINCYTO </w:t>
      </w:r>
      <w:r>
        <w:rPr>
          <w:rFonts w:eastAsia="Arial,Italic"/>
          <w:iCs/>
          <w:szCs w:val="22"/>
        </w:rPr>
        <w:t>until CRS resolves.  Discontinue BLINCYTO permanently if life</w:t>
      </w:r>
      <w:del w:id="1660" w:author="Author">
        <w:r w:rsidDel="00A56831">
          <w:rPr>
            <w:rFonts w:eastAsia="Arial,Italic"/>
            <w:iCs/>
            <w:szCs w:val="22"/>
          </w:rPr>
          <w:delText>-</w:delText>
        </w:r>
      </w:del>
      <w:ins w:id="1661" w:author="Author">
        <w:r w:rsidR="00A56831">
          <w:rPr>
            <w:rFonts w:eastAsia="Arial,Italic"/>
            <w:iCs/>
            <w:szCs w:val="22"/>
          </w:rPr>
          <w:noBreakHyphen/>
        </w:r>
      </w:ins>
      <w:r>
        <w:rPr>
          <w:rFonts w:eastAsia="Arial,Italic"/>
          <w:iCs/>
          <w:szCs w:val="22"/>
        </w:rPr>
        <w:t>threatening CRS occurs</w:t>
      </w:r>
      <w:r w:rsidR="00D800E2">
        <w:rPr>
          <w:rFonts w:eastAsia="Arial,Italic"/>
          <w:iCs/>
          <w:szCs w:val="22"/>
        </w:rPr>
        <w:t>. Administer corticosteroids for severe or life</w:t>
      </w:r>
      <w:del w:id="1662" w:author="Author">
        <w:r w:rsidR="00D800E2" w:rsidDel="00A56831">
          <w:rPr>
            <w:rFonts w:eastAsia="Arial,Italic"/>
            <w:iCs/>
            <w:szCs w:val="22"/>
          </w:rPr>
          <w:delText>-</w:delText>
        </w:r>
      </w:del>
      <w:ins w:id="1663" w:author="Author">
        <w:r w:rsidR="00A56831">
          <w:rPr>
            <w:rFonts w:eastAsia="Arial,Italic"/>
            <w:iCs/>
            <w:szCs w:val="22"/>
          </w:rPr>
          <w:noBreakHyphen/>
        </w:r>
      </w:ins>
      <w:r w:rsidR="00D800E2">
        <w:rPr>
          <w:rFonts w:eastAsia="Arial,Italic"/>
          <w:iCs/>
          <w:szCs w:val="22"/>
        </w:rPr>
        <w:t>threatening CRS</w:t>
      </w:r>
      <w:r w:rsidR="00D56984">
        <w:rPr>
          <w:rFonts w:eastAsia="Arial,Italic"/>
          <w:iCs/>
          <w:szCs w:val="22"/>
        </w:rPr>
        <w:t xml:space="preserve"> </w:t>
      </w:r>
      <w:r w:rsidR="00FC1B28" w:rsidRPr="001B18EC">
        <w:rPr>
          <w:i/>
          <w:iCs/>
          <w:szCs w:val="22"/>
        </w:rPr>
        <w:t>[see Dosage and Administration</w:t>
      </w:r>
      <w:ins w:id="1664" w:author="Author">
        <w:r w:rsidR="00B712FA">
          <w:rPr>
            <w:i/>
            <w:iCs/>
            <w:szCs w:val="22"/>
          </w:rPr>
          <w:t> </w:t>
        </w:r>
      </w:ins>
      <w:del w:id="1665" w:author="Author">
        <w:r w:rsidR="00FC1B28" w:rsidRPr="001B18EC" w:rsidDel="00B712FA">
          <w:rPr>
            <w:i/>
            <w:iCs/>
            <w:szCs w:val="22"/>
          </w:rPr>
          <w:delText xml:space="preserve"> </w:delText>
        </w:r>
      </w:del>
      <w:r w:rsidR="00FC1B28" w:rsidRPr="001B18EC">
        <w:rPr>
          <w:i/>
          <w:iCs/>
          <w:szCs w:val="22"/>
        </w:rPr>
        <w:t>(</w:t>
      </w:r>
      <w:r w:rsidR="00E61808" w:rsidRPr="001B18EC">
        <w:rPr>
          <w:i/>
          <w:iCs/>
          <w:szCs w:val="22"/>
        </w:rPr>
        <w:t>2.3</w:t>
      </w:r>
      <w:r w:rsidR="00FC1B28" w:rsidRPr="001B18EC">
        <w:rPr>
          <w:i/>
          <w:iCs/>
          <w:szCs w:val="22"/>
        </w:rPr>
        <w:t>)]</w:t>
      </w:r>
      <w:r w:rsidR="00FC1B28" w:rsidRPr="001B18EC">
        <w:rPr>
          <w:szCs w:val="22"/>
        </w:rPr>
        <w:t>.</w:t>
      </w:r>
    </w:p>
    <w:p w14:paraId="5142F58D" w14:textId="77777777" w:rsidR="00FC1B28" w:rsidRPr="001B18EC" w:rsidRDefault="00FC1B28" w:rsidP="00CE7259">
      <w:pPr>
        <w:pStyle w:val="Heading2"/>
        <w:keepNext w:val="0"/>
        <w:rPr>
          <w:rFonts w:ascii="Times New Roman" w:hAnsi="Times New Roman"/>
        </w:rPr>
      </w:pPr>
    </w:p>
    <w:p w14:paraId="10D313BE" w14:textId="77777777" w:rsidR="00FC1B28" w:rsidRPr="001B18EC" w:rsidRDefault="00FC1B28" w:rsidP="00CE7259">
      <w:pPr>
        <w:pStyle w:val="Heading2"/>
        <w:keepNext w:val="0"/>
        <w:tabs>
          <w:tab w:val="left" w:pos="567"/>
        </w:tabs>
        <w:rPr>
          <w:rFonts w:ascii="Times New Roman" w:hAnsi="Times New Roman"/>
        </w:rPr>
      </w:pPr>
      <w:bookmarkStart w:id="1666" w:name="_Toc466276370"/>
      <w:r w:rsidRPr="001B18EC">
        <w:rPr>
          <w:rFonts w:ascii="Times New Roman" w:hAnsi="Times New Roman"/>
        </w:rPr>
        <w:t>5.2</w:t>
      </w:r>
      <w:r w:rsidRPr="001B18EC">
        <w:rPr>
          <w:rFonts w:ascii="Times New Roman" w:hAnsi="Times New Roman"/>
        </w:rPr>
        <w:tab/>
        <w:t>Neurological Toxicities</w:t>
      </w:r>
      <w:bookmarkEnd w:id="1666"/>
    </w:p>
    <w:p w14:paraId="0CA91A9F" w14:textId="77777777" w:rsidR="00FC1B28" w:rsidRPr="001B18EC" w:rsidRDefault="00FC1B28" w:rsidP="00CE7259">
      <w:pPr>
        <w:rPr>
          <w:rFonts w:cs="Arial"/>
        </w:rPr>
      </w:pPr>
    </w:p>
    <w:p w14:paraId="4E6EFAE3" w14:textId="5752501E" w:rsidR="00FC1B28" w:rsidRPr="001B18EC" w:rsidRDefault="00FC1B28" w:rsidP="00CE7259">
      <w:pPr>
        <w:rPr>
          <w:rFonts w:cs="Arial"/>
        </w:rPr>
      </w:pPr>
      <w:r w:rsidRPr="001B18EC">
        <w:rPr>
          <w:rFonts w:cs="Arial"/>
        </w:rPr>
        <w:t xml:space="preserve">In patients </w:t>
      </w:r>
      <w:r w:rsidR="00CF7F73" w:rsidRPr="001B18EC">
        <w:rPr>
          <w:rFonts w:cs="Arial"/>
        </w:rPr>
        <w:t xml:space="preserve">with ALL </w:t>
      </w:r>
      <w:r w:rsidRPr="001B18EC">
        <w:rPr>
          <w:rFonts w:cs="Arial"/>
        </w:rPr>
        <w:t xml:space="preserve">receiving BLINCYTO in clinical </w:t>
      </w:r>
      <w:r w:rsidR="00CF7F73" w:rsidRPr="001B18EC">
        <w:rPr>
          <w:rFonts w:cs="Arial"/>
        </w:rPr>
        <w:t>studies</w:t>
      </w:r>
      <w:r w:rsidRPr="001B18EC">
        <w:rPr>
          <w:rFonts w:cs="Arial"/>
        </w:rPr>
        <w:t xml:space="preserve">, neurological toxicities have occurred in approximately </w:t>
      </w:r>
      <w:r w:rsidR="00CF7F73" w:rsidRPr="001B18EC">
        <w:rPr>
          <w:rFonts w:cs="Arial"/>
        </w:rPr>
        <w:t>65</w:t>
      </w:r>
      <w:r w:rsidRPr="001B18EC">
        <w:rPr>
          <w:rFonts w:cs="Arial"/>
        </w:rPr>
        <w:t xml:space="preserve">% of patients.  </w:t>
      </w:r>
      <w:r w:rsidR="00CF7F73" w:rsidRPr="001B18EC">
        <w:rPr>
          <w:rFonts w:cs="Arial"/>
          <w:szCs w:val="22"/>
        </w:rPr>
        <w:t xml:space="preserve">Among patients that experienced a neurologic event, the median time to the first event was within the first 2 weeks of BLINCYTO treatment and </w:t>
      </w:r>
      <w:proofErr w:type="gramStart"/>
      <w:r w:rsidR="00CF7F73" w:rsidRPr="001B18EC">
        <w:rPr>
          <w:rFonts w:cs="Arial"/>
          <w:szCs w:val="22"/>
        </w:rPr>
        <w:t>the majority of</w:t>
      </w:r>
      <w:proofErr w:type="gramEnd"/>
      <w:r w:rsidR="00CF7F73" w:rsidRPr="001B18EC">
        <w:rPr>
          <w:rFonts w:cs="Arial"/>
          <w:szCs w:val="22"/>
        </w:rPr>
        <w:t xml:space="preserve"> events resolved.</w:t>
      </w:r>
      <w:r w:rsidRPr="001B18EC">
        <w:rPr>
          <w:rFonts w:cs="Arial"/>
        </w:rPr>
        <w:t xml:space="preserve">  The most common (</w:t>
      </w:r>
      <w:r w:rsidRPr="001B18EC">
        <w:t>≥</w:t>
      </w:r>
      <w:r w:rsidR="00F83630" w:rsidRPr="001B18EC">
        <w:rPr>
          <w:rFonts w:cs="Arial"/>
        </w:rPr>
        <w:t> </w:t>
      </w:r>
      <w:r w:rsidRPr="001B18EC">
        <w:rPr>
          <w:rFonts w:cs="Arial"/>
        </w:rPr>
        <w:t xml:space="preserve">10%) manifestations of neurological toxicity were headache, </w:t>
      </w:r>
      <w:r w:rsidR="0025411F" w:rsidRPr="001B18EC">
        <w:rPr>
          <w:rFonts w:cs="Arial"/>
        </w:rPr>
        <w:t xml:space="preserve">and </w:t>
      </w:r>
      <w:r w:rsidRPr="001B18EC">
        <w:rPr>
          <w:rFonts w:cs="Arial"/>
        </w:rPr>
        <w:t xml:space="preserve">tremor; the neurological toxicity profile varied by age group </w:t>
      </w:r>
      <w:r w:rsidRPr="001B18EC">
        <w:rPr>
          <w:rFonts w:cs="Arial"/>
          <w:i/>
        </w:rPr>
        <w:t>[see Use in Specific Populations (8.4, 8.5)]</w:t>
      </w:r>
      <w:r w:rsidR="00204528" w:rsidRPr="001B18EC">
        <w:rPr>
          <w:rFonts w:cs="Arial"/>
        </w:rPr>
        <w:t>.  Grade </w:t>
      </w:r>
      <w:r w:rsidRPr="001B18EC">
        <w:rPr>
          <w:rFonts w:cs="Arial"/>
        </w:rPr>
        <w:t>3 or higher (severe, life</w:t>
      </w:r>
      <w:r w:rsidR="00BA5D1A" w:rsidRPr="001B18EC">
        <w:rPr>
          <w:rFonts w:cs="Arial"/>
        </w:rPr>
        <w:noBreakHyphen/>
      </w:r>
      <w:r w:rsidRPr="001B18EC">
        <w:rPr>
          <w:rFonts w:cs="Arial"/>
        </w:rPr>
        <w:t xml:space="preserve">threatening, or fatal) neurological toxicities following initiation of BLINCYTO administration occurred in approximately </w:t>
      </w:r>
      <w:r w:rsidR="00CF7F73" w:rsidRPr="001B18EC">
        <w:rPr>
          <w:rFonts w:cs="Arial"/>
        </w:rPr>
        <w:t>13</w:t>
      </w:r>
      <w:r w:rsidRPr="001B18EC">
        <w:rPr>
          <w:rFonts w:cs="Arial"/>
        </w:rPr>
        <w:t xml:space="preserve">% of patients and included encephalopathy, convulsions, speech disorders, disturbances in consciousness, confusion and disorientation, and coordination and balance disorders.  </w:t>
      </w:r>
      <w:r w:rsidR="00670415">
        <w:rPr>
          <w:rFonts w:cs="Arial"/>
        </w:rPr>
        <w:t xml:space="preserve">Manifestations of neurological toxicity included cranial nerve disorders.  </w:t>
      </w:r>
      <w:proofErr w:type="gramStart"/>
      <w:r w:rsidRPr="001B18EC">
        <w:rPr>
          <w:rFonts w:cs="Arial"/>
        </w:rPr>
        <w:t>The majority of</w:t>
      </w:r>
      <w:proofErr w:type="gramEnd"/>
      <w:r w:rsidRPr="001B18EC">
        <w:rPr>
          <w:rFonts w:cs="Arial"/>
        </w:rPr>
        <w:t xml:space="preserve"> </w:t>
      </w:r>
      <w:r w:rsidR="0076401B">
        <w:rPr>
          <w:rFonts w:cs="Arial"/>
        </w:rPr>
        <w:t>neurologic</w:t>
      </w:r>
      <w:r w:rsidR="0076401B" w:rsidRPr="001B18EC">
        <w:rPr>
          <w:rFonts w:cs="Arial"/>
        </w:rPr>
        <w:t xml:space="preserve"> </w:t>
      </w:r>
      <w:r w:rsidRPr="001B18EC">
        <w:rPr>
          <w:rFonts w:cs="Arial"/>
        </w:rPr>
        <w:t xml:space="preserve">events resolved following interruption of BLINCYTO, but some resulted in treatment discontinuation.  </w:t>
      </w:r>
    </w:p>
    <w:p w14:paraId="129BA7FD" w14:textId="77777777" w:rsidR="00FC1B28" w:rsidRPr="001B18EC" w:rsidRDefault="00FC1B28" w:rsidP="00CE7259">
      <w:pPr>
        <w:rPr>
          <w:rFonts w:cs="Arial"/>
        </w:rPr>
      </w:pPr>
    </w:p>
    <w:p w14:paraId="7888605C" w14:textId="5D4C3C2B" w:rsidR="00FC1B28" w:rsidRPr="001B18EC" w:rsidRDefault="00FC1B28" w:rsidP="00CE7259">
      <w:pPr>
        <w:rPr>
          <w:rFonts w:cs="Arial"/>
        </w:rPr>
      </w:pPr>
      <w:r w:rsidRPr="001B18EC">
        <w:rPr>
          <w:rFonts w:cs="Arial"/>
        </w:rPr>
        <w:t xml:space="preserve">There is limited experience with BLINCYTO in patients with active ALL in the central nervous system (CNS) or a history of neurologic events.  Patients with a history or presence of clinically relevant CNS pathology were excluded from clinical </w:t>
      </w:r>
      <w:r w:rsidR="00EB32FE" w:rsidRPr="001B18EC">
        <w:rPr>
          <w:rFonts w:cs="Arial"/>
        </w:rPr>
        <w:t>studies</w:t>
      </w:r>
      <w:r w:rsidRPr="001B18EC">
        <w:rPr>
          <w:rFonts w:cs="Arial"/>
        </w:rPr>
        <w:t xml:space="preserve">. </w:t>
      </w:r>
    </w:p>
    <w:p w14:paraId="22E5A641" w14:textId="77777777" w:rsidR="00FC1B28" w:rsidRPr="001B18EC" w:rsidRDefault="00FC1B28" w:rsidP="00CE7259">
      <w:pPr>
        <w:rPr>
          <w:rFonts w:cs="Arial"/>
        </w:rPr>
      </w:pPr>
    </w:p>
    <w:p w14:paraId="5F27D6C4" w14:textId="67834499" w:rsidR="00FC1B28" w:rsidRPr="001B18EC" w:rsidRDefault="00FC1B28" w:rsidP="00CE7259">
      <w:pPr>
        <w:rPr>
          <w:rFonts w:cs="Arial"/>
        </w:rPr>
      </w:pPr>
      <w:r w:rsidRPr="001B18EC">
        <w:rPr>
          <w:rFonts w:cs="Arial"/>
        </w:rPr>
        <w:lastRenderedPageBreak/>
        <w:t>Monitor patients receiving BLINCYTO for signs and symptoms of neurological toxicities</w:t>
      </w:r>
      <w:r w:rsidR="00090342">
        <w:rPr>
          <w:rFonts w:cs="Arial"/>
        </w:rPr>
        <w:t xml:space="preserve">. </w:t>
      </w:r>
      <w:r w:rsidR="006A50C3">
        <w:rPr>
          <w:rFonts w:cs="Arial"/>
        </w:rPr>
        <w:t xml:space="preserve"> </w:t>
      </w:r>
      <w:r w:rsidR="00090342">
        <w:rPr>
          <w:rFonts w:cs="Arial"/>
        </w:rPr>
        <w:t xml:space="preserve">Advise outpatients on BLINCYTO </w:t>
      </w:r>
      <w:r w:rsidR="00090342" w:rsidRPr="00090342">
        <w:rPr>
          <w:rFonts w:cs="Arial"/>
        </w:rPr>
        <w:t xml:space="preserve">to contact their healthcare professional </w:t>
      </w:r>
      <w:r w:rsidR="00090342">
        <w:rPr>
          <w:rFonts w:cs="Arial"/>
        </w:rPr>
        <w:t>if they develop signs or symptoms of neurological toxicities.  I</w:t>
      </w:r>
      <w:r w:rsidRPr="001B18EC">
        <w:rPr>
          <w:rFonts w:cs="Arial"/>
        </w:rPr>
        <w:t xml:space="preserve">nterrupt or discontinue BLINCYTO as recommended </w:t>
      </w:r>
      <w:r w:rsidRPr="001B18EC">
        <w:rPr>
          <w:rFonts w:cs="Arial"/>
          <w:i/>
          <w:iCs/>
        </w:rPr>
        <w:t>[see Dosage and Administration (</w:t>
      </w:r>
      <w:r w:rsidR="00E61808" w:rsidRPr="001B18EC">
        <w:rPr>
          <w:rFonts w:cs="Arial"/>
          <w:i/>
          <w:iCs/>
        </w:rPr>
        <w:t>2.3</w:t>
      </w:r>
      <w:r w:rsidRPr="001B18EC">
        <w:rPr>
          <w:rFonts w:cs="Arial"/>
          <w:i/>
          <w:iCs/>
        </w:rPr>
        <w:t>)]</w:t>
      </w:r>
      <w:r w:rsidRPr="001B18EC">
        <w:rPr>
          <w:rFonts w:cs="Arial"/>
          <w:iCs/>
        </w:rPr>
        <w:t>.</w:t>
      </w:r>
      <w:r w:rsidRPr="001B18EC">
        <w:rPr>
          <w:rFonts w:cs="Arial"/>
        </w:rPr>
        <w:t xml:space="preserve">   </w:t>
      </w:r>
    </w:p>
    <w:p w14:paraId="1666FE2A" w14:textId="0C2BE120" w:rsidR="00FC1B28" w:rsidRPr="001B18EC" w:rsidRDefault="00FC1B28" w:rsidP="00CE7259">
      <w:pPr>
        <w:pStyle w:val="Heading2"/>
        <w:keepNext w:val="0"/>
      </w:pPr>
    </w:p>
    <w:p w14:paraId="2863165A" w14:textId="77777777" w:rsidR="00DB1F45" w:rsidRDefault="00DB1F45" w:rsidP="00CE7259">
      <w:pPr>
        <w:pStyle w:val="Heading2"/>
        <w:keepNext w:val="0"/>
        <w:tabs>
          <w:tab w:val="left" w:pos="567"/>
        </w:tabs>
        <w:rPr>
          <w:rFonts w:ascii="Times New Roman" w:hAnsi="Times New Roman"/>
        </w:rPr>
      </w:pPr>
      <w:bookmarkStart w:id="1667" w:name="_Toc466276371"/>
    </w:p>
    <w:p w14:paraId="08314663" w14:textId="1D462E18" w:rsidR="00FC1B28" w:rsidRPr="001B18EC" w:rsidRDefault="00FC1B28" w:rsidP="00CE7259">
      <w:pPr>
        <w:pStyle w:val="Heading2"/>
        <w:keepNext w:val="0"/>
        <w:tabs>
          <w:tab w:val="left" w:pos="567"/>
        </w:tabs>
        <w:rPr>
          <w:rFonts w:ascii="Times New Roman" w:hAnsi="Times New Roman"/>
        </w:rPr>
      </w:pPr>
      <w:r w:rsidRPr="001B18EC">
        <w:rPr>
          <w:rFonts w:ascii="Times New Roman" w:hAnsi="Times New Roman"/>
        </w:rPr>
        <w:t>5.3</w:t>
      </w:r>
      <w:r w:rsidRPr="001B18EC">
        <w:rPr>
          <w:rFonts w:ascii="Times New Roman" w:hAnsi="Times New Roman"/>
        </w:rPr>
        <w:tab/>
        <w:t>Infections</w:t>
      </w:r>
      <w:bookmarkEnd w:id="1667"/>
    </w:p>
    <w:p w14:paraId="6565EF1F" w14:textId="43894CB5" w:rsidR="00FC1B28" w:rsidRPr="001B18EC" w:rsidRDefault="00FC1B28" w:rsidP="00CE7259">
      <w:pPr>
        <w:pStyle w:val="Default"/>
        <w:rPr>
          <w:sz w:val="22"/>
          <w:szCs w:val="22"/>
        </w:rPr>
      </w:pPr>
    </w:p>
    <w:p w14:paraId="12936A15" w14:textId="0BD8740E" w:rsidR="00FC1B28" w:rsidRPr="001B18EC" w:rsidRDefault="00FC1B28" w:rsidP="001B2EA3">
      <w:pPr>
        <w:pStyle w:val="Default"/>
        <w:rPr>
          <w:sz w:val="22"/>
          <w:szCs w:val="20"/>
        </w:rPr>
      </w:pPr>
      <w:r w:rsidRPr="001B18EC">
        <w:rPr>
          <w:sz w:val="22"/>
          <w:szCs w:val="20"/>
        </w:rPr>
        <w:t xml:space="preserve">In patients </w:t>
      </w:r>
      <w:r w:rsidR="00CF7F73" w:rsidRPr="001B18EC">
        <w:rPr>
          <w:sz w:val="22"/>
          <w:szCs w:val="20"/>
        </w:rPr>
        <w:t xml:space="preserve">with ALL </w:t>
      </w:r>
      <w:r w:rsidRPr="001B18EC">
        <w:rPr>
          <w:sz w:val="22"/>
          <w:szCs w:val="20"/>
        </w:rPr>
        <w:t xml:space="preserve">receiving BLINCYTO in clinical </w:t>
      </w:r>
      <w:r w:rsidR="00EB32FE" w:rsidRPr="001B18EC">
        <w:rPr>
          <w:sz w:val="22"/>
          <w:szCs w:val="20"/>
        </w:rPr>
        <w:t>studies</w:t>
      </w:r>
      <w:r w:rsidRPr="001B18EC">
        <w:rPr>
          <w:sz w:val="22"/>
          <w:szCs w:val="20"/>
        </w:rPr>
        <w:t>, serious infections such as sepsis, pneumonia, bac</w:t>
      </w:r>
      <w:r w:rsidRPr="001B2EA3">
        <w:rPr>
          <w:sz w:val="22"/>
          <w:szCs w:val="20"/>
        </w:rPr>
        <w:t>ter</w:t>
      </w:r>
      <w:r w:rsidRPr="001B18EC">
        <w:rPr>
          <w:sz w:val="22"/>
          <w:szCs w:val="20"/>
        </w:rPr>
        <w:t>emia, opportunistic infections, and catheter</w:t>
      </w:r>
      <w:r w:rsidR="00BA5D1A" w:rsidRPr="001B18EC">
        <w:rPr>
          <w:sz w:val="22"/>
          <w:szCs w:val="20"/>
        </w:rPr>
        <w:noBreakHyphen/>
      </w:r>
      <w:r w:rsidRPr="001B18EC">
        <w:rPr>
          <w:sz w:val="22"/>
          <w:szCs w:val="20"/>
        </w:rPr>
        <w:t>site infections were observed in approximately 25% of patients, some of which were life</w:t>
      </w:r>
      <w:r w:rsidR="00BA5D1A" w:rsidRPr="001B18EC">
        <w:rPr>
          <w:sz w:val="22"/>
          <w:szCs w:val="20"/>
        </w:rPr>
        <w:noBreakHyphen/>
      </w:r>
      <w:r w:rsidRPr="001B18EC">
        <w:rPr>
          <w:sz w:val="22"/>
          <w:szCs w:val="20"/>
        </w:rPr>
        <w:t xml:space="preserve">threatening or fatal.  As appropriate, administer prophylactic antibiotics and employ surveillance testing during treatment with BLINCYTO.  Monitor patients for signs and symptoms of infection and treat appropriately.  </w:t>
      </w:r>
    </w:p>
    <w:p w14:paraId="3C5957BC" w14:textId="77777777" w:rsidR="00FC1B28" w:rsidRPr="001B18EC" w:rsidRDefault="00FC1B28" w:rsidP="00CE7259">
      <w:pPr>
        <w:pStyle w:val="Text"/>
        <w:spacing w:before="0" w:after="0" w:line="240" w:lineRule="auto"/>
        <w:rPr>
          <w:szCs w:val="22"/>
        </w:rPr>
      </w:pPr>
    </w:p>
    <w:p w14:paraId="4A87924D" w14:textId="77777777" w:rsidR="00FC1B28" w:rsidRPr="001B18EC" w:rsidRDefault="00FC1B28" w:rsidP="00CE7259">
      <w:pPr>
        <w:pStyle w:val="Heading2"/>
        <w:keepNext w:val="0"/>
        <w:tabs>
          <w:tab w:val="left" w:pos="567"/>
        </w:tabs>
        <w:rPr>
          <w:rFonts w:ascii="Times New Roman" w:hAnsi="Times New Roman"/>
        </w:rPr>
      </w:pPr>
      <w:bookmarkStart w:id="1668" w:name="_Toc466276372"/>
      <w:r w:rsidRPr="001B18EC">
        <w:rPr>
          <w:rFonts w:ascii="Times New Roman" w:hAnsi="Times New Roman"/>
        </w:rPr>
        <w:t>5.4</w:t>
      </w:r>
      <w:r w:rsidRPr="001B18EC">
        <w:rPr>
          <w:rFonts w:ascii="Times New Roman" w:hAnsi="Times New Roman"/>
        </w:rPr>
        <w:tab/>
        <w:t>Tumor Lysis Syndrome</w:t>
      </w:r>
      <w:bookmarkEnd w:id="1668"/>
    </w:p>
    <w:p w14:paraId="4E0466FE" w14:textId="77777777" w:rsidR="00FC1B28" w:rsidRPr="001B18EC" w:rsidRDefault="00FC1B28" w:rsidP="00CE7259">
      <w:pPr>
        <w:autoSpaceDE w:val="0"/>
        <w:autoSpaceDN w:val="0"/>
        <w:adjustRightInd w:val="0"/>
        <w:rPr>
          <w:color w:val="000000"/>
          <w:szCs w:val="22"/>
        </w:rPr>
      </w:pPr>
    </w:p>
    <w:p w14:paraId="19F00201" w14:textId="77777777" w:rsidR="00FC1B28" w:rsidRPr="001B18EC" w:rsidRDefault="00FC1B28" w:rsidP="00CE7259">
      <w:pPr>
        <w:autoSpaceDE w:val="0"/>
        <w:autoSpaceDN w:val="0"/>
        <w:adjustRightInd w:val="0"/>
        <w:rPr>
          <w:szCs w:val="22"/>
        </w:rPr>
      </w:pPr>
      <w:r w:rsidRPr="001B18EC">
        <w:rPr>
          <w:color w:val="000000"/>
          <w:szCs w:val="22"/>
        </w:rPr>
        <w:t>Tumor lysis syndrome (TLS), which may be life</w:t>
      </w:r>
      <w:r w:rsidR="00BA5D1A" w:rsidRPr="001B18EC">
        <w:rPr>
          <w:color w:val="000000"/>
          <w:szCs w:val="22"/>
        </w:rPr>
        <w:noBreakHyphen/>
      </w:r>
      <w:r w:rsidRPr="001B18EC">
        <w:rPr>
          <w:color w:val="000000"/>
          <w:szCs w:val="22"/>
        </w:rPr>
        <w:t xml:space="preserve">threatening or fatal, has been observed in patients receiving </w:t>
      </w:r>
      <w:r w:rsidRPr="001B18EC">
        <w:rPr>
          <w:szCs w:val="22"/>
        </w:rPr>
        <w:t>BLINCYTO</w:t>
      </w:r>
      <w:r w:rsidRPr="001B18EC">
        <w:rPr>
          <w:color w:val="000000"/>
          <w:szCs w:val="22"/>
        </w:rPr>
        <w:t>.  Appropriate prophylactic measures, including pretreatment nontoxic cytoreduction and on</w:t>
      </w:r>
      <w:r w:rsidR="00BA5D1A" w:rsidRPr="001B18EC">
        <w:rPr>
          <w:color w:val="000000"/>
          <w:szCs w:val="22"/>
        </w:rPr>
        <w:noBreakHyphen/>
      </w:r>
      <w:r w:rsidRPr="001B18EC">
        <w:rPr>
          <w:color w:val="000000"/>
          <w:szCs w:val="22"/>
        </w:rPr>
        <w:t>treatment hydration, should be used for the prevention of TLS during BLINCYTO treatment.  Monitor</w:t>
      </w:r>
      <w:r w:rsidRPr="001B18EC">
        <w:rPr>
          <w:szCs w:val="22"/>
        </w:rPr>
        <w:t xml:space="preserve"> for signs or symptoms of TLS.  </w:t>
      </w:r>
      <w:r w:rsidRPr="001B18EC">
        <w:rPr>
          <w:rFonts w:eastAsia="Arial,Italic"/>
          <w:iCs/>
          <w:szCs w:val="22"/>
        </w:rPr>
        <w:t xml:space="preserve">Management of these events may require either temporary interruption or discontinuation of BLINCYTO </w:t>
      </w:r>
      <w:r w:rsidRPr="001B18EC">
        <w:rPr>
          <w:i/>
          <w:iCs/>
        </w:rPr>
        <w:t>[see Dosage and Administration (</w:t>
      </w:r>
      <w:r w:rsidR="00E61808" w:rsidRPr="001B18EC">
        <w:rPr>
          <w:i/>
          <w:iCs/>
        </w:rPr>
        <w:t>2.3</w:t>
      </w:r>
      <w:r w:rsidRPr="001B18EC">
        <w:rPr>
          <w:i/>
          <w:iCs/>
        </w:rPr>
        <w:t>)]</w:t>
      </w:r>
      <w:r w:rsidRPr="001B18EC">
        <w:rPr>
          <w:szCs w:val="22"/>
        </w:rPr>
        <w:t xml:space="preserve">. </w:t>
      </w:r>
    </w:p>
    <w:p w14:paraId="2789B123" w14:textId="77777777" w:rsidR="00FC1B28" w:rsidRPr="001B18EC" w:rsidRDefault="00FC1B28" w:rsidP="00CE7259">
      <w:pPr>
        <w:pStyle w:val="Text"/>
        <w:spacing w:before="0" w:after="0" w:line="240" w:lineRule="auto"/>
        <w:rPr>
          <w:szCs w:val="22"/>
        </w:rPr>
      </w:pPr>
    </w:p>
    <w:p w14:paraId="685D5E35" w14:textId="77777777" w:rsidR="00FC1B28" w:rsidRPr="001B18EC" w:rsidRDefault="00FC1B28" w:rsidP="00CE7259">
      <w:pPr>
        <w:pStyle w:val="Heading2"/>
        <w:keepNext w:val="0"/>
        <w:tabs>
          <w:tab w:val="left" w:pos="567"/>
        </w:tabs>
        <w:rPr>
          <w:rFonts w:ascii="Times New Roman" w:hAnsi="Times New Roman"/>
        </w:rPr>
      </w:pPr>
      <w:bookmarkStart w:id="1669" w:name="_Toc466276373"/>
      <w:r w:rsidRPr="001B18EC">
        <w:rPr>
          <w:rFonts w:ascii="Times New Roman" w:hAnsi="Times New Roman"/>
        </w:rPr>
        <w:t>5.5</w:t>
      </w:r>
      <w:r w:rsidRPr="001B18EC">
        <w:rPr>
          <w:rFonts w:ascii="Times New Roman" w:hAnsi="Times New Roman"/>
        </w:rPr>
        <w:tab/>
        <w:t>Neutropenia and Febrile Neutropenia</w:t>
      </w:r>
      <w:bookmarkEnd w:id="1669"/>
    </w:p>
    <w:p w14:paraId="60F416EE" w14:textId="77777777" w:rsidR="00FC1B28" w:rsidRPr="001B18EC" w:rsidRDefault="00FC1B28" w:rsidP="00CE7259">
      <w:pPr>
        <w:suppressAutoHyphens w:val="0"/>
        <w:rPr>
          <w:szCs w:val="22"/>
        </w:rPr>
      </w:pPr>
    </w:p>
    <w:p w14:paraId="0F209616" w14:textId="77777777" w:rsidR="00FC1B28" w:rsidRPr="001B18EC" w:rsidRDefault="00FC1B28" w:rsidP="00CE7259">
      <w:pPr>
        <w:suppressAutoHyphens w:val="0"/>
        <w:rPr>
          <w:szCs w:val="22"/>
        </w:rPr>
      </w:pPr>
      <w:r w:rsidRPr="001B18EC">
        <w:rPr>
          <w:szCs w:val="22"/>
        </w:rPr>
        <w:t xml:space="preserve">Neutropenia and febrile neutropenia, </w:t>
      </w:r>
      <w:r w:rsidRPr="001B18EC">
        <w:rPr>
          <w:color w:val="000000"/>
          <w:szCs w:val="22"/>
        </w:rPr>
        <w:t>including life</w:t>
      </w:r>
      <w:r w:rsidR="00BA5D1A" w:rsidRPr="001B18EC">
        <w:rPr>
          <w:color w:val="000000"/>
          <w:szCs w:val="22"/>
        </w:rPr>
        <w:noBreakHyphen/>
      </w:r>
      <w:r w:rsidRPr="001B18EC">
        <w:rPr>
          <w:color w:val="000000"/>
          <w:szCs w:val="22"/>
        </w:rPr>
        <w:t xml:space="preserve">threatening cases, </w:t>
      </w:r>
      <w:r w:rsidRPr="001B18EC">
        <w:rPr>
          <w:szCs w:val="22"/>
        </w:rPr>
        <w:t xml:space="preserve">have been observed in patients receiving BLINCYTO.  </w:t>
      </w:r>
      <w:r w:rsidRPr="001B18EC">
        <w:rPr>
          <w:rStyle w:val="followingxmchange"/>
          <w:szCs w:val="22"/>
        </w:rPr>
        <w:t xml:space="preserve">Monitor laboratory parameters </w:t>
      </w:r>
      <w:r w:rsidRPr="001B18EC">
        <w:rPr>
          <w:szCs w:val="22"/>
        </w:rPr>
        <w:t xml:space="preserve">(including, but not limited to, white blood cell count and </w:t>
      </w:r>
      <w:commentRangeStart w:id="1670"/>
      <w:r w:rsidRPr="001B18EC">
        <w:rPr>
          <w:szCs w:val="22"/>
        </w:rPr>
        <w:t>absolute neutrophil count</w:t>
      </w:r>
      <w:commentRangeEnd w:id="1670"/>
      <w:r w:rsidR="00B712FA">
        <w:rPr>
          <w:rStyle w:val="CommentReference"/>
        </w:rPr>
        <w:commentReference w:id="1670"/>
      </w:r>
      <w:r w:rsidRPr="001B18EC">
        <w:rPr>
          <w:szCs w:val="22"/>
        </w:rPr>
        <w:t xml:space="preserve">) during BLINCYTO infusion.  Interrupt BLINCYTO if prolonged neutropenia occurs.  </w:t>
      </w:r>
    </w:p>
    <w:p w14:paraId="702A7380" w14:textId="77777777" w:rsidR="00FC1B28" w:rsidRPr="001B18EC" w:rsidRDefault="00FC1B28" w:rsidP="00CE7259">
      <w:pPr>
        <w:pStyle w:val="Text"/>
        <w:spacing w:before="0" w:after="0" w:line="240" w:lineRule="auto"/>
        <w:rPr>
          <w:szCs w:val="22"/>
        </w:rPr>
      </w:pPr>
    </w:p>
    <w:p w14:paraId="279DE778" w14:textId="77777777" w:rsidR="00FC1B28" w:rsidRPr="001B18EC" w:rsidRDefault="00FC1B28" w:rsidP="00CE7259">
      <w:pPr>
        <w:pStyle w:val="Heading2"/>
        <w:keepNext w:val="0"/>
        <w:widowControl w:val="0"/>
        <w:tabs>
          <w:tab w:val="left" w:pos="567"/>
        </w:tabs>
        <w:rPr>
          <w:rFonts w:ascii="Times New Roman" w:hAnsi="Times New Roman"/>
        </w:rPr>
      </w:pPr>
      <w:bookmarkStart w:id="1671" w:name="_Toc466276374"/>
      <w:r w:rsidRPr="001B18EC">
        <w:rPr>
          <w:rFonts w:ascii="Times New Roman" w:hAnsi="Times New Roman"/>
        </w:rPr>
        <w:t>5.6</w:t>
      </w:r>
      <w:r w:rsidRPr="001B18EC">
        <w:rPr>
          <w:rFonts w:ascii="Times New Roman" w:hAnsi="Times New Roman"/>
        </w:rPr>
        <w:tab/>
        <w:t>Effects on Ability to Drive and Use Machines</w:t>
      </w:r>
      <w:bookmarkEnd w:id="1671"/>
    </w:p>
    <w:p w14:paraId="6FC5A4B5" w14:textId="77777777" w:rsidR="00FC1B28" w:rsidRPr="001B18EC" w:rsidRDefault="00FC1B28" w:rsidP="00CE7259">
      <w:pPr>
        <w:widowControl w:val="0"/>
        <w:suppressAutoHyphens w:val="0"/>
        <w:rPr>
          <w:szCs w:val="22"/>
        </w:rPr>
      </w:pPr>
    </w:p>
    <w:p w14:paraId="0C4CA3DA" w14:textId="77777777" w:rsidR="00FC1B28" w:rsidRPr="001B18EC" w:rsidRDefault="00FC1B28" w:rsidP="00CE7259">
      <w:pPr>
        <w:widowControl w:val="0"/>
        <w:suppressAutoHyphens w:val="0"/>
        <w:rPr>
          <w:szCs w:val="22"/>
        </w:rPr>
      </w:pPr>
      <w:r w:rsidRPr="001B18EC">
        <w:rPr>
          <w:szCs w:val="22"/>
        </w:rPr>
        <w:t>D</w:t>
      </w:r>
      <w:r w:rsidRPr="001B18EC">
        <w:rPr>
          <w:color w:val="000000"/>
          <w:szCs w:val="22"/>
        </w:rPr>
        <w:t xml:space="preserve">ue to the potential for neurologic events, including seizures, patients receiving </w:t>
      </w:r>
      <w:r w:rsidRPr="001B18EC">
        <w:rPr>
          <w:szCs w:val="22"/>
        </w:rPr>
        <w:t xml:space="preserve">BLINCYTO </w:t>
      </w:r>
      <w:r w:rsidRPr="001B18EC">
        <w:rPr>
          <w:color w:val="000000"/>
          <w:szCs w:val="22"/>
        </w:rPr>
        <w:t xml:space="preserve">are at risk for loss of consciousness </w:t>
      </w:r>
      <w:r w:rsidRPr="001B18EC">
        <w:rPr>
          <w:i/>
        </w:rPr>
        <w:t>[see Warnings and Precautions (5.2)]</w:t>
      </w:r>
      <w:r w:rsidRPr="001B18EC">
        <w:rPr>
          <w:color w:val="000000"/>
          <w:szCs w:val="22"/>
        </w:rPr>
        <w:t>.  Advise patients to refrain from driving and engaging in hazardous occupations or activities such as operating heavy or potentially dangerous machinery while BLINCYTO is being administered</w:t>
      </w:r>
      <w:r w:rsidRPr="001B18EC">
        <w:rPr>
          <w:szCs w:val="22"/>
        </w:rPr>
        <w:t xml:space="preserve">.  </w:t>
      </w:r>
    </w:p>
    <w:p w14:paraId="6D583466" w14:textId="77777777" w:rsidR="00D83A1E" w:rsidRPr="001B18EC" w:rsidRDefault="00D83A1E" w:rsidP="00CE7259">
      <w:pPr>
        <w:widowControl w:val="0"/>
        <w:suppressAutoHyphens w:val="0"/>
        <w:rPr>
          <w:szCs w:val="22"/>
        </w:rPr>
      </w:pPr>
    </w:p>
    <w:p w14:paraId="0E91CABF" w14:textId="77777777" w:rsidR="00FC1B28" w:rsidRPr="001B18EC" w:rsidRDefault="00FC1B28" w:rsidP="00CE7259">
      <w:pPr>
        <w:pStyle w:val="Heading2"/>
        <w:keepNext w:val="0"/>
        <w:tabs>
          <w:tab w:val="left" w:pos="567"/>
        </w:tabs>
        <w:rPr>
          <w:rFonts w:ascii="Times New Roman" w:hAnsi="Times New Roman"/>
        </w:rPr>
      </w:pPr>
      <w:bookmarkStart w:id="1672" w:name="_Toc466276375"/>
      <w:r w:rsidRPr="001B18EC">
        <w:rPr>
          <w:rFonts w:ascii="Times New Roman" w:hAnsi="Times New Roman"/>
        </w:rPr>
        <w:t>5.7</w:t>
      </w:r>
      <w:r w:rsidRPr="001B18EC">
        <w:rPr>
          <w:rFonts w:ascii="Times New Roman" w:hAnsi="Times New Roman"/>
        </w:rPr>
        <w:tab/>
        <w:t>Elevated Liver Enzymes</w:t>
      </w:r>
      <w:bookmarkEnd w:id="1672"/>
    </w:p>
    <w:p w14:paraId="0A1BCBF2" w14:textId="77777777" w:rsidR="00FC1B28" w:rsidRPr="001B18EC" w:rsidRDefault="00FC1B28" w:rsidP="00CE7259">
      <w:pPr>
        <w:pStyle w:val="Default"/>
        <w:rPr>
          <w:color w:val="auto"/>
          <w:sz w:val="22"/>
          <w:szCs w:val="22"/>
        </w:rPr>
      </w:pPr>
    </w:p>
    <w:p w14:paraId="44BA36E8" w14:textId="09E8F8CF" w:rsidR="00794A0E" w:rsidRDefault="00FC1B28" w:rsidP="00CE7259">
      <w:pPr>
        <w:rPr>
          <w:szCs w:val="22"/>
        </w:rPr>
      </w:pPr>
      <w:r w:rsidRPr="001B18EC">
        <w:rPr>
          <w:szCs w:val="22"/>
        </w:rPr>
        <w:t>Treatment with BLINCYTO was associated with transient elevations in liver enzymes</w:t>
      </w:r>
      <w:r w:rsidRPr="001B18EC">
        <w:t xml:space="preserve">.  In </w:t>
      </w:r>
      <w:r w:rsidR="00CF7F73" w:rsidRPr="001B18EC">
        <w:t xml:space="preserve">patients with ALL receiving BLINCYTO in </w:t>
      </w:r>
      <w:r w:rsidRPr="001B18EC">
        <w:t xml:space="preserve">clinical </w:t>
      </w:r>
      <w:r w:rsidR="00EB32FE" w:rsidRPr="001B18EC">
        <w:t>studies</w:t>
      </w:r>
      <w:r w:rsidRPr="001B18EC">
        <w:t xml:space="preserve">, the median time to onset </w:t>
      </w:r>
      <w:r w:rsidR="00A80FE2" w:rsidRPr="001B18EC">
        <w:t>of elevated liver enzymes was 3 </w:t>
      </w:r>
      <w:r w:rsidRPr="001B18EC">
        <w:t>days</w:t>
      </w:r>
      <w:r w:rsidRPr="001B18EC">
        <w:rPr>
          <w:szCs w:val="22"/>
        </w:rPr>
        <w:t xml:space="preserve">.  </w:t>
      </w:r>
    </w:p>
    <w:p w14:paraId="464BE9CA" w14:textId="77777777" w:rsidR="00794A0E" w:rsidRDefault="00794A0E" w:rsidP="00CE7259">
      <w:pPr>
        <w:rPr>
          <w:szCs w:val="22"/>
        </w:rPr>
      </w:pPr>
    </w:p>
    <w:p w14:paraId="13FBEA5F" w14:textId="36D93826" w:rsidR="00FC1B28" w:rsidRPr="001B18EC" w:rsidRDefault="00AC4D9B" w:rsidP="00CE7259">
      <w:pPr>
        <w:rPr>
          <w:rFonts w:cs="Arial"/>
        </w:rPr>
      </w:pPr>
      <w:proofErr w:type="gramStart"/>
      <w:r>
        <w:t>T</w:t>
      </w:r>
      <w:r w:rsidR="00FC1B28" w:rsidRPr="001B18EC">
        <w:rPr>
          <w:szCs w:val="22"/>
        </w:rPr>
        <w:t>he majority of</w:t>
      </w:r>
      <w:proofErr w:type="gramEnd"/>
      <w:r w:rsidR="00FC1B28" w:rsidRPr="001B18EC">
        <w:rPr>
          <w:szCs w:val="22"/>
        </w:rPr>
        <w:t xml:space="preserve"> these </w:t>
      </w:r>
      <w:r w:rsidR="00CF7F73" w:rsidRPr="001B18EC">
        <w:rPr>
          <w:szCs w:val="22"/>
        </w:rPr>
        <w:t>transient elevations in liver enzymes</w:t>
      </w:r>
      <w:r w:rsidR="00FC1B28" w:rsidRPr="001B18EC">
        <w:rPr>
          <w:szCs w:val="22"/>
        </w:rPr>
        <w:t xml:space="preserve"> were observed in the setting of CRS.  For the events</w:t>
      </w:r>
      <w:r w:rsidR="00CF7F73" w:rsidRPr="001B18EC">
        <w:rPr>
          <w:szCs w:val="22"/>
        </w:rPr>
        <w:t xml:space="preserve"> that were observed outside the setting of CRS</w:t>
      </w:r>
      <w:r w:rsidR="00FC1B28" w:rsidRPr="001B18EC">
        <w:rPr>
          <w:szCs w:val="22"/>
        </w:rPr>
        <w:t xml:space="preserve">, the median time to onset was </w:t>
      </w:r>
      <w:r w:rsidR="00CF7F73" w:rsidRPr="001B18EC">
        <w:rPr>
          <w:szCs w:val="22"/>
        </w:rPr>
        <w:t>19</w:t>
      </w:r>
      <w:r w:rsidR="00FC1B28" w:rsidRPr="001B18EC">
        <w:rPr>
          <w:szCs w:val="22"/>
        </w:rPr>
        <w:t> d</w:t>
      </w:r>
      <w:r w:rsidR="00204528" w:rsidRPr="001B18EC">
        <w:rPr>
          <w:szCs w:val="22"/>
        </w:rPr>
        <w:t>ays.  Grade </w:t>
      </w:r>
      <w:r w:rsidR="00FC1B28" w:rsidRPr="001B18EC">
        <w:rPr>
          <w:szCs w:val="22"/>
        </w:rPr>
        <w:t xml:space="preserve">3 or greater elevations in liver enzymes occurred in approximately </w:t>
      </w:r>
      <w:r w:rsidR="00CF7F73" w:rsidRPr="001B18EC">
        <w:rPr>
          <w:szCs w:val="22"/>
        </w:rPr>
        <w:t>7</w:t>
      </w:r>
      <w:r w:rsidR="00FC1B28" w:rsidRPr="001B18EC">
        <w:rPr>
          <w:szCs w:val="22"/>
        </w:rPr>
        <w:t xml:space="preserve">% of patients outside the setting of CRS and resulted in treatment discontinuation in less than 1% of patients. </w:t>
      </w:r>
    </w:p>
    <w:p w14:paraId="425AFFC6" w14:textId="77777777" w:rsidR="00FC1B28" w:rsidRPr="001B18EC" w:rsidRDefault="00FC1B28" w:rsidP="00CE7259">
      <w:pPr>
        <w:autoSpaceDE w:val="0"/>
        <w:autoSpaceDN w:val="0"/>
        <w:rPr>
          <w:szCs w:val="22"/>
        </w:rPr>
      </w:pPr>
    </w:p>
    <w:p w14:paraId="381330C9" w14:textId="31B4DAA0" w:rsidR="00FC1B28" w:rsidRPr="001B18EC" w:rsidRDefault="00FC1B28" w:rsidP="00CE7259">
      <w:pPr>
        <w:autoSpaceDE w:val="0"/>
        <w:autoSpaceDN w:val="0"/>
        <w:rPr>
          <w:i/>
          <w:iCs/>
          <w:szCs w:val="22"/>
        </w:rPr>
      </w:pPr>
      <w:r w:rsidRPr="001B18EC">
        <w:rPr>
          <w:szCs w:val="22"/>
        </w:rPr>
        <w:t xml:space="preserve">Monitor </w:t>
      </w:r>
      <w:commentRangeStart w:id="1673"/>
      <w:r w:rsidRPr="001B18EC">
        <w:rPr>
          <w:szCs w:val="22"/>
        </w:rPr>
        <w:t>alanine aminotransferase (ALT)</w:t>
      </w:r>
      <w:commentRangeEnd w:id="1673"/>
      <w:r w:rsidR="00237C60">
        <w:rPr>
          <w:rStyle w:val="CommentReference"/>
        </w:rPr>
        <w:commentReference w:id="1673"/>
      </w:r>
      <w:r w:rsidRPr="001B18EC">
        <w:rPr>
          <w:szCs w:val="22"/>
        </w:rPr>
        <w:t xml:space="preserve">, </w:t>
      </w:r>
      <w:commentRangeStart w:id="1674"/>
      <w:r w:rsidRPr="001B18EC">
        <w:rPr>
          <w:szCs w:val="22"/>
        </w:rPr>
        <w:t xml:space="preserve">aspartate aminotransferase (AST), </w:t>
      </w:r>
      <w:commentRangeEnd w:id="1674"/>
      <w:r w:rsidR="00237C60">
        <w:rPr>
          <w:rStyle w:val="CommentReference"/>
        </w:rPr>
        <w:commentReference w:id="1674"/>
      </w:r>
      <w:r w:rsidRPr="001B18EC">
        <w:rPr>
          <w:szCs w:val="22"/>
        </w:rPr>
        <w:t>gamma</w:t>
      </w:r>
      <w:r w:rsidR="00BA5D1A" w:rsidRPr="001B18EC">
        <w:rPr>
          <w:szCs w:val="22"/>
        </w:rPr>
        <w:noBreakHyphen/>
      </w:r>
      <w:r w:rsidRPr="001B18EC">
        <w:rPr>
          <w:szCs w:val="22"/>
        </w:rPr>
        <w:t xml:space="preserve">glutamyl transferase (GGT), and total blood bilirubin prior to the start of and during BLINCYTO treatment.  Interrupt BLINCYTO if the transaminases rise to greater than 5 times the upper limit of normal or if </w:t>
      </w:r>
      <w:r w:rsidR="006B5194">
        <w:rPr>
          <w:szCs w:val="22"/>
        </w:rPr>
        <w:t xml:space="preserve">total </w:t>
      </w:r>
      <w:r w:rsidRPr="001B18EC">
        <w:rPr>
          <w:szCs w:val="22"/>
        </w:rPr>
        <w:t>bilirubin rises to more than 3 times the upper limit of normal</w:t>
      </w:r>
      <w:r w:rsidRPr="001B18EC">
        <w:rPr>
          <w:i/>
          <w:iCs/>
          <w:szCs w:val="22"/>
        </w:rPr>
        <w:t>.</w:t>
      </w:r>
    </w:p>
    <w:p w14:paraId="53437166" w14:textId="77777777" w:rsidR="00FC1B28" w:rsidRPr="001B18EC" w:rsidRDefault="00FC1B28" w:rsidP="00CE7259">
      <w:pPr>
        <w:autoSpaceDE w:val="0"/>
        <w:autoSpaceDN w:val="0"/>
        <w:rPr>
          <w:i/>
          <w:iCs/>
          <w:szCs w:val="22"/>
        </w:rPr>
      </w:pPr>
    </w:p>
    <w:p w14:paraId="5D6242D9" w14:textId="77777777" w:rsidR="00FC1B28" w:rsidRPr="001B18EC" w:rsidRDefault="00FC1B28" w:rsidP="00CE7259">
      <w:pPr>
        <w:pStyle w:val="Heading2"/>
        <w:keepNext w:val="0"/>
        <w:tabs>
          <w:tab w:val="left" w:pos="567"/>
        </w:tabs>
        <w:rPr>
          <w:rFonts w:ascii="Times New Roman" w:hAnsi="Times New Roman"/>
        </w:rPr>
      </w:pPr>
      <w:bookmarkStart w:id="1675" w:name="_Toc466276376"/>
      <w:r w:rsidRPr="001B18EC">
        <w:rPr>
          <w:rFonts w:ascii="Times New Roman" w:hAnsi="Times New Roman"/>
        </w:rPr>
        <w:t>5.8</w:t>
      </w:r>
      <w:bookmarkStart w:id="1676" w:name="_Toc448740540"/>
      <w:r w:rsidRPr="001B18EC">
        <w:rPr>
          <w:rFonts w:ascii="Times New Roman" w:hAnsi="Times New Roman"/>
        </w:rPr>
        <w:tab/>
        <w:t>Pancreatitis</w:t>
      </w:r>
      <w:bookmarkEnd w:id="1675"/>
      <w:bookmarkEnd w:id="1676"/>
    </w:p>
    <w:p w14:paraId="1DAB7525" w14:textId="77777777" w:rsidR="00FC1B28" w:rsidRPr="001B18EC" w:rsidRDefault="00FC1B28" w:rsidP="00CE7259">
      <w:pPr>
        <w:rPr>
          <w:szCs w:val="22"/>
        </w:rPr>
      </w:pPr>
    </w:p>
    <w:p w14:paraId="55B9DF03" w14:textId="4552C806" w:rsidR="00FC1B28" w:rsidRPr="001B18EC" w:rsidRDefault="00FC1B28" w:rsidP="00CE7259">
      <w:pPr>
        <w:rPr>
          <w:szCs w:val="22"/>
        </w:rPr>
      </w:pPr>
      <w:r w:rsidRPr="001B18EC">
        <w:rPr>
          <w:szCs w:val="22"/>
        </w:rPr>
        <w:t xml:space="preserve">Fatal pancreatitis has been reported in patients receiving BLINCYTO in combination with dexamethasone in clinical </w:t>
      </w:r>
      <w:r w:rsidR="00EB32FE" w:rsidRPr="001B18EC">
        <w:rPr>
          <w:szCs w:val="22"/>
        </w:rPr>
        <w:t xml:space="preserve">studies </w:t>
      </w:r>
      <w:r w:rsidRPr="001B18EC">
        <w:rPr>
          <w:szCs w:val="22"/>
        </w:rPr>
        <w:t xml:space="preserve">and the </w:t>
      </w:r>
      <w:proofErr w:type="spellStart"/>
      <w:r w:rsidRPr="001B18EC">
        <w:rPr>
          <w:szCs w:val="22"/>
        </w:rPr>
        <w:t>postmarketing</w:t>
      </w:r>
      <w:proofErr w:type="spellEnd"/>
      <w:r w:rsidRPr="001B18EC">
        <w:rPr>
          <w:szCs w:val="22"/>
        </w:rPr>
        <w:t xml:space="preserve"> setting</w:t>
      </w:r>
      <w:r w:rsidR="0076401B">
        <w:rPr>
          <w:szCs w:val="22"/>
        </w:rPr>
        <w:t xml:space="preserve"> </w:t>
      </w:r>
      <w:r w:rsidR="0076401B" w:rsidRPr="00EE7D03">
        <w:rPr>
          <w:i/>
          <w:szCs w:val="22"/>
        </w:rPr>
        <w:t>[see Adverse Reactions (6.2)]</w:t>
      </w:r>
      <w:r w:rsidRPr="001B18EC">
        <w:rPr>
          <w:szCs w:val="22"/>
        </w:rPr>
        <w:t xml:space="preserve">.  </w:t>
      </w:r>
    </w:p>
    <w:p w14:paraId="56AD565F" w14:textId="77777777" w:rsidR="00FC1B28" w:rsidRPr="001B18EC" w:rsidRDefault="00FC1B28" w:rsidP="00CE7259">
      <w:pPr>
        <w:rPr>
          <w:szCs w:val="22"/>
        </w:rPr>
      </w:pPr>
    </w:p>
    <w:p w14:paraId="102000C8" w14:textId="42F271D5" w:rsidR="0057074D" w:rsidRDefault="00FC1B28" w:rsidP="00C06E12">
      <w:pPr>
        <w:suppressAutoHyphens w:val="0"/>
        <w:autoSpaceDE w:val="0"/>
        <w:autoSpaceDN w:val="0"/>
        <w:adjustRightInd w:val="0"/>
        <w:spacing w:before="60" w:after="60"/>
      </w:pPr>
      <w:r w:rsidRPr="001B18EC">
        <w:rPr>
          <w:szCs w:val="22"/>
        </w:rPr>
        <w:t xml:space="preserve">Evaluate patients who develop signs and symptoms of pancreatitis.  </w:t>
      </w:r>
      <w:r w:rsidRPr="001B18EC">
        <w:rPr>
          <w:rFonts w:eastAsia="Arial,Italic" w:cs="Arial"/>
          <w:iCs/>
          <w:szCs w:val="22"/>
        </w:rPr>
        <w:t xml:space="preserve">Management of pancreatitis may require either temporary interruption or discontinuation of </w:t>
      </w:r>
      <w:r w:rsidRPr="001B18EC">
        <w:rPr>
          <w:szCs w:val="22"/>
        </w:rPr>
        <w:t>BLINCYTO and dexamethasone</w:t>
      </w:r>
      <w:r w:rsidRPr="001B18EC">
        <w:rPr>
          <w:rFonts w:eastAsia="Arial,Italic" w:cs="Arial"/>
          <w:iCs/>
          <w:szCs w:val="22"/>
        </w:rPr>
        <w:t xml:space="preserve"> </w:t>
      </w:r>
      <w:r w:rsidRPr="001B18EC">
        <w:rPr>
          <w:rFonts w:cs="Arial"/>
          <w:i/>
          <w:iCs/>
          <w:szCs w:val="22"/>
        </w:rPr>
        <w:t>[see Dosage and Administration (</w:t>
      </w:r>
      <w:r w:rsidR="00E61808" w:rsidRPr="001B18EC">
        <w:rPr>
          <w:rFonts w:cs="Arial"/>
          <w:i/>
          <w:iCs/>
          <w:szCs w:val="22"/>
        </w:rPr>
        <w:t>2.3</w:t>
      </w:r>
      <w:r w:rsidRPr="001B18EC">
        <w:rPr>
          <w:rFonts w:cs="Arial"/>
          <w:i/>
          <w:iCs/>
          <w:szCs w:val="22"/>
        </w:rPr>
        <w:t>)]</w:t>
      </w:r>
      <w:r w:rsidRPr="001B18EC">
        <w:rPr>
          <w:rFonts w:cs="Arial"/>
          <w:szCs w:val="22"/>
        </w:rPr>
        <w:t>.</w:t>
      </w:r>
      <w:bookmarkStart w:id="1677" w:name="_Toc466276377"/>
    </w:p>
    <w:p w14:paraId="3E5CE065" w14:textId="77777777" w:rsidR="0057074D" w:rsidRDefault="0057074D" w:rsidP="00CE7259">
      <w:pPr>
        <w:pStyle w:val="Heading2"/>
        <w:keepNext w:val="0"/>
        <w:tabs>
          <w:tab w:val="left" w:pos="567"/>
        </w:tabs>
        <w:rPr>
          <w:rFonts w:ascii="Times New Roman" w:hAnsi="Times New Roman"/>
        </w:rPr>
      </w:pPr>
    </w:p>
    <w:p w14:paraId="298482B3" w14:textId="77777777" w:rsidR="0057074D" w:rsidRDefault="0057074D" w:rsidP="00CE7259">
      <w:pPr>
        <w:pStyle w:val="Heading2"/>
        <w:keepNext w:val="0"/>
        <w:tabs>
          <w:tab w:val="left" w:pos="567"/>
        </w:tabs>
        <w:rPr>
          <w:rFonts w:ascii="Times New Roman" w:hAnsi="Times New Roman"/>
        </w:rPr>
      </w:pPr>
    </w:p>
    <w:p w14:paraId="12CEACB1" w14:textId="46A0FFDC" w:rsidR="00FC1B28" w:rsidRPr="001B18EC" w:rsidRDefault="00FC1B28" w:rsidP="00CE7259">
      <w:pPr>
        <w:pStyle w:val="Heading2"/>
        <w:keepNext w:val="0"/>
        <w:tabs>
          <w:tab w:val="left" w:pos="567"/>
        </w:tabs>
        <w:rPr>
          <w:rFonts w:ascii="Times New Roman" w:hAnsi="Times New Roman"/>
        </w:rPr>
      </w:pPr>
      <w:r w:rsidRPr="001B18EC">
        <w:rPr>
          <w:rFonts w:ascii="Times New Roman" w:hAnsi="Times New Roman"/>
        </w:rPr>
        <w:t>5.9</w:t>
      </w:r>
      <w:r w:rsidRPr="001B18EC">
        <w:rPr>
          <w:rFonts w:ascii="Times New Roman" w:hAnsi="Times New Roman"/>
        </w:rPr>
        <w:tab/>
        <w:t>Leukoencephalopathy</w:t>
      </w:r>
      <w:bookmarkEnd w:id="1677"/>
    </w:p>
    <w:p w14:paraId="1DC3ABBD" w14:textId="77777777" w:rsidR="00FC1B28" w:rsidRPr="001B18EC" w:rsidRDefault="00FC1B28" w:rsidP="00CE7259">
      <w:pPr>
        <w:autoSpaceDE w:val="0"/>
        <w:autoSpaceDN w:val="0"/>
        <w:rPr>
          <w:szCs w:val="22"/>
        </w:rPr>
      </w:pPr>
    </w:p>
    <w:p w14:paraId="76A0364B" w14:textId="77777777" w:rsidR="00FC1B28" w:rsidRPr="001B18EC" w:rsidRDefault="00FC1B28" w:rsidP="00CE7259">
      <w:pPr>
        <w:autoSpaceDE w:val="0"/>
        <w:autoSpaceDN w:val="0"/>
        <w:rPr>
          <w:szCs w:val="22"/>
        </w:rPr>
      </w:pPr>
      <w:r w:rsidRPr="001B18EC">
        <w:rPr>
          <w:szCs w:val="22"/>
        </w:rPr>
        <w:t>Cranial magnetic resonance imaging (MRI) changes showing leukoencephalopathy have been observed in patients receiving BLINCYTO, especially in patients with prior treatment with cranial irradiation and antileukemic chemotherapy (including systemic high</w:t>
      </w:r>
      <w:r w:rsidR="00BA5D1A" w:rsidRPr="001B18EC">
        <w:rPr>
          <w:szCs w:val="22"/>
        </w:rPr>
        <w:noBreakHyphen/>
      </w:r>
      <w:r w:rsidRPr="001B18EC">
        <w:rPr>
          <w:szCs w:val="22"/>
        </w:rPr>
        <w:t xml:space="preserve">dose methotrexate or intrathecal cytarabine).  The clinical significance of these imaging changes is unknown.  </w:t>
      </w:r>
      <w:r w:rsidRPr="001B18EC">
        <w:rPr>
          <w:color w:val="000000"/>
          <w:szCs w:val="22"/>
        </w:rPr>
        <w:t xml:space="preserve">  </w:t>
      </w:r>
    </w:p>
    <w:p w14:paraId="7B4FC3C5" w14:textId="77777777" w:rsidR="00FC1B28" w:rsidRPr="001B18EC" w:rsidRDefault="00FC1B28" w:rsidP="00CE7259">
      <w:pPr>
        <w:pStyle w:val="Default"/>
        <w:rPr>
          <w:sz w:val="22"/>
          <w:szCs w:val="22"/>
        </w:rPr>
      </w:pPr>
    </w:p>
    <w:p w14:paraId="3E164564" w14:textId="77777777" w:rsidR="00FC1B28" w:rsidRPr="001B18EC" w:rsidRDefault="00FC1B28" w:rsidP="00CE7259">
      <w:pPr>
        <w:pStyle w:val="Heading2"/>
        <w:keepNext w:val="0"/>
        <w:tabs>
          <w:tab w:val="left" w:pos="567"/>
        </w:tabs>
        <w:rPr>
          <w:rFonts w:ascii="Times New Roman" w:hAnsi="Times New Roman"/>
        </w:rPr>
      </w:pPr>
      <w:bookmarkStart w:id="1678" w:name="_Toc466276378"/>
      <w:r w:rsidRPr="001B18EC">
        <w:rPr>
          <w:rFonts w:ascii="Times New Roman" w:hAnsi="Times New Roman"/>
        </w:rPr>
        <w:t>5.10</w:t>
      </w:r>
      <w:r w:rsidRPr="001B18EC">
        <w:rPr>
          <w:rFonts w:ascii="Times New Roman" w:hAnsi="Times New Roman"/>
        </w:rPr>
        <w:tab/>
        <w:t>Preparation and Administration Errors</w:t>
      </w:r>
      <w:bookmarkEnd w:id="1678"/>
    </w:p>
    <w:p w14:paraId="7770EBA9" w14:textId="77777777" w:rsidR="00FC1B28" w:rsidRPr="00F144AF" w:rsidRDefault="00FC1B28" w:rsidP="00CE7259">
      <w:pPr>
        <w:suppressAutoHyphens w:val="0"/>
        <w:rPr>
          <w:rStyle w:val="xmchange"/>
          <w:rFonts w:eastAsia="Arial Unicode MS"/>
          <w:color w:val="000000"/>
          <w:szCs w:val="22"/>
          <w:lang w:val="en"/>
        </w:rPr>
      </w:pPr>
    </w:p>
    <w:p w14:paraId="420DA689" w14:textId="77777777" w:rsidR="00FC1B28" w:rsidRPr="001B18EC" w:rsidRDefault="00FC1B28" w:rsidP="00CE7259">
      <w:pPr>
        <w:suppressAutoHyphens w:val="0"/>
        <w:rPr>
          <w:rStyle w:val="xmchange"/>
          <w:rFonts w:eastAsia="Arial Unicode MS"/>
          <w:color w:val="000000"/>
          <w:szCs w:val="22"/>
          <w:lang w:val="en"/>
        </w:rPr>
      </w:pPr>
      <w:r w:rsidRPr="001B18EC">
        <w:rPr>
          <w:rStyle w:val="xmchange"/>
          <w:rFonts w:eastAsia="Arial Unicode MS"/>
          <w:color w:val="000000"/>
          <w:szCs w:val="22"/>
          <w:lang w:val="en"/>
        </w:rPr>
        <w:t xml:space="preserve">Preparation and administration errors have occurred with BLINCYTO treatment.  </w:t>
      </w:r>
      <w:r w:rsidRPr="001B18EC">
        <w:rPr>
          <w:rStyle w:val="followingxmchange"/>
          <w:color w:val="000000"/>
          <w:szCs w:val="22"/>
        </w:rPr>
        <w:t>Follow instructions for preparation (including admixing) and administration strictly to minimize</w:t>
      </w:r>
      <w:r w:rsidRPr="001B18EC">
        <w:rPr>
          <w:rStyle w:val="apple-converted-space"/>
          <w:color w:val="000000"/>
          <w:szCs w:val="22"/>
        </w:rPr>
        <w:t> </w:t>
      </w:r>
      <w:r w:rsidRPr="001B18EC">
        <w:rPr>
          <w:rStyle w:val="followingxmchange"/>
          <w:szCs w:val="22"/>
        </w:rPr>
        <w:t>medication errors </w:t>
      </w:r>
      <w:r w:rsidRPr="001B18EC">
        <w:rPr>
          <w:rStyle w:val="followingxmchange"/>
          <w:color w:val="000000"/>
          <w:szCs w:val="22"/>
        </w:rPr>
        <w:t xml:space="preserve">(including underdose and overdose) </w:t>
      </w:r>
      <w:r w:rsidRPr="001B18EC">
        <w:rPr>
          <w:i/>
          <w:iCs/>
          <w:szCs w:val="22"/>
        </w:rPr>
        <w:t>[see Dosage and Administration (</w:t>
      </w:r>
      <w:r w:rsidR="00F83630" w:rsidRPr="001B18EC">
        <w:rPr>
          <w:i/>
          <w:iCs/>
          <w:szCs w:val="22"/>
        </w:rPr>
        <w:t>2.4</w:t>
      </w:r>
      <w:r w:rsidRPr="001B18EC">
        <w:rPr>
          <w:i/>
          <w:iCs/>
          <w:szCs w:val="22"/>
        </w:rPr>
        <w:t>)]</w:t>
      </w:r>
      <w:r w:rsidRPr="001B18EC">
        <w:rPr>
          <w:rStyle w:val="xmchange"/>
          <w:rFonts w:eastAsia="Arial Unicode MS"/>
          <w:color w:val="000000"/>
          <w:szCs w:val="22"/>
          <w:lang w:val="en"/>
        </w:rPr>
        <w:t xml:space="preserve">. </w:t>
      </w:r>
    </w:p>
    <w:p w14:paraId="20BA9E3A" w14:textId="77777777" w:rsidR="00FC1B28" w:rsidRPr="001B18EC" w:rsidRDefault="00FC1B28" w:rsidP="00CE7259">
      <w:pPr>
        <w:suppressAutoHyphens w:val="0"/>
        <w:rPr>
          <w:rStyle w:val="xmchange"/>
          <w:rFonts w:eastAsia="Arial Unicode MS"/>
          <w:color w:val="000000"/>
          <w:szCs w:val="22"/>
          <w:lang w:val="en"/>
        </w:rPr>
      </w:pPr>
    </w:p>
    <w:p w14:paraId="3254E359" w14:textId="77777777" w:rsidR="00FC1B28" w:rsidRPr="001B18EC" w:rsidRDefault="00FC1B28" w:rsidP="00CE7259">
      <w:pPr>
        <w:pStyle w:val="Heading2"/>
        <w:keepNext w:val="0"/>
        <w:tabs>
          <w:tab w:val="left" w:pos="567"/>
        </w:tabs>
        <w:rPr>
          <w:rFonts w:ascii="Times New Roman" w:hAnsi="Times New Roman"/>
        </w:rPr>
      </w:pPr>
      <w:bookmarkStart w:id="1679" w:name="_Toc466276379"/>
      <w:r w:rsidRPr="001B18EC">
        <w:rPr>
          <w:rFonts w:ascii="Times New Roman" w:hAnsi="Times New Roman"/>
        </w:rPr>
        <w:t>5.11</w:t>
      </w:r>
      <w:r w:rsidRPr="001B18EC">
        <w:rPr>
          <w:rFonts w:ascii="Times New Roman" w:hAnsi="Times New Roman"/>
        </w:rPr>
        <w:tab/>
        <w:t>Immunization</w:t>
      </w:r>
      <w:bookmarkEnd w:id="1679"/>
    </w:p>
    <w:p w14:paraId="7DA2A3B9" w14:textId="77777777" w:rsidR="00FC1B28" w:rsidRPr="001B18EC" w:rsidRDefault="00FC1B28" w:rsidP="00CE7259">
      <w:pPr>
        <w:rPr>
          <w:rFonts w:eastAsia="TimesNewRoman" w:cs="Arial"/>
          <w:i/>
          <w:szCs w:val="22"/>
        </w:rPr>
      </w:pPr>
    </w:p>
    <w:p w14:paraId="636FDA9A" w14:textId="29247E94" w:rsidR="00FC1B28" w:rsidRPr="001B18EC" w:rsidRDefault="00FC1B28" w:rsidP="00CE7259">
      <w:pPr>
        <w:pStyle w:val="Default"/>
        <w:rPr>
          <w:rFonts w:eastAsia="TimesNewRoman" w:cs="Arial"/>
          <w:sz w:val="22"/>
          <w:szCs w:val="22"/>
        </w:rPr>
      </w:pPr>
      <w:r w:rsidRPr="001B18EC">
        <w:rPr>
          <w:rFonts w:eastAsia="TimesNewRoman" w:cs="Arial"/>
          <w:sz w:val="22"/>
          <w:szCs w:val="22"/>
        </w:rPr>
        <w:t>The safety of immunization with live viral vaccines during or following BLINCYTO therapy has not been studied.  Vaccination with live virus vaccines is not recommended for at least 2 weeks prior to the start of BLINCYTO treatment, during treatment, and until immune recovery following last cycle of BLINCYTO.</w:t>
      </w:r>
    </w:p>
    <w:p w14:paraId="55224373" w14:textId="3F39E157" w:rsidR="00AB65F5" w:rsidRPr="001B18EC" w:rsidRDefault="00AB65F5" w:rsidP="00CE7259">
      <w:pPr>
        <w:pStyle w:val="Default"/>
        <w:rPr>
          <w:rFonts w:eastAsia="TimesNewRoman" w:cs="Arial"/>
          <w:sz w:val="22"/>
          <w:szCs w:val="22"/>
        </w:rPr>
      </w:pPr>
    </w:p>
    <w:p w14:paraId="1E827622" w14:textId="499DC7C2" w:rsidR="00AB65F5" w:rsidRPr="001B18EC" w:rsidRDefault="00AB65F5" w:rsidP="00CE7259">
      <w:pPr>
        <w:pStyle w:val="Default"/>
        <w:tabs>
          <w:tab w:val="left" w:pos="567"/>
        </w:tabs>
        <w:rPr>
          <w:rFonts w:eastAsia="TimesNewRoman" w:cs="Arial"/>
          <w:b/>
          <w:sz w:val="22"/>
          <w:szCs w:val="22"/>
        </w:rPr>
      </w:pPr>
      <w:r w:rsidRPr="001B18EC">
        <w:rPr>
          <w:rFonts w:eastAsia="TimesNewRoman" w:cs="Arial"/>
          <w:b/>
          <w:sz w:val="22"/>
          <w:szCs w:val="22"/>
        </w:rPr>
        <w:t>5.12</w:t>
      </w:r>
      <w:r w:rsidRPr="001B18EC">
        <w:rPr>
          <w:rFonts w:eastAsia="TimesNewRoman" w:cs="Arial"/>
          <w:b/>
          <w:sz w:val="22"/>
          <w:szCs w:val="22"/>
        </w:rPr>
        <w:tab/>
      </w:r>
      <w:r w:rsidR="00033E9C" w:rsidRPr="001B18EC">
        <w:rPr>
          <w:rFonts w:eastAsia="TimesNewRoman" w:cs="Arial"/>
          <w:b/>
          <w:sz w:val="22"/>
          <w:szCs w:val="22"/>
        </w:rPr>
        <w:t>Risk of Serious Adverse Reactions in</w:t>
      </w:r>
      <w:r w:rsidR="008E3A58" w:rsidRPr="001B18EC">
        <w:rPr>
          <w:rFonts w:eastAsia="TimesNewRoman" w:cs="Arial"/>
          <w:b/>
          <w:sz w:val="22"/>
          <w:szCs w:val="22"/>
        </w:rPr>
        <w:t xml:space="preserve"> </w:t>
      </w:r>
      <w:r w:rsidR="002706B4" w:rsidRPr="001B18EC">
        <w:rPr>
          <w:rFonts w:eastAsia="TimesNewRoman" w:cs="Arial"/>
          <w:b/>
          <w:sz w:val="22"/>
          <w:szCs w:val="22"/>
        </w:rPr>
        <w:t>Pediatric Patients</w:t>
      </w:r>
      <w:r w:rsidR="00033E9C" w:rsidRPr="001B18EC">
        <w:rPr>
          <w:rFonts w:eastAsia="TimesNewRoman" w:cs="Arial"/>
          <w:b/>
          <w:sz w:val="22"/>
          <w:szCs w:val="22"/>
        </w:rPr>
        <w:t xml:space="preserve"> due to Benzyl Alcohol Preservative</w:t>
      </w:r>
    </w:p>
    <w:p w14:paraId="0DFACAA6" w14:textId="2431D389" w:rsidR="002A41C7" w:rsidRPr="001B18EC" w:rsidRDefault="002A41C7" w:rsidP="00CE7259">
      <w:pPr>
        <w:pStyle w:val="Default"/>
        <w:rPr>
          <w:rFonts w:eastAsia="TimesNewRoman" w:cs="Arial"/>
          <w:sz w:val="22"/>
          <w:szCs w:val="22"/>
        </w:rPr>
      </w:pPr>
    </w:p>
    <w:p w14:paraId="693D030A" w14:textId="7A1F99E1" w:rsidR="00033E9C" w:rsidRPr="001B18EC" w:rsidRDefault="00033E9C" w:rsidP="001B2EA3">
      <w:pPr>
        <w:rPr>
          <w:rFonts w:eastAsia="TimesNewRoman" w:cs="Arial"/>
          <w:szCs w:val="22"/>
        </w:rPr>
      </w:pPr>
      <w:r w:rsidRPr="001B18EC">
        <w:rPr>
          <w:rFonts w:eastAsia="TimesNewRoman" w:cs="Arial"/>
          <w:szCs w:val="22"/>
        </w:rPr>
        <w:t>Serious and fatal adverse reactions including “gasping syndrome” can occur in neonates and infants treated with benzyl alcohol</w:t>
      </w:r>
      <w:r w:rsidR="00CC657B" w:rsidRPr="001B18EC">
        <w:rPr>
          <w:rFonts w:eastAsia="TimesNewRoman" w:cs="Arial"/>
          <w:szCs w:val="22"/>
        </w:rPr>
        <w:noBreakHyphen/>
      </w:r>
      <w:r w:rsidRPr="001B18EC">
        <w:rPr>
          <w:rFonts w:eastAsia="TimesNewRoman" w:cs="Arial"/>
          <w:szCs w:val="22"/>
        </w:rPr>
        <w:t>preserved drugs, including BLINCYTO</w:t>
      </w:r>
      <w:r w:rsidR="002706B4" w:rsidRPr="001B18EC">
        <w:rPr>
          <w:rFonts w:eastAsia="TimesNewRoman" w:cs="Arial"/>
          <w:szCs w:val="22"/>
        </w:rPr>
        <w:t xml:space="preserve"> (with preservative)</w:t>
      </w:r>
      <w:r w:rsidRPr="001B18EC">
        <w:rPr>
          <w:rFonts w:eastAsia="TimesNewRoman" w:cs="Arial"/>
          <w:szCs w:val="22"/>
        </w:rPr>
        <w:t xml:space="preserve">.  The “gasping syndrome” is characterized by </w:t>
      </w:r>
      <w:commentRangeStart w:id="1680"/>
      <w:r w:rsidRPr="001B18EC">
        <w:rPr>
          <w:rFonts w:eastAsia="TimesNewRoman" w:cs="Arial"/>
          <w:szCs w:val="22"/>
        </w:rPr>
        <w:t xml:space="preserve">central nervous </w:t>
      </w:r>
      <w:r w:rsidR="00FC336C" w:rsidRPr="001B18EC">
        <w:rPr>
          <w:rFonts w:eastAsia="TimesNewRoman" w:cs="Arial"/>
          <w:szCs w:val="22"/>
        </w:rPr>
        <w:t>system</w:t>
      </w:r>
      <w:commentRangeEnd w:id="1680"/>
      <w:r w:rsidR="00237C60">
        <w:rPr>
          <w:rStyle w:val="CommentReference"/>
        </w:rPr>
        <w:commentReference w:id="1680"/>
      </w:r>
      <w:r w:rsidRPr="001B18EC">
        <w:rPr>
          <w:rFonts w:eastAsia="TimesNewRoman" w:cs="Arial"/>
          <w:szCs w:val="22"/>
        </w:rPr>
        <w:t xml:space="preserve"> depression, metabolic acidosis, and gasping respirations.  </w:t>
      </w:r>
    </w:p>
    <w:p w14:paraId="64AA946F" w14:textId="791AD0D4" w:rsidR="00033E9C" w:rsidRPr="001B18EC" w:rsidRDefault="00033E9C" w:rsidP="001B2EA3">
      <w:pPr>
        <w:rPr>
          <w:rFonts w:eastAsia="TimesNewRoman" w:cs="Arial"/>
          <w:szCs w:val="22"/>
        </w:rPr>
      </w:pPr>
    </w:p>
    <w:p w14:paraId="7F0D658D" w14:textId="77777777" w:rsidR="00033E9C" w:rsidRPr="001B18EC" w:rsidRDefault="00033E9C" w:rsidP="001B2EA3">
      <w:pPr>
        <w:rPr>
          <w:rFonts w:eastAsia="TimesNewRoman" w:cs="Arial"/>
          <w:szCs w:val="22"/>
        </w:rPr>
      </w:pPr>
      <w:r w:rsidRPr="001B18EC">
        <w:rPr>
          <w:rFonts w:eastAsia="TimesNewRoman" w:cs="Arial"/>
          <w:szCs w:val="22"/>
        </w:rPr>
        <w:t xml:space="preserve">When prescribing BLINCYTO </w:t>
      </w:r>
      <w:r w:rsidR="002706B4" w:rsidRPr="001B18EC">
        <w:rPr>
          <w:rFonts w:eastAsia="TimesNewRoman" w:cs="Arial"/>
          <w:szCs w:val="22"/>
        </w:rPr>
        <w:t>(with preservative)</w:t>
      </w:r>
      <w:r w:rsidR="008E3A58" w:rsidRPr="001B18EC">
        <w:rPr>
          <w:rFonts w:eastAsia="TimesNewRoman" w:cs="Arial"/>
          <w:szCs w:val="22"/>
        </w:rPr>
        <w:t xml:space="preserve"> for</w:t>
      </w:r>
      <w:r w:rsidRPr="001B18EC">
        <w:rPr>
          <w:rFonts w:eastAsia="TimesNewRoman" w:cs="Arial"/>
          <w:szCs w:val="22"/>
        </w:rPr>
        <w:t xml:space="preserve"> </w:t>
      </w:r>
      <w:r w:rsidR="002706B4" w:rsidRPr="001B18EC">
        <w:rPr>
          <w:rFonts w:eastAsia="TimesNewRoman" w:cs="Arial"/>
          <w:szCs w:val="22"/>
        </w:rPr>
        <w:t>pediatric patients</w:t>
      </w:r>
      <w:r w:rsidR="008E3A58" w:rsidRPr="001B18EC">
        <w:rPr>
          <w:rFonts w:eastAsia="TimesNewRoman" w:cs="Arial"/>
          <w:szCs w:val="22"/>
        </w:rPr>
        <w:t>,</w:t>
      </w:r>
      <w:r w:rsidRPr="001B18EC">
        <w:rPr>
          <w:rFonts w:eastAsia="TimesNewRoman" w:cs="Arial"/>
          <w:szCs w:val="22"/>
        </w:rPr>
        <w:t xml:space="preserve"> consider the combined daily metabolic load of benzyl alcohol from all sources including BLINCYTO </w:t>
      </w:r>
      <w:r w:rsidR="002706B4" w:rsidRPr="001B18EC">
        <w:rPr>
          <w:rFonts w:eastAsia="TimesNewRoman" w:cs="Arial"/>
          <w:szCs w:val="22"/>
        </w:rPr>
        <w:t xml:space="preserve">(with preservative) </w:t>
      </w:r>
      <w:r w:rsidRPr="001B18EC">
        <w:rPr>
          <w:rFonts w:eastAsia="TimesNewRoman" w:cs="Arial"/>
          <w:szCs w:val="22"/>
        </w:rPr>
        <w:t xml:space="preserve">(contains </w:t>
      </w:r>
      <w:r w:rsidR="002706B4" w:rsidRPr="001B18EC">
        <w:rPr>
          <w:rFonts w:eastAsia="TimesNewRoman" w:cs="Arial"/>
          <w:szCs w:val="22"/>
        </w:rPr>
        <w:t>7.4</w:t>
      </w:r>
      <w:r w:rsidR="00D015D5" w:rsidRPr="001B18EC">
        <w:rPr>
          <w:rFonts w:eastAsia="TimesNewRoman" w:cs="Arial"/>
          <w:szCs w:val="22"/>
        </w:rPr>
        <w:t> </w:t>
      </w:r>
      <w:r w:rsidRPr="001B18EC">
        <w:rPr>
          <w:rFonts w:eastAsia="TimesNewRoman" w:cs="Arial"/>
          <w:szCs w:val="22"/>
        </w:rPr>
        <w:t xml:space="preserve">mg of benzyl alcohol per mL) and other drugs containing benzyl alcohol.  The minimum amount of benzyl alcohol at which serious adverse reactions may occur is not known </w:t>
      </w:r>
      <w:r w:rsidRPr="001B18EC">
        <w:rPr>
          <w:rFonts w:eastAsia="TimesNewRoman" w:cs="Arial"/>
          <w:i/>
          <w:szCs w:val="22"/>
        </w:rPr>
        <w:t>[see Use in Specific Populations (8.4)]</w:t>
      </w:r>
      <w:r w:rsidRPr="001B18EC">
        <w:rPr>
          <w:rFonts w:eastAsia="TimesNewRoman" w:cs="Arial"/>
          <w:szCs w:val="22"/>
        </w:rPr>
        <w:t>.</w:t>
      </w:r>
    </w:p>
    <w:p w14:paraId="3FFDBC65" w14:textId="77777777" w:rsidR="009158C4" w:rsidRPr="001B18EC" w:rsidRDefault="009158C4" w:rsidP="001B2EA3">
      <w:pPr>
        <w:pStyle w:val="Default"/>
        <w:rPr>
          <w:rFonts w:eastAsia="TimesNewRoman"/>
          <w:sz w:val="22"/>
          <w:szCs w:val="22"/>
        </w:rPr>
      </w:pPr>
    </w:p>
    <w:p w14:paraId="0431575F" w14:textId="77777777" w:rsidR="008E3A58" w:rsidRPr="001B18EC" w:rsidRDefault="008E3A58" w:rsidP="001B2EA3">
      <w:pPr>
        <w:pStyle w:val="Default"/>
        <w:rPr>
          <w:rFonts w:eastAsia="TimesNewRoman"/>
          <w:sz w:val="22"/>
          <w:szCs w:val="22"/>
        </w:rPr>
      </w:pPr>
      <w:r w:rsidRPr="001B18EC">
        <w:rPr>
          <w:sz w:val="22"/>
          <w:szCs w:val="22"/>
        </w:rPr>
        <w:t>Due to the addition of bacteriostatic saline, 7</w:t>
      </w:r>
      <w:r w:rsidRPr="001B18EC">
        <w:rPr>
          <w:sz w:val="22"/>
          <w:szCs w:val="22"/>
        </w:rPr>
        <w:noBreakHyphen/>
        <w:t>day bags of BLINCYTO solution for infusion</w:t>
      </w:r>
      <w:r w:rsidR="0087262E" w:rsidRPr="001B18EC">
        <w:rPr>
          <w:sz w:val="22"/>
          <w:szCs w:val="22"/>
        </w:rPr>
        <w:t xml:space="preserve"> with preservative</w:t>
      </w:r>
      <w:r w:rsidRPr="001B18EC">
        <w:rPr>
          <w:sz w:val="22"/>
          <w:szCs w:val="22"/>
        </w:rPr>
        <w:t xml:space="preserve"> contain benzyl alcohol and are not </w:t>
      </w:r>
      <w:r w:rsidRPr="001B18EC">
        <w:rPr>
          <w:rFonts w:cs="Arial"/>
          <w:sz w:val="22"/>
          <w:szCs w:val="22"/>
        </w:rPr>
        <w:t>recommended for use in any patients weighing less than 22 kg</w:t>
      </w:r>
      <w:r w:rsidRPr="001B18EC">
        <w:rPr>
          <w:i/>
          <w:sz w:val="22"/>
          <w:szCs w:val="22"/>
        </w:rPr>
        <w:t xml:space="preserve"> [see Dosage and Administration (2.6) and Use in Specific Populations (8.4)]</w:t>
      </w:r>
      <w:r w:rsidRPr="001B18EC">
        <w:rPr>
          <w:sz w:val="22"/>
          <w:szCs w:val="22"/>
        </w:rPr>
        <w:t>.</w:t>
      </w:r>
    </w:p>
    <w:p w14:paraId="73F18178" w14:textId="77777777" w:rsidR="00483ACA" w:rsidRPr="001B18EC" w:rsidRDefault="00483ACA" w:rsidP="00CE7259">
      <w:pPr>
        <w:rPr>
          <w:szCs w:val="22"/>
        </w:rPr>
      </w:pPr>
    </w:p>
    <w:p w14:paraId="1300CE02" w14:textId="7E6CCA8E" w:rsidR="00FC1B28" w:rsidRPr="001B18EC" w:rsidRDefault="00FC1B28">
      <w:pPr>
        <w:pStyle w:val="Heading1"/>
        <w:tabs>
          <w:tab w:val="left" w:pos="567"/>
        </w:tabs>
        <w:pPrChange w:id="1681" w:author="Author">
          <w:pPr>
            <w:pStyle w:val="Heading1"/>
            <w:keepNext w:val="0"/>
            <w:tabs>
              <w:tab w:val="left" w:pos="567"/>
            </w:tabs>
          </w:pPr>
        </w:pPrChange>
      </w:pPr>
      <w:bookmarkStart w:id="1682" w:name="_Toc466276380"/>
      <w:r w:rsidRPr="001B18EC">
        <w:lastRenderedPageBreak/>
        <w:t>6</w:t>
      </w:r>
      <w:r w:rsidRPr="001B18EC">
        <w:tab/>
        <w:t>ADVERSE REACTIONS</w:t>
      </w:r>
      <w:bookmarkEnd w:id="1682"/>
    </w:p>
    <w:p w14:paraId="20EBEE7B" w14:textId="77777777" w:rsidR="00FC1B28" w:rsidRPr="001B18EC" w:rsidRDefault="00FC1B28">
      <w:pPr>
        <w:keepNext/>
        <w:pPrChange w:id="1683" w:author="Author">
          <w:pPr/>
        </w:pPrChange>
      </w:pPr>
    </w:p>
    <w:p w14:paraId="1628B0AA" w14:textId="783D9573" w:rsidR="00FC1B28" w:rsidRPr="001B18EC" w:rsidRDefault="00FC1B28">
      <w:pPr>
        <w:keepNext/>
        <w:pPrChange w:id="1684" w:author="Author">
          <w:pPr/>
        </w:pPrChange>
      </w:pPr>
      <w:r w:rsidRPr="001B18EC">
        <w:t xml:space="preserve">The following </w:t>
      </w:r>
      <w:r w:rsidR="0036311F">
        <w:t xml:space="preserve">clinically significant </w:t>
      </w:r>
      <w:r w:rsidRPr="001B18EC">
        <w:t>adverse reactions are discussed in greater detail in other sections of the label:</w:t>
      </w:r>
    </w:p>
    <w:p w14:paraId="320E2447" w14:textId="77777777" w:rsidR="00FC1B28" w:rsidRPr="001B18EC" w:rsidRDefault="00FC1B28" w:rsidP="00CE7259"/>
    <w:p w14:paraId="63928C4F" w14:textId="77777777" w:rsidR="00FC1B28" w:rsidRPr="001B18EC" w:rsidRDefault="00FC1B28" w:rsidP="00CE7259">
      <w:pPr>
        <w:numPr>
          <w:ilvl w:val="0"/>
          <w:numId w:val="13"/>
        </w:numPr>
        <w:ind w:left="567" w:hanging="567"/>
      </w:pPr>
      <w:r w:rsidRPr="001B18EC">
        <w:t xml:space="preserve">Cytokine Release Syndrome </w:t>
      </w:r>
      <w:r w:rsidRPr="001B18EC">
        <w:rPr>
          <w:i/>
        </w:rPr>
        <w:t>[see Warnings and Precautions (5.1)]</w:t>
      </w:r>
    </w:p>
    <w:p w14:paraId="081DAEB6" w14:textId="77777777" w:rsidR="00FC1B28" w:rsidRPr="001B18EC" w:rsidRDefault="00FC1B28" w:rsidP="00CE7259">
      <w:pPr>
        <w:numPr>
          <w:ilvl w:val="0"/>
          <w:numId w:val="13"/>
        </w:numPr>
        <w:ind w:left="567" w:hanging="567"/>
      </w:pPr>
      <w:r w:rsidRPr="001B18EC">
        <w:t xml:space="preserve">Neurological Toxicities </w:t>
      </w:r>
      <w:r w:rsidRPr="001B18EC">
        <w:rPr>
          <w:i/>
        </w:rPr>
        <w:t>[see Warnings and Precautions (5.2)]</w:t>
      </w:r>
    </w:p>
    <w:p w14:paraId="75C420D4" w14:textId="77777777" w:rsidR="00FC1B28" w:rsidRPr="001B18EC" w:rsidRDefault="00FC1B28" w:rsidP="00CE7259">
      <w:pPr>
        <w:numPr>
          <w:ilvl w:val="0"/>
          <w:numId w:val="13"/>
        </w:numPr>
        <w:ind w:left="567" w:hanging="567"/>
        <w:rPr>
          <w:i/>
        </w:rPr>
      </w:pPr>
      <w:r w:rsidRPr="001B18EC">
        <w:t xml:space="preserve">Infections </w:t>
      </w:r>
      <w:r w:rsidRPr="001B18EC">
        <w:rPr>
          <w:i/>
        </w:rPr>
        <w:t>[see Warnings and Precautions (5.3)]</w:t>
      </w:r>
    </w:p>
    <w:p w14:paraId="002C655F" w14:textId="77777777" w:rsidR="00FC1B28" w:rsidRPr="001B18EC" w:rsidRDefault="00FC1B28" w:rsidP="00CE7259">
      <w:pPr>
        <w:numPr>
          <w:ilvl w:val="0"/>
          <w:numId w:val="13"/>
        </w:numPr>
        <w:ind w:left="567" w:hanging="567"/>
      </w:pPr>
      <w:r w:rsidRPr="001B18EC">
        <w:t>Tumor Lysis Syndrome</w:t>
      </w:r>
      <w:r w:rsidRPr="001B18EC">
        <w:rPr>
          <w:i/>
        </w:rPr>
        <w:t xml:space="preserve"> [see Warnings and Precautions (5.4)]</w:t>
      </w:r>
    </w:p>
    <w:p w14:paraId="4239A6D5" w14:textId="77777777" w:rsidR="00FC1B28" w:rsidRPr="001B18EC" w:rsidRDefault="00FC1B28" w:rsidP="00CE7259">
      <w:pPr>
        <w:numPr>
          <w:ilvl w:val="0"/>
          <w:numId w:val="13"/>
        </w:numPr>
        <w:ind w:left="567" w:hanging="567"/>
        <w:rPr>
          <w:i/>
        </w:rPr>
      </w:pPr>
      <w:r w:rsidRPr="001B18EC">
        <w:t xml:space="preserve">Neutropenia and Febrile Neutropenia </w:t>
      </w:r>
      <w:r w:rsidRPr="001B18EC">
        <w:rPr>
          <w:i/>
        </w:rPr>
        <w:t>[see Warnings and Precautions (5.5)]</w:t>
      </w:r>
    </w:p>
    <w:p w14:paraId="38C2117F" w14:textId="77777777" w:rsidR="00FC1B28" w:rsidRPr="001B18EC" w:rsidRDefault="00FC1B28" w:rsidP="00CE7259">
      <w:pPr>
        <w:numPr>
          <w:ilvl w:val="0"/>
          <w:numId w:val="13"/>
        </w:numPr>
        <w:ind w:left="567" w:hanging="567"/>
        <w:rPr>
          <w:i/>
        </w:rPr>
      </w:pPr>
      <w:r w:rsidRPr="001B18EC">
        <w:t>Effects on Ability to Drive and Use Machines</w:t>
      </w:r>
      <w:r w:rsidRPr="001B18EC">
        <w:rPr>
          <w:i/>
        </w:rPr>
        <w:t xml:space="preserve"> [see Warnings and Precautions (5.6)]</w:t>
      </w:r>
    </w:p>
    <w:p w14:paraId="08260E61" w14:textId="77777777" w:rsidR="00FC1B28" w:rsidRPr="001B18EC" w:rsidRDefault="00FC1B28" w:rsidP="00CE7259">
      <w:pPr>
        <w:numPr>
          <w:ilvl w:val="0"/>
          <w:numId w:val="13"/>
        </w:numPr>
        <w:ind w:left="567" w:hanging="567"/>
        <w:rPr>
          <w:i/>
        </w:rPr>
      </w:pPr>
      <w:r w:rsidRPr="001B18EC">
        <w:t>Elevated Liver Enzymes</w:t>
      </w:r>
      <w:r w:rsidRPr="001B18EC">
        <w:rPr>
          <w:i/>
        </w:rPr>
        <w:t xml:space="preserve"> [see Warnings and Precautions (5.7)]</w:t>
      </w:r>
    </w:p>
    <w:p w14:paraId="37025F87" w14:textId="77777777" w:rsidR="00FC1B28" w:rsidRPr="001B18EC" w:rsidRDefault="00FC1B28" w:rsidP="00CE7259">
      <w:pPr>
        <w:numPr>
          <w:ilvl w:val="0"/>
          <w:numId w:val="13"/>
        </w:numPr>
        <w:ind w:left="567" w:hanging="567"/>
        <w:rPr>
          <w:i/>
          <w:szCs w:val="22"/>
        </w:rPr>
      </w:pPr>
      <w:r w:rsidRPr="001B18EC">
        <w:rPr>
          <w:szCs w:val="22"/>
        </w:rPr>
        <w:t xml:space="preserve">Pancreatitis </w:t>
      </w:r>
      <w:r w:rsidRPr="001B18EC">
        <w:rPr>
          <w:i/>
          <w:szCs w:val="22"/>
        </w:rPr>
        <w:t>[see Warnings and Precautions (5.8)]</w:t>
      </w:r>
    </w:p>
    <w:p w14:paraId="71179209" w14:textId="77777777" w:rsidR="00FC1B28" w:rsidRPr="001B18EC" w:rsidRDefault="00FC1B28" w:rsidP="00CE7259">
      <w:pPr>
        <w:numPr>
          <w:ilvl w:val="0"/>
          <w:numId w:val="14"/>
        </w:numPr>
        <w:ind w:left="567" w:hanging="567"/>
      </w:pPr>
      <w:r w:rsidRPr="001B18EC">
        <w:t>Leukoencephalopathy</w:t>
      </w:r>
      <w:r w:rsidRPr="001B18EC">
        <w:rPr>
          <w:i/>
        </w:rPr>
        <w:t xml:space="preserve"> [see Warnings and Precautions (5.9)] </w:t>
      </w:r>
    </w:p>
    <w:p w14:paraId="304A54DD" w14:textId="77777777" w:rsidR="00FC1B28" w:rsidRPr="001B18EC" w:rsidRDefault="00FC1B28" w:rsidP="00CE7259">
      <w:pPr>
        <w:ind w:left="567" w:hanging="567"/>
        <w:rPr>
          <w:i/>
        </w:rPr>
      </w:pPr>
    </w:p>
    <w:p w14:paraId="2EA663D9" w14:textId="77777777" w:rsidR="00FC1B28" w:rsidRPr="001B18EC" w:rsidRDefault="00FC1B28" w:rsidP="00CE7259">
      <w:pPr>
        <w:pStyle w:val="Heading2"/>
        <w:keepNext w:val="0"/>
        <w:tabs>
          <w:tab w:val="left" w:pos="567"/>
        </w:tabs>
      </w:pPr>
      <w:bookmarkStart w:id="1685" w:name="_Toc466276381"/>
      <w:r w:rsidRPr="001B18EC">
        <w:t>6.1</w:t>
      </w:r>
      <w:r w:rsidRPr="001B18EC">
        <w:tab/>
        <w:t>Clinical Trials Experience</w:t>
      </w:r>
      <w:bookmarkEnd w:id="1685"/>
      <w:r w:rsidRPr="001B18EC">
        <w:t xml:space="preserve"> </w:t>
      </w:r>
    </w:p>
    <w:p w14:paraId="40515333" w14:textId="7C5D470B" w:rsidR="00FC1B28" w:rsidRPr="001B18EC" w:rsidRDefault="00FC1B28" w:rsidP="00CE7259"/>
    <w:p w14:paraId="0AF19D6D" w14:textId="6479F7D8" w:rsidR="00FC1B28" w:rsidRDefault="00FC1B28" w:rsidP="00CE7259">
      <w:r w:rsidRPr="001B18EC">
        <w:t>Because clinical trials are conducted under widely varying conditions, adverse reaction rates observed in the clinical trials of a drug cannot be directly compared to rates in the clinical trials of another drug and may not reflect the rates observed in practice.</w:t>
      </w:r>
    </w:p>
    <w:p w14:paraId="512EAAA3" w14:textId="302A0D5E" w:rsidR="00127D3C" w:rsidRDefault="00127D3C" w:rsidP="00CE7259"/>
    <w:p w14:paraId="06F5D383" w14:textId="6E36C55D" w:rsidR="00127D3C" w:rsidRDefault="00127D3C" w:rsidP="00127D3C">
      <w:pPr>
        <w:suppressAutoHyphens w:val="0"/>
        <w:rPr>
          <w:b/>
          <w:i/>
        </w:rPr>
      </w:pPr>
      <w:r w:rsidRPr="00AA317D">
        <w:rPr>
          <w:b/>
          <w:i/>
        </w:rPr>
        <w:t>MRD</w:t>
      </w:r>
      <w:del w:id="1686" w:author="Author">
        <w:r w:rsidRPr="00AA317D" w:rsidDel="0070453C">
          <w:rPr>
            <w:b/>
            <w:i/>
          </w:rPr>
          <w:delText>-</w:delText>
        </w:r>
      </w:del>
      <w:ins w:id="1687" w:author="Author">
        <w:r w:rsidR="0070453C">
          <w:rPr>
            <w:b/>
            <w:i/>
          </w:rPr>
          <w:noBreakHyphen/>
        </w:r>
      </w:ins>
      <w:r w:rsidRPr="00AA317D">
        <w:rPr>
          <w:b/>
          <w:i/>
        </w:rPr>
        <w:t>positive B</w:t>
      </w:r>
      <w:del w:id="1688" w:author="Author">
        <w:r w:rsidRPr="00AA317D" w:rsidDel="00735413">
          <w:rPr>
            <w:b/>
            <w:i/>
          </w:rPr>
          <w:delText>-</w:delText>
        </w:r>
      </w:del>
      <w:ins w:id="1689" w:author="Author">
        <w:r w:rsidR="00735413">
          <w:rPr>
            <w:b/>
            <w:i/>
          </w:rPr>
          <w:noBreakHyphen/>
        </w:r>
      </w:ins>
      <w:r w:rsidRPr="00AA317D">
        <w:rPr>
          <w:b/>
          <w:i/>
        </w:rPr>
        <w:t>cell Precursor ALL</w:t>
      </w:r>
    </w:p>
    <w:p w14:paraId="5508927F" w14:textId="43B93221" w:rsidR="00FC5072" w:rsidRPr="00AA317D" w:rsidRDefault="00FC5072" w:rsidP="00127D3C">
      <w:pPr>
        <w:suppressAutoHyphens w:val="0"/>
        <w:rPr>
          <w:b/>
          <w:i/>
        </w:rPr>
      </w:pPr>
    </w:p>
    <w:p w14:paraId="1FC0000A" w14:textId="42F02992" w:rsidR="00127D3C" w:rsidRPr="00AA317D" w:rsidRDefault="00127D3C" w:rsidP="00127D3C">
      <w:pPr>
        <w:suppressAutoHyphens w:val="0"/>
      </w:pPr>
      <w:r w:rsidRPr="00AA317D">
        <w:t>The safety of BLINCYTO in patients with MRD</w:t>
      </w:r>
      <w:del w:id="1690" w:author="Author">
        <w:r w:rsidRPr="00AA317D" w:rsidDel="0070453C">
          <w:delText>-</w:delText>
        </w:r>
      </w:del>
      <w:ins w:id="1691" w:author="Author">
        <w:r w:rsidR="0070453C">
          <w:noBreakHyphen/>
        </w:r>
      </w:ins>
      <w:r w:rsidRPr="00AA317D">
        <w:t>positive B</w:t>
      </w:r>
      <w:del w:id="1692" w:author="Author">
        <w:r w:rsidRPr="00AA317D" w:rsidDel="00735413">
          <w:delText>-</w:delText>
        </w:r>
      </w:del>
      <w:ins w:id="1693" w:author="Author">
        <w:r w:rsidR="00735413">
          <w:noBreakHyphen/>
        </w:r>
      </w:ins>
      <w:r w:rsidRPr="00AA317D">
        <w:t xml:space="preserve">cell precursor ALL was evaluated in two </w:t>
      </w:r>
      <w:proofErr w:type="gramStart"/>
      <w:r w:rsidRPr="00AA317D">
        <w:t>single</w:t>
      </w:r>
      <w:proofErr w:type="gramEnd"/>
      <w:del w:id="1694" w:author="Author">
        <w:r w:rsidRPr="00AA317D" w:rsidDel="00A84730">
          <w:delText>-</w:delText>
        </w:r>
      </w:del>
      <w:ins w:id="1695" w:author="Author">
        <w:r w:rsidR="00A84730">
          <w:noBreakHyphen/>
        </w:r>
      </w:ins>
      <w:r w:rsidRPr="00AA317D">
        <w:t>arm clinical studies in which 137 patients were treated with BLINCYTO.</w:t>
      </w:r>
      <w:ins w:id="1696" w:author="Author">
        <w:r w:rsidR="00C3709D">
          <w:t xml:space="preserve"> </w:t>
        </w:r>
      </w:ins>
      <w:r w:rsidRPr="00AA317D">
        <w:t xml:space="preserve"> The median age of the study population was 45 years (range: 18 to 77 years).</w:t>
      </w:r>
    </w:p>
    <w:p w14:paraId="23CE42FF" w14:textId="77777777" w:rsidR="00127D3C" w:rsidRPr="00AA317D" w:rsidRDefault="00127D3C" w:rsidP="00127D3C">
      <w:pPr>
        <w:suppressAutoHyphens w:val="0"/>
      </w:pPr>
    </w:p>
    <w:p w14:paraId="3AECEF6D" w14:textId="6139F314" w:rsidR="00127D3C" w:rsidRPr="00AA317D" w:rsidRDefault="00127D3C" w:rsidP="00127D3C">
      <w:pPr>
        <w:suppressAutoHyphens w:val="0"/>
      </w:pPr>
      <w:r w:rsidRPr="00AA317D">
        <w:t xml:space="preserve">The most common adverse reactions (≥ 20%) were pyrexia, </w:t>
      </w:r>
      <w:commentRangeStart w:id="1697"/>
      <w:r w:rsidRPr="00AA317D">
        <w:t>infusion</w:t>
      </w:r>
      <w:ins w:id="1698" w:author="Author">
        <w:r w:rsidR="00E73D02">
          <w:noBreakHyphen/>
        </w:r>
      </w:ins>
      <w:del w:id="1699" w:author="Author">
        <w:r w:rsidRPr="00AA317D" w:rsidDel="00E73D02">
          <w:delText xml:space="preserve"> </w:delText>
        </w:r>
      </w:del>
      <w:r w:rsidRPr="00AA317D">
        <w:t xml:space="preserve">related </w:t>
      </w:r>
      <w:commentRangeEnd w:id="1697"/>
      <w:r w:rsidR="00E73D02">
        <w:rPr>
          <w:rStyle w:val="CommentReference"/>
        </w:rPr>
        <w:commentReference w:id="1697"/>
      </w:r>
      <w:r w:rsidRPr="00AA317D">
        <w:t>reactions, headache, infections (pathogen unspecified), tremor, and chills.</w:t>
      </w:r>
      <w:ins w:id="1700" w:author="Author">
        <w:r w:rsidR="00C3709D">
          <w:t xml:space="preserve"> </w:t>
        </w:r>
      </w:ins>
      <w:r w:rsidRPr="00AA317D">
        <w:t xml:space="preserve"> Serious adverse reactions were reported in 61% of patients.</w:t>
      </w:r>
      <w:ins w:id="1701" w:author="Author">
        <w:r w:rsidR="00C3709D">
          <w:t xml:space="preserve"> </w:t>
        </w:r>
      </w:ins>
      <w:r w:rsidRPr="00AA317D">
        <w:t xml:space="preserve"> The most common serious adverse reactions (≥ 2%) included pyrexia, tremor, encephalopathy, aphasia, lymphopenia, neutropenia, overdose, device related infection, seizure, and staphylococcal infection.  Adverse reactions of Grade 3 or higher were reported in 64% of patients.  Discontinuation of therapy due to adverse reactions occurred in 17% of patients; neurologic events were the most frequently reported reasons for discontinuation</w:t>
      </w:r>
      <w:r w:rsidR="009571DB">
        <w:t>.</w:t>
      </w:r>
      <w:ins w:id="1702" w:author="Author">
        <w:r w:rsidR="00C3709D">
          <w:t xml:space="preserve"> </w:t>
        </w:r>
      </w:ins>
      <w:r w:rsidR="009571DB">
        <w:t xml:space="preserve"> </w:t>
      </w:r>
      <w:r w:rsidRPr="00AA317D">
        <w:t>There were 2 fatal adverse events</w:t>
      </w:r>
      <w:r w:rsidR="009571DB">
        <w:t xml:space="preserve"> that occurred</w:t>
      </w:r>
      <w:r w:rsidRPr="00AA317D">
        <w:t xml:space="preserve"> within 30 days of the end of BLINCYTO treatment (atypical pneumonia and subdural hemorrhage).</w:t>
      </w:r>
    </w:p>
    <w:p w14:paraId="2EAA0AAE" w14:textId="77777777" w:rsidR="00127D3C" w:rsidRPr="00AA317D" w:rsidRDefault="00127D3C" w:rsidP="00127D3C">
      <w:pPr>
        <w:suppressAutoHyphens w:val="0"/>
      </w:pPr>
    </w:p>
    <w:p w14:paraId="7F37E6B9" w14:textId="5C8A4551" w:rsidR="00127D3C" w:rsidRDefault="00127D3C" w:rsidP="00127D3C">
      <w:r>
        <w:t xml:space="preserve">Table </w:t>
      </w:r>
      <w:ins w:id="1703" w:author="Author">
        <w:r w:rsidR="00151614">
          <w:t>8</w:t>
        </w:r>
      </w:ins>
      <w:del w:id="1704" w:author="Author">
        <w:r w:rsidDel="00151614">
          <w:delText>9</w:delText>
        </w:r>
      </w:del>
      <w:r w:rsidRPr="00AA317D">
        <w:t xml:space="preserve"> summarizes the adverse reactions occurring at a </w:t>
      </w:r>
      <w:r w:rsidRPr="00AA317D">
        <w:rPr>
          <w:bCs/>
        </w:rPr>
        <w:t>≥ 10% incidence</w:t>
      </w:r>
      <w:r w:rsidR="005B4808">
        <w:rPr>
          <w:bCs/>
        </w:rPr>
        <w:t xml:space="preserve"> for any grade or ≥</w:t>
      </w:r>
      <w:r w:rsidR="00C41C46">
        <w:rPr>
          <w:bCs/>
        </w:rPr>
        <w:t xml:space="preserve"> </w:t>
      </w:r>
      <w:r w:rsidR="005B4808">
        <w:rPr>
          <w:bCs/>
        </w:rPr>
        <w:t>5% incidence for Grade 3 or higher</w:t>
      </w:r>
      <w:r w:rsidRPr="00AA317D">
        <w:t>.</w:t>
      </w:r>
    </w:p>
    <w:p w14:paraId="1901C192" w14:textId="77777777" w:rsidR="007E7E03" w:rsidRDefault="007E7E03">
      <w:pPr>
        <w:rPr>
          <w:ins w:id="1705" w:author="Author"/>
          <w:b/>
        </w:rPr>
        <w:pPrChange w:id="1706" w:author="Author">
          <w:pPr>
            <w:jc w:val="center"/>
          </w:pPr>
        </w:pPrChange>
      </w:pPr>
    </w:p>
    <w:p w14:paraId="52A888B8" w14:textId="3DF230A1" w:rsidR="009B7EE8" w:rsidRPr="005F50A5" w:rsidRDefault="007E7E03">
      <w:pPr>
        <w:jc w:val="center"/>
        <w:rPr>
          <w:b/>
          <w:rPrChange w:id="1707" w:author="Author">
            <w:rPr/>
          </w:rPrChange>
        </w:rPr>
        <w:pPrChange w:id="1708" w:author="Author">
          <w:pPr/>
        </w:pPrChange>
      </w:pPr>
      <w:commentRangeStart w:id="1709"/>
      <w:ins w:id="1710" w:author="Author">
        <w:r>
          <w:rPr>
            <w:b/>
          </w:rPr>
          <w:t>Table 8</w:t>
        </w:r>
        <w:r w:rsidRPr="00AA317D">
          <w:rPr>
            <w:b/>
          </w:rPr>
          <w:t>. Adverse Reactions Occurring at ≥ 10% Incidence</w:t>
        </w:r>
        <w:r>
          <w:rPr>
            <w:b/>
          </w:rPr>
          <w:t xml:space="preserve"> for Any Grade or ≥ 5% Incidence for Grade 3 or Higher</w:t>
        </w:r>
        <w:r w:rsidRPr="00AA317D">
          <w:rPr>
            <w:b/>
          </w:rPr>
          <w:t xml:space="preserve"> in BLINCYTO</w:t>
        </w:r>
        <w:r>
          <w:rPr>
            <w:b/>
          </w:rPr>
          <w:noBreakHyphen/>
        </w:r>
        <w:commentRangeStart w:id="1711"/>
        <w:r w:rsidR="00B90914">
          <w:rPr>
            <w:b/>
          </w:rPr>
          <w:t>t</w:t>
        </w:r>
        <w:commentRangeEnd w:id="1711"/>
        <w:r w:rsidR="00B90914">
          <w:rPr>
            <w:rStyle w:val="CommentReference"/>
          </w:rPr>
          <w:commentReference w:id="1711"/>
        </w:r>
        <w:r w:rsidRPr="00AA317D">
          <w:rPr>
            <w:b/>
          </w:rPr>
          <w:t>reated Patients with MRD</w:t>
        </w:r>
        <w:r>
          <w:rPr>
            <w:b/>
          </w:rPr>
          <w:noBreakHyphen/>
        </w:r>
        <w:commentRangeStart w:id="1712"/>
        <w:r w:rsidR="00B90914">
          <w:rPr>
            <w:b/>
          </w:rPr>
          <w:t>p</w:t>
        </w:r>
        <w:commentRangeEnd w:id="1712"/>
        <w:r w:rsidR="00B90914">
          <w:rPr>
            <w:rStyle w:val="CommentReference"/>
          </w:rPr>
          <w:commentReference w:id="1712"/>
        </w:r>
        <w:r w:rsidRPr="00AA317D">
          <w:rPr>
            <w:b/>
          </w:rPr>
          <w:t>ositive B</w:t>
        </w:r>
        <w:r>
          <w:rPr>
            <w:b/>
          </w:rPr>
          <w:noBreakHyphen/>
          <w:t>c</w:t>
        </w:r>
        <w:r w:rsidRPr="00AA317D">
          <w:rPr>
            <w:b/>
          </w:rPr>
          <w:t>ell Precursor ALL (N</w:t>
        </w:r>
        <w:r w:rsidR="00B90914">
          <w:rPr>
            <w:b/>
          </w:rPr>
          <w:t> </w:t>
        </w:r>
        <w:r w:rsidRPr="00AA317D">
          <w:rPr>
            <w:b/>
          </w:rPr>
          <w:t>=</w:t>
        </w:r>
        <w:r w:rsidR="00B90914">
          <w:rPr>
            <w:b/>
          </w:rPr>
          <w:t> </w:t>
        </w:r>
        <w:r w:rsidRPr="00AA317D">
          <w:rPr>
            <w:b/>
          </w:rPr>
          <w:t>137)</w:t>
        </w:r>
        <w:commentRangeEnd w:id="1709"/>
        <w:r w:rsidR="005F50A5">
          <w:rPr>
            <w:rStyle w:val="CommentReference"/>
          </w:rPr>
          <w:commentReference w:id="1709"/>
        </w:r>
      </w:ins>
    </w:p>
    <w:tbl>
      <w:tblPr>
        <w:tblW w:w="9355" w:type="dxa"/>
        <w:tblInd w:w="-5" w:type="dxa"/>
        <w:tblLook w:val="04A0" w:firstRow="1" w:lastRow="0" w:firstColumn="1" w:lastColumn="0" w:noHBand="0" w:noVBand="1"/>
      </w:tblPr>
      <w:tblGrid>
        <w:gridCol w:w="4590"/>
        <w:gridCol w:w="2790"/>
        <w:gridCol w:w="1975"/>
      </w:tblGrid>
      <w:tr w:rsidR="00177115" w:rsidRPr="00AA317D" w:rsidDel="007E7E03" w14:paraId="2067243A" w14:textId="15D6E6BD" w:rsidTr="00177115">
        <w:trPr>
          <w:trHeight w:val="255"/>
          <w:tblHeader/>
          <w:del w:id="1713" w:author="Author"/>
        </w:trPr>
        <w:tc>
          <w:tcPr>
            <w:tcW w:w="9355" w:type="dxa"/>
            <w:gridSpan w:val="3"/>
            <w:tcBorders>
              <w:bottom w:val="single" w:sz="4" w:space="0" w:color="auto"/>
            </w:tcBorders>
            <w:shd w:val="clear" w:color="auto" w:fill="auto"/>
            <w:noWrap/>
            <w:vAlign w:val="bottom"/>
          </w:tcPr>
          <w:p w14:paraId="3AFA7128" w14:textId="7459CFA2" w:rsidR="00177115" w:rsidDel="007E7E03" w:rsidRDefault="00177115" w:rsidP="009B7EE8">
            <w:pPr>
              <w:jc w:val="center"/>
              <w:rPr>
                <w:del w:id="1714" w:author="Author"/>
                <w:b/>
              </w:rPr>
            </w:pPr>
            <w:del w:id="1715" w:author="Author">
              <w:r w:rsidDel="007E7E03">
                <w:rPr>
                  <w:b/>
                </w:rPr>
                <w:delText xml:space="preserve">Table </w:delText>
              </w:r>
            </w:del>
            <w:ins w:id="1716" w:author="Author">
              <w:del w:id="1717" w:author="Author">
                <w:r w:rsidR="00151614" w:rsidDel="007E7E03">
                  <w:rPr>
                    <w:b/>
                  </w:rPr>
                  <w:delText>8</w:delText>
                </w:r>
              </w:del>
            </w:ins>
            <w:del w:id="1718" w:author="Author">
              <w:r w:rsidDel="007E7E03">
                <w:rPr>
                  <w:b/>
                </w:rPr>
                <w:delText>9</w:delText>
              </w:r>
              <w:r w:rsidRPr="00AA317D" w:rsidDel="007E7E03">
                <w:rPr>
                  <w:b/>
                </w:rPr>
                <w:delText>. Adverse Reactions Occurring at ≥ 10% Incidence</w:delText>
              </w:r>
              <w:r w:rsidDel="007E7E03">
                <w:rPr>
                  <w:b/>
                </w:rPr>
                <w:delText xml:space="preserve"> for Any Grade or ≥ 5% Incidence for Grade 3 or Higher</w:delText>
              </w:r>
              <w:r w:rsidRPr="00AA317D" w:rsidDel="007E7E03">
                <w:rPr>
                  <w:b/>
                </w:rPr>
                <w:delText xml:space="preserve"> in BLINCYTO</w:delText>
              </w:r>
            </w:del>
            <w:ins w:id="1719" w:author="Author">
              <w:del w:id="1720" w:author="Author">
                <w:r w:rsidR="00C15D3A" w:rsidDel="007E7E03">
                  <w:rPr>
                    <w:b/>
                  </w:rPr>
                  <w:noBreakHyphen/>
                </w:r>
              </w:del>
            </w:ins>
            <w:del w:id="1721" w:author="Author">
              <w:r w:rsidRPr="00AA317D" w:rsidDel="007E7E03">
                <w:rPr>
                  <w:b/>
                </w:rPr>
                <w:delText>-Treated Patients with MRD-</w:delText>
              </w:r>
            </w:del>
            <w:ins w:id="1722" w:author="Author">
              <w:del w:id="1723" w:author="Author">
                <w:r w:rsidR="0070453C" w:rsidDel="007E7E03">
                  <w:rPr>
                    <w:b/>
                  </w:rPr>
                  <w:noBreakHyphen/>
                </w:r>
              </w:del>
            </w:ins>
            <w:del w:id="1724" w:author="Author">
              <w:r w:rsidRPr="00AA317D" w:rsidDel="007E7E03">
                <w:rPr>
                  <w:b/>
                </w:rPr>
                <w:delText>Positive B-</w:delText>
              </w:r>
            </w:del>
            <w:ins w:id="1725" w:author="Author">
              <w:del w:id="1726" w:author="Author">
                <w:r w:rsidR="00735413" w:rsidDel="007E7E03">
                  <w:rPr>
                    <w:b/>
                  </w:rPr>
                  <w:noBreakHyphen/>
                </w:r>
              </w:del>
            </w:ins>
            <w:del w:id="1727" w:author="Author">
              <w:r w:rsidR="007A1DBC" w:rsidDel="007E7E03">
                <w:rPr>
                  <w:b/>
                </w:rPr>
                <w:delText>c</w:delText>
              </w:r>
              <w:r w:rsidRPr="00AA317D" w:rsidDel="007E7E03">
                <w:rPr>
                  <w:b/>
                </w:rPr>
                <w:delText>ell Precursor ALL (N=137)</w:delText>
              </w:r>
            </w:del>
          </w:p>
          <w:p w14:paraId="6D16D7F1" w14:textId="347F61C7" w:rsidR="00C06E12" w:rsidDel="007E7E03" w:rsidRDefault="00C06E12" w:rsidP="009B7EE8">
            <w:pPr>
              <w:jc w:val="center"/>
              <w:rPr>
                <w:del w:id="1728" w:author="Author"/>
                <w:b/>
                <w:bCs/>
                <w:color w:val="000000"/>
                <w:sz w:val="20"/>
                <w:lang w:eastAsia="ja-JP"/>
              </w:rPr>
            </w:pPr>
          </w:p>
        </w:tc>
      </w:tr>
      <w:tr w:rsidR="00666653" w:rsidRPr="00AA317D" w14:paraId="19DF8AA0" w14:textId="440D3232" w:rsidTr="00177115">
        <w:trPr>
          <w:trHeight w:val="255"/>
          <w:tblHeader/>
        </w:trPr>
        <w:tc>
          <w:tcPr>
            <w:tcW w:w="45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B3667" w14:textId="77777777" w:rsidR="00666653" w:rsidRPr="00AA317D" w:rsidRDefault="00666653" w:rsidP="0086596A">
            <w:pPr>
              <w:suppressAutoHyphens w:val="0"/>
              <w:rPr>
                <w:b/>
                <w:bCs/>
                <w:color w:val="000000"/>
                <w:sz w:val="20"/>
                <w:lang w:eastAsia="ja-JP"/>
              </w:rPr>
            </w:pPr>
            <w:commentRangeStart w:id="1729"/>
            <w:r w:rsidRPr="00AA317D">
              <w:rPr>
                <w:b/>
                <w:bCs/>
                <w:color w:val="000000"/>
                <w:sz w:val="20"/>
                <w:lang w:eastAsia="ja-JP"/>
              </w:rPr>
              <w:t xml:space="preserve">Adverse Reaction </w:t>
            </w:r>
            <w:commentRangeEnd w:id="1729"/>
            <w:r w:rsidR="00041691">
              <w:rPr>
                <w:rStyle w:val="CommentReference"/>
              </w:rPr>
              <w:commentReference w:id="1729"/>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4382D62C" w14:textId="53846ABD" w:rsidR="00666653" w:rsidRPr="00AA317D" w:rsidRDefault="00666653" w:rsidP="0086596A">
            <w:pPr>
              <w:suppressAutoHyphens w:val="0"/>
              <w:jc w:val="center"/>
              <w:rPr>
                <w:b/>
                <w:bCs/>
                <w:color w:val="000000"/>
                <w:sz w:val="20"/>
                <w:lang w:eastAsia="ja-JP"/>
              </w:rPr>
            </w:pPr>
            <w:r w:rsidRPr="00AA317D">
              <w:rPr>
                <w:b/>
                <w:bCs/>
                <w:color w:val="000000"/>
                <w:sz w:val="20"/>
                <w:lang w:eastAsia="ja-JP"/>
              </w:rPr>
              <w:t>Any Grade</w:t>
            </w:r>
            <w:r w:rsidR="00C41C46">
              <w:rPr>
                <w:b/>
                <w:bCs/>
                <w:color w:val="000000"/>
                <w:sz w:val="20"/>
                <w:lang w:eastAsia="ja-JP"/>
              </w:rPr>
              <w:t>*</w:t>
            </w:r>
            <w:r w:rsidRPr="00AA317D">
              <w:rPr>
                <w:b/>
                <w:bCs/>
                <w:color w:val="000000"/>
                <w:sz w:val="20"/>
                <w:lang w:eastAsia="ja-JP"/>
              </w:rPr>
              <w:t xml:space="preserve"> </w:t>
            </w:r>
          </w:p>
          <w:p w14:paraId="0D5F3E23" w14:textId="38FD2727" w:rsidR="00666653" w:rsidRPr="00AA317D" w:rsidRDefault="002536EB" w:rsidP="0086596A">
            <w:pPr>
              <w:suppressAutoHyphens w:val="0"/>
              <w:jc w:val="center"/>
              <w:rPr>
                <w:b/>
                <w:bCs/>
                <w:color w:val="000000"/>
                <w:sz w:val="20"/>
                <w:lang w:eastAsia="ja-JP"/>
              </w:rPr>
            </w:pPr>
            <w:r>
              <w:rPr>
                <w:b/>
                <w:bCs/>
                <w:color w:val="000000"/>
                <w:sz w:val="20"/>
                <w:lang w:eastAsia="ja-JP"/>
              </w:rPr>
              <w:t>n (%)</w:t>
            </w:r>
          </w:p>
        </w:tc>
        <w:tc>
          <w:tcPr>
            <w:tcW w:w="1975" w:type="dxa"/>
            <w:tcBorders>
              <w:top w:val="single" w:sz="4" w:space="0" w:color="auto"/>
              <w:left w:val="nil"/>
              <w:bottom w:val="single" w:sz="4" w:space="0" w:color="auto"/>
              <w:right w:val="single" w:sz="4" w:space="0" w:color="auto"/>
            </w:tcBorders>
          </w:tcPr>
          <w:p w14:paraId="766882B2" w14:textId="352677E9" w:rsidR="00666653" w:rsidRDefault="00C41C46" w:rsidP="0086596A">
            <w:pPr>
              <w:suppressAutoHyphens w:val="0"/>
              <w:jc w:val="center"/>
              <w:rPr>
                <w:b/>
                <w:bCs/>
                <w:color w:val="000000"/>
                <w:sz w:val="20"/>
                <w:lang w:eastAsia="ja-JP"/>
              </w:rPr>
            </w:pPr>
            <w:r>
              <w:rPr>
                <w:b/>
                <w:bCs/>
                <w:color w:val="000000"/>
                <w:sz w:val="20"/>
                <w:lang w:eastAsia="ja-JP"/>
              </w:rPr>
              <w:t xml:space="preserve">≥ </w:t>
            </w:r>
            <w:r w:rsidR="00666653">
              <w:rPr>
                <w:b/>
                <w:bCs/>
                <w:color w:val="000000"/>
                <w:sz w:val="20"/>
                <w:lang w:eastAsia="ja-JP"/>
              </w:rPr>
              <w:t>Grade</w:t>
            </w:r>
            <w:r>
              <w:rPr>
                <w:b/>
                <w:bCs/>
                <w:color w:val="000000"/>
                <w:sz w:val="20"/>
                <w:lang w:eastAsia="ja-JP"/>
              </w:rPr>
              <w:t xml:space="preserve"> 3</w:t>
            </w:r>
            <w:r w:rsidR="0020454B">
              <w:rPr>
                <w:b/>
                <w:bCs/>
                <w:color w:val="000000"/>
                <w:sz w:val="20"/>
                <w:lang w:eastAsia="ja-JP"/>
              </w:rPr>
              <w:t>*</w:t>
            </w:r>
          </w:p>
          <w:p w14:paraId="494B7BB5" w14:textId="62D3D417" w:rsidR="00666653" w:rsidRPr="00AA317D" w:rsidRDefault="002536EB" w:rsidP="0086596A">
            <w:pPr>
              <w:suppressAutoHyphens w:val="0"/>
              <w:jc w:val="center"/>
              <w:rPr>
                <w:b/>
                <w:bCs/>
                <w:color w:val="000000"/>
                <w:sz w:val="20"/>
                <w:lang w:eastAsia="ja-JP"/>
              </w:rPr>
            </w:pPr>
            <w:r>
              <w:rPr>
                <w:b/>
                <w:bCs/>
                <w:color w:val="000000"/>
                <w:sz w:val="20"/>
                <w:lang w:eastAsia="ja-JP"/>
              </w:rPr>
              <w:t>n (%)</w:t>
            </w:r>
          </w:p>
        </w:tc>
      </w:tr>
      <w:tr w:rsidR="00666653" w:rsidRPr="00AA317D" w14:paraId="7528EE6F" w14:textId="6FD5BCE5" w:rsidTr="00294B07">
        <w:trPr>
          <w:trHeight w:val="270"/>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2FD5E1A9" w14:textId="77777777" w:rsidR="00666653" w:rsidRPr="00AA317D" w:rsidRDefault="00666653" w:rsidP="0086596A">
            <w:pPr>
              <w:suppressAutoHyphens w:val="0"/>
              <w:rPr>
                <w:b/>
                <w:bCs/>
                <w:i/>
                <w:iCs/>
                <w:color w:val="000000"/>
                <w:sz w:val="20"/>
                <w:lang w:eastAsia="ja-JP"/>
              </w:rPr>
            </w:pPr>
            <w:r w:rsidRPr="00AA317D">
              <w:rPr>
                <w:b/>
                <w:bCs/>
                <w:i/>
                <w:iCs/>
                <w:color w:val="000000"/>
                <w:sz w:val="20"/>
                <w:lang w:eastAsia="ja-JP"/>
              </w:rPr>
              <w:t>Blood and lymphatic system disorders</w:t>
            </w:r>
          </w:p>
        </w:tc>
        <w:tc>
          <w:tcPr>
            <w:tcW w:w="2790" w:type="dxa"/>
            <w:tcBorders>
              <w:top w:val="nil"/>
              <w:left w:val="nil"/>
              <w:bottom w:val="single" w:sz="4" w:space="0" w:color="auto"/>
              <w:right w:val="single" w:sz="4" w:space="0" w:color="auto"/>
            </w:tcBorders>
            <w:shd w:val="clear" w:color="auto" w:fill="auto"/>
            <w:vAlign w:val="center"/>
            <w:hideMark/>
          </w:tcPr>
          <w:p w14:paraId="3B3ED973" w14:textId="77777777" w:rsidR="00666653" w:rsidRPr="00AA317D" w:rsidRDefault="00666653" w:rsidP="0086596A">
            <w:pPr>
              <w:suppressAutoHyphens w:val="0"/>
              <w:jc w:val="center"/>
              <w:rPr>
                <w:b/>
                <w:bCs/>
                <w:i/>
                <w:iCs/>
                <w:color w:val="000000"/>
                <w:sz w:val="20"/>
                <w:lang w:eastAsia="ja-JP"/>
              </w:rPr>
            </w:pPr>
          </w:p>
        </w:tc>
        <w:tc>
          <w:tcPr>
            <w:tcW w:w="1975" w:type="dxa"/>
            <w:tcBorders>
              <w:top w:val="nil"/>
              <w:left w:val="nil"/>
              <w:bottom w:val="single" w:sz="4" w:space="0" w:color="auto"/>
              <w:right w:val="single" w:sz="4" w:space="0" w:color="auto"/>
            </w:tcBorders>
          </w:tcPr>
          <w:p w14:paraId="75BC9DD7" w14:textId="77777777" w:rsidR="00666653" w:rsidRPr="00AA317D" w:rsidRDefault="00666653" w:rsidP="0086596A">
            <w:pPr>
              <w:suppressAutoHyphens w:val="0"/>
              <w:jc w:val="center"/>
              <w:rPr>
                <w:b/>
                <w:bCs/>
                <w:i/>
                <w:iCs/>
                <w:color w:val="000000"/>
                <w:sz w:val="20"/>
                <w:lang w:eastAsia="ja-JP"/>
              </w:rPr>
            </w:pPr>
          </w:p>
        </w:tc>
      </w:tr>
      <w:tr w:rsidR="00666653" w:rsidRPr="00AA317D" w14:paraId="07B61AE7" w14:textId="60003CA9" w:rsidTr="00294B07">
        <w:trPr>
          <w:trHeight w:val="31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3E501A7A" w14:textId="77777777" w:rsidR="00666653" w:rsidRPr="00AA317D" w:rsidRDefault="00666653" w:rsidP="0086596A">
            <w:pPr>
              <w:suppressAutoHyphens w:val="0"/>
              <w:ind w:firstLineChars="200" w:firstLine="400"/>
              <w:rPr>
                <w:color w:val="000000"/>
                <w:sz w:val="20"/>
                <w:lang w:eastAsia="ja-JP"/>
              </w:rPr>
            </w:pPr>
            <w:r w:rsidRPr="00AA317D">
              <w:rPr>
                <w:color w:val="000000"/>
                <w:sz w:val="20"/>
                <w:lang w:eastAsia="ja-JP"/>
              </w:rPr>
              <w:t xml:space="preserve">  Neutropenia</w:t>
            </w:r>
            <w:r w:rsidRPr="00AA317D">
              <w:rPr>
                <w:color w:val="000000"/>
                <w:sz w:val="20"/>
                <w:vertAlign w:val="superscript"/>
                <w:lang w:eastAsia="ja-JP"/>
              </w:rPr>
              <w:t>1</w:t>
            </w:r>
          </w:p>
        </w:tc>
        <w:tc>
          <w:tcPr>
            <w:tcW w:w="2790" w:type="dxa"/>
            <w:tcBorders>
              <w:top w:val="nil"/>
              <w:left w:val="nil"/>
              <w:bottom w:val="single" w:sz="4" w:space="0" w:color="auto"/>
              <w:right w:val="single" w:sz="4" w:space="0" w:color="auto"/>
            </w:tcBorders>
            <w:shd w:val="clear" w:color="auto" w:fill="auto"/>
            <w:vAlign w:val="center"/>
            <w:hideMark/>
          </w:tcPr>
          <w:p w14:paraId="2214816E" w14:textId="77777777" w:rsidR="00666653" w:rsidRPr="00AA317D" w:rsidRDefault="00666653" w:rsidP="0086596A">
            <w:pPr>
              <w:suppressAutoHyphens w:val="0"/>
              <w:jc w:val="center"/>
              <w:rPr>
                <w:color w:val="000000"/>
                <w:sz w:val="20"/>
                <w:lang w:eastAsia="ja-JP"/>
              </w:rPr>
            </w:pPr>
            <w:r w:rsidRPr="00AA317D">
              <w:rPr>
                <w:color w:val="000000"/>
                <w:sz w:val="20"/>
                <w:lang w:eastAsia="ja-JP"/>
              </w:rPr>
              <w:t>21 (15)</w:t>
            </w:r>
          </w:p>
        </w:tc>
        <w:tc>
          <w:tcPr>
            <w:tcW w:w="1975" w:type="dxa"/>
            <w:tcBorders>
              <w:top w:val="nil"/>
              <w:left w:val="nil"/>
              <w:bottom w:val="single" w:sz="4" w:space="0" w:color="auto"/>
              <w:right w:val="single" w:sz="4" w:space="0" w:color="auto"/>
            </w:tcBorders>
          </w:tcPr>
          <w:p w14:paraId="04240D78" w14:textId="12FE6CC9" w:rsidR="00666653" w:rsidRPr="00AA317D" w:rsidRDefault="00666653" w:rsidP="0086596A">
            <w:pPr>
              <w:suppressAutoHyphens w:val="0"/>
              <w:jc w:val="center"/>
              <w:rPr>
                <w:color w:val="000000"/>
                <w:sz w:val="20"/>
                <w:lang w:eastAsia="ja-JP"/>
              </w:rPr>
            </w:pPr>
            <w:r>
              <w:rPr>
                <w:color w:val="000000"/>
                <w:sz w:val="20"/>
                <w:lang w:eastAsia="ja-JP"/>
              </w:rPr>
              <w:t>21 (15)</w:t>
            </w:r>
          </w:p>
        </w:tc>
      </w:tr>
      <w:tr w:rsidR="00666653" w:rsidRPr="00AA317D" w14:paraId="334B7113" w14:textId="7625618C" w:rsidTr="00294B07">
        <w:trPr>
          <w:trHeight w:val="31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7032BD66" w14:textId="77777777" w:rsidR="00666653" w:rsidRPr="00AA317D" w:rsidRDefault="00666653" w:rsidP="0086596A">
            <w:pPr>
              <w:suppressAutoHyphens w:val="0"/>
              <w:ind w:firstLineChars="200" w:firstLine="400"/>
              <w:rPr>
                <w:color w:val="000000"/>
                <w:sz w:val="20"/>
                <w:lang w:eastAsia="ja-JP"/>
              </w:rPr>
            </w:pPr>
            <w:r w:rsidRPr="00AA317D">
              <w:rPr>
                <w:color w:val="000000"/>
                <w:sz w:val="20"/>
                <w:lang w:eastAsia="ja-JP"/>
              </w:rPr>
              <w:t xml:space="preserve">  Leukopenia</w:t>
            </w:r>
            <w:r w:rsidRPr="00AA317D">
              <w:rPr>
                <w:color w:val="000000"/>
                <w:sz w:val="20"/>
                <w:vertAlign w:val="superscript"/>
                <w:lang w:eastAsia="ja-JP"/>
              </w:rPr>
              <w:t>2</w:t>
            </w:r>
          </w:p>
        </w:tc>
        <w:tc>
          <w:tcPr>
            <w:tcW w:w="2790" w:type="dxa"/>
            <w:tcBorders>
              <w:top w:val="nil"/>
              <w:left w:val="nil"/>
              <w:bottom w:val="single" w:sz="4" w:space="0" w:color="auto"/>
              <w:right w:val="single" w:sz="4" w:space="0" w:color="auto"/>
            </w:tcBorders>
            <w:shd w:val="clear" w:color="auto" w:fill="auto"/>
            <w:vAlign w:val="center"/>
            <w:hideMark/>
          </w:tcPr>
          <w:p w14:paraId="6598D5B5" w14:textId="77777777" w:rsidR="00666653" w:rsidRPr="00AA317D" w:rsidRDefault="00666653" w:rsidP="0086596A">
            <w:pPr>
              <w:suppressAutoHyphens w:val="0"/>
              <w:jc w:val="center"/>
              <w:rPr>
                <w:color w:val="000000"/>
                <w:sz w:val="20"/>
                <w:lang w:eastAsia="ja-JP"/>
              </w:rPr>
            </w:pPr>
            <w:r w:rsidRPr="00AA317D">
              <w:rPr>
                <w:color w:val="000000"/>
                <w:sz w:val="20"/>
                <w:lang w:eastAsia="ja-JP"/>
              </w:rPr>
              <w:t>19 (14)</w:t>
            </w:r>
          </w:p>
        </w:tc>
        <w:tc>
          <w:tcPr>
            <w:tcW w:w="1975" w:type="dxa"/>
            <w:tcBorders>
              <w:top w:val="nil"/>
              <w:left w:val="nil"/>
              <w:bottom w:val="single" w:sz="4" w:space="0" w:color="auto"/>
              <w:right w:val="single" w:sz="4" w:space="0" w:color="auto"/>
            </w:tcBorders>
          </w:tcPr>
          <w:p w14:paraId="131C3777" w14:textId="5862B069" w:rsidR="00666653" w:rsidRPr="00AA317D" w:rsidRDefault="00666653" w:rsidP="0086596A">
            <w:pPr>
              <w:suppressAutoHyphens w:val="0"/>
              <w:jc w:val="center"/>
              <w:rPr>
                <w:color w:val="000000"/>
                <w:sz w:val="20"/>
                <w:lang w:eastAsia="ja-JP"/>
              </w:rPr>
            </w:pPr>
            <w:r>
              <w:rPr>
                <w:color w:val="000000"/>
                <w:sz w:val="20"/>
                <w:lang w:eastAsia="ja-JP"/>
              </w:rPr>
              <w:t>13 (</w:t>
            </w:r>
            <w:r w:rsidR="002166A2">
              <w:rPr>
                <w:color w:val="000000"/>
                <w:sz w:val="20"/>
                <w:lang w:eastAsia="ja-JP"/>
              </w:rPr>
              <w:t>9</w:t>
            </w:r>
            <w:r>
              <w:rPr>
                <w:color w:val="000000"/>
                <w:sz w:val="20"/>
                <w:lang w:eastAsia="ja-JP"/>
              </w:rPr>
              <w:t>)</w:t>
            </w:r>
          </w:p>
        </w:tc>
      </w:tr>
      <w:tr w:rsidR="00666653" w:rsidRPr="00AA317D" w14:paraId="5E22BD79" w14:textId="3C889098" w:rsidTr="00294B07">
        <w:trPr>
          <w:trHeight w:val="31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703DA417" w14:textId="77777777" w:rsidR="00666653" w:rsidRPr="00AA317D" w:rsidRDefault="00666653" w:rsidP="0086596A">
            <w:pPr>
              <w:suppressAutoHyphens w:val="0"/>
              <w:ind w:firstLineChars="200" w:firstLine="400"/>
              <w:rPr>
                <w:color w:val="000000"/>
                <w:sz w:val="20"/>
                <w:lang w:eastAsia="ja-JP"/>
              </w:rPr>
            </w:pPr>
            <w:r w:rsidRPr="00AA317D">
              <w:rPr>
                <w:color w:val="000000"/>
                <w:sz w:val="20"/>
                <w:lang w:eastAsia="ja-JP"/>
              </w:rPr>
              <w:t xml:space="preserve">  Thrombocytopenia</w:t>
            </w:r>
            <w:r w:rsidRPr="00AA317D">
              <w:rPr>
                <w:color w:val="000000"/>
                <w:sz w:val="20"/>
                <w:vertAlign w:val="superscript"/>
                <w:lang w:eastAsia="ja-JP"/>
              </w:rPr>
              <w:t>3</w:t>
            </w:r>
          </w:p>
        </w:tc>
        <w:tc>
          <w:tcPr>
            <w:tcW w:w="2790" w:type="dxa"/>
            <w:tcBorders>
              <w:top w:val="nil"/>
              <w:left w:val="nil"/>
              <w:bottom w:val="single" w:sz="4" w:space="0" w:color="auto"/>
              <w:right w:val="single" w:sz="4" w:space="0" w:color="auto"/>
            </w:tcBorders>
            <w:shd w:val="clear" w:color="auto" w:fill="auto"/>
            <w:vAlign w:val="center"/>
            <w:hideMark/>
          </w:tcPr>
          <w:p w14:paraId="07CCFD6C" w14:textId="77777777" w:rsidR="00666653" w:rsidRPr="00AA317D" w:rsidRDefault="00666653" w:rsidP="0086596A">
            <w:pPr>
              <w:suppressAutoHyphens w:val="0"/>
              <w:jc w:val="center"/>
              <w:rPr>
                <w:color w:val="000000"/>
                <w:sz w:val="20"/>
                <w:lang w:eastAsia="ja-JP"/>
              </w:rPr>
            </w:pPr>
            <w:r w:rsidRPr="00AA317D">
              <w:rPr>
                <w:color w:val="000000"/>
                <w:sz w:val="20"/>
                <w:lang w:eastAsia="ja-JP"/>
              </w:rPr>
              <w:t>14 (10)</w:t>
            </w:r>
          </w:p>
        </w:tc>
        <w:tc>
          <w:tcPr>
            <w:tcW w:w="1975" w:type="dxa"/>
            <w:tcBorders>
              <w:top w:val="nil"/>
              <w:left w:val="nil"/>
              <w:bottom w:val="single" w:sz="4" w:space="0" w:color="auto"/>
              <w:right w:val="single" w:sz="4" w:space="0" w:color="auto"/>
            </w:tcBorders>
          </w:tcPr>
          <w:p w14:paraId="5E1FF22E" w14:textId="4C81B66C" w:rsidR="00666653" w:rsidRPr="00AA317D" w:rsidRDefault="00666653" w:rsidP="0086596A">
            <w:pPr>
              <w:suppressAutoHyphens w:val="0"/>
              <w:jc w:val="center"/>
              <w:rPr>
                <w:color w:val="000000"/>
                <w:sz w:val="20"/>
                <w:lang w:eastAsia="ja-JP"/>
              </w:rPr>
            </w:pPr>
            <w:r>
              <w:rPr>
                <w:color w:val="000000"/>
                <w:sz w:val="20"/>
                <w:lang w:eastAsia="ja-JP"/>
              </w:rPr>
              <w:t>8 (6)</w:t>
            </w:r>
          </w:p>
        </w:tc>
      </w:tr>
      <w:tr w:rsidR="00666653" w:rsidRPr="00AA317D" w14:paraId="585FDFB4" w14:textId="0A9ABC2F" w:rsidTr="00294B07">
        <w:trPr>
          <w:trHeight w:val="270"/>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75CBAF5C" w14:textId="77777777" w:rsidR="00666653" w:rsidRPr="00AA317D" w:rsidRDefault="00666653" w:rsidP="0086596A">
            <w:pPr>
              <w:suppressAutoHyphens w:val="0"/>
              <w:rPr>
                <w:b/>
                <w:bCs/>
                <w:i/>
                <w:iCs/>
                <w:color w:val="000000"/>
                <w:sz w:val="20"/>
                <w:lang w:eastAsia="ja-JP"/>
              </w:rPr>
            </w:pPr>
            <w:r w:rsidRPr="00AA317D">
              <w:rPr>
                <w:b/>
                <w:bCs/>
                <w:i/>
                <w:iCs/>
                <w:color w:val="000000"/>
                <w:sz w:val="20"/>
                <w:lang w:eastAsia="ja-JP"/>
              </w:rPr>
              <w:t>Cardiac disorders</w:t>
            </w:r>
          </w:p>
        </w:tc>
        <w:tc>
          <w:tcPr>
            <w:tcW w:w="2790" w:type="dxa"/>
            <w:tcBorders>
              <w:top w:val="nil"/>
              <w:left w:val="nil"/>
              <w:bottom w:val="single" w:sz="4" w:space="0" w:color="auto"/>
              <w:right w:val="single" w:sz="4" w:space="0" w:color="auto"/>
            </w:tcBorders>
            <w:shd w:val="clear" w:color="auto" w:fill="auto"/>
            <w:vAlign w:val="center"/>
            <w:hideMark/>
          </w:tcPr>
          <w:p w14:paraId="2213458C" w14:textId="77777777" w:rsidR="00666653" w:rsidRPr="00AA317D" w:rsidRDefault="00666653" w:rsidP="0086596A">
            <w:pPr>
              <w:suppressAutoHyphens w:val="0"/>
              <w:jc w:val="center"/>
              <w:rPr>
                <w:b/>
                <w:bCs/>
                <w:i/>
                <w:iCs/>
                <w:color w:val="000000"/>
                <w:sz w:val="20"/>
                <w:lang w:eastAsia="ja-JP"/>
              </w:rPr>
            </w:pPr>
          </w:p>
        </w:tc>
        <w:tc>
          <w:tcPr>
            <w:tcW w:w="1975" w:type="dxa"/>
            <w:tcBorders>
              <w:top w:val="nil"/>
              <w:left w:val="nil"/>
              <w:bottom w:val="single" w:sz="4" w:space="0" w:color="auto"/>
              <w:right w:val="single" w:sz="4" w:space="0" w:color="auto"/>
            </w:tcBorders>
          </w:tcPr>
          <w:p w14:paraId="6D321902" w14:textId="77777777" w:rsidR="00666653" w:rsidRPr="00AA317D" w:rsidRDefault="00666653" w:rsidP="0086596A">
            <w:pPr>
              <w:suppressAutoHyphens w:val="0"/>
              <w:jc w:val="center"/>
              <w:rPr>
                <w:b/>
                <w:bCs/>
                <w:i/>
                <w:iCs/>
                <w:color w:val="000000"/>
                <w:sz w:val="20"/>
                <w:lang w:eastAsia="ja-JP"/>
              </w:rPr>
            </w:pPr>
          </w:p>
        </w:tc>
      </w:tr>
      <w:tr w:rsidR="00666653" w:rsidRPr="00AA317D" w14:paraId="2A307FF4" w14:textId="35F65BF0" w:rsidTr="00294B07">
        <w:trPr>
          <w:trHeight w:val="31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7115E00B" w14:textId="77777777" w:rsidR="00666653" w:rsidRPr="00AA317D" w:rsidRDefault="00666653" w:rsidP="0086596A">
            <w:pPr>
              <w:suppressAutoHyphens w:val="0"/>
              <w:ind w:firstLineChars="200" w:firstLine="400"/>
              <w:rPr>
                <w:color w:val="000000"/>
                <w:sz w:val="20"/>
                <w:lang w:eastAsia="ja-JP"/>
              </w:rPr>
            </w:pPr>
            <w:r w:rsidRPr="00AA317D">
              <w:rPr>
                <w:color w:val="000000"/>
                <w:sz w:val="20"/>
                <w:lang w:eastAsia="ja-JP"/>
              </w:rPr>
              <w:lastRenderedPageBreak/>
              <w:t xml:space="preserve">  Arrhythmia</w:t>
            </w:r>
            <w:r w:rsidRPr="00AA317D">
              <w:rPr>
                <w:color w:val="000000"/>
                <w:sz w:val="20"/>
                <w:vertAlign w:val="superscript"/>
                <w:lang w:eastAsia="ja-JP"/>
              </w:rPr>
              <w:t>4</w:t>
            </w:r>
          </w:p>
        </w:tc>
        <w:tc>
          <w:tcPr>
            <w:tcW w:w="2790" w:type="dxa"/>
            <w:tcBorders>
              <w:top w:val="nil"/>
              <w:left w:val="nil"/>
              <w:bottom w:val="single" w:sz="4" w:space="0" w:color="auto"/>
              <w:right w:val="single" w:sz="4" w:space="0" w:color="auto"/>
            </w:tcBorders>
            <w:shd w:val="clear" w:color="auto" w:fill="auto"/>
            <w:vAlign w:val="center"/>
            <w:hideMark/>
          </w:tcPr>
          <w:p w14:paraId="6F40F629" w14:textId="77777777" w:rsidR="00666653" w:rsidRPr="00AA317D" w:rsidRDefault="00666653" w:rsidP="0086596A">
            <w:pPr>
              <w:suppressAutoHyphens w:val="0"/>
              <w:jc w:val="center"/>
              <w:rPr>
                <w:color w:val="000000"/>
                <w:sz w:val="20"/>
                <w:lang w:eastAsia="ja-JP"/>
              </w:rPr>
            </w:pPr>
            <w:r w:rsidRPr="00AA317D">
              <w:rPr>
                <w:color w:val="000000"/>
                <w:sz w:val="20"/>
                <w:lang w:eastAsia="ja-JP"/>
              </w:rPr>
              <w:t>17 (12)</w:t>
            </w:r>
          </w:p>
        </w:tc>
        <w:tc>
          <w:tcPr>
            <w:tcW w:w="1975" w:type="dxa"/>
            <w:tcBorders>
              <w:top w:val="nil"/>
              <w:left w:val="nil"/>
              <w:bottom w:val="single" w:sz="4" w:space="0" w:color="auto"/>
              <w:right w:val="single" w:sz="4" w:space="0" w:color="auto"/>
            </w:tcBorders>
          </w:tcPr>
          <w:p w14:paraId="4731C38E" w14:textId="07104F69" w:rsidR="00666653" w:rsidRPr="00AA317D" w:rsidRDefault="00666653" w:rsidP="0086596A">
            <w:pPr>
              <w:suppressAutoHyphens w:val="0"/>
              <w:jc w:val="center"/>
              <w:rPr>
                <w:color w:val="000000"/>
                <w:sz w:val="20"/>
                <w:lang w:eastAsia="ja-JP"/>
              </w:rPr>
            </w:pPr>
            <w:r>
              <w:rPr>
                <w:color w:val="000000"/>
                <w:sz w:val="20"/>
                <w:lang w:eastAsia="ja-JP"/>
              </w:rPr>
              <w:t>3</w:t>
            </w:r>
            <w:r w:rsidR="00C41C46">
              <w:rPr>
                <w:color w:val="000000"/>
                <w:sz w:val="20"/>
                <w:lang w:eastAsia="ja-JP"/>
              </w:rPr>
              <w:t xml:space="preserve"> </w:t>
            </w:r>
            <w:r>
              <w:rPr>
                <w:color w:val="000000"/>
                <w:sz w:val="20"/>
                <w:lang w:eastAsia="ja-JP"/>
              </w:rPr>
              <w:t>(2)</w:t>
            </w:r>
          </w:p>
        </w:tc>
      </w:tr>
      <w:tr w:rsidR="00666653" w:rsidRPr="00AA317D" w14:paraId="2CE79477" w14:textId="5B27EF5B" w:rsidTr="00294B07">
        <w:trPr>
          <w:trHeight w:val="260"/>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21A96D43" w14:textId="77777777" w:rsidR="00666653" w:rsidRPr="00AA317D" w:rsidRDefault="00666653">
            <w:pPr>
              <w:keepNext/>
              <w:suppressAutoHyphens w:val="0"/>
              <w:rPr>
                <w:b/>
                <w:bCs/>
                <w:i/>
                <w:iCs/>
                <w:color w:val="000000"/>
                <w:sz w:val="20"/>
                <w:lang w:eastAsia="ja-JP"/>
              </w:rPr>
              <w:pPrChange w:id="1730" w:author="Author">
                <w:pPr>
                  <w:suppressAutoHyphens w:val="0"/>
                </w:pPr>
              </w:pPrChange>
            </w:pPr>
            <w:r w:rsidRPr="00AA317D">
              <w:rPr>
                <w:b/>
                <w:bCs/>
                <w:i/>
                <w:iCs/>
                <w:color w:val="000000"/>
                <w:sz w:val="20"/>
                <w:lang w:eastAsia="ja-JP"/>
              </w:rPr>
              <w:t>General disorders and administration site conditions</w:t>
            </w:r>
          </w:p>
        </w:tc>
        <w:tc>
          <w:tcPr>
            <w:tcW w:w="2790" w:type="dxa"/>
            <w:tcBorders>
              <w:top w:val="nil"/>
              <w:left w:val="nil"/>
              <w:bottom w:val="single" w:sz="4" w:space="0" w:color="auto"/>
              <w:right w:val="single" w:sz="4" w:space="0" w:color="auto"/>
            </w:tcBorders>
            <w:shd w:val="clear" w:color="auto" w:fill="auto"/>
            <w:vAlign w:val="center"/>
            <w:hideMark/>
          </w:tcPr>
          <w:p w14:paraId="7BD170F6" w14:textId="77777777" w:rsidR="00666653" w:rsidRPr="00AA317D" w:rsidRDefault="00666653" w:rsidP="0086596A">
            <w:pPr>
              <w:suppressAutoHyphens w:val="0"/>
              <w:jc w:val="center"/>
              <w:rPr>
                <w:b/>
                <w:bCs/>
                <w:i/>
                <w:iCs/>
                <w:color w:val="000000"/>
                <w:sz w:val="20"/>
                <w:lang w:eastAsia="ja-JP"/>
              </w:rPr>
            </w:pPr>
          </w:p>
        </w:tc>
        <w:tc>
          <w:tcPr>
            <w:tcW w:w="1975" w:type="dxa"/>
            <w:tcBorders>
              <w:top w:val="nil"/>
              <w:left w:val="nil"/>
              <w:bottom w:val="single" w:sz="4" w:space="0" w:color="auto"/>
              <w:right w:val="single" w:sz="4" w:space="0" w:color="auto"/>
            </w:tcBorders>
          </w:tcPr>
          <w:p w14:paraId="26166EEB" w14:textId="77777777" w:rsidR="00666653" w:rsidRPr="00AA317D" w:rsidRDefault="00666653" w:rsidP="0086596A">
            <w:pPr>
              <w:suppressAutoHyphens w:val="0"/>
              <w:jc w:val="center"/>
              <w:rPr>
                <w:b/>
                <w:bCs/>
                <w:i/>
                <w:iCs/>
                <w:color w:val="000000"/>
                <w:sz w:val="20"/>
                <w:lang w:eastAsia="ja-JP"/>
              </w:rPr>
            </w:pPr>
          </w:p>
        </w:tc>
      </w:tr>
      <w:tr w:rsidR="00666653" w:rsidRPr="00AA317D" w14:paraId="42564BFF" w14:textId="45AA06B0" w:rsidTr="00294B07">
        <w:trPr>
          <w:trHeight w:val="31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4B375FE3" w14:textId="77777777" w:rsidR="00666653" w:rsidRPr="00FC5072" w:rsidRDefault="00666653">
            <w:pPr>
              <w:keepNext/>
              <w:suppressAutoHyphens w:val="0"/>
              <w:ind w:firstLineChars="200" w:firstLine="400"/>
              <w:rPr>
                <w:sz w:val="20"/>
                <w:lang w:eastAsia="ja-JP"/>
              </w:rPr>
              <w:pPrChange w:id="1731" w:author="Author">
                <w:pPr>
                  <w:suppressAutoHyphens w:val="0"/>
                  <w:ind w:firstLineChars="200" w:firstLine="400"/>
                </w:pPr>
              </w:pPrChange>
            </w:pPr>
            <w:r w:rsidRPr="00FC5072">
              <w:rPr>
                <w:sz w:val="20"/>
                <w:lang w:eastAsia="ja-JP"/>
              </w:rPr>
              <w:t xml:space="preserve">  Pyrexia</w:t>
            </w:r>
            <w:r w:rsidRPr="00FC5072">
              <w:rPr>
                <w:sz w:val="20"/>
                <w:vertAlign w:val="superscript"/>
                <w:lang w:eastAsia="ja-JP"/>
              </w:rPr>
              <w:t>5</w:t>
            </w:r>
          </w:p>
        </w:tc>
        <w:tc>
          <w:tcPr>
            <w:tcW w:w="2790" w:type="dxa"/>
            <w:tcBorders>
              <w:top w:val="nil"/>
              <w:left w:val="nil"/>
              <w:bottom w:val="single" w:sz="4" w:space="0" w:color="auto"/>
              <w:right w:val="single" w:sz="4" w:space="0" w:color="auto"/>
            </w:tcBorders>
            <w:shd w:val="clear" w:color="auto" w:fill="auto"/>
            <w:vAlign w:val="center"/>
            <w:hideMark/>
          </w:tcPr>
          <w:p w14:paraId="26666C52" w14:textId="77777777" w:rsidR="00666653" w:rsidRPr="00FC5072" w:rsidRDefault="00666653" w:rsidP="0086596A">
            <w:pPr>
              <w:suppressAutoHyphens w:val="0"/>
              <w:jc w:val="center"/>
              <w:rPr>
                <w:sz w:val="20"/>
                <w:lang w:eastAsia="ja-JP"/>
              </w:rPr>
            </w:pPr>
            <w:r w:rsidRPr="00FC5072">
              <w:rPr>
                <w:sz w:val="20"/>
                <w:lang w:eastAsia="ja-JP"/>
              </w:rPr>
              <w:t>125 (91)</w:t>
            </w:r>
          </w:p>
        </w:tc>
        <w:tc>
          <w:tcPr>
            <w:tcW w:w="1975" w:type="dxa"/>
            <w:tcBorders>
              <w:top w:val="nil"/>
              <w:left w:val="nil"/>
              <w:bottom w:val="single" w:sz="4" w:space="0" w:color="auto"/>
              <w:right w:val="single" w:sz="4" w:space="0" w:color="auto"/>
            </w:tcBorders>
          </w:tcPr>
          <w:p w14:paraId="26CF5532" w14:textId="07C35C67" w:rsidR="00666653" w:rsidRPr="00FC5072" w:rsidRDefault="00666653" w:rsidP="0086596A">
            <w:pPr>
              <w:suppressAutoHyphens w:val="0"/>
              <w:jc w:val="center"/>
              <w:rPr>
                <w:sz w:val="20"/>
                <w:lang w:eastAsia="ja-JP"/>
              </w:rPr>
            </w:pPr>
            <w:r>
              <w:rPr>
                <w:sz w:val="20"/>
                <w:lang w:eastAsia="ja-JP"/>
              </w:rPr>
              <w:t>9 (7)</w:t>
            </w:r>
          </w:p>
        </w:tc>
      </w:tr>
      <w:tr w:rsidR="00666653" w:rsidRPr="00AA317D" w14:paraId="1A2BCC9F" w14:textId="7B042F09" w:rsidTr="00294B07">
        <w:trPr>
          <w:trHeight w:val="25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03AE570C" w14:textId="3E93E24D" w:rsidR="00666653" w:rsidRPr="00FC5072" w:rsidRDefault="00666653" w:rsidP="00556A28">
            <w:pPr>
              <w:suppressAutoHyphens w:val="0"/>
              <w:rPr>
                <w:sz w:val="20"/>
                <w:lang w:eastAsia="ja-JP"/>
              </w:rPr>
            </w:pPr>
            <w:r w:rsidRPr="00FC5072">
              <w:rPr>
                <w:sz w:val="20"/>
                <w:lang w:eastAsia="ja-JP"/>
              </w:rPr>
              <w:t xml:space="preserve">          Chills</w:t>
            </w:r>
          </w:p>
        </w:tc>
        <w:tc>
          <w:tcPr>
            <w:tcW w:w="2790" w:type="dxa"/>
            <w:tcBorders>
              <w:top w:val="nil"/>
              <w:left w:val="nil"/>
              <w:bottom w:val="single" w:sz="4" w:space="0" w:color="auto"/>
              <w:right w:val="single" w:sz="4" w:space="0" w:color="auto"/>
            </w:tcBorders>
            <w:shd w:val="clear" w:color="auto" w:fill="auto"/>
            <w:vAlign w:val="center"/>
            <w:hideMark/>
          </w:tcPr>
          <w:p w14:paraId="524E1FEE" w14:textId="77777777" w:rsidR="00666653" w:rsidRPr="00FC5072" w:rsidRDefault="00666653" w:rsidP="0086596A">
            <w:pPr>
              <w:suppressAutoHyphens w:val="0"/>
              <w:jc w:val="center"/>
              <w:rPr>
                <w:sz w:val="20"/>
                <w:lang w:eastAsia="ja-JP"/>
              </w:rPr>
            </w:pPr>
            <w:r w:rsidRPr="00FC5072">
              <w:rPr>
                <w:sz w:val="20"/>
                <w:lang w:eastAsia="ja-JP"/>
              </w:rPr>
              <w:t>39 (28)</w:t>
            </w:r>
          </w:p>
        </w:tc>
        <w:tc>
          <w:tcPr>
            <w:tcW w:w="1975" w:type="dxa"/>
            <w:tcBorders>
              <w:top w:val="nil"/>
              <w:left w:val="nil"/>
              <w:bottom w:val="single" w:sz="4" w:space="0" w:color="auto"/>
              <w:right w:val="single" w:sz="4" w:space="0" w:color="auto"/>
            </w:tcBorders>
          </w:tcPr>
          <w:p w14:paraId="6A8D5E3C" w14:textId="3E9EB3F1" w:rsidR="00666653" w:rsidRPr="00FC5072" w:rsidRDefault="00666653" w:rsidP="0086596A">
            <w:pPr>
              <w:suppressAutoHyphens w:val="0"/>
              <w:jc w:val="center"/>
              <w:rPr>
                <w:sz w:val="20"/>
                <w:lang w:eastAsia="ja-JP"/>
              </w:rPr>
            </w:pPr>
            <w:r>
              <w:rPr>
                <w:sz w:val="20"/>
                <w:lang w:eastAsia="ja-JP"/>
              </w:rPr>
              <w:t>0 (0)</w:t>
            </w:r>
          </w:p>
        </w:tc>
      </w:tr>
      <w:tr w:rsidR="00666653" w:rsidRPr="00AA317D" w14:paraId="575D8680" w14:textId="4C650846" w:rsidTr="00294B07">
        <w:trPr>
          <w:trHeight w:val="270"/>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1D55BD77" w14:textId="77777777" w:rsidR="00666653" w:rsidRPr="00FC5072" w:rsidRDefault="00666653" w:rsidP="0086596A">
            <w:pPr>
              <w:suppressAutoHyphens w:val="0"/>
              <w:rPr>
                <w:b/>
                <w:bCs/>
                <w:i/>
                <w:iCs/>
                <w:sz w:val="20"/>
                <w:lang w:eastAsia="ja-JP"/>
              </w:rPr>
            </w:pPr>
            <w:r w:rsidRPr="00FC5072">
              <w:rPr>
                <w:b/>
                <w:bCs/>
                <w:i/>
                <w:iCs/>
                <w:sz w:val="20"/>
                <w:lang w:eastAsia="ja-JP"/>
              </w:rPr>
              <w:t>Infections and infestations</w:t>
            </w:r>
          </w:p>
        </w:tc>
        <w:tc>
          <w:tcPr>
            <w:tcW w:w="2790" w:type="dxa"/>
            <w:tcBorders>
              <w:top w:val="nil"/>
              <w:left w:val="nil"/>
              <w:bottom w:val="single" w:sz="4" w:space="0" w:color="auto"/>
              <w:right w:val="single" w:sz="4" w:space="0" w:color="auto"/>
            </w:tcBorders>
            <w:shd w:val="clear" w:color="auto" w:fill="auto"/>
            <w:vAlign w:val="center"/>
            <w:hideMark/>
          </w:tcPr>
          <w:p w14:paraId="7D523F91" w14:textId="77777777" w:rsidR="00666653" w:rsidRPr="00FC5072" w:rsidRDefault="00666653" w:rsidP="0086596A">
            <w:pPr>
              <w:suppressAutoHyphens w:val="0"/>
              <w:rPr>
                <w:b/>
                <w:bCs/>
                <w:i/>
                <w:iCs/>
                <w:sz w:val="20"/>
                <w:lang w:eastAsia="ja-JP"/>
              </w:rPr>
            </w:pPr>
          </w:p>
        </w:tc>
        <w:tc>
          <w:tcPr>
            <w:tcW w:w="1975" w:type="dxa"/>
            <w:tcBorders>
              <w:top w:val="nil"/>
              <w:left w:val="nil"/>
              <w:bottom w:val="single" w:sz="4" w:space="0" w:color="auto"/>
              <w:right w:val="single" w:sz="4" w:space="0" w:color="auto"/>
            </w:tcBorders>
          </w:tcPr>
          <w:p w14:paraId="5AFB5585" w14:textId="77777777" w:rsidR="00666653" w:rsidRPr="00FC5072" w:rsidRDefault="00666653" w:rsidP="0086596A">
            <w:pPr>
              <w:suppressAutoHyphens w:val="0"/>
              <w:rPr>
                <w:b/>
                <w:bCs/>
                <w:i/>
                <w:iCs/>
                <w:sz w:val="20"/>
                <w:lang w:eastAsia="ja-JP"/>
              </w:rPr>
            </w:pPr>
          </w:p>
        </w:tc>
      </w:tr>
      <w:tr w:rsidR="00666653" w:rsidRPr="00AA317D" w14:paraId="4410C39F" w14:textId="770CC553" w:rsidTr="00294B07">
        <w:trPr>
          <w:trHeight w:val="25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39FDBAD6" w14:textId="499B1543" w:rsidR="00666653" w:rsidRPr="00FC5072" w:rsidRDefault="00666653" w:rsidP="0086596A">
            <w:pPr>
              <w:suppressAutoHyphens w:val="0"/>
              <w:ind w:firstLineChars="200" w:firstLine="400"/>
              <w:rPr>
                <w:sz w:val="20"/>
                <w:lang w:eastAsia="ja-JP"/>
              </w:rPr>
            </w:pPr>
            <w:r w:rsidRPr="00FC5072">
              <w:rPr>
                <w:sz w:val="20"/>
                <w:lang w:eastAsia="ja-JP"/>
              </w:rPr>
              <w:t xml:space="preserve">  Infections </w:t>
            </w:r>
            <w:ins w:id="1732" w:author="Author">
              <w:r w:rsidR="00C15D3A">
                <w:rPr>
                  <w:sz w:val="20"/>
                  <w:lang w:eastAsia="ja-JP"/>
                </w:rPr>
                <w:noBreakHyphen/>
              </w:r>
            </w:ins>
            <w:del w:id="1733" w:author="Author">
              <w:r w:rsidRPr="00FC5072" w:rsidDel="00C15D3A">
                <w:rPr>
                  <w:sz w:val="20"/>
                  <w:lang w:eastAsia="ja-JP"/>
                </w:rPr>
                <w:delText>-</w:delText>
              </w:r>
            </w:del>
            <w:r w:rsidRPr="00FC5072">
              <w:rPr>
                <w:sz w:val="20"/>
                <w:lang w:eastAsia="ja-JP"/>
              </w:rPr>
              <w:t xml:space="preserve"> pathogen unspecified</w:t>
            </w:r>
          </w:p>
        </w:tc>
        <w:tc>
          <w:tcPr>
            <w:tcW w:w="2790" w:type="dxa"/>
            <w:tcBorders>
              <w:top w:val="nil"/>
              <w:left w:val="nil"/>
              <w:bottom w:val="single" w:sz="4" w:space="0" w:color="auto"/>
              <w:right w:val="single" w:sz="4" w:space="0" w:color="auto"/>
            </w:tcBorders>
            <w:shd w:val="clear" w:color="auto" w:fill="auto"/>
            <w:vAlign w:val="center"/>
            <w:hideMark/>
          </w:tcPr>
          <w:p w14:paraId="55F57184" w14:textId="77777777" w:rsidR="00666653" w:rsidRPr="00FC5072" w:rsidRDefault="00666653" w:rsidP="0086596A">
            <w:pPr>
              <w:suppressAutoHyphens w:val="0"/>
              <w:jc w:val="center"/>
              <w:rPr>
                <w:sz w:val="20"/>
                <w:lang w:eastAsia="ja-JP"/>
              </w:rPr>
            </w:pPr>
            <w:r w:rsidRPr="00FC5072">
              <w:rPr>
                <w:sz w:val="20"/>
                <w:lang w:eastAsia="ja-JP"/>
              </w:rPr>
              <w:t>53 (39)</w:t>
            </w:r>
          </w:p>
        </w:tc>
        <w:tc>
          <w:tcPr>
            <w:tcW w:w="1975" w:type="dxa"/>
            <w:tcBorders>
              <w:top w:val="nil"/>
              <w:left w:val="nil"/>
              <w:bottom w:val="single" w:sz="4" w:space="0" w:color="auto"/>
              <w:right w:val="single" w:sz="4" w:space="0" w:color="auto"/>
            </w:tcBorders>
          </w:tcPr>
          <w:p w14:paraId="3FFB0494" w14:textId="429AF4A1" w:rsidR="00666653" w:rsidRPr="00FC5072" w:rsidRDefault="00666653" w:rsidP="0086596A">
            <w:pPr>
              <w:suppressAutoHyphens w:val="0"/>
              <w:jc w:val="center"/>
              <w:rPr>
                <w:sz w:val="20"/>
                <w:lang w:eastAsia="ja-JP"/>
              </w:rPr>
            </w:pPr>
            <w:r>
              <w:rPr>
                <w:sz w:val="20"/>
                <w:lang w:eastAsia="ja-JP"/>
              </w:rPr>
              <w:t>11 (8)</w:t>
            </w:r>
          </w:p>
        </w:tc>
      </w:tr>
      <w:tr w:rsidR="00666653" w:rsidRPr="00AA317D" w14:paraId="5D3F55EF" w14:textId="1BEB6C52" w:rsidTr="00294B07">
        <w:trPr>
          <w:trHeight w:val="270"/>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522D8F77" w14:textId="77777777" w:rsidR="00666653" w:rsidRPr="00FC5072" w:rsidRDefault="00666653" w:rsidP="0086596A">
            <w:pPr>
              <w:suppressAutoHyphens w:val="0"/>
              <w:rPr>
                <w:b/>
                <w:bCs/>
                <w:i/>
                <w:iCs/>
                <w:sz w:val="20"/>
                <w:lang w:eastAsia="ja-JP"/>
              </w:rPr>
            </w:pPr>
            <w:r w:rsidRPr="00FC5072">
              <w:rPr>
                <w:b/>
                <w:bCs/>
                <w:i/>
                <w:iCs/>
                <w:sz w:val="20"/>
                <w:lang w:eastAsia="ja-JP"/>
              </w:rPr>
              <w:t>Injury, poisoning and procedural complications</w:t>
            </w:r>
          </w:p>
        </w:tc>
        <w:tc>
          <w:tcPr>
            <w:tcW w:w="2790" w:type="dxa"/>
            <w:tcBorders>
              <w:top w:val="nil"/>
              <w:left w:val="nil"/>
              <w:bottom w:val="single" w:sz="4" w:space="0" w:color="auto"/>
              <w:right w:val="single" w:sz="4" w:space="0" w:color="auto"/>
            </w:tcBorders>
            <w:shd w:val="clear" w:color="auto" w:fill="auto"/>
            <w:vAlign w:val="center"/>
            <w:hideMark/>
          </w:tcPr>
          <w:p w14:paraId="38E5A6DE" w14:textId="77777777" w:rsidR="00666653" w:rsidRPr="00FC5072" w:rsidRDefault="00666653" w:rsidP="0086596A">
            <w:pPr>
              <w:suppressAutoHyphens w:val="0"/>
              <w:jc w:val="center"/>
              <w:rPr>
                <w:b/>
                <w:bCs/>
                <w:i/>
                <w:iCs/>
                <w:sz w:val="20"/>
                <w:lang w:eastAsia="ja-JP"/>
              </w:rPr>
            </w:pPr>
          </w:p>
        </w:tc>
        <w:tc>
          <w:tcPr>
            <w:tcW w:w="1975" w:type="dxa"/>
            <w:tcBorders>
              <w:top w:val="nil"/>
              <w:left w:val="nil"/>
              <w:bottom w:val="single" w:sz="4" w:space="0" w:color="auto"/>
              <w:right w:val="single" w:sz="4" w:space="0" w:color="auto"/>
            </w:tcBorders>
          </w:tcPr>
          <w:p w14:paraId="31A7555D" w14:textId="77777777" w:rsidR="00666653" w:rsidRPr="00FC5072" w:rsidRDefault="00666653" w:rsidP="0086596A">
            <w:pPr>
              <w:suppressAutoHyphens w:val="0"/>
              <w:jc w:val="center"/>
              <w:rPr>
                <w:b/>
                <w:bCs/>
                <w:i/>
                <w:iCs/>
                <w:sz w:val="20"/>
                <w:lang w:eastAsia="ja-JP"/>
              </w:rPr>
            </w:pPr>
          </w:p>
        </w:tc>
      </w:tr>
      <w:tr w:rsidR="00666653" w:rsidRPr="00AA317D" w14:paraId="1B78B503" w14:textId="7B82A6E0" w:rsidTr="00294B07">
        <w:trPr>
          <w:trHeight w:val="31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61D09002" w14:textId="332256A0" w:rsidR="00666653" w:rsidRPr="00FC5072" w:rsidRDefault="00666653" w:rsidP="0086596A">
            <w:pPr>
              <w:suppressAutoHyphens w:val="0"/>
              <w:ind w:firstLineChars="200" w:firstLine="400"/>
              <w:rPr>
                <w:sz w:val="20"/>
                <w:lang w:eastAsia="ja-JP"/>
              </w:rPr>
            </w:pPr>
            <w:r w:rsidRPr="00FC5072">
              <w:rPr>
                <w:sz w:val="20"/>
                <w:lang w:eastAsia="ja-JP"/>
              </w:rPr>
              <w:t xml:space="preserve">  </w:t>
            </w:r>
            <w:commentRangeStart w:id="1734"/>
            <w:r w:rsidRPr="00FC5072">
              <w:rPr>
                <w:sz w:val="20"/>
                <w:lang w:eastAsia="ja-JP"/>
              </w:rPr>
              <w:t>Infusion</w:t>
            </w:r>
            <w:ins w:id="1735" w:author="Author">
              <w:r w:rsidR="00E73D02">
                <w:rPr>
                  <w:sz w:val="20"/>
                  <w:lang w:eastAsia="ja-JP"/>
                </w:rPr>
                <w:noBreakHyphen/>
              </w:r>
            </w:ins>
            <w:del w:id="1736" w:author="Author">
              <w:r w:rsidRPr="00FC5072" w:rsidDel="00E73D02">
                <w:rPr>
                  <w:sz w:val="20"/>
                  <w:lang w:eastAsia="ja-JP"/>
                </w:rPr>
                <w:delText xml:space="preserve"> </w:delText>
              </w:r>
            </w:del>
            <w:r w:rsidRPr="00FC5072">
              <w:rPr>
                <w:sz w:val="20"/>
                <w:lang w:eastAsia="ja-JP"/>
              </w:rPr>
              <w:t xml:space="preserve">related </w:t>
            </w:r>
            <w:commentRangeEnd w:id="1734"/>
            <w:r w:rsidR="00E73D02">
              <w:rPr>
                <w:rStyle w:val="CommentReference"/>
              </w:rPr>
              <w:commentReference w:id="1734"/>
            </w:r>
            <w:r w:rsidRPr="00FC5072">
              <w:rPr>
                <w:sz w:val="20"/>
                <w:lang w:eastAsia="ja-JP"/>
              </w:rPr>
              <w:t>reaction</w:t>
            </w:r>
            <w:r w:rsidRPr="00FC5072">
              <w:rPr>
                <w:sz w:val="20"/>
                <w:vertAlign w:val="superscript"/>
                <w:lang w:eastAsia="ja-JP"/>
              </w:rPr>
              <w:t>6</w:t>
            </w:r>
          </w:p>
        </w:tc>
        <w:tc>
          <w:tcPr>
            <w:tcW w:w="2790" w:type="dxa"/>
            <w:tcBorders>
              <w:top w:val="nil"/>
              <w:left w:val="nil"/>
              <w:bottom w:val="single" w:sz="4" w:space="0" w:color="auto"/>
              <w:right w:val="single" w:sz="4" w:space="0" w:color="auto"/>
            </w:tcBorders>
            <w:shd w:val="clear" w:color="auto" w:fill="auto"/>
            <w:vAlign w:val="center"/>
            <w:hideMark/>
          </w:tcPr>
          <w:p w14:paraId="193182EE" w14:textId="77777777" w:rsidR="00666653" w:rsidRPr="00FC5072" w:rsidRDefault="00666653" w:rsidP="0086596A">
            <w:pPr>
              <w:suppressAutoHyphens w:val="0"/>
              <w:jc w:val="center"/>
              <w:rPr>
                <w:sz w:val="20"/>
                <w:lang w:eastAsia="ja-JP"/>
              </w:rPr>
            </w:pPr>
            <w:r w:rsidRPr="00FC5072">
              <w:rPr>
                <w:sz w:val="20"/>
                <w:lang w:eastAsia="ja-JP"/>
              </w:rPr>
              <w:t>105 (77)</w:t>
            </w:r>
          </w:p>
        </w:tc>
        <w:tc>
          <w:tcPr>
            <w:tcW w:w="1975" w:type="dxa"/>
            <w:tcBorders>
              <w:top w:val="nil"/>
              <w:left w:val="nil"/>
              <w:bottom w:val="single" w:sz="4" w:space="0" w:color="auto"/>
              <w:right w:val="single" w:sz="4" w:space="0" w:color="auto"/>
            </w:tcBorders>
          </w:tcPr>
          <w:p w14:paraId="5E48D443" w14:textId="3288CD27" w:rsidR="00666653" w:rsidRPr="00FC5072" w:rsidRDefault="00666653" w:rsidP="0086596A">
            <w:pPr>
              <w:suppressAutoHyphens w:val="0"/>
              <w:jc w:val="center"/>
              <w:rPr>
                <w:sz w:val="20"/>
                <w:lang w:eastAsia="ja-JP"/>
              </w:rPr>
            </w:pPr>
            <w:r>
              <w:rPr>
                <w:sz w:val="20"/>
                <w:lang w:eastAsia="ja-JP"/>
              </w:rPr>
              <w:t>7 (5)</w:t>
            </w:r>
          </w:p>
        </w:tc>
      </w:tr>
      <w:tr w:rsidR="00666653" w:rsidRPr="00AA317D" w14:paraId="10B541F7" w14:textId="2B03F5F8" w:rsidTr="00294B07">
        <w:trPr>
          <w:trHeight w:val="270"/>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00C4F1AF" w14:textId="77777777" w:rsidR="00666653" w:rsidRPr="00FC5072" w:rsidRDefault="00666653" w:rsidP="0086596A">
            <w:pPr>
              <w:suppressAutoHyphens w:val="0"/>
              <w:rPr>
                <w:b/>
                <w:bCs/>
                <w:i/>
                <w:iCs/>
                <w:sz w:val="20"/>
                <w:lang w:eastAsia="ja-JP"/>
              </w:rPr>
            </w:pPr>
            <w:r w:rsidRPr="00FC5072">
              <w:rPr>
                <w:b/>
                <w:bCs/>
                <w:i/>
                <w:iCs/>
                <w:sz w:val="20"/>
                <w:lang w:eastAsia="ja-JP"/>
              </w:rPr>
              <w:t>Investigations</w:t>
            </w:r>
          </w:p>
        </w:tc>
        <w:tc>
          <w:tcPr>
            <w:tcW w:w="2790" w:type="dxa"/>
            <w:tcBorders>
              <w:top w:val="nil"/>
              <w:left w:val="nil"/>
              <w:bottom w:val="single" w:sz="4" w:space="0" w:color="auto"/>
              <w:right w:val="single" w:sz="4" w:space="0" w:color="auto"/>
            </w:tcBorders>
            <w:shd w:val="clear" w:color="auto" w:fill="auto"/>
            <w:vAlign w:val="center"/>
            <w:hideMark/>
          </w:tcPr>
          <w:p w14:paraId="1E7885E4" w14:textId="77777777" w:rsidR="00666653" w:rsidRPr="00FC5072" w:rsidRDefault="00666653" w:rsidP="0086596A">
            <w:pPr>
              <w:suppressAutoHyphens w:val="0"/>
              <w:jc w:val="center"/>
              <w:rPr>
                <w:b/>
                <w:bCs/>
                <w:i/>
                <w:iCs/>
                <w:sz w:val="20"/>
                <w:lang w:eastAsia="ja-JP"/>
              </w:rPr>
            </w:pPr>
          </w:p>
        </w:tc>
        <w:tc>
          <w:tcPr>
            <w:tcW w:w="1975" w:type="dxa"/>
            <w:tcBorders>
              <w:top w:val="nil"/>
              <w:left w:val="nil"/>
              <w:bottom w:val="single" w:sz="4" w:space="0" w:color="auto"/>
              <w:right w:val="single" w:sz="4" w:space="0" w:color="auto"/>
            </w:tcBorders>
          </w:tcPr>
          <w:p w14:paraId="51FFE696" w14:textId="77777777" w:rsidR="00666653" w:rsidRPr="00FC5072" w:rsidRDefault="00666653" w:rsidP="0086596A">
            <w:pPr>
              <w:suppressAutoHyphens w:val="0"/>
              <w:jc w:val="center"/>
              <w:rPr>
                <w:b/>
                <w:bCs/>
                <w:i/>
                <w:iCs/>
                <w:sz w:val="20"/>
                <w:lang w:eastAsia="ja-JP"/>
              </w:rPr>
            </w:pPr>
          </w:p>
        </w:tc>
      </w:tr>
      <w:tr w:rsidR="00666653" w:rsidRPr="00AA317D" w14:paraId="306898D5" w14:textId="613DEADF" w:rsidTr="00294B07">
        <w:trPr>
          <w:trHeight w:val="31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14B0604F" w14:textId="2D7CB777" w:rsidR="00666653" w:rsidRPr="00FC5072" w:rsidRDefault="00C41C46" w:rsidP="0086596A">
            <w:pPr>
              <w:suppressAutoHyphens w:val="0"/>
              <w:ind w:firstLineChars="200" w:firstLine="400"/>
              <w:rPr>
                <w:sz w:val="20"/>
                <w:lang w:eastAsia="ja-JP"/>
              </w:rPr>
            </w:pPr>
            <w:r>
              <w:rPr>
                <w:sz w:val="20"/>
                <w:lang w:eastAsia="ja-JP"/>
              </w:rPr>
              <w:t xml:space="preserve"> </w:t>
            </w:r>
            <w:r w:rsidR="00666653" w:rsidRPr="00FC5072">
              <w:rPr>
                <w:sz w:val="20"/>
                <w:lang w:eastAsia="ja-JP"/>
              </w:rPr>
              <w:t>Decreased immunoglobulins</w:t>
            </w:r>
            <w:r w:rsidR="00666653" w:rsidRPr="00FC5072">
              <w:rPr>
                <w:sz w:val="20"/>
                <w:vertAlign w:val="superscript"/>
                <w:lang w:eastAsia="ja-JP"/>
              </w:rPr>
              <w:t>7</w:t>
            </w:r>
          </w:p>
        </w:tc>
        <w:tc>
          <w:tcPr>
            <w:tcW w:w="2790" w:type="dxa"/>
            <w:tcBorders>
              <w:top w:val="nil"/>
              <w:left w:val="nil"/>
              <w:bottom w:val="single" w:sz="4" w:space="0" w:color="auto"/>
              <w:right w:val="single" w:sz="4" w:space="0" w:color="auto"/>
            </w:tcBorders>
            <w:shd w:val="clear" w:color="auto" w:fill="auto"/>
            <w:vAlign w:val="center"/>
            <w:hideMark/>
          </w:tcPr>
          <w:p w14:paraId="4D6B820A" w14:textId="77777777" w:rsidR="00666653" w:rsidRPr="00FC5072" w:rsidRDefault="00666653" w:rsidP="0086596A">
            <w:pPr>
              <w:suppressAutoHyphens w:val="0"/>
              <w:jc w:val="center"/>
              <w:rPr>
                <w:sz w:val="20"/>
                <w:lang w:eastAsia="ja-JP"/>
              </w:rPr>
            </w:pPr>
            <w:r w:rsidRPr="00FC5072">
              <w:rPr>
                <w:sz w:val="20"/>
                <w:lang w:eastAsia="ja-JP"/>
              </w:rPr>
              <w:t>25 (18)</w:t>
            </w:r>
          </w:p>
        </w:tc>
        <w:tc>
          <w:tcPr>
            <w:tcW w:w="1975" w:type="dxa"/>
            <w:tcBorders>
              <w:top w:val="nil"/>
              <w:left w:val="nil"/>
              <w:bottom w:val="single" w:sz="4" w:space="0" w:color="auto"/>
              <w:right w:val="single" w:sz="4" w:space="0" w:color="auto"/>
            </w:tcBorders>
          </w:tcPr>
          <w:p w14:paraId="1F6859CF" w14:textId="57C374DD" w:rsidR="00666653" w:rsidRPr="00FC5072" w:rsidRDefault="00666653" w:rsidP="0086596A">
            <w:pPr>
              <w:suppressAutoHyphens w:val="0"/>
              <w:jc w:val="center"/>
              <w:rPr>
                <w:sz w:val="20"/>
                <w:lang w:eastAsia="ja-JP"/>
              </w:rPr>
            </w:pPr>
            <w:r>
              <w:rPr>
                <w:sz w:val="20"/>
                <w:lang w:eastAsia="ja-JP"/>
              </w:rPr>
              <w:t>7 (5)</w:t>
            </w:r>
          </w:p>
        </w:tc>
      </w:tr>
      <w:tr w:rsidR="00666653" w:rsidRPr="00AA317D" w14:paraId="171D4069" w14:textId="014A2A27" w:rsidTr="00294B07">
        <w:trPr>
          <w:trHeight w:val="25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37BBE16C" w14:textId="249708BA" w:rsidR="00666653" w:rsidRPr="00AA317D" w:rsidRDefault="00C41C46" w:rsidP="0086596A">
            <w:pPr>
              <w:suppressAutoHyphens w:val="0"/>
              <w:ind w:firstLineChars="200" w:firstLine="400"/>
              <w:rPr>
                <w:color w:val="000000"/>
                <w:sz w:val="20"/>
                <w:lang w:eastAsia="ja-JP"/>
              </w:rPr>
            </w:pPr>
            <w:r>
              <w:rPr>
                <w:color w:val="000000"/>
                <w:sz w:val="20"/>
                <w:lang w:eastAsia="ja-JP"/>
              </w:rPr>
              <w:t xml:space="preserve"> </w:t>
            </w:r>
            <w:r w:rsidR="00666653" w:rsidRPr="00AA317D">
              <w:rPr>
                <w:color w:val="000000"/>
                <w:sz w:val="20"/>
                <w:lang w:eastAsia="ja-JP"/>
              </w:rPr>
              <w:t>Weight increased</w:t>
            </w:r>
          </w:p>
        </w:tc>
        <w:tc>
          <w:tcPr>
            <w:tcW w:w="2790" w:type="dxa"/>
            <w:tcBorders>
              <w:top w:val="nil"/>
              <w:left w:val="nil"/>
              <w:bottom w:val="single" w:sz="4" w:space="0" w:color="auto"/>
              <w:right w:val="single" w:sz="4" w:space="0" w:color="auto"/>
            </w:tcBorders>
            <w:shd w:val="clear" w:color="auto" w:fill="auto"/>
            <w:vAlign w:val="center"/>
            <w:hideMark/>
          </w:tcPr>
          <w:p w14:paraId="3DC3AEFF" w14:textId="77777777" w:rsidR="00666653" w:rsidRPr="00AA317D" w:rsidRDefault="00666653" w:rsidP="0086596A">
            <w:pPr>
              <w:suppressAutoHyphens w:val="0"/>
              <w:jc w:val="center"/>
              <w:rPr>
                <w:color w:val="000000"/>
                <w:sz w:val="20"/>
                <w:lang w:eastAsia="ja-JP"/>
              </w:rPr>
            </w:pPr>
            <w:r w:rsidRPr="00AA317D">
              <w:rPr>
                <w:color w:val="000000"/>
                <w:sz w:val="20"/>
                <w:lang w:eastAsia="ja-JP"/>
              </w:rPr>
              <w:t>14 (10)</w:t>
            </w:r>
          </w:p>
        </w:tc>
        <w:tc>
          <w:tcPr>
            <w:tcW w:w="1975" w:type="dxa"/>
            <w:tcBorders>
              <w:top w:val="nil"/>
              <w:left w:val="nil"/>
              <w:bottom w:val="single" w:sz="4" w:space="0" w:color="auto"/>
              <w:right w:val="single" w:sz="4" w:space="0" w:color="auto"/>
            </w:tcBorders>
          </w:tcPr>
          <w:p w14:paraId="153FC661" w14:textId="5D168FCC" w:rsidR="00666653" w:rsidRPr="00AA317D" w:rsidRDefault="00670E19" w:rsidP="0086596A">
            <w:pPr>
              <w:suppressAutoHyphens w:val="0"/>
              <w:jc w:val="center"/>
              <w:rPr>
                <w:color w:val="000000"/>
                <w:sz w:val="20"/>
                <w:lang w:eastAsia="ja-JP"/>
              </w:rPr>
            </w:pPr>
            <w:r>
              <w:rPr>
                <w:color w:val="000000"/>
                <w:sz w:val="20"/>
                <w:lang w:eastAsia="ja-JP"/>
              </w:rPr>
              <w:t>1 (</w:t>
            </w:r>
            <w:r w:rsidR="002166A2">
              <w:rPr>
                <w:color w:val="000000"/>
                <w:sz w:val="20"/>
                <w:lang w:eastAsia="ja-JP"/>
              </w:rPr>
              <w:t>&lt;</w:t>
            </w:r>
            <w:r>
              <w:rPr>
                <w:color w:val="000000"/>
                <w:sz w:val="20"/>
                <w:lang w:eastAsia="ja-JP"/>
              </w:rPr>
              <w:t>1)</w:t>
            </w:r>
          </w:p>
        </w:tc>
      </w:tr>
      <w:tr w:rsidR="00666653" w:rsidRPr="00AA317D" w14:paraId="1063950A" w14:textId="4AAA3129" w:rsidTr="00294B07">
        <w:trPr>
          <w:trHeight w:val="255"/>
        </w:trPr>
        <w:tc>
          <w:tcPr>
            <w:tcW w:w="4590" w:type="dxa"/>
            <w:tcBorders>
              <w:top w:val="nil"/>
              <w:left w:val="single" w:sz="4" w:space="0" w:color="auto"/>
              <w:bottom w:val="single" w:sz="4" w:space="0" w:color="auto"/>
              <w:right w:val="single" w:sz="4" w:space="0" w:color="auto"/>
            </w:tcBorders>
            <w:shd w:val="clear" w:color="auto" w:fill="auto"/>
            <w:vAlign w:val="center"/>
          </w:tcPr>
          <w:p w14:paraId="7A38E2E4" w14:textId="51369FC3" w:rsidR="00666653" w:rsidRPr="00AA317D" w:rsidRDefault="00C41C46" w:rsidP="0086596A">
            <w:pPr>
              <w:suppressAutoHyphens w:val="0"/>
              <w:ind w:firstLineChars="200" w:firstLine="400"/>
              <w:rPr>
                <w:color w:val="000000"/>
                <w:sz w:val="20"/>
                <w:lang w:eastAsia="ja-JP"/>
              </w:rPr>
            </w:pPr>
            <w:r>
              <w:rPr>
                <w:color w:val="000000"/>
                <w:sz w:val="20"/>
                <w:lang w:eastAsia="ja-JP"/>
              </w:rPr>
              <w:t xml:space="preserve"> </w:t>
            </w:r>
            <w:r w:rsidR="00666653">
              <w:rPr>
                <w:color w:val="000000"/>
                <w:sz w:val="20"/>
                <w:lang w:eastAsia="ja-JP"/>
              </w:rPr>
              <w:t>Hypertransaminasemia</w:t>
            </w:r>
            <w:r w:rsidR="002166A2" w:rsidRPr="002166A2">
              <w:rPr>
                <w:color w:val="000000"/>
                <w:sz w:val="20"/>
                <w:vertAlign w:val="superscript"/>
                <w:lang w:eastAsia="ja-JP"/>
              </w:rPr>
              <w:t>8</w:t>
            </w:r>
          </w:p>
        </w:tc>
        <w:tc>
          <w:tcPr>
            <w:tcW w:w="2790" w:type="dxa"/>
            <w:tcBorders>
              <w:top w:val="nil"/>
              <w:left w:val="nil"/>
              <w:bottom w:val="single" w:sz="4" w:space="0" w:color="auto"/>
              <w:right w:val="single" w:sz="4" w:space="0" w:color="auto"/>
            </w:tcBorders>
            <w:shd w:val="clear" w:color="auto" w:fill="auto"/>
            <w:vAlign w:val="center"/>
          </w:tcPr>
          <w:p w14:paraId="73654DB9" w14:textId="516E0A5D" w:rsidR="00666653" w:rsidRPr="00AA317D" w:rsidRDefault="00666653" w:rsidP="0086596A">
            <w:pPr>
              <w:suppressAutoHyphens w:val="0"/>
              <w:jc w:val="center"/>
              <w:rPr>
                <w:color w:val="000000"/>
                <w:sz w:val="20"/>
                <w:lang w:eastAsia="ja-JP"/>
              </w:rPr>
            </w:pPr>
            <w:r>
              <w:rPr>
                <w:color w:val="000000"/>
                <w:sz w:val="20"/>
                <w:lang w:eastAsia="ja-JP"/>
              </w:rPr>
              <w:t>13 (</w:t>
            </w:r>
            <w:r w:rsidR="002166A2">
              <w:rPr>
                <w:color w:val="000000"/>
                <w:sz w:val="20"/>
                <w:lang w:eastAsia="ja-JP"/>
              </w:rPr>
              <w:t>9</w:t>
            </w:r>
            <w:r>
              <w:rPr>
                <w:color w:val="000000"/>
                <w:sz w:val="20"/>
                <w:lang w:eastAsia="ja-JP"/>
              </w:rPr>
              <w:t>)</w:t>
            </w:r>
          </w:p>
        </w:tc>
        <w:tc>
          <w:tcPr>
            <w:tcW w:w="1975" w:type="dxa"/>
            <w:tcBorders>
              <w:top w:val="nil"/>
              <w:left w:val="nil"/>
              <w:bottom w:val="single" w:sz="4" w:space="0" w:color="auto"/>
              <w:right w:val="single" w:sz="4" w:space="0" w:color="auto"/>
            </w:tcBorders>
          </w:tcPr>
          <w:p w14:paraId="7E2CC087" w14:textId="7B68D694" w:rsidR="00666653" w:rsidRDefault="00670E19" w:rsidP="0086596A">
            <w:pPr>
              <w:suppressAutoHyphens w:val="0"/>
              <w:jc w:val="center"/>
              <w:rPr>
                <w:color w:val="000000"/>
                <w:sz w:val="20"/>
                <w:lang w:eastAsia="ja-JP"/>
              </w:rPr>
            </w:pPr>
            <w:r>
              <w:rPr>
                <w:color w:val="000000"/>
                <w:sz w:val="20"/>
                <w:lang w:eastAsia="ja-JP"/>
              </w:rPr>
              <w:t>9 (7)</w:t>
            </w:r>
          </w:p>
        </w:tc>
      </w:tr>
      <w:tr w:rsidR="00666653" w:rsidRPr="00AA317D" w14:paraId="6C378B8E" w14:textId="23FDCAC2" w:rsidTr="00294B07">
        <w:trPr>
          <w:trHeight w:val="270"/>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583CB277" w14:textId="77777777" w:rsidR="00666653" w:rsidRPr="00AA317D" w:rsidRDefault="00666653" w:rsidP="0086596A">
            <w:pPr>
              <w:suppressAutoHyphens w:val="0"/>
              <w:rPr>
                <w:b/>
                <w:bCs/>
                <w:i/>
                <w:iCs/>
                <w:color w:val="000000"/>
                <w:sz w:val="20"/>
                <w:lang w:eastAsia="ja-JP"/>
              </w:rPr>
            </w:pPr>
            <w:r w:rsidRPr="00AA317D">
              <w:rPr>
                <w:b/>
                <w:bCs/>
                <w:i/>
                <w:iCs/>
                <w:color w:val="000000"/>
                <w:sz w:val="20"/>
                <w:lang w:eastAsia="ja-JP"/>
              </w:rPr>
              <w:t>Musculoskeletal and connective tissue disorders</w:t>
            </w:r>
          </w:p>
        </w:tc>
        <w:tc>
          <w:tcPr>
            <w:tcW w:w="2790" w:type="dxa"/>
            <w:tcBorders>
              <w:top w:val="nil"/>
              <w:left w:val="nil"/>
              <w:bottom w:val="single" w:sz="4" w:space="0" w:color="auto"/>
              <w:right w:val="single" w:sz="4" w:space="0" w:color="auto"/>
            </w:tcBorders>
            <w:shd w:val="clear" w:color="auto" w:fill="auto"/>
            <w:vAlign w:val="center"/>
            <w:hideMark/>
          </w:tcPr>
          <w:p w14:paraId="2B977385" w14:textId="77777777" w:rsidR="00666653" w:rsidRPr="00AA317D" w:rsidRDefault="00666653" w:rsidP="0086596A">
            <w:pPr>
              <w:suppressAutoHyphens w:val="0"/>
              <w:jc w:val="center"/>
              <w:rPr>
                <w:b/>
                <w:bCs/>
                <w:i/>
                <w:iCs/>
                <w:color w:val="000000"/>
                <w:sz w:val="20"/>
                <w:lang w:eastAsia="ja-JP"/>
              </w:rPr>
            </w:pPr>
          </w:p>
        </w:tc>
        <w:tc>
          <w:tcPr>
            <w:tcW w:w="1975" w:type="dxa"/>
            <w:tcBorders>
              <w:top w:val="nil"/>
              <w:left w:val="nil"/>
              <w:bottom w:val="single" w:sz="4" w:space="0" w:color="auto"/>
              <w:right w:val="single" w:sz="4" w:space="0" w:color="auto"/>
            </w:tcBorders>
          </w:tcPr>
          <w:p w14:paraId="5A582D32" w14:textId="77777777" w:rsidR="00666653" w:rsidRPr="00AA317D" w:rsidRDefault="00666653" w:rsidP="0086596A">
            <w:pPr>
              <w:suppressAutoHyphens w:val="0"/>
              <w:jc w:val="center"/>
              <w:rPr>
                <w:b/>
                <w:bCs/>
                <w:i/>
                <w:iCs/>
                <w:color w:val="000000"/>
                <w:sz w:val="20"/>
                <w:lang w:eastAsia="ja-JP"/>
              </w:rPr>
            </w:pPr>
          </w:p>
        </w:tc>
      </w:tr>
      <w:tr w:rsidR="00666653" w:rsidRPr="00AA317D" w14:paraId="1AC8FD64" w14:textId="03CAC443" w:rsidTr="00294B07">
        <w:trPr>
          <w:trHeight w:val="25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29F1C96A" w14:textId="77777777" w:rsidR="00666653" w:rsidRPr="00AA317D" w:rsidRDefault="00666653" w:rsidP="0086596A">
            <w:pPr>
              <w:suppressAutoHyphens w:val="0"/>
              <w:ind w:firstLineChars="200" w:firstLine="400"/>
              <w:rPr>
                <w:color w:val="000000"/>
                <w:sz w:val="20"/>
                <w:lang w:eastAsia="ja-JP"/>
              </w:rPr>
            </w:pPr>
            <w:r w:rsidRPr="00AA317D">
              <w:rPr>
                <w:color w:val="000000"/>
                <w:sz w:val="20"/>
                <w:lang w:eastAsia="ja-JP"/>
              </w:rPr>
              <w:t xml:space="preserve">  Back pain</w:t>
            </w:r>
          </w:p>
        </w:tc>
        <w:tc>
          <w:tcPr>
            <w:tcW w:w="2790" w:type="dxa"/>
            <w:tcBorders>
              <w:top w:val="nil"/>
              <w:left w:val="nil"/>
              <w:bottom w:val="single" w:sz="4" w:space="0" w:color="auto"/>
              <w:right w:val="single" w:sz="4" w:space="0" w:color="auto"/>
            </w:tcBorders>
            <w:shd w:val="clear" w:color="auto" w:fill="auto"/>
            <w:vAlign w:val="center"/>
            <w:hideMark/>
          </w:tcPr>
          <w:p w14:paraId="3BC8A0AE" w14:textId="77777777" w:rsidR="00666653" w:rsidRPr="00AA317D" w:rsidRDefault="00666653" w:rsidP="0086596A">
            <w:pPr>
              <w:suppressAutoHyphens w:val="0"/>
              <w:jc w:val="center"/>
              <w:rPr>
                <w:color w:val="000000"/>
                <w:sz w:val="20"/>
                <w:lang w:eastAsia="ja-JP"/>
              </w:rPr>
            </w:pPr>
            <w:r w:rsidRPr="00AA317D">
              <w:rPr>
                <w:color w:val="000000"/>
                <w:sz w:val="20"/>
                <w:lang w:eastAsia="ja-JP"/>
              </w:rPr>
              <w:t>16 (12)</w:t>
            </w:r>
          </w:p>
        </w:tc>
        <w:tc>
          <w:tcPr>
            <w:tcW w:w="1975" w:type="dxa"/>
            <w:tcBorders>
              <w:top w:val="nil"/>
              <w:left w:val="nil"/>
              <w:bottom w:val="single" w:sz="4" w:space="0" w:color="auto"/>
              <w:right w:val="single" w:sz="4" w:space="0" w:color="auto"/>
            </w:tcBorders>
          </w:tcPr>
          <w:p w14:paraId="14D803CD" w14:textId="78ADA950" w:rsidR="00666653" w:rsidRPr="00AA317D" w:rsidRDefault="00670E19" w:rsidP="0086596A">
            <w:pPr>
              <w:suppressAutoHyphens w:val="0"/>
              <w:jc w:val="center"/>
              <w:rPr>
                <w:color w:val="000000"/>
                <w:sz w:val="20"/>
                <w:lang w:eastAsia="ja-JP"/>
              </w:rPr>
            </w:pPr>
            <w:r>
              <w:rPr>
                <w:color w:val="000000"/>
                <w:sz w:val="20"/>
                <w:lang w:eastAsia="ja-JP"/>
              </w:rPr>
              <w:t>1 (</w:t>
            </w:r>
            <w:r w:rsidR="002166A2">
              <w:rPr>
                <w:color w:val="000000"/>
                <w:sz w:val="20"/>
                <w:lang w:eastAsia="ja-JP"/>
              </w:rPr>
              <w:t>&lt;</w:t>
            </w:r>
            <w:r>
              <w:rPr>
                <w:color w:val="000000"/>
                <w:sz w:val="20"/>
                <w:lang w:eastAsia="ja-JP"/>
              </w:rPr>
              <w:t>1)</w:t>
            </w:r>
          </w:p>
        </w:tc>
      </w:tr>
      <w:tr w:rsidR="00666653" w:rsidRPr="00AA317D" w14:paraId="1AB62A7A" w14:textId="3E16918F" w:rsidTr="00294B07">
        <w:trPr>
          <w:trHeight w:val="270"/>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2BADB86D" w14:textId="77777777" w:rsidR="00666653" w:rsidRPr="00AA317D" w:rsidRDefault="00666653" w:rsidP="0086596A">
            <w:pPr>
              <w:suppressAutoHyphens w:val="0"/>
              <w:rPr>
                <w:b/>
                <w:bCs/>
                <w:i/>
                <w:iCs/>
                <w:color w:val="000000"/>
                <w:sz w:val="20"/>
                <w:lang w:eastAsia="ja-JP"/>
              </w:rPr>
            </w:pPr>
            <w:r w:rsidRPr="00AA317D">
              <w:rPr>
                <w:b/>
                <w:bCs/>
                <w:i/>
                <w:iCs/>
                <w:color w:val="000000"/>
                <w:sz w:val="20"/>
                <w:lang w:eastAsia="ja-JP"/>
              </w:rPr>
              <w:t>Nervous system disorders</w:t>
            </w:r>
          </w:p>
        </w:tc>
        <w:tc>
          <w:tcPr>
            <w:tcW w:w="2790" w:type="dxa"/>
            <w:tcBorders>
              <w:top w:val="nil"/>
              <w:left w:val="nil"/>
              <w:bottom w:val="single" w:sz="4" w:space="0" w:color="auto"/>
              <w:right w:val="single" w:sz="4" w:space="0" w:color="auto"/>
            </w:tcBorders>
            <w:shd w:val="clear" w:color="auto" w:fill="auto"/>
            <w:vAlign w:val="center"/>
            <w:hideMark/>
          </w:tcPr>
          <w:p w14:paraId="4288F1EF" w14:textId="77777777" w:rsidR="00666653" w:rsidRPr="00AA317D" w:rsidRDefault="00666653" w:rsidP="0086596A">
            <w:pPr>
              <w:suppressAutoHyphens w:val="0"/>
              <w:jc w:val="center"/>
              <w:rPr>
                <w:b/>
                <w:bCs/>
                <w:i/>
                <w:iCs/>
                <w:color w:val="000000"/>
                <w:sz w:val="20"/>
                <w:lang w:eastAsia="ja-JP"/>
              </w:rPr>
            </w:pPr>
          </w:p>
        </w:tc>
        <w:tc>
          <w:tcPr>
            <w:tcW w:w="1975" w:type="dxa"/>
            <w:tcBorders>
              <w:top w:val="nil"/>
              <w:left w:val="nil"/>
              <w:bottom w:val="single" w:sz="4" w:space="0" w:color="auto"/>
              <w:right w:val="single" w:sz="4" w:space="0" w:color="auto"/>
            </w:tcBorders>
          </w:tcPr>
          <w:p w14:paraId="02DAFCBC" w14:textId="77777777" w:rsidR="00666653" w:rsidRPr="00AA317D" w:rsidRDefault="00666653" w:rsidP="0086596A">
            <w:pPr>
              <w:suppressAutoHyphens w:val="0"/>
              <w:jc w:val="center"/>
              <w:rPr>
                <w:b/>
                <w:bCs/>
                <w:i/>
                <w:iCs/>
                <w:color w:val="000000"/>
                <w:sz w:val="20"/>
                <w:lang w:eastAsia="ja-JP"/>
              </w:rPr>
            </w:pPr>
          </w:p>
        </w:tc>
      </w:tr>
      <w:tr w:rsidR="00666653" w:rsidRPr="00AA317D" w14:paraId="4BDFFE3C" w14:textId="261E6D59" w:rsidTr="00294B07">
        <w:trPr>
          <w:trHeight w:val="25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59885D31" w14:textId="77777777" w:rsidR="00666653" w:rsidRPr="00AA317D" w:rsidRDefault="00666653" w:rsidP="0086596A">
            <w:pPr>
              <w:suppressAutoHyphens w:val="0"/>
              <w:ind w:firstLineChars="200" w:firstLine="400"/>
              <w:rPr>
                <w:color w:val="000000"/>
                <w:sz w:val="20"/>
                <w:lang w:eastAsia="ja-JP"/>
              </w:rPr>
            </w:pPr>
            <w:r w:rsidRPr="00AA317D">
              <w:rPr>
                <w:color w:val="000000"/>
                <w:sz w:val="20"/>
                <w:lang w:eastAsia="ja-JP"/>
              </w:rPr>
              <w:t xml:space="preserve">  Headache</w:t>
            </w:r>
          </w:p>
        </w:tc>
        <w:tc>
          <w:tcPr>
            <w:tcW w:w="2790" w:type="dxa"/>
            <w:tcBorders>
              <w:top w:val="nil"/>
              <w:left w:val="nil"/>
              <w:bottom w:val="single" w:sz="4" w:space="0" w:color="auto"/>
              <w:right w:val="single" w:sz="4" w:space="0" w:color="auto"/>
            </w:tcBorders>
            <w:shd w:val="clear" w:color="auto" w:fill="auto"/>
            <w:vAlign w:val="center"/>
            <w:hideMark/>
          </w:tcPr>
          <w:p w14:paraId="5F6BF698" w14:textId="77777777" w:rsidR="00666653" w:rsidRPr="00AA317D" w:rsidRDefault="00666653" w:rsidP="0086596A">
            <w:pPr>
              <w:suppressAutoHyphens w:val="0"/>
              <w:jc w:val="center"/>
              <w:rPr>
                <w:color w:val="000000"/>
                <w:sz w:val="20"/>
                <w:lang w:eastAsia="ja-JP"/>
              </w:rPr>
            </w:pPr>
            <w:r w:rsidRPr="00AA317D">
              <w:rPr>
                <w:color w:val="000000"/>
                <w:sz w:val="20"/>
                <w:lang w:eastAsia="ja-JP"/>
              </w:rPr>
              <w:t>54 (39)</w:t>
            </w:r>
          </w:p>
        </w:tc>
        <w:tc>
          <w:tcPr>
            <w:tcW w:w="1975" w:type="dxa"/>
            <w:tcBorders>
              <w:top w:val="nil"/>
              <w:left w:val="nil"/>
              <w:bottom w:val="single" w:sz="4" w:space="0" w:color="auto"/>
              <w:right w:val="single" w:sz="4" w:space="0" w:color="auto"/>
            </w:tcBorders>
          </w:tcPr>
          <w:p w14:paraId="7855B9E3" w14:textId="11EEA9BE" w:rsidR="00666653" w:rsidRPr="00AA317D" w:rsidRDefault="00670E19" w:rsidP="0086596A">
            <w:pPr>
              <w:suppressAutoHyphens w:val="0"/>
              <w:jc w:val="center"/>
              <w:rPr>
                <w:color w:val="000000"/>
                <w:sz w:val="20"/>
                <w:lang w:eastAsia="ja-JP"/>
              </w:rPr>
            </w:pPr>
            <w:r>
              <w:rPr>
                <w:color w:val="000000"/>
                <w:sz w:val="20"/>
                <w:lang w:eastAsia="ja-JP"/>
              </w:rPr>
              <w:t>5 (4)</w:t>
            </w:r>
          </w:p>
        </w:tc>
      </w:tr>
      <w:tr w:rsidR="00666653" w:rsidRPr="00AA317D" w14:paraId="19E67CD1" w14:textId="0BC9200C" w:rsidTr="00294B07">
        <w:trPr>
          <w:trHeight w:val="31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6B29158B" w14:textId="1F108F4B" w:rsidR="00666653" w:rsidRPr="00AA317D" w:rsidRDefault="00666653" w:rsidP="0086596A">
            <w:pPr>
              <w:suppressAutoHyphens w:val="0"/>
              <w:ind w:firstLineChars="200" w:firstLine="400"/>
              <w:rPr>
                <w:color w:val="000000"/>
                <w:sz w:val="20"/>
                <w:lang w:eastAsia="ja-JP"/>
              </w:rPr>
            </w:pPr>
            <w:r w:rsidRPr="00AA317D">
              <w:rPr>
                <w:color w:val="000000"/>
                <w:sz w:val="20"/>
                <w:lang w:eastAsia="ja-JP"/>
              </w:rPr>
              <w:t xml:space="preserve">  Tremor</w:t>
            </w:r>
            <w:r w:rsidR="002166A2">
              <w:rPr>
                <w:color w:val="000000"/>
                <w:sz w:val="20"/>
                <w:vertAlign w:val="superscript"/>
                <w:lang w:eastAsia="ja-JP"/>
              </w:rPr>
              <w:t>9</w:t>
            </w:r>
          </w:p>
        </w:tc>
        <w:tc>
          <w:tcPr>
            <w:tcW w:w="2790" w:type="dxa"/>
            <w:tcBorders>
              <w:top w:val="nil"/>
              <w:left w:val="nil"/>
              <w:bottom w:val="single" w:sz="4" w:space="0" w:color="auto"/>
              <w:right w:val="single" w:sz="4" w:space="0" w:color="auto"/>
            </w:tcBorders>
            <w:shd w:val="clear" w:color="auto" w:fill="auto"/>
            <w:vAlign w:val="center"/>
            <w:hideMark/>
          </w:tcPr>
          <w:p w14:paraId="222C55DB" w14:textId="77777777" w:rsidR="00666653" w:rsidRPr="00AA317D" w:rsidRDefault="00666653" w:rsidP="0086596A">
            <w:pPr>
              <w:suppressAutoHyphens w:val="0"/>
              <w:jc w:val="center"/>
              <w:rPr>
                <w:color w:val="000000"/>
                <w:sz w:val="20"/>
                <w:lang w:eastAsia="ja-JP"/>
              </w:rPr>
            </w:pPr>
            <w:r w:rsidRPr="00AA317D">
              <w:rPr>
                <w:color w:val="000000"/>
                <w:sz w:val="20"/>
                <w:lang w:eastAsia="ja-JP"/>
              </w:rPr>
              <w:t>43 (31)</w:t>
            </w:r>
          </w:p>
        </w:tc>
        <w:tc>
          <w:tcPr>
            <w:tcW w:w="1975" w:type="dxa"/>
            <w:tcBorders>
              <w:top w:val="nil"/>
              <w:left w:val="nil"/>
              <w:bottom w:val="single" w:sz="4" w:space="0" w:color="auto"/>
              <w:right w:val="single" w:sz="4" w:space="0" w:color="auto"/>
            </w:tcBorders>
          </w:tcPr>
          <w:p w14:paraId="3DDF1319" w14:textId="7645B054" w:rsidR="00666653" w:rsidRPr="00AA317D" w:rsidRDefault="00670E19" w:rsidP="0086596A">
            <w:pPr>
              <w:suppressAutoHyphens w:val="0"/>
              <w:jc w:val="center"/>
              <w:rPr>
                <w:color w:val="000000"/>
                <w:sz w:val="20"/>
                <w:lang w:eastAsia="ja-JP"/>
              </w:rPr>
            </w:pPr>
            <w:r>
              <w:rPr>
                <w:color w:val="000000"/>
                <w:sz w:val="20"/>
                <w:lang w:eastAsia="ja-JP"/>
              </w:rPr>
              <w:t>6 (4)</w:t>
            </w:r>
          </w:p>
        </w:tc>
      </w:tr>
      <w:tr w:rsidR="00666653" w:rsidRPr="00AA317D" w14:paraId="476E7F6B" w14:textId="31EC7C67" w:rsidTr="00294B07">
        <w:trPr>
          <w:trHeight w:val="25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3A4F11A1" w14:textId="77777777" w:rsidR="00666653" w:rsidRPr="00AA317D" w:rsidRDefault="00666653" w:rsidP="0086596A">
            <w:pPr>
              <w:suppressAutoHyphens w:val="0"/>
              <w:ind w:firstLineChars="200" w:firstLine="400"/>
              <w:rPr>
                <w:color w:val="000000"/>
                <w:sz w:val="20"/>
                <w:lang w:eastAsia="ja-JP"/>
              </w:rPr>
            </w:pPr>
            <w:r w:rsidRPr="00AA317D">
              <w:rPr>
                <w:color w:val="000000"/>
                <w:sz w:val="20"/>
                <w:lang w:eastAsia="ja-JP"/>
              </w:rPr>
              <w:t xml:space="preserve">  Aphasia</w:t>
            </w:r>
          </w:p>
        </w:tc>
        <w:tc>
          <w:tcPr>
            <w:tcW w:w="2790" w:type="dxa"/>
            <w:tcBorders>
              <w:top w:val="nil"/>
              <w:left w:val="nil"/>
              <w:bottom w:val="single" w:sz="4" w:space="0" w:color="auto"/>
              <w:right w:val="single" w:sz="4" w:space="0" w:color="auto"/>
            </w:tcBorders>
            <w:shd w:val="clear" w:color="auto" w:fill="auto"/>
            <w:vAlign w:val="center"/>
            <w:hideMark/>
          </w:tcPr>
          <w:p w14:paraId="06640DB5" w14:textId="77777777" w:rsidR="00666653" w:rsidRPr="00AA317D" w:rsidRDefault="00666653" w:rsidP="0086596A">
            <w:pPr>
              <w:suppressAutoHyphens w:val="0"/>
              <w:jc w:val="center"/>
              <w:rPr>
                <w:color w:val="000000"/>
                <w:sz w:val="20"/>
                <w:lang w:eastAsia="ja-JP"/>
              </w:rPr>
            </w:pPr>
            <w:r w:rsidRPr="00AA317D">
              <w:rPr>
                <w:color w:val="000000"/>
                <w:sz w:val="20"/>
                <w:lang w:eastAsia="ja-JP"/>
              </w:rPr>
              <w:t>16 (12)</w:t>
            </w:r>
          </w:p>
        </w:tc>
        <w:tc>
          <w:tcPr>
            <w:tcW w:w="1975" w:type="dxa"/>
            <w:tcBorders>
              <w:top w:val="nil"/>
              <w:left w:val="nil"/>
              <w:bottom w:val="single" w:sz="4" w:space="0" w:color="auto"/>
              <w:right w:val="single" w:sz="4" w:space="0" w:color="auto"/>
            </w:tcBorders>
          </w:tcPr>
          <w:p w14:paraId="586D387C" w14:textId="39455334" w:rsidR="00666653" w:rsidRPr="00AA317D" w:rsidRDefault="00670E19" w:rsidP="0086596A">
            <w:pPr>
              <w:suppressAutoHyphens w:val="0"/>
              <w:jc w:val="center"/>
              <w:rPr>
                <w:color w:val="000000"/>
                <w:sz w:val="20"/>
                <w:lang w:eastAsia="ja-JP"/>
              </w:rPr>
            </w:pPr>
            <w:r>
              <w:rPr>
                <w:color w:val="000000"/>
                <w:sz w:val="20"/>
                <w:lang w:eastAsia="ja-JP"/>
              </w:rPr>
              <w:t>1 (</w:t>
            </w:r>
            <w:r w:rsidR="002166A2">
              <w:rPr>
                <w:color w:val="000000"/>
                <w:sz w:val="20"/>
                <w:lang w:eastAsia="ja-JP"/>
              </w:rPr>
              <w:t>&lt;</w:t>
            </w:r>
            <w:r>
              <w:rPr>
                <w:color w:val="000000"/>
                <w:sz w:val="20"/>
                <w:lang w:eastAsia="ja-JP"/>
              </w:rPr>
              <w:t>1)</w:t>
            </w:r>
          </w:p>
        </w:tc>
      </w:tr>
      <w:tr w:rsidR="00666653" w:rsidRPr="00AA317D" w14:paraId="3D8B7E3B" w14:textId="711CC84F" w:rsidTr="00294B07">
        <w:trPr>
          <w:trHeight w:val="25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751AFB38" w14:textId="77777777" w:rsidR="00666653" w:rsidRPr="00AA317D" w:rsidRDefault="00666653" w:rsidP="0086596A">
            <w:pPr>
              <w:suppressAutoHyphens w:val="0"/>
              <w:ind w:firstLineChars="200" w:firstLine="400"/>
              <w:rPr>
                <w:color w:val="000000"/>
                <w:sz w:val="20"/>
                <w:lang w:eastAsia="ja-JP"/>
              </w:rPr>
            </w:pPr>
            <w:r w:rsidRPr="00AA317D">
              <w:rPr>
                <w:color w:val="000000"/>
                <w:sz w:val="20"/>
                <w:lang w:eastAsia="ja-JP"/>
              </w:rPr>
              <w:t xml:space="preserve">  Dizziness</w:t>
            </w:r>
          </w:p>
        </w:tc>
        <w:tc>
          <w:tcPr>
            <w:tcW w:w="2790" w:type="dxa"/>
            <w:tcBorders>
              <w:top w:val="nil"/>
              <w:left w:val="nil"/>
              <w:bottom w:val="single" w:sz="4" w:space="0" w:color="auto"/>
              <w:right w:val="single" w:sz="4" w:space="0" w:color="auto"/>
            </w:tcBorders>
            <w:shd w:val="clear" w:color="auto" w:fill="auto"/>
            <w:vAlign w:val="center"/>
            <w:hideMark/>
          </w:tcPr>
          <w:p w14:paraId="27247AE6" w14:textId="77777777" w:rsidR="00666653" w:rsidRPr="00AA317D" w:rsidRDefault="00666653" w:rsidP="0086596A">
            <w:pPr>
              <w:suppressAutoHyphens w:val="0"/>
              <w:jc w:val="center"/>
              <w:rPr>
                <w:color w:val="000000"/>
                <w:sz w:val="20"/>
                <w:lang w:eastAsia="ja-JP"/>
              </w:rPr>
            </w:pPr>
            <w:r w:rsidRPr="00AA317D">
              <w:rPr>
                <w:color w:val="000000"/>
                <w:sz w:val="20"/>
                <w:lang w:eastAsia="ja-JP"/>
              </w:rPr>
              <w:t>14 (10)</w:t>
            </w:r>
          </w:p>
        </w:tc>
        <w:tc>
          <w:tcPr>
            <w:tcW w:w="1975" w:type="dxa"/>
            <w:tcBorders>
              <w:top w:val="nil"/>
              <w:left w:val="nil"/>
              <w:bottom w:val="single" w:sz="4" w:space="0" w:color="auto"/>
              <w:right w:val="single" w:sz="4" w:space="0" w:color="auto"/>
            </w:tcBorders>
          </w:tcPr>
          <w:p w14:paraId="783D61AD" w14:textId="3395D685" w:rsidR="00666653" w:rsidRPr="00AA317D" w:rsidRDefault="00670E19" w:rsidP="0086596A">
            <w:pPr>
              <w:suppressAutoHyphens w:val="0"/>
              <w:jc w:val="center"/>
              <w:rPr>
                <w:color w:val="000000"/>
                <w:sz w:val="20"/>
                <w:lang w:eastAsia="ja-JP"/>
              </w:rPr>
            </w:pPr>
            <w:r>
              <w:rPr>
                <w:color w:val="000000"/>
                <w:sz w:val="20"/>
                <w:lang w:eastAsia="ja-JP"/>
              </w:rPr>
              <w:t>1 (</w:t>
            </w:r>
            <w:r w:rsidR="002166A2">
              <w:rPr>
                <w:color w:val="000000"/>
                <w:sz w:val="20"/>
                <w:lang w:eastAsia="ja-JP"/>
              </w:rPr>
              <w:t>&lt;</w:t>
            </w:r>
            <w:r>
              <w:rPr>
                <w:color w:val="000000"/>
                <w:sz w:val="20"/>
                <w:lang w:eastAsia="ja-JP"/>
              </w:rPr>
              <w:t>1)</w:t>
            </w:r>
          </w:p>
        </w:tc>
      </w:tr>
      <w:tr w:rsidR="00666653" w:rsidRPr="00AA317D" w14:paraId="25F1F001" w14:textId="65D9281A" w:rsidTr="00294B07">
        <w:trPr>
          <w:trHeight w:val="25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2B766B83" w14:textId="595602F7" w:rsidR="00666653" w:rsidRPr="00AA317D" w:rsidRDefault="00666653" w:rsidP="0086596A">
            <w:pPr>
              <w:suppressAutoHyphens w:val="0"/>
              <w:ind w:firstLineChars="200" w:firstLine="400"/>
              <w:rPr>
                <w:color w:val="000000"/>
                <w:sz w:val="20"/>
                <w:lang w:eastAsia="ja-JP"/>
              </w:rPr>
            </w:pPr>
            <w:r w:rsidRPr="00AA317D">
              <w:rPr>
                <w:color w:val="000000"/>
                <w:sz w:val="20"/>
                <w:lang w:eastAsia="ja-JP"/>
              </w:rPr>
              <w:t xml:space="preserve">  Encephalopathy</w:t>
            </w:r>
            <w:r w:rsidR="002166A2">
              <w:rPr>
                <w:color w:val="000000"/>
                <w:sz w:val="20"/>
                <w:vertAlign w:val="superscript"/>
                <w:lang w:eastAsia="ja-JP"/>
              </w:rPr>
              <w:t>10</w:t>
            </w:r>
          </w:p>
        </w:tc>
        <w:tc>
          <w:tcPr>
            <w:tcW w:w="2790" w:type="dxa"/>
            <w:tcBorders>
              <w:top w:val="nil"/>
              <w:left w:val="nil"/>
              <w:bottom w:val="single" w:sz="4" w:space="0" w:color="auto"/>
              <w:right w:val="single" w:sz="4" w:space="0" w:color="auto"/>
            </w:tcBorders>
            <w:shd w:val="clear" w:color="auto" w:fill="auto"/>
            <w:vAlign w:val="center"/>
            <w:hideMark/>
          </w:tcPr>
          <w:p w14:paraId="79073E67" w14:textId="77777777" w:rsidR="00666653" w:rsidRPr="00AA317D" w:rsidRDefault="00666653" w:rsidP="0086596A">
            <w:pPr>
              <w:suppressAutoHyphens w:val="0"/>
              <w:jc w:val="center"/>
              <w:rPr>
                <w:color w:val="000000"/>
                <w:sz w:val="20"/>
                <w:lang w:eastAsia="ja-JP"/>
              </w:rPr>
            </w:pPr>
            <w:r w:rsidRPr="00AA317D">
              <w:rPr>
                <w:color w:val="000000"/>
                <w:sz w:val="20"/>
                <w:lang w:eastAsia="ja-JP"/>
              </w:rPr>
              <w:t>14 (10)</w:t>
            </w:r>
          </w:p>
        </w:tc>
        <w:tc>
          <w:tcPr>
            <w:tcW w:w="1975" w:type="dxa"/>
            <w:tcBorders>
              <w:top w:val="nil"/>
              <w:left w:val="nil"/>
              <w:bottom w:val="single" w:sz="4" w:space="0" w:color="auto"/>
              <w:right w:val="single" w:sz="4" w:space="0" w:color="auto"/>
            </w:tcBorders>
          </w:tcPr>
          <w:p w14:paraId="56E449D5" w14:textId="3B4EA031" w:rsidR="00666653" w:rsidRPr="00AA317D" w:rsidRDefault="00670E19" w:rsidP="0086596A">
            <w:pPr>
              <w:suppressAutoHyphens w:val="0"/>
              <w:jc w:val="center"/>
              <w:rPr>
                <w:color w:val="000000"/>
                <w:sz w:val="20"/>
                <w:lang w:eastAsia="ja-JP"/>
              </w:rPr>
            </w:pPr>
            <w:r>
              <w:rPr>
                <w:color w:val="000000"/>
                <w:sz w:val="20"/>
                <w:lang w:eastAsia="ja-JP"/>
              </w:rPr>
              <w:t>6 (4)</w:t>
            </w:r>
          </w:p>
        </w:tc>
      </w:tr>
      <w:tr w:rsidR="00666653" w:rsidRPr="00AA317D" w14:paraId="0A7CC080" w14:textId="0EF148CC" w:rsidTr="00294B07">
        <w:trPr>
          <w:trHeight w:val="270"/>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4D911022" w14:textId="77777777" w:rsidR="00666653" w:rsidRPr="00AA317D" w:rsidRDefault="00666653" w:rsidP="0086596A">
            <w:pPr>
              <w:suppressAutoHyphens w:val="0"/>
              <w:rPr>
                <w:b/>
                <w:bCs/>
                <w:i/>
                <w:iCs/>
                <w:color w:val="000000"/>
                <w:sz w:val="20"/>
                <w:lang w:eastAsia="ja-JP"/>
              </w:rPr>
            </w:pPr>
            <w:r w:rsidRPr="00AA317D">
              <w:rPr>
                <w:b/>
                <w:bCs/>
                <w:i/>
                <w:iCs/>
                <w:color w:val="000000"/>
                <w:sz w:val="20"/>
                <w:lang w:eastAsia="ja-JP"/>
              </w:rPr>
              <w:t>Psychiatric disorders</w:t>
            </w:r>
          </w:p>
        </w:tc>
        <w:tc>
          <w:tcPr>
            <w:tcW w:w="2790" w:type="dxa"/>
            <w:tcBorders>
              <w:top w:val="nil"/>
              <w:left w:val="nil"/>
              <w:bottom w:val="single" w:sz="4" w:space="0" w:color="auto"/>
              <w:right w:val="single" w:sz="4" w:space="0" w:color="auto"/>
            </w:tcBorders>
            <w:shd w:val="clear" w:color="auto" w:fill="auto"/>
            <w:vAlign w:val="center"/>
            <w:hideMark/>
          </w:tcPr>
          <w:p w14:paraId="5124C3EA" w14:textId="77777777" w:rsidR="00666653" w:rsidRPr="00AA317D" w:rsidRDefault="00666653" w:rsidP="0086596A">
            <w:pPr>
              <w:suppressAutoHyphens w:val="0"/>
              <w:jc w:val="center"/>
              <w:rPr>
                <w:b/>
                <w:bCs/>
                <w:i/>
                <w:iCs/>
                <w:color w:val="000000"/>
                <w:sz w:val="20"/>
                <w:lang w:eastAsia="ja-JP"/>
              </w:rPr>
            </w:pPr>
          </w:p>
        </w:tc>
        <w:tc>
          <w:tcPr>
            <w:tcW w:w="1975" w:type="dxa"/>
            <w:tcBorders>
              <w:top w:val="nil"/>
              <w:left w:val="nil"/>
              <w:bottom w:val="single" w:sz="4" w:space="0" w:color="auto"/>
              <w:right w:val="single" w:sz="4" w:space="0" w:color="auto"/>
            </w:tcBorders>
          </w:tcPr>
          <w:p w14:paraId="59827A79" w14:textId="77777777" w:rsidR="00666653" w:rsidRPr="00AA317D" w:rsidRDefault="00666653" w:rsidP="0086596A">
            <w:pPr>
              <w:suppressAutoHyphens w:val="0"/>
              <w:jc w:val="center"/>
              <w:rPr>
                <w:b/>
                <w:bCs/>
                <w:i/>
                <w:iCs/>
                <w:color w:val="000000"/>
                <w:sz w:val="20"/>
                <w:lang w:eastAsia="ja-JP"/>
              </w:rPr>
            </w:pPr>
          </w:p>
        </w:tc>
      </w:tr>
      <w:tr w:rsidR="00666653" w:rsidRPr="00AA317D" w14:paraId="388BE944" w14:textId="7DA14EEB" w:rsidTr="00294B07">
        <w:trPr>
          <w:trHeight w:val="31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6EF1B5D4" w14:textId="53BCABF3" w:rsidR="00666653" w:rsidRPr="00AA317D" w:rsidRDefault="00666653" w:rsidP="0086596A">
            <w:pPr>
              <w:suppressAutoHyphens w:val="0"/>
              <w:ind w:firstLineChars="200" w:firstLine="400"/>
              <w:rPr>
                <w:color w:val="000000"/>
                <w:sz w:val="20"/>
                <w:lang w:eastAsia="ja-JP"/>
              </w:rPr>
            </w:pPr>
            <w:r w:rsidRPr="00AA317D">
              <w:rPr>
                <w:color w:val="000000"/>
                <w:sz w:val="20"/>
                <w:lang w:eastAsia="ja-JP"/>
              </w:rPr>
              <w:t xml:space="preserve">  Insomnia</w:t>
            </w:r>
            <w:r w:rsidRPr="00AA317D">
              <w:rPr>
                <w:color w:val="000000"/>
                <w:sz w:val="20"/>
                <w:vertAlign w:val="superscript"/>
                <w:lang w:eastAsia="ja-JP"/>
              </w:rPr>
              <w:t>1</w:t>
            </w:r>
            <w:r w:rsidR="002166A2">
              <w:rPr>
                <w:color w:val="000000"/>
                <w:sz w:val="20"/>
                <w:vertAlign w:val="superscript"/>
                <w:lang w:eastAsia="ja-JP"/>
              </w:rPr>
              <w:t>1</w:t>
            </w:r>
          </w:p>
        </w:tc>
        <w:tc>
          <w:tcPr>
            <w:tcW w:w="2790" w:type="dxa"/>
            <w:tcBorders>
              <w:top w:val="nil"/>
              <w:left w:val="nil"/>
              <w:bottom w:val="single" w:sz="4" w:space="0" w:color="auto"/>
              <w:right w:val="single" w:sz="4" w:space="0" w:color="auto"/>
            </w:tcBorders>
            <w:shd w:val="clear" w:color="auto" w:fill="auto"/>
            <w:vAlign w:val="center"/>
            <w:hideMark/>
          </w:tcPr>
          <w:p w14:paraId="49D98338" w14:textId="77777777" w:rsidR="00666653" w:rsidRPr="00AA317D" w:rsidRDefault="00666653" w:rsidP="0086596A">
            <w:pPr>
              <w:suppressAutoHyphens w:val="0"/>
              <w:jc w:val="center"/>
              <w:rPr>
                <w:color w:val="000000"/>
                <w:sz w:val="20"/>
                <w:lang w:eastAsia="ja-JP"/>
              </w:rPr>
            </w:pPr>
            <w:r w:rsidRPr="00AA317D">
              <w:rPr>
                <w:color w:val="000000"/>
                <w:sz w:val="20"/>
                <w:lang w:eastAsia="ja-JP"/>
              </w:rPr>
              <w:t>24 (18)</w:t>
            </w:r>
          </w:p>
        </w:tc>
        <w:tc>
          <w:tcPr>
            <w:tcW w:w="1975" w:type="dxa"/>
            <w:tcBorders>
              <w:top w:val="nil"/>
              <w:left w:val="nil"/>
              <w:bottom w:val="single" w:sz="4" w:space="0" w:color="auto"/>
              <w:right w:val="single" w:sz="4" w:space="0" w:color="auto"/>
            </w:tcBorders>
          </w:tcPr>
          <w:p w14:paraId="305D7AD8" w14:textId="165383FC" w:rsidR="00666653" w:rsidRPr="00AA317D" w:rsidRDefault="00670E19" w:rsidP="0086596A">
            <w:pPr>
              <w:suppressAutoHyphens w:val="0"/>
              <w:jc w:val="center"/>
              <w:rPr>
                <w:color w:val="000000"/>
                <w:sz w:val="20"/>
                <w:lang w:eastAsia="ja-JP"/>
              </w:rPr>
            </w:pPr>
            <w:r>
              <w:rPr>
                <w:color w:val="000000"/>
                <w:sz w:val="20"/>
                <w:lang w:eastAsia="ja-JP"/>
              </w:rPr>
              <w:t>1 (</w:t>
            </w:r>
            <w:r w:rsidR="002166A2">
              <w:rPr>
                <w:color w:val="000000"/>
                <w:sz w:val="20"/>
                <w:lang w:eastAsia="ja-JP"/>
              </w:rPr>
              <w:t>&lt;</w:t>
            </w:r>
            <w:r>
              <w:rPr>
                <w:color w:val="000000"/>
                <w:sz w:val="20"/>
                <w:lang w:eastAsia="ja-JP"/>
              </w:rPr>
              <w:t>1)</w:t>
            </w:r>
          </w:p>
        </w:tc>
      </w:tr>
      <w:tr w:rsidR="00666653" w:rsidRPr="00AA317D" w14:paraId="0D1613DD" w14:textId="0D3E727C" w:rsidTr="00294B07">
        <w:trPr>
          <w:trHeight w:val="270"/>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6A809B16" w14:textId="77777777" w:rsidR="00666653" w:rsidRPr="00AA317D" w:rsidRDefault="00666653" w:rsidP="0086596A">
            <w:pPr>
              <w:suppressAutoHyphens w:val="0"/>
              <w:rPr>
                <w:b/>
                <w:bCs/>
                <w:i/>
                <w:iCs/>
                <w:color w:val="000000"/>
                <w:sz w:val="20"/>
                <w:lang w:eastAsia="ja-JP"/>
              </w:rPr>
            </w:pPr>
            <w:r w:rsidRPr="00AA317D">
              <w:rPr>
                <w:b/>
                <w:bCs/>
                <w:i/>
                <w:iCs/>
                <w:color w:val="000000"/>
                <w:sz w:val="20"/>
                <w:lang w:eastAsia="ja-JP"/>
              </w:rPr>
              <w:t>Respiratory, thoracic and mediastinal disorders</w:t>
            </w:r>
          </w:p>
        </w:tc>
        <w:tc>
          <w:tcPr>
            <w:tcW w:w="2790" w:type="dxa"/>
            <w:tcBorders>
              <w:top w:val="nil"/>
              <w:left w:val="nil"/>
              <w:bottom w:val="single" w:sz="4" w:space="0" w:color="auto"/>
              <w:right w:val="single" w:sz="4" w:space="0" w:color="auto"/>
            </w:tcBorders>
            <w:shd w:val="clear" w:color="auto" w:fill="auto"/>
            <w:vAlign w:val="center"/>
            <w:hideMark/>
          </w:tcPr>
          <w:p w14:paraId="62CA7C79" w14:textId="77777777" w:rsidR="00666653" w:rsidRPr="00AA317D" w:rsidRDefault="00666653" w:rsidP="0086596A">
            <w:pPr>
              <w:suppressAutoHyphens w:val="0"/>
              <w:jc w:val="center"/>
              <w:rPr>
                <w:b/>
                <w:bCs/>
                <w:i/>
                <w:iCs/>
                <w:color w:val="000000"/>
                <w:sz w:val="20"/>
                <w:lang w:eastAsia="ja-JP"/>
              </w:rPr>
            </w:pPr>
          </w:p>
        </w:tc>
        <w:tc>
          <w:tcPr>
            <w:tcW w:w="1975" w:type="dxa"/>
            <w:tcBorders>
              <w:top w:val="nil"/>
              <w:left w:val="nil"/>
              <w:bottom w:val="single" w:sz="4" w:space="0" w:color="auto"/>
              <w:right w:val="single" w:sz="4" w:space="0" w:color="auto"/>
            </w:tcBorders>
          </w:tcPr>
          <w:p w14:paraId="2FBAB37F" w14:textId="77777777" w:rsidR="00666653" w:rsidRPr="00AA317D" w:rsidRDefault="00666653" w:rsidP="0086596A">
            <w:pPr>
              <w:suppressAutoHyphens w:val="0"/>
              <w:jc w:val="center"/>
              <w:rPr>
                <w:b/>
                <w:bCs/>
                <w:i/>
                <w:iCs/>
                <w:color w:val="000000"/>
                <w:sz w:val="20"/>
                <w:lang w:eastAsia="ja-JP"/>
              </w:rPr>
            </w:pPr>
          </w:p>
        </w:tc>
      </w:tr>
      <w:tr w:rsidR="00666653" w:rsidRPr="00AA317D" w14:paraId="5DD5333A" w14:textId="2884EEAC" w:rsidTr="00294B07">
        <w:trPr>
          <w:trHeight w:val="25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2304B9F6" w14:textId="77777777" w:rsidR="00666653" w:rsidRPr="00AA317D" w:rsidRDefault="00666653" w:rsidP="0086596A">
            <w:pPr>
              <w:suppressAutoHyphens w:val="0"/>
              <w:ind w:firstLineChars="200" w:firstLine="400"/>
              <w:rPr>
                <w:color w:val="000000"/>
                <w:sz w:val="20"/>
                <w:lang w:eastAsia="ja-JP"/>
              </w:rPr>
            </w:pPr>
            <w:r w:rsidRPr="00AA317D">
              <w:rPr>
                <w:color w:val="000000"/>
                <w:sz w:val="20"/>
                <w:lang w:eastAsia="ja-JP"/>
              </w:rPr>
              <w:t xml:space="preserve">  Cough</w:t>
            </w:r>
          </w:p>
        </w:tc>
        <w:tc>
          <w:tcPr>
            <w:tcW w:w="2790" w:type="dxa"/>
            <w:tcBorders>
              <w:top w:val="nil"/>
              <w:left w:val="nil"/>
              <w:bottom w:val="single" w:sz="4" w:space="0" w:color="auto"/>
              <w:right w:val="single" w:sz="4" w:space="0" w:color="auto"/>
            </w:tcBorders>
            <w:shd w:val="clear" w:color="auto" w:fill="auto"/>
            <w:vAlign w:val="center"/>
            <w:hideMark/>
          </w:tcPr>
          <w:p w14:paraId="075EE072" w14:textId="77777777" w:rsidR="00666653" w:rsidRPr="00AA317D" w:rsidRDefault="00666653" w:rsidP="0086596A">
            <w:pPr>
              <w:suppressAutoHyphens w:val="0"/>
              <w:jc w:val="center"/>
              <w:rPr>
                <w:color w:val="000000"/>
                <w:sz w:val="20"/>
                <w:lang w:eastAsia="ja-JP"/>
              </w:rPr>
            </w:pPr>
            <w:r w:rsidRPr="00AA317D">
              <w:rPr>
                <w:color w:val="000000"/>
                <w:sz w:val="20"/>
                <w:lang w:eastAsia="ja-JP"/>
              </w:rPr>
              <w:t>18 (13)</w:t>
            </w:r>
          </w:p>
        </w:tc>
        <w:tc>
          <w:tcPr>
            <w:tcW w:w="1975" w:type="dxa"/>
            <w:tcBorders>
              <w:top w:val="nil"/>
              <w:left w:val="nil"/>
              <w:bottom w:val="single" w:sz="4" w:space="0" w:color="auto"/>
              <w:right w:val="single" w:sz="4" w:space="0" w:color="auto"/>
            </w:tcBorders>
          </w:tcPr>
          <w:p w14:paraId="0EC506AB" w14:textId="0CF800C9" w:rsidR="00666653" w:rsidRPr="00AA317D" w:rsidRDefault="00670E19" w:rsidP="0086596A">
            <w:pPr>
              <w:suppressAutoHyphens w:val="0"/>
              <w:jc w:val="center"/>
              <w:rPr>
                <w:color w:val="000000"/>
                <w:sz w:val="20"/>
                <w:lang w:eastAsia="ja-JP"/>
              </w:rPr>
            </w:pPr>
            <w:r>
              <w:rPr>
                <w:color w:val="000000"/>
                <w:sz w:val="20"/>
                <w:lang w:eastAsia="ja-JP"/>
              </w:rPr>
              <w:t>0 (0)</w:t>
            </w:r>
          </w:p>
        </w:tc>
      </w:tr>
      <w:tr w:rsidR="00666653" w:rsidRPr="00AA317D" w14:paraId="5E586409" w14:textId="379D7ADB" w:rsidTr="00294B07">
        <w:trPr>
          <w:trHeight w:val="270"/>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571B32A7" w14:textId="77777777" w:rsidR="00666653" w:rsidRPr="00AA317D" w:rsidRDefault="00666653" w:rsidP="0086596A">
            <w:pPr>
              <w:suppressAutoHyphens w:val="0"/>
              <w:rPr>
                <w:b/>
                <w:bCs/>
                <w:i/>
                <w:iCs/>
                <w:color w:val="000000"/>
                <w:sz w:val="20"/>
                <w:lang w:eastAsia="ja-JP"/>
              </w:rPr>
            </w:pPr>
            <w:r w:rsidRPr="00AA317D">
              <w:rPr>
                <w:b/>
                <w:bCs/>
                <w:i/>
                <w:iCs/>
                <w:color w:val="000000"/>
                <w:sz w:val="20"/>
                <w:lang w:eastAsia="ja-JP"/>
              </w:rPr>
              <w:t>Skin and subcutaneous tissue disorders</w:t>
            </w:r>
          </w:p>
        </w:tc>
        <w:tc>
          <w:tcPr>
            <w:tcW w:w="2790" w:type="dxa"/>
            <w:tcBorders>
              <w:top w:val="nil"/>
              <w:left w:val="nil"/>
              <w:bottom w:val="single" w:sz="4" w:space="0" w:color="auto"/>
              <w:right w:val="single" w:sz="4" w:space="0" w:color="auto"/>
            </w:tcBorders>
            <w:shd w:val="clear" w:color="auto" w:fill="auto"/>
            <w:vAlign w:val="center"/>
            <w:hideMark/>
          </w:tcPr>
          <w:p w14:paraId="497310CD" w14:textId="77777777" w:rsidR="00666653" w:rsidRPr="00AA317D" w:rsidRDefault="00666653" w:rsidP="0086596A">
            <w:pPr>
              <w:suppressAutoHyphens w:val="0"/>
              <w:jc w:val="center"/>
              <w:rPr>
                <w:b/>
                <w:bCs/>
                <w:i/>
                <w:iCs/>
                <w:color w:val="000000"/>
                <w:sz w:val="20"/>
                <w:lang w:eastAsia="ja-JP"/>
              </w:rPr>
            </w:pPr>
          </w:p>
        </w:tc>
        <w:tc>
          <w:tcPr>
            <w:tcW w:w="1975" w:type="dxa"/>
            <w:tcBorders>
              <w:top w:val="nil"/>
              <w:left w:val="nil"/>
              <w:bottom w:val="single" w:sz="4" w:space="0" w:color="auto"/>
              <w:right w:val="single" w:sz="4" w:space="0" w:color="auto"/>
            </w:tcBorders>
          </w:tcPr>
          <w:p w14:paraId="2F7EE7E5" w14:textId="77777777" w:rsidR="00666653" w:rsidRPr="00AA317D" w:rsidRDefault="00666653" w:rsidP="0086596A">
            <w:pPr>
              <w:suppressAutoHyphens w:val="0"/>
              <w:jc w:val="center"/>
              <w:rPr>
                <w:b/>
                <w:bCs/>
                <w:i/>
                <w:iCs/>
                <w:color w:val="000000"/>
                <w:sz w:val="20"/>
                <w:lang w:eastAsia="ja-JP"/>
              </w:rPr>
            </w:pPr>
          </w:p>
        </w:tc>
      </w:tr>
      <w:tr w:rsidR="00666653" w:rsidRPr="00AA317D" w14:paraId="4E80DBD4" w14:textId="329308D8" w:rsidTr="00294B07">
        <w:trPr>
          <w:trHeight w:val="31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000285C4" w14:textId="081D6A8A" w:rsidR="00666653" w:rsidRPr="00AA317D" w:rsidRDefault="00666653" w:rsidP="0086596A">
            <w:pPr>
              <w:suppressAutoHyphens w:val="0"/>
              <w:ind w:firstLineChars="200" w:firstLine="400"/>
              <w:rPr>
                <w:color w:val="000000"/>
                <w:sz w:val="20"/>
                <w:lang w:eastAsia="ja-JP"/>
              </w:rPr>
            </w:pPr>
            <w:r w:rsidRPr="00AA317D">
              <w:rPr>
                <w:color w:val="000000"/>
                <w:sz w:val="20"/>
                <w:lang w:eastAsia="ja-JP"/>
              </w:rPr>
              <w:t xml:space="preserve">  Rash</w:t>
            </w:r>
            <w:r w:rsidRPr="00AA317D">
              <w:rPr>
                <w:color w:val="000000"/>
                <w:sz w:val="20"/>
                <w:vertAlign w:val="superscript"/>
                <w:lang w:eastAsia="ja-JP"/>
              </w:rPr>
              <w:t>1</w:t>
            </w:r>
            <w:r w:rsidR="00C41C46">
              <w:rPr>
                <w:color w:val="000000"/>
                <w:sz w:val="20"/>
                <w:vertAlign w:val="superscript"/>
                <w:lang w:eastAsia="ja-JP"/>
              </w:rPr>
              <w:t>2</w:t>
            </w:r>
          </w:p>
        </w:tc>
        <w:tc>
          <w:tcPr>
            <w:tcW w:w="2790" w:type="dxa"/>
            <w:tcBorders>
              <w:top w:val="nil"/>
              <w:left w:val="nil"/>
              <w:bottom w:val="single" w:sz="4" w:space="0" w:color="auto"/>
              <w:right w:val="single" w:sz="4" w:space="0" w:color="auto"/>
            </w:tcBorders>
            <w:shd w:val="clear" w:color="auto" w:fill="auto"/>
            <w:vAlign w:val="center"/>
            <w:hideMark/>
          </w:tcPr>
          <w:p w14:paraId="7BD2512B" w14:textId="566C9E77" w:rsidR="00666653" w:rsidRPr="00AA317D" w:rsidRDefault="00666653" w:rsidP="0086596A">
            <w:pPr>
              <w:suppressAutoHyphens w:val="0"/>
              <w:jc w:val="center"/>
              <w:rPr>
                <w:color w:val="000000"/>
                <w:sz w:val="20"/>
                <w:lang w:eastAsia="ja-JP"/>
              </w:rPr>
            </w:pPr>
            <w:r w:rsidRPr="00AA317D">
              <w:rPr>
                <w:color w:val="000000"/>
                <w:sz w:val="20"/>
                <w:lang w:eastAsia="ja-JP"/>
              </w:rPr>
              <w:t>2</w:t>
            </w:r>
            <w:r>
              <w:rPr>
                <w:color w:val="000000"/>
                <w:sz w:val="20"/>
                <w:lang w:eastAsia="ja-JP"/>
              </w:rPr>
              <w:t>2</w:t>
            </w:r>
            <w:r w:rsidRPr="00AA317D">
              <w:rPr>
                <w:color w:val="000000"/>
                <w:sz w:val="20"/>
                <w:lang w:eastAsia="ja-JP"/>
              </w:rPr>
              <w:t xml:space="preserve"> (1</w:t>
            </w:r>
            <w:r>
              <w:rPr>
                <w:color w:val="000000"/>
                <w:sz w:val="20"/>
                <w:lang w:eastAsia="ja-JP"/>
              </w:rPr>
              <w:t>6</w:t>
            </w:r>
            <w:r w:rsidRPr="00AA317D">
              <w:rPr>
                <w:color w:val="000000"/>
                <w:sz w:val="20"/>
                <w:lang w:eastAsia="ja-JP"/>
              </w:rPr>
              <w:t>)</w:t>
            </w:r>
          </w:p>
        </w:tc>
        <w:tc>
          <w:tcPr>
            <w:tcW w:w="1975" w:type="dxa"/>
            <w:tcBorders>
              <w:top w:val="nil"/>
              <w:left w:val="nil"/>
              <w:bottom w:val="single" w:sz="4" w:space="0" w:color="auto"/>
              <w:right w:val="single" w:sz="4" w:space="0" w:color="auto"/>
            </w:tcBorders>
          </w:tcPr>
          <w:p w14:paraId="4DC71957" w14:textId="1CFB21F5" w:rsidR="00666653" w:rsidRPr="00AA317D" w:rsidRDefault="00670E19" w:rsidP="0086596A">
            <w:pPr>
              <w:suppressAutoHyphens w:val="0"/>
              <w:jc w:val="center"/>
              <w:rPr>
                <w:color w:val="000000"/>
                <w:sz w:val="20"/>
                <w:lang w:eastAsia="ja-JP"/>
              </w:rPr>
            </w:pPr>
            <w:r>
              <w:rPr>
                <w:color w:val="000000"/>
                <w:sz w:val="20"/>
                <w:lang w:eastAsia="ja-JP"/>
              </w:rPr>
              <w:t>1 (</w:t>
            </w:r>
            <w:r w:rsidR="002166A2">
              <w:rPr>
                <w:color w:val="000000"/>
                <w:sz w:val="20"/>
                <w:lang w:eastAsia="ja-JP"/>
              </w:rPr>
              <w:t>&lt;</w:t>
            </w:r>
            <w:r>
              <w:rPr>
                <w:color w:val="000000"/>
                <w:sz w:val="20"/>
                <w:lang w:eastAsia="ja-JP"/>
              </w:rPr>
              <w:t>1)</w:t>
            </w:r>
          </w:p>
        </w:tc>
      </w:tr>
      <w:tr w:rsidR="00666653" w:rsidRPr="00AA317D" w14:paraId="45A56B62" w14:textId="6A23F465" w:rsidTr="00294B07">
        <w:trPr>
          <w:trHeight w:val="270"/>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407E295C" w14:textId="77777777" w:rsidR="00666653" w:rsidRPr="00AA317D" w:rsidRDefault="00666653" w:rsidP="0086596A">
            <w:pPr>
              <w:suppressAutoHyphens w:val="0"/>
              <w:rPr>
                <w:b/>
                <w:bCs/>
                <w:i/>
                <w:iCs/>
                <w:color w:val="000000"/>
                <w:sz w:val="20"/>
                <w:lang w:eastAsia="ja-JP"/>
              </w:rPr>
            </w:pPr>
            <w:r w:rsidRPr="00AA317D">
              <w:rPr>
                <w:b/>
                <w:bCs/>
                <w:i/>
                <w:iCs/>
                <w:color w:val="000000"/>
                <w:sz w:val="20"/>
                <w:lang w:eastAsia="ja-JP"/>
              </w:rPr>
              <w:t>Vascular disorders</w:t>
            </w:r>
          </w:p>
        </w:tc>
        <w:tc>
          <w:tcPr>
            <w:tcW w:w="2790" w:type="dxa"/>
            <w:tcBorders>
              <w:top w:val="nil"/>
              <w:left w:val="nil"/>
              <w:bottom w:val="single" w:sz="4" w:space="0" w:color="auto"/>
              <w:right w:val="single" w:sz="4" w:space="0" w:color="auto"/>
            </w:tcBorders>
            <w:shd w:val="clear" w:color="auto" w:fill="auto"/>
            <w:vAlign w:val="center"/>
            <w:hideMark/>
          </w:tcPr>
          <w:p w14:paraId="430583FD" w14:textId="77777777" w:rsidR="00666653" w:rsidRPr="00AA317D" w:rsidRDefault="00666653" w:rsidP="0086596A">
            <w:pPr>
              <w:suppressAutoHyphens w:val="0"/>
              <w:jc w:val="center"/>
              <w:rPr>
                <w:b/>
                <w:bCs/>
                <w:i/>
                <w:iCs/>
                <w:color w:val="000000"/>
                <w:sz w:val="20"/>
                <w:lang w:eastAsia="ja-JP"/>
              </w:rPr>
            </w:pPr>
          </w:p>
        </w:tc>
        <w:tc>
          <w:tcPr>
            <w:tcW w:w="1975" w:type="dxa"/>
            <w:tcBorders>
              <w:top w:val="nil"/>
              <w:left w:val="nil"/>
              <w:bottom w:val="single" w:sz="4" w:space="0" w:color="auto"/>
              <w:right w:val="single" w:sz="4" w:space="0" w:color="auto"/>
            </w:tcBorders>
          </w:tcPr>
          <w:p w14:paraId="0063C613" w14:textId="77777777" w:rsidR="00666653" w:rsidRPr="00AA317D" w:rsidRDefault="00666653" w:rsidP="0086596A">
            <w:pPr>
              <w:suppressAutoHyphens w:val="0"/>
              <w:jc w:val="center"/>
              <w:rPr>
                <w:b/>
                <w:bCs/>
                <w:i/>
                <w:iCs/>
                <w:color w:val="000000"/>
                <w:sz w:val="20"/>
                <w:lang w:eastAsia="ja-JP"/>
              </w:rPr>
            </w:pPr>
          </w:p>
        </w:tc>
      </w:tr>
      <w:tr w:rsidR="00666653" w:rsidRPr="00AA317D" w14:paraId="09BB8E71" w14:textId="0EB2724A" w:rsidTr="00294B07">
        <w:trPr>
          <w:trHeight w:val="255"/>
        </w:trPr>
        <w:tc>
          <w:tcPr>
            <w:tcW w:w="4590" w:type="dxa"/>
            <w:tcBorders>
              <w:top w:val="nil"/>
              <w:left w:val="single" w:sz="4" w:space="0" w:color="auto"/>
              <w:bottom w:val="single" w:sz="4" w:space="0" w:color="auto"/>
              <w:right w:val="single" w:sz="4" w:space="0" w:color="auto"/>
            </w:tcBorders>
            <w:shd w:val="clear" w:color="auto" w:fill="auto"/>
            <w:vAlign w:val="center"/>
            <w:hideMark/>
          </w:tcPr>
          <w:p w14:paraId="76156CB5" w14:textId="77777777" w:rsidR="00666653" w:rsidRPr="00AA317D" w:rsidRDefault="00666653" w:rsidP="0086596A">
            <w:pPr>
              <w:suppressAutoHyphens w:val="0"/>
              <w:ind w:firstLineChars="200" w:firstLine="400"/>
              <w:rPr>
                <w:color w:val="000000"/>
                <w:sz w:val="20"/>
                <w:lang w:eastAsia="ja-JP"/>
              </w:rPr>
            </w:pPr>
            <w:r w:rsidRPr="00AA317D">
              <w:rPr>
                <w:color w:val="000000"/>
                <w:sz w:val="20"/>
                <w:lang w:eastAsia="ja-JP"/>
              </w:rPr>
              <w:t xml:space="preserve">  Hypotension</w:t>
            </w:r>
          </w:p>
        </w:tc>
        <w:tc>
          <w:tcPr>
            <w:tcW w:w="2790" w:type="dxa"/>
            <w:tcBorders>
              <w:top w:val="nil"/>
              <w:left w:val="nil"/>
              <w:bottom w:val="single" w:sz="4" w:space="0" w:color="auto"/>
              <w:right w:val="single" w:sz="4" w:space="0" w:color="auto"/>
            </w:tcBorders>
            <w:shd w:val="clear" w:color="auto" w:fill="auto"/>
            <w:vAlign w:val="center"/>
            <w:hideMark/>
          </w:tcPr>
          <w:p w14:paraId="2EF8615A" w14:textId="77777777" w:rsidR="00666653" w:rsidRPr="00AA317D" w:rsidRDefault="00666653" w:rsidP="0086596A">
            <w:pPr>
              <w:suppressAutoHyphens w:val="0"/>
              <w:jc w:val="center"/>
              <w:rPr>
                <w:color w:val="000000"/>
                <w:sz w:val="20"/>
                <w:lang w:eastAsia="ja-JP"/>
              </w:rPr>
            </w:pPr>
            <w:r w:rsidRPr="00AA317D">
              <w:rPr>
                <w:color w:val="000000"/>
                <w:sz w:val="20"/>
                <w:lang w:eastAsia="ja-JP"/>
              </w:rPr>
              <w:t>19 (14)</w:t>
            </w:r>
          </w:p>
        </w:tc>
        <w:tc>
          <w:tcPr>
            <w:tcW w:w="1975" w:type="dxa"/>
            <w:tcBorders>
              <w:top w:val="nil"/>
              <w:left w:val="nil"/>
              <w:bottom w:val="single" w:sz="4" w:space="0" w:color="auto"/>
              <w:right w:val="single" w:sz="4" w:space="0" w:color="auto"/>
            </w:tcBorders>
          </w:tcPr>
          <w:p w14:paraId="6ED73AE0" w14:textId="0223A72D" w:rsidR="00666653" w:rsidRPr="00AA317D" w:rsidRDefault="00670E19" w:rsidP="0086596A">
            <w:pPr>
              <w:suppressAutoHyphens w:val="0"/>
              <w:jc w:val="center"/>
              <w:rPr>
                <w:color w:val="000000"/>
                <w:sz w:val="20"/>
                <w:lang w:eastAsia="ja-JP"/>
              </w:rPr>
            </w:pPr>
            <w:r>
              <w:rPr>
                <w:color w:val="000000"/>
                <w:sz w:val="20"/>
                <w:lang w:eastAsia="ja-JP"/>
              </w:rPr>
              <w:t>1 (</w:t>
            </w:r>
            <w:r w:rsidR="002166A2">
              <w:rPr>
                <w:color w:val="000000"/>
                <w:sz w:val="20"/>
                <w:lang w:eastAsia="ja-JP"/>
              </w:rPr>
              <w:t>&lt;</w:t>
            </w:r>
            <w:r>
              <w:rPr>
                <w:color w:val="000000"/>
                <w:sz w:val="20"/>
                <w:lang w:eastAsia="ja-JP"/>
              </w:rPr>
              <w:t>1)</w:t>
            </w:r>
          </w:p>
        </w:tc>
      </w:tr>
      <w:tr w:rsidR="00355CAD" w:rsidRPr="00AA317D" w14:paraId="0868DBE4" w14:textId="51FAA236" w:rsidTr="00364CFB">
        <w:trPr>
          <w:trHeight w:val="255"/>
        </w:trPr>
        <w:tc>
          <w:tcPr>
            <w:tcW w:w="9355" w:type="dxa"/>
            <w:gridSpan w:val="3"/>
            <w:tcBorders>
              <w:top w:val="single" w:sz="4" w:space="0" w:color="auto"/>
            </w:tcBorders>
            <w:shd w:val="clear" w:color="auto" w:fill="auto"/>
            <w:vAlign w:val="center"/>
          </w:tcPr>
          <w:p w14:paraId="392CB427" w14:textId="0F58EB7A" w:rsidR="00355CAD" w:rsidRPr="00C41C46" w:rsidRDefault="00355CAD" w:rsidP="00E31D2A">
            <w:pPr>
              <w:tabs>
                <w:tab w:val="left" w:pos="6756"/>
                <w:tab w:val="left" w:pos="7092"/>
              </w:tabs>
              <w:ind w:left="-108" w:right="72"/>
              <w:rPr>
                <w:sz w:val="19"/>
                <w:szCs w:val="19"/>
              </w:rPr>
            </w:pPr>
            <w:r>
              <w:rPr>
                <w:sz w:val="19"/>
                <w:szCs w:val="19"/>
              </w:rPr>
              <w:t xml:space="preserve">  </w:t>
            </w:r>
            <w:r w:rsidRPr="00C41C46">
              <w:rPr>
                <w:sz w:val="19"/>
                <w:szCs w:val="19"/>
              </w:rPr>
              <w:t>*</w:t>
            </w:r>
            <w:r>
              <w:rPr>
                <w:sz w:val="19"/>
                <w:szCs w:val="19"/>
              </w:rPr>
              <w:t xml:space="preserve">      </w:t>
            </w:r>
            <w:r w:rsidRPr="00C41C46">
              <w:rPr>
                <w:sz w:val="19"/>
                <w:szCs w:val="19"/>
              </w:rPr>
              <w:t>Grading based on NCI Common Terminology for Adverse Events (CTCAE) version 4.0</w:t>
            </w:r>
            <w:r w:rsidR="00A321F1">
              <w:rPr>
                <w:sz w:val="19"/>
                <w:szCs w:val="19"/>
              </w:rPr>
              <w:t>.</w:t>
            </w:r>
          </w:p>
          <w:p w14:paraId="03081723" w14:textId="614E6C1A" w:rsidR="00355CAD" w:rsidRPr="00AA317D" w:rsidRDefault="00355CAD" w:rsidP="00E31D2A">
            <w:pPr>
              <w:pStyle w:val="ListParagraph"/>
              <w:numPr>
                <w:ilvl w:val="0"/>
                <w:numId w:val="28"/>
              </w:numPr>
              <w:ind w:right="-1548"/>
              <w:contextualSpacing w:val="0"/>
              <w:rPr>
                <w:sz w:val="19"/>
                <w:szCs w:val="19"/>
              </w:rPr>
            </w:pPr>
            <w:r w:rsidRPr="00AA317D">
              <w:rPr>
                <w:sz w:val="19"/>
                <w:szCs w:val="19"/>
              </w:rPr>
              <w:t>Neutropenia includes febrile neutropenia, neutropenia, and neutrophil count decreased</w:t>
            </w:r>
            <w:r w:rsidR="00A321F1">
              <w:rPr>
                <w:sz w:val="19"/>
                <w:szCs w:val="19"/>
              </w:rPr>
              <w:t>.</w:t>
            </w:r>
          </w:p>
          <w:p w14:paraId="686C3A75" w14:textId="0497A615" w:rsidR="00355CAD" w:rsidRPr="004A3062" w:rsidRDefault="004A3062" w:rsidP="004A3062">
            <w:pPr>
              <w:pStyle w:val="ListParagraph"/>
              <w:numPr>
                <w:ilvl w:val="0"/>
                <w:numId w:val="28"/>
              </w:numPr>
              <w:ind w:right="-1548"/>
              <w:contextualSpacing w:val="0"/>
              <w:rPr>
                <w:sz w:val="19"/>
                <w:szCs w:val="19"/>
              </w:rPr>
            </w:pPr>
            <w:r w:rsidRPr="00AA317D">
              <w:rPr>
                <w:sz w:val="19"/>
                <w:szCs w:val="19"/>
              </w:rPr>
              <w:t>Leukopenia includes leukopenia and white blood cell count decreased</w:t>
            </w:r>
            <w:r w:rsidR="00A321F1">
              <w:rPr>
                <w:sz w:val="19"/>
                <w:szCs w:val="19"/>
              </w:rPr>
              <w:t>.</w:t>
            </w:r>
          </w:p>
          <w:p w14:paraId="1B0B82CF" w14:textId="36545536" w:rsidR="00355CAD" w:rsidRPr="00AA317D" w:rsidRDefault="004A3062" w:rsidP="00E31D2A">
            <w:pPr>
              <w:pStyle w:val="ListParagraph"/>
              <w:numPr>
                <w:ilvl w:val="0"/>
                <w:numId w:val="28"/>
              </w:numPr>
              <w:ind w:right="-1548"/>
              <w:contextualSpacing w:val="0"/>
              <w:rPr>
                <w:sz w:val="19"/>
                <w:szCs w:val="19"/>
              </w:rPr>
            </w:pPr>
            <w:r w:rsidRPr="00AA317D">
              <w:rPr>
                <w:sz w:val="19"/>
                <w:szCs w:val="19"/>
              </w:rPr>
              <w:t>Thrombocytopenia includes platelet count decreased and thrombocytopenia</w:t>
            </w:r>
            <w:r w:rsidR="00A321F1">
              <w:rPr>
                <w:sz w:val="19"/>
                <w:szCs w:val="19"/>
              </w:rPr>
              <w:t>.</w:t>
            </w:r>
          </w:p>
          <w:p w14:paraId="23A603B0" w14:textId="53A4C06C" w:rsidR="00355CAD" w:rsidRPr="00AA317D" w:rsidRDefault="00355CAD" w:rsidP="00D63053">
            <w:pPr>
              <w:pStyle w:val="ListParagraph"/>
              <w:numPr>
                <w:ilvl w:val="0"/>
                <w:numId w:val="28"/>
              </w:numPr>
              <w:contextualSpacing w:val="0"/>
              <w:rPr>
                <w:sz w:val="19"/>
                <w:szCs w:val="19"/>
              </w:rPr>
            </w:pPr>
            <w:r w:rsidRPr="00AA317D">
              <w:rPr>
                <w:sz w:val="19"/>
                <w:szCs w:val="19"/>
              </w:rPr>
              <w:t>Arrhythmia includes bradycardia,</w:t>
            </w:r>
            <w:r>
              <w:rPr>
                <w:sz w:val="19"/>
                <w:szCs w:val="19"/>
              </w:rPr>
              <w:t xml:space="preserve"> sinus arrhythmia,</w:t>
            </w:r>
            <w:r w:rsidRPr="00AA317D">
              <w:rPr>
                <w:sz w:val="19"/>
                <w:szCs w:val="19"/>
              </w:rPr>
              <w:t xml:space="preserve"> sinus bradycardia, sinus tachycardia, tachycardia</w:t>
            </w:r>
            <w:r>
              <w:rPr>
                <w:sz w:val="19"/>
                <w:szCs w:val="19"/>
              </w:rPr>
              <w:t xml:space="preserve"> and ventricular extrasystoles</w:t>
            </w:r>
            <w:r w:rsidR="00A321F1">
              <w:rPr>
                <w:sz w:val="19"/>
                <w:szCs w:val="19"/>
              </w:rPr>
              <w:t>.</w:t>
            </w:r>
          </w:p>
          <w:p w14:paraId="32E82B2A" w14:textId="7276D97B" w:rsidR="00355CAD" w:rsidRPr="00AA317D" w:rsidRDefault="00355CAD" w:rsidP="00D63053">
            <w:pPr>
              <w:pStyle w:val="ListParagraph"/>
              <w:numPr>
                <w:ilvl w:val="0"/>
                <w:numId w:val="28"/>
              </w:numPr>
              <w:contextualSpacing w:val="0"/>
              <w:rPr>
                <w:sz w:val="19"/>
                <w:szCs w:val="19"/>
              </w:rPr>
            </w:pPr>
            <w:r w:rsidRPr="00AA317D">
              <w:rPr>
                <w:sz w:val="19"/>
                <w:szCs w:val="19"/>
              </w:rPr>
              <w:t>Pyrexia includes body temperature increased and pyrexia</w:t>
            </w:r>
            <w:r w:rsidR="00A321F1">
              <w:rPr>
                <w:sz w:val="19"/>
                <w:szCs w:val="19"/>
              </w:rPr>
              <w:t>.</w:t>
            </w:r>
          </w:p>
          <w:p w14:paraId="0FCCB4E4" w14:textId="54823340" w:rsidR="00355CAD" w:rsidRPr="002166A2" w:rsidRDefault="00355CAD" w:rsidP="00D63053">
            <w:pPr>
              <w:pStyle w:val="ListParagraph"/>
              <w:numPr>
                <w:ilvl w:val="0"/>
                <w:numId w:val="28"/>
              </w:numPr>
              <w:contextualSpacing w:val="0"/>
              <w:rPr>
                <w:sz w:val="19"/>
                <w:szCs w:val="19"/>
              </w:rPr>
            </w:pPr>
            <w:r w:rsidRPr="00AA317D">
              <w:rPr>
                <w:sz w:val="19"/>
                <w:szCs w:val="19"/>
              </w:rPr>
              <w:t>Infusion</w:t>
            </w:r>
            <w:r w:rsidRPr="00AA317D">
              <w:rPr>
                <w:sz w:val="19"/>
                <w:szCs w:val="19"/>
              </w:rPr>
              <w:noBreakHyphen/>
              <w:t>related reaction is a composite term that includes the term infusion</w:t>
            </w:r>
            <w:r w:rsidRPr="00AA317D">
              <w:rPr>
                <w:sz w:val="19"/>
                <w:szCs w:val="19"/>
              </w:rPr>
              <w:noBreakHyphen/>
              <w:t>related reaction and the following events occurring with the first 48 hours of infusion and the event lasted ≤ 2 days: cytokine release syndrome, eye swelling, hypertension, hypotension, myalgia, periorbital edema, pruritus generalized, pyrexia, and rash</w:t>
            </w:r>
            <w:r w:rsidR="00A321F1">
              <w:rPr>
                <w:sz w:val="19"/>
                <w:szCs w:val="19"/>
              </w:rPr>
              <w:t>.</w:t>
            </w:r>
          </w:p>
          <w:p w14:paraId="3B443F02" w14:textId="21F509ED" w:rsidR="00355CAD" w:rsidRDefault="00355CAD" w:rsidP="00D63053">
            <w:pPr>
              <w:pStyle w:val="ListParagraph"/>
              <w:numPr>
                <w:ilvl w:val="0"/>
                <w:numId w:val="28"/>
              </w:numPr>
              <w:contextualSpacing w:val="0"/>
              <w:rPr>
                <w:sz w:val="19"/>
                <w:szCs w:val="19"/>
              </w:rPr>
            </w:pPr>
            <w:r w:rsidRPr="00AA317D">
              <w:rPr>
                <w:sz w:val="19"/>
                <w:szCs w:val="19"/>
              </w:rPr>
              <w:t xml:space="preserve">Decreased immunoglobulins includes blood immunoglobulin A decreased, blood immunoglobulin G decreased, blood immunoglobulin M decreased, hypogammaglobulinemia, </w:t>
            </w:r>
            <w:proofErr w:type="spellStart"/>
            <w:r w:rsidRPr="00AA317D">
              <w:rPr>
                <w:sz w:val="19"/>
                <w:szCs w:val="19"/>
              </w:rPr>
              <w:t>hypoglobulinemia</w:t>
            </w:r>
            <w:proofErr w:type="spellEnd"/>
            <w:r w:rsidRPr="00AA317D">
              <w:rPr>
                <w:sz w:val="19"/>
                <w:szCs w:val="19"/>
              </w:rPr>
              <w:t>, and immunoglobulins decreased</w:t>
            </w:r>
            <w:r w:rsidR="00A321F1">
              <w:rPr>
                <w:sz w:val="19"/>
                <w:szCs w:val="19"/>
              </w:rPr>
              <w:t>.</w:t>
            </w:r>
          </w:p>
          <w:p w14:paraId="443201B3" w14:textId="508A7D3F" w:rsidR="00355CAD" w:rsidRPr="002166A2" w:rsidRDefault="00355CAD" w:rsidP="00D63053">
            <w:pPr>
              <w:pStyle w:val="ListParagraph"/>
              <w:numPr>
                <w:ilvl w:val="0"/>
                <w:numId w:val="28"/>
              </w:numPr>
              <w:contextualSpacing w:val="0"/>
              <w:rPr>
                <w:sz w:val="19"/>
                <w:szCs w:val="19"/>
              </w:rPr>
            </w:pPr>
            <w:proofErr w:type="spellStart"/>
            <w:r>
              <w:rPr>
                <w:sz w:val="19"/>
                <w:szCs w:val="19"/>
              </w:rPr>
              <w:t>Hypertransaminasemia</w:t>
            </w:r>
            <w:proofErr w:type="spellEnd"/>
            <w:r>
              <w:rPr>
                <w:sz w:val="19"/>
                <w:szCs w:val="19"/>
              </w:rPr>
              <w:t xml:space="preserve"> includes alanine aminotransferase increased, aspartate aminotransferase increased, and hepatic enzyme increased</w:t>
            </w:r>
            <w:r w:rsidR="00A321F1">
              <w:rPr>
                <w:sz w:val="19"/>
                <w:szCs w:val="19"/>
              </w:rPr>
              <w:t>.</w:t>
            </w:r>
          </w:p>
          <w:p w14:paraId="4D77FEED" w14:textId="6BF3C3E8" w:rsidR="00355CAD" w:rsidRPr="00AA317D" w:rsidRDefault="00355CAD" w:rsidP="00D63053">
            <w:pPr>
              <w:pStyle w:val="ListParagraph"/>
              <w:numPr>
                <w:ilvl w:val="0"/>
                <w:numId w:val="28"/>
              </w:numPr>
              <w:contextualSpacing w:val="0"/>
              <w:rPr>
                <w:sz w:val="19"/>
                <w:szCs w:val="19"/>
              </w:rPr>
            </w:pPr>
            <w:r w:rsidRPr="00AA317D">
              <w:rPr>
                <w:sz w:val="19"/>
                <w:szCs w:val="19"/>
              </w:rPr>
              <w:t>Tremor includes essential tremor, intention tremor, and tremor</w:t>
            </w:r>
            <w:r w:rsidR="00A321F1">
              <w:rPr>
                <w:sz w:val="19"/>
                <w:szCs w:val="19"/>
              </w:rPr>
              <w:t>.</w:t>
            </w:r>
          </w:p>
          <w:p w14:paraId="0F7BAE35" w14:textId="01AF9C50" w:rsidR="00355CAD" w:rsidRPr="00AA317D" w:rsidRDefault="00355CAD" w:rsidP="00D63053">
            <w:pPr>
              <w:pStyle w:val="ListParagraph"/>
              <w:numPr>
                <w:ilvl w:val="0"/>
                <w:numId w:val="28"/>
              </w:numPr>
              <w:contextualSpacing w:val="0"/>
              <w:rPr>
                <w:sz w:val="19"/>
                <w:szCs w:val="19"/>
              </w:rPr>
            </w:pPr>
            <w:r w:rsidRPr="00AA317D">
              <w:rPr>
                <w:sz w:val="19"/>
                <w:szCs w:val="19"/>
              </w:rPr>
              <w:t>Encephalopathy includes cognitive disorder, depressed level of consciousness, disturbance in attention, encephalopathy, lethargy, leukoencephalopathy, memory impairment, somnolence, and toxic encephalopathy</w:t>
            </w:r>
            <w:r w:rsidR="00A321F1">
              <w:rPr>
                <w:sz w:val="19"/>
                <w:szCs w:val="19"/>
              </w:rPr>
              <w:t>.</w:t>
            </w:r>
          </w:p>
          <w:p w14:paraId="5896BE57" w14:textId="490C5472" w:rsidR="00355CAD" w:rsidRDefault="00355CAD" w:rsidP="00355CAD">
            <w:pPr>
              <w:pStyle w:val="ListParagraph"/>
              <w:numPr>
                <w:ilvl w:val="0"/>
                <w:numId w:val="28"/>
              </w:numPr>
              <w:contextualSpacing w:val="0"/>
              <w:rPr>
                <w:sz w:val="19"/>
                <w:szCs w:val="19"/>
              </w:rPr>
            </w:pPr>
            <w:r w:rsidRPr="00AA317D">
              <w:rPr>
                <w:sz w:val="19"/>
                <w:szCs w:val="19"/>
              </w:rPr>
              <w:t>Insomnia includes initial insomnia, insomnia, and terminal insomnia</w:t>
            </w:r>
            <w:r w:rsidR="00A321F1">
              <w:rPr>
                <w:sz w:val="19"/>
                <w:szCs w:val="19"/>
              </w:rPr>
              <w:t>.</w:t>
            </w:r>
          </w:p>
          <w:p w14:paraId="172DC0D2" w14:textId="606652FC" w:rsidR="00355CAD" w:rsidRPr="00355CAD" w:rsidRDefault="00355CAD" w:rsidP="00355CAD">
            <w:pPr>
              <w:pStyle w:val="ListParagraph"/>
              <w:numPr>
                <w:ilvl w:val="0"/>
                <w:numId w:val="28"/>
              </w:numPr>
              <w:contextualSpacing w:val="0"/>
              <w:rPr>
                <w:sz w:val="19"/>
                <w:szCs w:val="19"/>
              </w:rPr>
            </w:pPr>
            <w:r w:rsidRPr="00355CAD">
              <w:rPr>
                <w:sz w:val="19"/>
                <w:szCs w:val="19"/>
              </w:rPr>
              <w:t xml:space="preserve">Rash includes dermatitis contact, eczema, erythema, rash, and rash </w:t>
            </w:r>
            <w:commentRangeStart w:id="1737"/>
            <w:r w:rsidRPr="00355CAD">
              <w:rPr>
                <w:sz w:val="19"/>
                <w:szCs w:val="19"/>
              </w:rPr>
              <w:t>maculo</w:t>
            </w:r>
            <w:ins w:id="1738" w:author="Author">
              <w:r w:rsidR="00E73D02">
                <w:rPr>
                  <w:sz w:val="19"/>
                  <w:szCs w:val="19"/>
                </w:rPr>
                <w:noBreakHyphen/>
              </w:r>
            </w:ins>
            <w:r w:rsidRPr="00355CAD">
              <w:rPr>
                <w:sz w:val="19"/>
                <w:szCs w:val="19"/>
              </w:rPr>
              <w:t>papular</w:t>
            </w:r>
            <w:commentRangeEnd w:id="1737"/>
            <w:r w:rsidR="00E73D02">
              <w:rPr>
                <w:rStyle w:val="CommentReference"/>
              </w:rPr>
              <w:commentReference w:id="1737"/>
            </w:r>
            <w:r w:rsidR="00A321F1">
              <w:rPr>
                <w:sz w:val="19"/>
                <w:szCs w:val="19"/>
              </w:rPr>
              <w:t>.</w:t>
            </w:r>
          </w:p>
        </w:tc>
      </w:tr>
    </w:tbl>
    <w:p w14:paraId="6BDF6E40" w14:textId="77777777" w:rsidR="00355CAD" w:rsidDel="007E7E03" w:rsidRDefault="00355CAD" w:rsidP="00127D3C">
      <w:pPr>
        <w:rPr>
          <w:del w:id="1739" w:author="Author"/>
        </w:rPr>
      </w:pPr>
    </w:p>
    <w:p w14:paraId="4915D707" w14:textId="6796FB58" w:rsidR="00355CAD" w:rsidDel="007E7E03" w:rsidRDefault="00355CAD" w:rsidP="00127D3C">
      <w:pPr>
        <w:rPr>
          <w:del w:id="1740" w:author="Author"/>
        </w:rPr>
      </w:pPr>
    </w:p>
    <w:p w14:paraId="16EF6892" w14:textId="77777777" w:rsidR="001F2B29" w:rsidRDefault="001F2B29" w:rsidP="00127D3C"/>
    <w:p w14:paraId="5778B51A" w14:textId="519BAF7B" w:rsidR="00C06E12" w:rsidRDefault="00127D3C" w:rsidP="00127D3C">
      <w:pPr>
        <w:rPr>
          <w:b/>
          <w:i/>
          <w:szCs w:val="22"/>
        </w:rPr>
      </w:pPr>
      <w:r w:rsidRPr="00AA317D">
        <w:t xml:space="preserve">Additional adverse reactions </w:t>
      </w:r>
      <w:r w:rsidR="002166A2">
        <w:t xml:space="preserve">in </w:t>
      </w:r>
      <w:r w:rsidRPr="00AA317D">
        <w:t>patients with MRD</w:t>
      </w:r>
      <w:del w:id="1741" w:author="Author">
        <w:r w:rsidRPr="00AA317D" w:rsidDel="0070453C">
          <w:delText>-</w:delText>
        </w:r>
      </w:del>
      <w:ins w:id="1742" w:author="Author">
        <w:r w:rsidR="0070453C">
          <w:noBreakHyphen/>
        </w:r>
      </w:ins>
      <w:r w:rsidRPr="00AA317D">
        <w:t>positive ALL</w:t>
      </w:r>
      <w:r w:rsidR="002166A2">
        <w:t xml:space="preserve"> that did not meet the threshold criteria for inclusion in Table </w:t>
      </w:r>
      <w:ins w:id="1743" w:author="Author">
        <w:r w:rsidR="00AD1FCC">
          <w:t>8</w:t>
        </w:r>
      </w:ins>
      <w:del w:id="1744" w:author="Author">
        <w:r w:rsidR="002166A2" w:rsidDel="00AD1FCC">
          <w:delText>9</w:delText>
        </w:r>
      </w:del>
      <w:r w:rsidRPr="00AA317D">
        <w:t xml:space="preserve"> were:</w:t>
      </w:r>
    </w:p>
    <w:p w14:paraId="53D68C65" w14:textId="44CF1580" w:rsidR="00127D3C" w:rsidRPr="00AA317D" w:rsidRDefault="00127D3C" w:rsidP="00127D3C">
      <w:pPr>
        <w:rPr>
          <w:szCs w:val="22"/>
        </w:rPr>
      </w:pPr>
      <w:r w:rsidRPr="00AA317D">
        <w:rPr>
          <w:b/>
          <w:i/>
          <w:szCs w:val="22"/>
        </w:rPr>
        <w:t xml:space="preserve">Blood and lymphatic system disorders: </w:t>
      </w:r>
      <w:r w:rsidRPr="00AA317D">
        <w:rPr>
          <w:szCs w:val="22"/>
        </w:rPr>
        <w:t>anemia</w:t>
      </w:r>
    </w:p>
    <w:p w14:paraId="68D4E80A" w14:textId="5DCA0AD7" w:rsidR="00127D3C" w:rsidRPr="00AA317D" w:rsidRDefault="00127D3C" w:rsidP="00127D3C">
      <w:pPr>
        <w:rPr>
          <w:szCs w:val="22"/>
        </w:rPr>
      </w:pPr>
      <w:r w:rsidRPr="00AA317D">
        <w:rPr>
          <w:b/>
          <w:i/>
          <w:szCs w:val="22"/>
        </w:rPr>
        <w:t>General disorders and administration site conditions:</w:t>
      </w:r>
      <w:r w:rsidRPr="00AA317D">
        <w:rPr>
          <w:szCs w:val="22"/>
        </w:rPr>
        <w:t xml:space="preserve"> edema peripheral, pain, and chest pain</w:t>
      </w:r>
      <w:r w:rsidR="008E02C2">
        <w:rPr>
          <w:szCs w:val="22"/>
        </w:rPr>
        <w:t xml:space="preserve"> (includes chest pain and musculoskeletal chest pain)</w:t>
      </w:r>
    </w:p>
    <w:p w14:paraId="4AD6B04F" w14:textId="77777777" w:rsidR="00127D3C" w:rsidRPr="00AA317D" w:rsidRDefault="00127D3C" w:rsidP="00127D3C">
      <w:pPr>
        <w:rPr>
          <w:szCs w:val="22"/>
        </w:rPr>
      </w:pPr>
      <w:r w:rsidRPr="00AA317D">
        <w:rPr>
          <w:b/>
          <w:i/>
          <w:szCs w:val="22"/>
        </w:rPr>
        <w:t xml:space="preserve">Hepatobiliary disorders: </w:t>
      </w:r>
      <w:r w:rsidRPr="00AA317D">
        <w:rPr>
          <w:szCs w:val="22"/>
        </w:rPr>
        <w:t>blood bilirubin increased</w:t>
      </w:r>
    </w:p>
    <w:p w14:paraId="29369706" w14:textId="77777777" w:rsidR="00127D3C" w:rsidRPr="00AA317D" w:rsidRDefault="00127D3C" w:rsidP="00127D3C">
      <w:pPr>
        <w:rPr>
          <w:szCs w:val="22"/>
        </w:rPr>
      </w:pPr>
      <w:r w:rsidRPr="00AA317D">
        <w:rPr>
          <w:b/>
          <w:i/>
          <w:szCs w:val="22"/>
        </w:rPr>
        <w:t xml:space="preserve">Immune system disorders: </w:t>
      </w:r>
      <w:r w:rsidRPr="00AA317D">
        <w:rPr>
          <w:szCs w:val="22"/>
        </w:rPr>
        <w:t xml:space="preserve">hypersensitivity and cytokine release syndrome </w:t>
      </w:r>
    </w:p>
    <w:p w14:paraId="2E4C903B" w14:textId="77777777" w:rsidR="00127D3C" w:rsidRPr="00AA317D" w:rsidRDefault="00127D3C" w:rsidP="00127D3C">
      <w:pPr>
        <w:rPr>
          <w:szCs w:val="22"/>
        </w:rPr>
      </w:pPr>
      <w:r w:rsidRPr="00AA317D">
        <w:rPr>
          <w:b/>
          <w:i/>
          <w:szCs w:val="22"/>
        </w:rPr>
        <w:t>Infections and infestations:</w:t>
      </w:r>
      <w:r w:rsidRPr="00AA317D">
        <w:rPr>
          <w:szCs w:val="22"/>
        </w:rPr>
        <w:t xml:space="preserve"> viral infectious disorders, bacterial infectious disorders, and fungal </w:t>
      </w:r>
      <w:proofErr w:type="spellStart"/>
      <w:r w:rsidRPr="00AA317D">
        <w:rPr>
          <w:szCs w:val="22"/>
        </w:rPr>
        <w:t>infectious</w:t>
      </w:r>
      <w:proofErr w:type="spellEnd"/>
      <w:r w:rsidRPr="00AA317D">
        <w:rPr>
          <w:szCs w:val="22"/>
        </w:rPr>
        <w:t xml:space="preserve"> disorders</w:t>
      </w:r>
    </w:p>
    <w:p w14:paraId="4A45F31C" w14:textId="77777777" w:rsidR="00127D3C" w:rsidRPr="00AA317D" w:rsidRDefault="00127D3C" w:rsidP="00127D3C">
      <w:pPr>
        <w:rPr>
          <w:b/>
          <w:i/>
          <w:szCs w:val="22"/>
        </w:rPr>
      </w:pPr>
      <w:r w:rsidRPr="00AA317D">
        <w:rPr>
          <w:b/>
          <w:i/>
          <w:szCs w:val="22"/>
        </w:rPr>
        <w:t xml:space="preserve">Injury, poisoning and procedural complications: </w:t>
      </w:r>
      <w:r w:rsidRPr="00AA317D">
        <w:rPr>
          <w:szCs w:val="22"/>
        </w:rPr>
        <w:t>medication error and overdose (includes overdose and accidental overdose)</w:t>
      </w:r>
      <w:r w:rsidRPr="00AA317D">
        <w:rPr>
          <w:b/>
          <w:i/>
          <w:szCs w:val="22"/>
        </w:rPr>
        <w:t xml:space="preserve"> </w:t>
      </w:r>
    </w:p>
    <w:p w14:paraId="788C648A" w14:textId="546C9F42" w:rsidR="00127D3C" w:rsidRPr="00AA317D" w:rsidRDefault="00127D3C" w:rsidP="00127D3C">
      <w:pPr>
        <w:rPr>
          <w:szCs w:val="22"/>
        </w:rPr>
      </w:pPr>
      <w:r w:rsidRPr="00AA317D">
        <w:rPr>
          <w:b/>
          <w:i/>
          <w:szCs w:val="22"/>
        </w:rPr>
        <w:t xml:space="preserve">Investigations: </w:t>
      </w:r>
      <w:r w:rsidRPr="00AA317D">
        <w:rPr>
          <w:szCs w:val="22"/>
        </w:rPr>
        <w:t>blood alkaline phosphatase increased</w:t>
      </w:r>
    </w:p>
    <w:p w14:paraId="3CFA0D80" w14:textId="77777777" w:rsidR="00127D3C" w:rsidRPr="00AA317D" w:rsidRDefault="00127D3C" w:rsidP="00127D3C">
      <w:pPr>
        <w:rPr>
          <w:b/>
          <w:szCs w:val="22"/>
        </w:rPr>
      </w:pPr>
      <w:r w:rsidRPr="00AA317D">
        <w:rPr>
          <w:b/>
          <w:i/>
          <w:szCs w:val="22"/>
        </w:rPr>
        <w:t xml:space="preserve">Musculoskeletal and connective tissue disorders: </w:t>
      </w:r>
      <w:r w:rsidRPr="00AA317D">
        <w:rPr>
          <w:szCs w:val="22"/>
        </w:rPr>
        <w:t>pain in extremity and bone pain</w:t>
      </w:r>
    </w:p>
    <w:p w14:paraId="5FE4BBA5" w14:textId="699D4B4E" w:rsidR="00127D3C" w:rsidRPr="00AA317D" w:rsidRDefault="00127D3C" w:rsidP="00127D3C">
      <w:pPr>
        <w:rPr>
          <w:szCs w:val="22"/>
        </w:rPr>
      </w:pPr>
      <w:r w:rsidRPr="00AA317D">
        <w:rPr>
          <w:b/>
          <w:i/>
          <w:szCs w:val="22"/>
        </w:rPr>
        <w:t xml:space="preserve">Nervous system disorders: </w:t>
      </w:r>
      <w:r w:rsidRPr="00AA317D">
        <w:rPr>
          <w:bCs/>
          <w:szCs w:val="22"/>
        </w:rPr>
        <w:t>seizure (includes seizure and generalized tonic</w:t>
      </w:r>
      <w:del w:id="1745" w:author="Author">
        <w:r w:rsidRPr="00AA317D" w:rsidDel="00C15D3A">
          <w:rPr>
            <w:bCs/>
            <w:szCs w:val="22"/>
          </w:rPr>
          <w:delText>-</w:delText>
        </w:r>
      </w:del>
      <w:ins w:id="1746" w:author="Author">
        <w:r w:rsidR="00C15D3A">
          <w:rPr>
            <w:bCs/>
            <w:szCs w:val="22"/>
          </w:rPr>
          <w:noBreakHyphen/>
        </w:r>
      </w:ins>
      <w:proofErr w:type="spellStart"/>
      <w:r w:rsidRPr="00AA317D">
        <w:rPr>
          <w:bCs/>
          <w:szCs w:val="22"/>
        </w:rPr>
        <w:t>clonic</w:t>
      </w:r>
      <w:proofErr w:type="spellEnd"/>
      <w:r w:rsidRPr="00AA317D">
        <w:rPr>
          <w:bCs/>
          <w:szCs w:val="22"/>
        </w:rPr>
        <w:t xml:space="preserve"> seizure), speech disorder, and hypoesthesia</w:t>
      </w:r>
    </w:p>
    <w:p w14:paraId="64FF821B" w14:textId="77777777" w:rsidR="00127D3C" w:rsidRPr="00AA317D" w:rsidRDefault="00127D3C" w:rsidP="00127D3C">
      <w:pPr>
        <w:rPr>
          <w:szCs w:val="22"/>
        </w:rPr>
      </w:pPr>
      <w:r w:rsidRPr="00AA317D">
        <w:rPr>
          <w:b/>
          <w:i/>
          <w:szCs w:val="22"/>
        </w:rPr>
        <w:t xml:space="preserve">Psychiatric disorders: </w:t>
      </w:r>
      <w:proofErr w:type="spellStart"/>
      <w:r w:rsidRPr="00AA317D">
        <w:rPr>
          <w:szCs w:val="22"/>
        </w:rPr>
        <w:t>confusional</w:t>
      </w:r>
      <w:proofErr w:type="spellEnd"/>
      <w:r w:rsidRPr="00AA317D">
        <w:rPr>
          <w:szCs w:val="22"/>
        </w:rPr>
        <w:t xml:space="preserve"> state, disorientation, and depression</w:t>
      </w:r>
    </w:p>
    <w:p w14:paraId="392F257E" w14:textId="77777777" w:rsidR="00127D3C" w:rsidRPr="00AA317D" w:rsidRDefault="00127D3C" w:rsidP="00127D3C">
      <w:pPr>
        <w:rPr>
          <w:szCs w:val="22"/>
        </w:rPr>
      </w:pPr>
      <w:r w:rsidRPr="00AA317D">
        <w:rPr>
          <w:b/>
          <w:i/>
          <w:szCs w:val="22"/>
        </w:rPr>
        <w:t xml:space="preserve">Respiratory, thoracic and mediastinal disorders: </w:t>
      </w:r>
      <w:r w:rsidRPr="00AA317D">
        <w:rPr>
          <w:szCs w:val="22"/>
        </w:rPr>
        <w:t>dyspnea and productive cough</w:t>
      </w:r>
    </w:p>
    <w:p w14:paraId="60BE2AE3" w14:textId="77777777" w:rsidR="00127D3C" w:rsidRPr="00024016" w:rsidRDefault="00127D3C" w:rsidP="00127D3C">
      <w:pPr>
        <w:pStyle w:val="ListParagraph"/>
        <w:ind w:left="0"/>
        <w:contextualSpacing w:val="0"/>
        <w:rPr>
          <w:b/>
          <w:i/>
          <w:szCs w:val="22"/>
        </w:rPr>
      </w:pPr>
      <w:r w:rsidRPr="00AA317D">
        <w:rPr>
          <w:b/>
          <w:i/>
          <w:szCs w:val="22"/>
        </w:rPr>
        <w:t xml:space="preserve">Vascular disorders: </w:t>
      </w:r>
      <w:r w:rsidRPr="00AA317D">
        <w:rPr>
          <w:szCs w:val="22"/>
        </w:rPr>
        <w:t>hypertension (includes blood pressure increased and hypertension) flushing (includes flushing and hot flush), and capillary leak syndrome</w:t>
      </w:r>
    </w:p>
    <w:p w14:paraId="7D18D54B" w14:textId="39B31B4C" w:rsidR="00605CC5" w:rsidRDefault="00605CC5" w:rsidP="00CE7259"/>
    <w:p w14:paraId="308F4FAF" w14:textId="25FCD0BB" w:rsidR="001F6B80" w:rsidRPr="001B18EC" w:rsidRDefault="001F6B80" w:rsidP="00CE7259">
      <w:pPr>
        <w:tabs>
          <w:tab w:val="center" w:pos="4320"/>
          <w:tab w:val="right" w:pos="8640"/>
        </w:tabs>
        <w:rPr>
          <w:b/>
          <w:i/>
          <w:szCs w:val="22"/>
        </w:rPr>
      </w:pPr>
      <w:r w:rsidRPr="001B18EC">
        <w:rPr>
          <w:b/>
          <w:i/>
          <w:szCs w:val="22"/>
        </w:rPr>
        <w:t>Philadelphia Chromosome</w:t>
      </w:r>
      <w:r w:rsidR="004661F2" w:rsidRPr="001B18EC">
        <w:rPr>
          <w:b/>
          <w:i/>
          <w:szCs w:val="22"/>
        </w:rPr>
        <w:noBreakHyphen/>
      </w:r>
      <w:r w:rsidRPr="001B18EC">
        <w:rPr>
          <w:b/>
          <w:i/>
          <w:szCs w:val="22"/>
        </w:rPr>
        <w:t>negative R</w:t>
      </w:r>
      <w:r w:rsidRPr="001B18EC">
        <w:rPr>
          <w:rFonts w:cs="Arial"/>
          <w:b/>
          <w:i/>
          <w:szCs w:val="22"/>
        </w:rPr>
        <w:t>elapsed or Refractory</w:t>
      </w:r>
      <w:r w:rsidRPr="001B18EC">
        <w:rPr>
          <w:b/>
          <w:i/>
          <w:szCs w:val="22"/>
        </w:rPr>
        <w:t xml:space="preserve"> B</w:t>
      </w:r>
      <w:r w:rsidR="004661F2" w:rsidRPr="001B18EC">
        <w:rPr>
          <w:b/>
          <w:i/>
          <w:szCs w:val="22"/>
        </w:rPr>
        <w:noBreakHyphen/>
      </w:r>
      <w:r w:rsidRPr="001B18EC">
        <w:rPr>
          <w:b/>
          <w:i/>
          <w:szCs w:val="22"/>
        </w:rPr>
        <w:t>cell Precursor ALL</w:t>
      </w:r>
      <w:r w:rsidR="000B17E5" w:rsidRPr="001B18EC">
        <w:rPr>
          <w:b/>
          <w:i/>
          <w:szCs w:val="22"/>
        </w:rPr>
        <w:t xml:space="preserve"> </w:t>
      </w:r>
    </w:p>
    <w:p w14:paraId="04F0AC58" w14:textId="77777777" w:rsidR="001F6B80" w:rsidRPr="001B18EC" w:rsidRDefault="001F6B80" w:rsidP="00CE7259">
      <w:pPr>
        <w:tabs>
          <w:tab w:val="center" w:pos="4320"/>
          <w:tab w:val="right" w:pos="8640"/>
        </w:tabs>
        <w:rPr>
          <w:b/>
          <w:i/>
          <w:szCs w:val="22"/>
        </w:rPr>
      </w:pPr>
    </w:p>
    <w:p w14:paraId="20104F30" w14:textId="1951AF18" w:rsidR="001F6B80" w:rsidRPr="001B18EC" w:rsidRDefault="001F6B80" w:rsidP="00CE7259">
      <w:pPr>
        <w:rPr>
          <w:szCs w:val="22"/>
          <w:bdr w:val="none" w:sz="0" w:space="0" w:color="auto" w:frame="1"/>
        </w:rPr>
      </w:pPr>
      <w:r w:rsidRPr="001B18EC">
        <w:rPr>
          <w:szCs w:val="22"/>
          <w:bdr w:val="none" w:sz="0" w:space="0" w:color="auto" w:frame="1"/>
        </w:rPr>
        <w:t>The safety data described below reflect exposure to BLINCYTO in a randomized, open</w:t>
      </w:r>
      <w:r w:rsidR="004661F2" w:rsidRPr="001B18EC">
        <w:rPr>
          <w:szCs w:val="22"/>
          <w:bdr w:val="none" w:sz="0" w:space="0" w:color="auto" w:frame="1"/>
        </w:rPr>
        <w:noBreakHyphen/>
      </w:r>
      <w:r w:rsidRPr="001B18EC">
        <w:rPr>
          <w:szCs w:val="22"/>
          <w:bdr w:val="none" w:sz="0" w:space="0" w:color="auto" w:frame="1"/>
        </w:rPr>
        <w:t>label, active</w:t>
      </w:r>
      <w:r w:rsidR="004661F2" w:rsidRPr="001B18EC">
        <w:rPr>
          <w:szCs w:val="22"/>
          <w:bdr w:val="none" w:sz="0" w:space="0" w:color="auto" w:frame="1"/>
        </w:rPr>
        <w:noBreakHyphen/>
      </w:r>
      <w:r w:rsidRPr="001B18EC">
        <w:rPr>
          <w:szCs w:val="22"/>
          <w:bdr w:val="none" w:sz="0" w:space="0" w:color="auto" w:frame="1"/>
        </w:rPr>
        <w:t xml:space="preserve">controlled clinical </w:t>
      </w:r>
      <w:r w:rsidR="00F10B45" w:rsidRPr="001B18EC">
        <w:rPr>
          <w:szCs w:val="22"/>
          <w:bdr w:val="none" w:sz="0" w:space="0" w:color="auto" w:frame="1"/>
        </w:rPr>
        <w:t>study</w:t>
      </w:r>
      <w:r w:rsidRPr="001B18EC">
        <w:rPr>
          <w:szCs w:val="22"/>
          <w:bdr w:val="none" w:sz="0" w:space="0" w:color="auto" w:frame="1"/>
        </w:rPr>
        <w:t xml:space="preserve"> (</w:t>
      </w:r>
      <w:r w:rsidR="004A46A0">
        <w:rPr>
          <w:szCs w:val="22"/>
          <w:bdr w:val="none" w:sz="0" w:space="0" w:color="auto" w:frame="1"/>
        </w:rPr>
        <w:t>TOWER</w:t>
      </w:r>
      <w:r w:rsidR="00F10B45" w:rsidRPr="001B18EC">
        <w:rPr>
          <w:szCs w:val="22"/>
          <w:bdr w:val="none" w:sz="0" w:space="0" w:color="auto" w:frame="1"/>
        </w:rPr>
        <w:t xml:space="preserve"> </w:t>
      </w:r>
      <w:r w:rsidRPr="001B18EC">
        <w:rPr>
          <w:szCs w:val="22"/>
          <w:bdr w:val="none" w:sz="0" w:space="0" w:color="auto" w:frame="1"/>
        </w:rPr>
        <w:t>Study) in which 376 patients with Philadelphia chromosome</w:t>
      </w:r>
      <w:r w:rsidR="004661F2" w:rsidRPr="001B18EC">
        <w:rPr>
          <w:szCs w:val="22"/>
          <w:bdr w:val="none" w:sz="0" w:space="0" w:color="auto" w:frame="1"/>
        </w:rPr>
        <w:noBreakHyphen/>
      </w:r>
      <w:r w:rsidRPr="001B18EC">
        <w:rPr>
          <w:szCs w:val="22"/>
          <w:bdr w:val="none" w:sz="0" w:space="0" w:color="auto" w:frame="1"/>
        </w:rPr>
        <w:t>negative relapsed or refractory B</w:t>
      </w:r>
      <w:r w:rsidR="004661F2" w:rsidRPr="001B18EC">
        <w:rPr>
          <w:szCs w:val="22"/>
          <w:bdr w:val="none" w:sz="0" w:space="0" w:color="auto" w:frame="1"/>
        </w:rPr>
        <w:noBreakHyphen/>
      </w:r>
      <w:r w:rsidRPr="001B18EC">
        <w:rPr>
          <w:szCs w:val="22"/>
          <w:bdr w:val="none" w:sz="0" w:space="0" w:color="auto" w:frame="1"/>
        </w:rPr>
        <w:t>cell precursor ALL were treated with BLINCYTO (n</w:t>
      </w:r>
      <w:r w:rsidR="0022412E" w:rsidRPr="001B18EC">
        <w:rPr>
          <w:szCs w:val="22"/>
          <w:bdr w:val="none" w:sz="0" w:space="0" w:color="auto" w:frame="1"/>
        </w:rPr>
        <w:t> </w:t>
      </w:r>
      <w:r w:rsidRPr="001B18EC">
        <w:rPr>
          <w:szCs w:val="22"/>
          <w:bdr w:val="none" w:sz="0" w:space="0" w:color="auto" w:frame="1"/>
        </w:rPr>
        <w:t>=</w:t>
      </w:r>
      <w:r w:rsidR="0022412E" w:rsidRPr="001B18EC">
        <w:rPr>
          <w:szCs w:val="22"/>
          <w:bdr w:val="none" w:sz="0" w:space="0" w:color="auto" w:frame="1"/>
        </w:rPr>
        <w:t> </w:t>
      </w:r>
      <w:r w:rsidRPr="001B18EC">
        <w:rPr>
          <w:szCs w:val="22"/>
          <w:bdr w:val="none" w:sz="0" w:space="0" w:color="auto" w:frame="1"/>
        </w:rPr>
        <w:t>267) or standard of care (SOC) chemotherapy (n = 109).  The median age of BLINCYTO</w:t>
      </w:r>
      <w:r w:rsidR="004661F2" w:rsidRPr="001B18EC">
        <w:rPr>
          <w:szCs w:val="22"/>
          <w:bdr w:val="none" w:sz="0" w:space="0" w:color="auto" w:frame="1"/>
        </w:rPr>
        <w:noBreakHyphen/>
      </w:r>
      <w:r w:rsidRPr="001B18EC">
        <w:rPr>
          <w:szCs w:val="22"/>
          <w:bdr w:val="none" w:sz="0" w:space="0" w:color="auto" w:frame="1"/>
        </w:rPr>
        <w:t>treated patients was 37 years (range: 18 to 80 years), 60% were male, 84% were White, 7% Asian, 2% were Black or African American, 2% were American Indian or Alaska Native, and 5% were Multiple/Other.</w:t>
      </w:r>
    </w:p>
    <w:p w14:paraId="2CBAA627" w14:textId="77777777" w:rsidR="001F6B80" w:rsidRPr="001B18EC" w:rsidRDefault="001F6B80" w:rsidP="00CE7259">
      <w:pPr>
        <w:suppressAutoHyphens w:val="0"/>
        <w:rPr>
          <w:szCs w:val="22"/>
          <w:bdr w:val="none" w:sz="0" w:space="0" w:color="auto" w:frame="1"/>
        </w:rPr>
      </w:pPr>
    </w:p>
    <w:p w14:paraId="0C65E61F" w14:textId="587CDC39" w:rsidR="003A4F8B" w:rsidRPr="001B18EC" w:rsidRDefault="001F6B80" w:rsidP="00CE7259">
      <w:r w:rsidRPr="001B18EC">
        <w:rPr>
          <w:szCs w:val="22"/>
          <w:bdr w:val="none" w:sz="0" w:space="0" w:color="auto" w:frame="1"/>
        </w:rPr>
        <w:t>The most common adverse reactions (≥ 20%) in the BLINCYTO arm were</w:t>
      </w:r>
      <w:r w:rsidRPr="001B18EC">
        <w:rPr>
          <w:szCs w:val="22"/>
        </w:rPr>
        <w:t xml:space="preserve"> infections (bacterial and pathogen unspecified), pyrexia,</w:t>
      </w:r>
      <w:r w:rsidRPr="001B18EC">
        <w:rPr>
          <w:spacing w:val="19"/>
          <w:szCs w:val="22"/>
        </w:rPr>
        <w:t xml:space="preserve"> </w:t>
      </w:r>
      <w:r w:rsidRPr="001B18EC">
        <w:rPr>
          <w:szCs w:val="22"/>
        </w:rPr>
        <w:t>headache,</w:t>
      </w:r>
      <w:r w:rsidRPr="001B18EC">
        <w:rPr>
          <w:spacing w:val="22"/>
          <w:szCs w:val="22"/>
        </w:rPr>
        <w:t xml:space="preserve"> </w:t>
      </w:r>
      <w:r w:rsidRPr="001B18EC">
        <w:rPr>
          <w:szCs w:val="22"/>
        </w:rPr>
        <w:t>infusion</w:t>
      </w:r>
      <w:r w:rsidR="004661F2" w:rsidRPr="001B18EC">
        <w:rPr>
          <w:szCs w:val="22"/>
        </w:rPr>
        <w:noBreakHyphen/>
      </w:r>
      <w:r w:rsidRPr="001B18EC">
        <w:rPr>
          <w:szCs w:val="22"/>
        </w:rPr>
        <w:t>related reactions,</w:t>
      </w:r>
      <w:r w:rsidRPr="001B18EC">
        <w:rPr>
          <w:spacing w:val="30"/>
          <w:szCs w:val="22"/>
        </w:rPr>
        <w:t xml:space="preserve"> </w:t>
      </w:r>
      <w:r w:rsidRPr="001B18EC">
        <w:rPr>
          <w:spacing w:val="1"/>
          <w:szCs w:val="22"/>
        </w:rPr>
        <w:t>ane</w:t>
      </w:r>
      <w:r w:rsidRPr="001B18EC">
        <w:rPr>
          <w:spacing w:val="-5"/>
          <w:szCs w:val="22"/>
        </w:rPr>
        <w:t>m</w:t>
      </w:r>
      <w:r w:rsidRPr="001B18EC">
        <w:rPr>
          <w:szCs w:val="22"/>
        </w:rPr>
        <w:t>ia,</w:t>
      </w:r>
      <w:r w:rsidRPr="001B18EC">
        <w:rPr>
          <w:spacing w:val="18"/>
          <w:szCs w:val="22"/>
        </w:rPr>
        <w:t xml:space="preserve"> </w:t>
      </w:r>
      <w:r w:rsidRPr="001B18EC">
        <w:rPr>
          <w:szCs w:val="22"/>
        </w:rPr>
        <w:t>febrile</w:t>
      </w:r>
      <w:r w:rsidRPr="001B18EC">
        <w:rPr>
          <w:spacing w:val="10"/>
          <w:szCs w:val="22"/>
        </w:rPr>
        <w:t xml:space="preserve"> </w:t>
      </w:r>
      <w:r w:rsidRPr="001B18EC">
        <w:rPr>
          <w:spacing w:val="3"/>
          <w:szCs w:val="22"/>
        </w:rPr>
        <w:t>n</w:t>
      </w:r>
      <w:r w:rsidRPr="001B18EC">
        <w:rPr>
          <w:spacing w:val="-4"/>
          <w:szCs w:val="22"/>
        </w:rPr>
        <w:t>e</w:t>
      </w:r>
      <w:r w:rsidRPr="001B18EC">
        <w:rPr>
          <w:szCs w:val="22"/>
        </w:rPr>
        <w:t>utropenia,</w:t>
      </w:r>
      <w:r w:rsidRPr="001B18EC">
        <w:rPr>
          <w:spacing w:val="25"/>
          <w:szCs w:val="22"/>
        </w:rPr>
        <w:t xml:space="preserve"> </w:t>
      </w:r>
      <w:r w:rsidRPr="001B18EC">
        <w:rPr>
          <w:szCs w:val="22"/>
        </w:rPr>
        <w:t>thrombocytopenia,</w:t>
      </w:r>
      <w:r w:rsidRPr="001B18EC">
        <w:rPr>
          <w:spacing w:val="39"/>
          <w:szCs w:val="22"/>
        </w:rPr>
        <w:t xml:space="preserve"> </w:t>
      </w:r>
      <w:r w:rsidRPr="001B18EC">
        <w:rPr>
          <w:szCs w:val="22"/>
        </w:rPr>
        <w:t>and</w:t>
      </w:r>
      <w:r w:rsidRPr="001B18EC">
        <w:rPr>
          <w:spacing w:val="8"/>
          <w:szCs w:val="22"/>
        </w:rPr>
        <w:t xml:space="preserve"> </w:t>
      </w:r>
      <w:r w:rsidRPr="001B18EC">
        <w:rPr>
          <w:spacing w:val="3"/>
          <w:szCs w:val="22"/>
        </w:rPr>
        <w:t>n</w:t>
      </w:r>
      <w:r w:rsidRPr="001B18EC">
        <w:rPr>
          <w:spacing w:val="-4"/>
          <w:szCs w:val="22"/>
        </w:rPr>
        <w:t>e</w:t>
      </w:r>
      <w:r w:rsidRPr="001B18EC">
        <w:rPr>
          <w:szCs w:val="22"/>
        </w:rPr>
        <w:t xml:space="preserve">utropenia. </w:t>
      </w:r>
      <w:r w:rsidRPr="001B18EC">
        <w:rPr>
          <w:spacing w:val="15"/>
          <w:szCs w:val="22"/>
        </w:rPr>
        <w:t xml:space="preserve"> </w:t>
      </w:r>
      <w:r w:rsidRPr="001B18EC">
        <w:rPr>
          <w:szCs w:val="22"/>
        </w:rPr>
        <w:t xml:space="preserve">Serious adverse reactions were reported in 62% of patients.  The most common serious adverse reactions (≥ 2%) included febrile neutropenia, pyrexia, sepsis, pneumonia, overdose, septic shock, CRS, bacterial sepsis, device related infection, and bacteremia.  Adverse reactions of </w:t>
      </w:r>
      <w:r w:rsidR="00A80FE2" w:rsidRPr="001B18EC">
        <w:rPr>
          <w:szCs w:val="22"/>
        </w:rPr>
        <w:t>G</w:t>
      </w:r>
      <w:r w:rsidRPr="001B18EC">
        <w:rPr>
          <w:szCs w:val="22"/>
        </w:rPr>
        <w:t xml:space="preserve">rade 3 or higher were reported in 87% of patients.  Discontinuation of therapy due to adverse reactions occurred in 12% of patients treated with BLINCYTO; neurologic events and infections were the most frequently reported reasons for discontinuation of treatment due to an adverse reaction.  </w:t>
      </w:r>
      <w:r w:rsidRPr="001B18EC">
        <w:t xml:space="preserve">Fatal adverse events occurred in 16% of patients.  </w:t>
      </w:r>
      <w:proofErr w:type="gramStart"/>
      <w:r w:rsidRPr="001B18EC">
        <w:t>The majority of</w:t>
      </w:r>
      <w:proofErr w:type="gramEnd"/>
      <w:r w:rsidRPr="001B18EC">
        <w:t xml:space="preserve"> the fatal events were infections.  </w:t>
      </w:r>
    </w:p>
    <w:p w14:paraId="0C27768A" w14:textId="77777777" w:rsidR="001F6B80" w:rsidRPr="001B18EC" w:rsidRDefault="001F6B80" w:rsidP="00CE7259"/>
    <w:p w14:paraId="3471ADF8" w14:textId="6B68BECD" w:rsidR="00FC1B28" w:rsidRPr="001B18EC" w:rsidRDefault="00FC1B28" w:rsidP="00CE7259">
      <w:r w:rsidRPr="00435B6C">
        <w:t xml:space="preserve">The adverse reactions </w:t>
      </w:r>
      <w:r w:rsidR="001F6B80" w:rsidRPr="00435B6C">
        <w:t xml:space="preserve">occurring at a </w:t>
      </w:r>
      <w:r w:rsidR="00D92D8F" w:rsidRPr="00435B6C">
        <w:rPr>
          <w:bCs/>
        </w:rPr>
        <w:t xml:space="preserve">≥ 10% incidence for any grade or ≥ 5% incidence for </w:t>
      </w:r>
      <w:r w:rsidR="007831BD">
        <w:rPr>
          <w:bCs/>
        </w:rPr>
        <w:t>G</w:t>
      </w:r>
      <w:r w:rsidR="00D92D8F" w:rsidRPr="00435B6C">
        <w:rPr>
          <w:bCs/>
        </w:rPr>
        <w:t xml:space="preserve">rade 3 or higher </w:t>
      </w:r>
      <w:r w:rsidR="001F6B80" w:rsidRPr="00435B6C">
        <w:t>in the BLINCYTO</w:t>
      </w:r>
      <w:r w:rsidR="004661F2" w:rsidRPr="00435B6C">
        <w:noBreakHyphen/>
      </w:r>
      <w:r w:rsidR="001F6B80" w:rsidRPr="00435B6C">
        <w:t xml:space="preserve">treated patients </w:t>
      </w:r>
      <w:r w:rsidR="001B7437" w:rsidRPr="00435B6C">
        <w:rPr>
          <w:bCs/>
        </w:rPr>
        <w:t xml:space="preserve">in first cycle of therapy </w:t>
      </w:r>
      <w:r w:rsidR="00F83630" w:rsidRPr="00435B6C">
        <w:t>are summarized in Table </w:t>
      </w:r>
      <w:ins w:id="1747" w:author="Author">
        <w:r w:rsidR="00AD1FCC">
          <w:t>9</w:t>
        </w:r>
      </w:ins>
      <w:del w:id="1748" w:author="Author">
        <w:r w:rsidR="005F5B97" w:rsidDel="00AD1FCC">
          <w:delText>10</w:delText>
        </w:r>
      </w:del>
      <w:r w:rsidRPr="00435B6C">
        <w:t>.</w:t>
      </w:r>
    </w:p>
    <w:p w14:paraId="0985BEED" w14:textId="77777777" w:rsidR="00D015D5" w:rsidRPr="001B18EC" w:rsidRDefault="00D015D5" w:rsidP="00CE7259">
      <w:pPr>
        <w:pStyle w:val="ListParagraph"/>
        <w:suppressAutoHyphens w:val="0"/>
        <w:ind w:left="0"/>
        <w:contextualSpacing w:val="0"/>
        <w:rPr>
          <w:bCs/>
          <w:color w:val="000000"/>
          <w:szCs w:val="22"/>
        </w:rPr>
      </w:pPr>
    </w:p>
    <w:p w14:paraId="0F8C6E10" w14:textId="77777777" w:rsidR="0025397F" w:rsidRDefault="0025397F" w:rsidP="00AC4FB3">
      <w:pPr>
        <w:pStyle w:val="Caption"/>
        <w:spacing w:before="0" w:after="0"/>
        <w:rPr>
          <w:szCs w:val="22"/>
        </w:rPr>
      </w:pPr>
    </w:p>
    <w:p w14:paraId="22BB99D1" w14:textId="3E9B6B1B" w:rsidR="001F6B80" w:rsidRPr="00596D13" w:rsidRDefault="001F6B80" w:rsidP="00AC4FB3">
      <w:pPr>
        <w:pStyle w:val="Caption"/>
        <w:spacing w:before="0" w:after="0"/>
        <w:rPr>
          <w:bCs/>
          <w:szCs w:val="22"/>
        </w:rPr>
      </w:pPr>
      <w:r w:rsidRPr="004419DF">
        <w:rPr>
          <w:szCs w:val="22"/>
        </w:rPr>
        <w:t>Table </w:t>
      </w:r>
      <w:ins w:id="1749" w:author="Author">
        <w:r w:rsidR="00AD1FCC">
          <w:rPr>
            <w:szCs w:val="22"/>
          </w:rPr>
          <w:t>9</w:t>
        </w:r>
      </w:ins>
      <w:del w:id="1750" w:author="Author">
        <w:r w:rsidR="00127D3C" w:rsidDel="00AD1FCC">
          <w:rPr>
            <w:szCs w:val="22"/>
          </w:rPr>
          <w:delText>10</w:delText>
        </w:r>
      </w:del>
      <w:r w:rsidRPr="004419DF">
        <w:rPr>
          <w:szCs w:val="22"/>
        </w:rPr>
        <w:t xml:space="preserve">.  </w:t>
      </w:r>
      <w:r w:rsidRPr="004419DF">
        <w:rPr>
          <w:bCs/>
          <w:szCs w:val="22"/>
        </w:rPr>
        <w:t>Adverse Reactions O</w:t>
      </w:r>
      <w:r w:rsidRPr="004419DF">
        <w:rPr>
          <w:szCs w:val="22"/>
        </w:rPr>
        <w:t xml:space="preserve">ccurring </w:t>
      </w:r>
      <w:r w:rsidR="00677818" w:rsidRPr="004419DF">
        <w:rPr>
          <w:bCs/>
          <w:szCs w:val="22"/>
        </w:rPr>
        <w:t xml:space="preserve">at ≥ 10% </w:t>
      </w:r>
      <w:r w:rsidR="006E76EC" w:rsidRPr="004419DF">
        <w:rPr>
          <w:bCs/>
          <w:szCs w:val="22"/>
        </w:rPr>
        <w:t xml:space="preserve">Incidence </w:t>
      </w:r>
      <w:r w:rsidR="00677818" w:rsidRPr="004419DF">
        <w:rPr>
          <w:bCs/>
          <w:szCs w:val="22"/>
        </w:rPr>
        <w:t xml:space="preserve">for Any Grade or ≥ 5% </w:t>
      </w:r>
      <w:r w:rsidR="006E76EC" w:rsidRPr="004419DF">
        <w:rPr>
          <w:bCs/>
          <w:szCs w:val="22"/>
        </w:rPr>
        <w:t xml:space="preserve">Incidence </w:t>
      </w:r>
      <w:r w:rsidR="00677818" w:rsidRPr="004419DF">
        <w:rPr>
          <w:bCs/>
          <w:szCs w:val="22"/>
        </w:rPr>
        <w:t xml:space="preserve">for Grade 3 or Higher </w:t>
      </w:r>
      <w:r w:rsidRPr="004419DF">
        <w:rPr>
          <w:szCs w:val="22"/>
        </w:rPr>
        <w:t>in BLINCYTO</w:t>
      </w:r>
      <w:r w:rsidR="004661F2" w:rsidRPr="004419DF">
        <w:rPr>
          <w:szCs w:val="22"/>
        </w:rPr>
        <w:noBreakHyphen/>
      </w:r>
      <w:r w:rsidRPr="004419DF">
        <w:rPr>
          <w:szCs w:val="22"/>
        </w:rPr>
        <w:t xml:space="preserve">treated Patients </w:t>
      </w:r>
      <w:r w:rsidR="006510E5" w:rsidRPr="004419DF">
        <w:rPr>
          <w:bCs/>
          <w:szCs w:val="22"/>
        </w:rPr>
        <w:t>in First Cycle of Therapy</w:t>
      </w:r>
    </w:p>
    <w:p w14:paraId="111F6C1B" w14:textId="77777777" w:rsidR="005F7BA4" w:rsidRPr="001B18EC" w:rsidRDefault="005F7BA4" w:rsidP="00AC4FB3">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1449"/>
        <w:gridCol w:w="1614"/>
        <w:gridCol w:w="1620"/>
        <w:gridCol w:w="1614"/>
      </w:tblGrid>
      <w:tr w:rsidR="000E5021" w:rsidRPr="001B18EC" w14:paraId="3D35F1B3" w14:textId="77777777" w:rsidTr="00264FC0">
        <w:tc>
          <w:tcPr>
            <w:tcW w:w="3078" w:type="dxa"/>
            <w:vMerge w:val="restart"/>
            <w:shd w:val="clear" w:color="auto" w:fill="auto"/>
            <w:vAlign w:val="center"/>
          </w:tcPr>
          <w:p w14:paraId="6FECE984" w14:textId="77777777" w:rsidR="000E5021" w:rsidRPr="00F936F0" w:rsidRDefault="000E5021" w:rsidP="00AC4FB3">
            <w:pPr>
              <w:keepNext/>
              <w:jc w:val="center"/>
              <w:rPr>
                <w:szCs w:val="22"/>
              </w:rPr>
            </w:pPr>
            <w:commentRangeStart w:id="1751"/>
            <w:r w:rsidRPr="00541719">
              <w:rPr>
                <w:b/>
                <w:sz w:val="20"/>
              </w:rPr>
              <w:t>Adverse Reaction</w:t>
            </w:r>
            <w:commentRangeEnd w:id="1751"/>
            <w:r w:rsidR="00041691">
              <w:rPr>
                <w:rStyle w:val="CommentReference"/>
              </w:rPr>
              <w:commentReference w:id="1751"/>
            </w:r>
          </w:p>
        </w:tc>
        <w:tc>
          <w:tcPr>
            <w:tcW w:w="3158" w:type="dxa"/>
            <w:gridSpan w:val="2"/>
            <w:shd w:val="clear" w:color="auto" w:fill="auto"/>
          </w:tcPr>
          <w:p w14:paraId="6EC76EA7" w14:textId="77777777" w:rsidR="000E5021" w:rsidRPr="00541719" w:rsidRDefault="000E5021" w:rsidP="00AC4FB3">
            <w:pPr>
              <w:pStyle w:val="TableCenterAlign"/>
              <w:keepNext/>
              <w:spacing w:before="0" w:after="0" w:line="240" w:lineRule="auto"/>
              <w:rPr>
                <w:b/>
                <w:sz w:val="20"/>
              </w:rPr>
            </w:pPr>
            <w:r w:rsidRPr="00541719">
              <w:rPr>
                <w:b/>
                <w:sz w:val="20"/>
              </w:rPr>
              <w:t>BLINCYTO</w:t>
            </w:r>
          </w:p>
          <w:p w14:paraId="73ECE6B0" w14:textId="77777777" w:rsidR="000E5021" w:rsidRPr="00F936F0" w:rsidRDefault="000E5021" w:rsidP="00AC4FB3">
            <w:pPr>
              <w:keepNext/>
              <w:jc w:val="center"/>
              <w:rPr>
                <w:szCs w:val="22"/>
              </w:rPr>
            </w:pPr>
            <w:r w:rsidRPr="00541719">
              <w:rPr>
                <w:b/>
                <w:sz w:val="20"/>
              </w:rPr>
              <w:t>(N = 267)</w:t>
            </w:r>
          </w:p>
        </w:tc>
        <w:tc>
          <w:tcPr>
            <w:tcW w:w="3340" w:type="dxa"/>
            <w:gridSpan w:val="2"/>
            <w:shd w:val="clear" w:color="auto" w:fill="auto"/>
          </w:tcPr>
          <w:p w14:paraId="625AEF0A" w14:textId="77777777" w:rsidR="000E5021" w:rsidRPr="00541719" w:rsidRDefault="000E5021" w:rsidP="00AC4FB3">
            <w:pPr>
              <w:pStyle w:val="TableCenterAlign"/>
              <w:keepNext/>
              <w:spacing w:before="0" w:after="0" w:line="240" w:lineRule="auto"/>
              <w:rPr>
                <w:b/>
                <w:sz w:val="20"/>
              </w:rPr>
            </w:pPr>
            <w:r w:rsidRPr="00541719">
              <w:rPr>
                <w:b/>
                <w:sz w:val="20"/>
              </w:rPr>
              <w:t>Standard of Care (SOC) Chemotherapy</w:t>
            </w:r>
          </w:p>
          <w:p w14:paraId="55912B46" w14:textId="77777777" w:rsidR="000E5021" w:rsidRPr="00F936F0" w:rsidRDefault="000E5021" w:rsidP="00AC4FB3">
            <w:pPr>
              <w:keepNext/>
              <w:jc w:val="center"/>
              <w:rPr>
                <w:szCs w:val="22"/>
              </w:rPr>
            </w:pPr>
            <w:r w:rsidRPr="00541719">
              <w:rPr>
                <w:b/>
                <w:sz w:val="20"/>
              </w:rPr>
              <w:t>(N = 109)</w:t>
            </w:r>
          </w:p>
        </w:tc>
      </w:tr>
      <w:tr w:rsidR="000E5021" w:rsidRPr="001B18EC" w14:paraId="1F9F1C27" w14:textId="77777777" w:rsidTr="00264FC0">
        <w:tc>
          <w:tcPr>
            <w:tcW w:w="3078" w:type="dxa"/>
            <w:vMerge/>
            <w:shd w:val="clear" w:color="auto" w:fill="auto"/>
          </w:tcPr>
          <w:p w14:paraId="59862EA0" w14:textId="77777777" w:rsidR="000E5021" w:rsidRPr="000324ED" w:rsidRDefault="000E5021" w:rsidP="00AC4FB3">
            <w:pPr>
              <w:keepNext/>
              <w:rPr>
                <w:szCs w:val="22"/>
              </w:rPr>
            </w:pPr>
          </w:p>
        </w:tc>
        <w:tc>
          <w:tcPr>
            <w:tcW w:w="1488" w:type="dxa"/>
            <w:shd w:val="clear" w:color="auto" w:fill="auto"/>
          </w:tcPr>
          <w:p w14:paraId="0BB79EB9" w14:textId="6652A276" w:rsidR="000E5021" w:rsidRPr="00F936F0" w:rsidRDefault="000E5021" w:rsidP="00AC4FB3">
            <w:pPr>
              <w:keepNext/>
              <w:jc w:val="center"/>
              <w:rPr>
                <w:szCs w:val="22"/>
              </w:rPr>
            </w:pPr>
            <w:r w:rsidRPr="00541719">
              <w:rPr>
                <w:b/>
                <w:sz w:val="20"/>
              </w:rPr>
              <w:t xml:space="preserve">Any Grade* </w:t>
            </w:r>
            <w:r w:rsidRPr="00541719">
              <w:rPr>
                <w:b/>
                <w:sz w:val="20"/>
              </w:rPr>
              <w:br/>
              <w:t>n (%)</w:t>
            </w:r>
          </w:p>
        </w:tc>
        <w:tc>
          <w:tcPr>
            <w:tcW w:w="1670" w:type="dxa"/>
            <w:shd w:val="clear" w:color="auto" w:fill="auto"/>
          </w:tcPr>
          <w:p w14:paraId="1E50D695" w14:textId="77777777" w:rsidR="000E5021" w:rsidRPr="00541719" w:rsidRDefault="000E5021" w:rsidP="00AC4FB3">
            <w:pPr>
              <w:pStyle w:val="TableCenterAlign"/>
              <w:keepNext/>
              <w:spacing w:before="0" w:after="0" w:line="240" w:lineRule="auto"/>
              <w:rPr>
                <w:b/>
                <w:bCs/>
                <w:sz w:val="20"/>
              </w:rPr>
            </w:pPr>
            <w:r w:rsidRPr="00541719">
              <w:rPr>
                <w:b/>
                <w:bCs/>
                <w:sz w:val="20"/>
              </w:rPr>
              <w:t>≥ Grade 3*</w:t>
            </w:r>
          </w:p>
          <w:p w14:paraId="1E44CE86" w14:textId="77777777" w:rsidR="000E5021" w:rsidRPr="00F936F0" w:rsidRDefault="000E5021" w:rsidP="00AC4FB3">
            <w:pPr>
              <w:keepNext/>
              <w:jc w:val="center"/>
              <w:rPr>
                <w:szCs w:val="22"/>
              </w:rPr>
            </w:pPr>
            <w:r w:rsidRPr="00541719">
              <w:rPr>
                <w:b/>
                <w:sz w:val="20"/>
              </w:rPr>
              <w:t>n (%)</w:t>
            </w:r>
          </w:p>
        </w:tc>
        <w:tc>
          <w:tcPr>
            <w:tcW w:w="1670" w:type="dxa"/>
            <w:shd w:val="clear" w:color="auto" w:fill="auto"/>
          </w:tcPr>
          <w:p w14:paraId="50B3AD97" w14:textId="0B2F70A5" w:rsidR="000E5021" w:rsidRPr="00F936F0" w:rsidRDefault="000E5021" w:rsidP="00AC4FB3">
            <w:pPr>
              <w:keepNext/>
              <w:jc w:val="center"/>
              <w:rPr>
                <w:szCs w:val="22"/>
              </w:rPr>
            </w:pPr>
            <w:r w:rsidRPr="00541719">
              <w:rPr>
                <w:b/>
                <w:sz w:val="20"/>
              </w:rPr>
              <w:t xml:space="preserve">Any Grade* </w:t>
            </w:r>
            <w:r w:rsidRPr="00541719">
              <w:rPr>
                <w:b/>
                <w:sz w:val="20"/>
              </w:rPr>
              <w:br/>
              <w:t>n (%)</w:t>
            </w:r>
          </w:p>
        </w:tc>
        <w:tc>
          <w:tcPr>
            <w:tcW w:w="1670" w:type="dxa"/>
            <w:shd w:val="clear" w:color="auto" w:fill="auto"/>
          </w:tcPr>
          <w:p w14:paraId="18175B91" w14:textId="77777777" w:rsidR="000E5021" w:rsidRPr="00541719" w:rsidRDefault="000E5021" w:rsidP="00AC4FB3">
            <w:pPr>
              <w:pStyle w:val="TableCenterAlign"/>
              <w:keepNext/>
              <w:spacing w:before="0" w:after="0" w:line="240" w:lineRule="auto"/>
              <w:rPr>
                <w:b/>
                <w:bCs/>
                <w:sz w:val="20"/>
              </w:rPr>
            </w:pPr>
            <w:r w:rsidRPr="00541719">
              <w:rPr>
                <w:b/>
                <w:bCs/>
                <w:sz w:val="20"/>
              </w:rPr>
              <w:t>≥ Grade 3*</w:t>
            </w:r>
          </w:p>
          <w:p w14:paraId="532077C1" w14:textId="77777777" w:rsidR="000E5021" w:rsidRPr="00F936F0" w:rsidRDefault="000E5021" w:rsidP="00AC4FB3">
            <w:pPr>
              <w:keepNext/>
              <w:jc w:val="center"/>
              <w:rPr>
                <w:szCs w:val="22"/>
              </w:rPr>
            </w:pPr>
            <w:r w:rsidRPr="00541719">
              <w:rPr>
                <w:b/>
                <w:sz w:val="20"/>
              </w:rPr>
              <w:t>n (%)</w:t>
            </w:r>
          </w:p>
        </w:tc>
      </w:tr>
      <w:tr w:rsidR="001F6B80" w:rsidRPr="001B18EC" w14:paraId="654496C3" w14:textId="77777777" w:rsidTr="00264FC0">
        <w:tc>
          <w:tcPr>
            <w:tcW w:w="9576" w:type="dxa"/>
            <w:gridSpan w:val="5"/>
            <w:shd w:val="clear" w:color="auto" w:fill="auto"/>
          </w:tcPr>
          <w:p w14:paraId="3607D35E" w14:textId="77777777" w:rsidR="001F6B80" w:rsidRPr="00F936F0" w:rsidRDefault="001F6B80" w:rsidP="00CE7259">
            <w:pPr>
              <w:rPr>
                <w:szCs w:val="22"/>
              </w:rPr>
            </w:pPr>
            <w:r w:rsidRPr="00541719">
              <w:rPr>
                <w:b/>
                <w:i/>
                <w:sz w:val="20"/>
              </w:rPr>
              <w:t>Blood and lymphatic system disorders</w:t>
            </w:r>
          </w:p>
        </w:tc>
      </w:tr>
      <w:tr w:rsidR="005429AF" w:rsidRPr="001B18EC" w14:paraId="3DD6D11F" w14:textId="77777777" w:rsidTr="00264FC0">
        <w:tc>
          <w:tcPr>
            <w:tcW w:w="3078" w:type="dxa"/>
            <w:shd w:val="clear" w:color="auto" w:fill="auto"/>
          </w:tcPr>
          <w:p w14:paraId="11E36172" w14:textId="3052D4A2" w:rsidR="005429AF" w:rsidRPr="00541719" w:rsidRDefault="005429AF" w:rsidP="00CE7259">
            <w:pPr>
              <w:tabs>
                <w:tab w:val="left" w:pos="532"/>
              </w:tabs>
              <w:rPr>
                <w:sz w:val="20"/>
              </w:rPr>
            </w:pPr>
            <w:r w:rsidRPr="00541719">
              <w:rPr>
                <w:sz w:val="20"/>
              </w:rPr>
              <w:tab/>
              <w:t>Neutropenia</w:t>
            </w:r>
            <w:r w:rsidRPr="00541719">
              <w:rPr>
                <w:sz w:val="20"/>
                <w:vertAlign w:val="superscript"/>
              </w:rPr>
              <w:t>1</w:t>
            </w:r>
          </w:p>
        </w:tc>
        <w:tc>
          <w:tcPr>
            <w:tcW w:w="1488" w:type="dxa"/>
            <w:shd w:val="clear" w:color="auto" w:fill="auto"/>
          </w:tcPr>
          <w:p w14:paraId="5B1DFA93" w14:textId="15424DD4" w:rsidR="005429AF" w:rsidRPr="00541719" w:rsidRDefault="005429AF" w:rsidP="00CE7259">
            <w:pPr>
              <w:jc w:val="center"/>
              <w:rPr>
                <w:sz w:val="20"/>
              </w:rPr>
            </w:pPr>
            <w:r w:rsidRPr="00541719">
              <w:rPr>
                <w:sz w:val="20"/>
              </w:rPr>
              <w:t>84 (31)</w:t>
            </w:r>
          </w:p>
        </w:tc>
        <w:tc>
          <w:tcPr>
            <w:tcW w:w="1670" w:type="dxa"/>
            <w:shd w:val="clear" w:color="auto" w:fill="auto"/>
          </w:tcPr>
          <w:p w14:paraId="2822C108" w14:textId="2BB0698D" w:rsidR="005429AF" w:rsidRPr="00541719" w:rsidRDefault="005429AF" w:rsidP="00CE7259">
            <w:pPr>
              <w:jc w:val="center"/>
              <w:rPr>
                <w:sz w:val="20"/>
              </w:rPr>
            </w:pPr>
            <w:r w:rsidRPr="00541719">
              <w:rPr>
                <w:sz w:val="20"/>
              </w:rPr>
              <w:t>76 (28)</w:t>
            </w:r>
          </w:p>
        </w:tc>
        <w:tc>
          <w:tcPr>
            <w:tcW w:w="1670" w:type="dxa"/>
            <w:shd w:val="clear" w:color="auto" w:fill="auto"/>
          </w:tcPr>
          <w:p w14:paraId="58540B66" w14:textId="29CE0E28" w:rsidR="005429AF" w:rsidRPr="00541719" w:rsidRDefault="005429AF" w:rsidP="00CE7259">
            <w:pPr>
              <w:jc w:val="center"/>
              <w:rPr>
                <w:sz w:val="20"/>
              </w:rPr>
            </w:pPr>
            <w:r w:rsidRPr="00541719">
              <w:rPr>
                <w:sz w:val="20"/>
              </w:rPr>
              <w:t>67 (61)</w:t>
            </w:r>
          </w:p>
        </w:tc>
        <w:tc>
          <w:tcPr>
            <w:tcW w:w="1670" w:type="dxa"/>
            <w:shd w:val="clear" w:color="auto" w:fill="auto"/>
          </w:tcPr>
          <w:p w14:paraId="2B462A70" w14:textId="6101D664" w:rsidR="005429AF" w:rsidRPr="00541719" w:rsidRDefault="005429AF" w:rsidP="00CE7259">
            <w:pPr>
              <w:jc w:val="center"/>
              <w:rPr>
                <w:sz w:val="20"/>
              </w:rPr>
            </w:pPr>
            <w:r w:rsidRPr="00541719">
              <w:rPr>
                <w:sz w:val="20"/>
              </w:rPr>
              <w:t>61 (56)</w:t>
            </w:r>
          </w:p>
        </w:tc>
      </w:tr>
      <w:tr w:rsidR="005429AF" w:rsidRPr="001B18EC" w14:paraId="70DBFA2C" w14:textId="77777777" w:rsidTr="00264FC0">
        <w:tc>
          <w:tcPr>
            <w:tcW w:w="3078" w:type="dxa"/>
            <w:shd w:val="clear" w:color="auto" w:fill="auto"/>
          </w:tcPr>
          <w:p w14:paraId="413E37A9" w14:textId="74B425A9" w:rsidR="005429AF" w:rsidRPr="00541719" w:rsidRDefault="005429AF" w:rsidP="00CE7259">
            <w:pPr>
              <w:tabs>
                <w:tab w:val="left" w:pos="532"/>
              </w:tabs>
              <w:rPr>
                <w:sz w:val="20"/>
              </w:rPr>
            </w:pPr>
            <w:r w:rsidRPr="00541719">
              <w:rPr>
                <w:sz w:val="20"/>
              </w:rPr>
              <w:tab/>
              <w:t>Anemia</w:t>
            </w:r>
            <w:r w:rsidRPr="00541719">
              <w:rPr>
                <w:sz w:val="20"/>
                <w:vertAlign w:val="superscript"/>
              </w:rPr>
              <w:t>2</w:t>
            </w:r>
          </w:p>
        </w:tc>
        <w:tc>
          <w:tcPr>
            <w:tcW w:w="1488" w:type="dxa"/>
            <w:shd w:val="clear" w:color="auto" w:fill="auto"/>
          </w:tcPr>
          <w:p w14:paraId="0AEA23AB" w14:textId="7BEF0850" w:rsidR="005429AF" w:rsidRPr="00541719" w:rsidRDefault="005429AF" w:rsidP="00CE7259">
            <w:pPr>
              <w:jc w:val="center"/>
              <w:rPr>
                <w:sz w:val="20"/>
              </w:rPr>
            </w:pPr>
            <w:r w:rsidRPr="00541719">
              <w:rPr>
                <w:sz w:val="20"/>
              </w:rPr>
              <w:t>68 (25)</w:t>
            </w:r>
          </w:p>
        </w:tc>
        <w:tc>
          <w:tcPr>
            <w:tcW w:w="1670" w:type="dxa"/>
            <w:shd w:val="clear" w:color="auto" w:fill="auto"/>
          </w:tcPr>
          <w:p w14:paraId="5366FF5B" w14:textId="1C1EE737" w:rsidR="005429AF" w:rsidRPr="00541719" w:rsidRDefault="005429AF" w:rsidP="00CE7259">
            <w:pPr>
              <w:jc w:val="center"/>
              <w:rPr>
                <w:sz w:val="20"/>
              </w:rPr>
            </w:pPr>
            <w:r w:rsidRPr="00541719">
              <w:rPr>
                <w:sz w:val="20"/>
              </w:rPr>
              <w:t>52 (19)</w:t>
            </w:r>
          </w:p>
        </w:tc>
        <w:tc>
          <w:tcPr>
            <w:tcW w:w="1670" w:type="dxa"/>
            <w:shd w:val="clear" w:color="auto" w:fill="auto"/>
          </w:tcPr>
          <w:p w14:paraId="315F34A7" w14:textId="6898F016" w:rsidR="005429AF" w:rsidRPr="00541719" w:rsidRDefault="005429AF" w:rsidP="00CE7259">
            <w:pPr>
              <w:jc w:val="center"/>
              <w:rPr>
                <w:sz w:val="20"/>
              </w:rPr>
            </w:pPr>
            <w:r w:rsidRPr="00541719">
              <w:rPr>
                <w:sz w:val="20"/>
              </w:rPr>
              <w:t>45 (41)</w:t>
            </w:r>
          </w:p>
        </w:tc>
        <w:tc>
          <w:tcPr>
            <w:tcW w:w="1670" w:type="dxa"/>
            <w:shd w:val="clear" w:color="auto" w:fill="auto"/>
          </w:tcPr>
          <w:p w14:paraId="2C73C868" w14:textId="4E3F644B" w:rsidR="005429AF" w:rsidRPr="00541719" w:rsidRDefault="005429AF" w:rsidP="00CE7259">
            <w:pPr>
              <w:jc w:val="center"/>
              <w:rPr>
                <w:sz w:val="20"/>
              </w:rPr>
            </w:pPr>
            <w:r w:rsidRPr="00541719">
              <w:rPr>
                <w:sz w:val="20"/>
              </w:rPr>
              <w:t>37 (34)</w:t>
            </w:r>
          </w:p>
        </w:tc>
      </w:tr>
      <w:tr w:rsidR="005429AF" w:rsidRPr="001B18EC" w14:paraId="5BC4E490" w14:textId="77777777" w:rsidTr="00264FC0">
        <w:tc>
          <w:tcPr>
            <w:tcW w:w="3078" w:type="dxa"/>
            <w:shd w:val="clear" w:color="auto" w:fill="auto"/>
          </w:tcPr>
          <w:p w14:paraId="685AABBF" w14:textId="7ABC6EB5" w:rsidR="005429AF" w:rsidRPr="00541719" w:rsidRDefault="005429AF" w:rsidP="00CE7259">
            <w:pPr>
              <w:tabs>
                <w:tab w:val="left" w:pos="532"/>
              </w:tabs>
              <w:rPr>
                <w:sz w:val="20"/>
              </w:rPr>
            </w:pPr>
            <w:r w:rsidRPr="00541719">
              <w:rPr>
                <w:sz w:val="20"/>
              </w:rPr>
              <w:tab/>
              <w:t>Thrombocytopenia</w:t>
            </w:r>
            <w:r w:rsidRPr="00541719">
              <w:rPr>
                <w:sz w:val="20"/>
                <w:vertAlign w:val="superscript"/>
              </w:rPr>
              <w:t>3</w:t>
            </w:r>
          </w:p>
        </w:tc>
        <w:tc>
          <w:tcPr>
            <w:tcW w:w="1488" w:type="dxa"/>
            <w:shd w:val="clear" w:color="auto" w:fill="auto"/>
          </w:tcPr>
          <w:p w14:paraId="797BA483" w14:textId="3E6BC364" w:rsidR="005429AF" w:rsidRPr="00541719" w:rsidRDefault="005429AF" w:rsidP="00CE7259">
            <w:pPr>
              <w:jc w:val="center"/>
              <w:rPr>
                <w:sz w:val="20"/>
              </w:rPr>
            </w:pPr>
            <w:r w:rsidRPr="00541719">
              <w:rPr>
                <w:sz w:val="20"/>
              </w:rPr>
              <w:t>57 (21)</w:t>
            </w:r>
          </w:p>
        </w:tc>
        <w:tc>
          <w:tcPr>
            <w:tcW w:w="1670" w:type="dxa"/>
            <w:shd w:val="clear" w:color="auto" w:fill="auto"/>
          </w:tcPr>
          <w:p w14:paraId="17632589" w14:textId="4733A17A" w:rsidR="005429AF" w:rsidRPr="00541719" w:rsidRDefault="005429AF" w:rsidP="00CE7259">
            <w:pPr>
              <w:jc w:val="center"/>
              <w:rPr>
                <w:sz w:val="20"/>
              </w:rPr>
            </w:pPr>
            <w:r w:rsidRPr="00541719">
              <w:rPr>
                <w:sz w:val="20"/>
              </w:rPr>
              <w:t>47 (18)</w:t>
            </w:r>
          </w:p>
        </w:tc>
        <w:tc>
          <w:tcPr>
            <w:tcW w:w="1670" w:type="dxa"/>
            <w:shd w:val="clear" w:color="auto" w:fill="auto"/>
          </w:tcPr>
          <w:p w14:paraId="51A3BA7B" w14:textId="22C6B078" w:rsidR="005429AF" w:rsidRPr="00541719" w:rsidRDefault="005429AF" w:rsidP="00CE7259">
            <w:pPr>
              <w:jc w:val="center"/>
              <w:rPr>
                <w:sz w:val="20"/>
              </w:rPr>
            </w:pPr>
            <w:r w:rsidRPr="00541719">
              <w:rPr>
                <w:sz w:val="20"/>
              </w:rPr>
              <w:t>42 (39)</w:t>
            </w:r>
          </w:p>
        </w:tc>
        <w:tc>
          <w:tcPr>
            <w:tcW w:w="1670" w:type="dxa"/>
            <w:shd w:val="clear" w:color="auto" w:fill="auto"/>
          </w:tcPr>
          <w:p w14:paraId="1135E5FD" w14:textId="3B6CBBB1" w:rsidR="005429AF" w:rsidRPr="00541719" w:rsidRDefault="005429AF" w:rsidP="00CE7259">
            <w:pPr>
              <w:jc w:val="center"/>
              <w:rPr>
                <w:sz w:val="20"/>
              </w:rPr>
            </w:pPr>
            <w:r w:rsidRPr="00541719">
              <w:rPr>
                <w:sz w:val="20"/>
              </w:rPr>
              <w:t>40 (37)</w:t>
            </w:r>
          </w:p>
        </w:tc>
      </w:tr>
      <w:tr w:rsidR="005429AF" w:rsidRPr="001B18EC" w14:paraId="1BC8485F" w14:textId="77777777" w:rsidTr="00264FC0">
        <w:tc>
          <w:tcPr>
            <w:tcW w:w="3078" w:type="dxa"/>
            <w:shd w:val="clear" w:color="auto" w:fill="auto"/>
          </w:tcPr>
          <w:p w14:paraId="640D57DB" w14:textId="64FE6980" w:rsidR="005429AF" w:rsidRPr="00541719" w:rsidRDefault="005429AF" w:rsidP="00CE7259">
            <w:pPr>
              <w:tabs>
                <w:tab w:val="left" w:pos="532"/>
              </w:tabs>
              <w:rPr>
                <w:sz w:val="20"/>
              </w:rPr>
            </w:pPr>
            <w:r w:rsidRPr="00541719">
              <w:rPr>
                <w:sz w:val="20"/>
              </w:rPr>
              <w:tab/>
              <w:t>Leukopenia</w:t>
            </w:r>
            <w:r w:rsidRPr="00541719">
              <w:rPr>
                <w:sz w:val="20"/>
                <w:vertAlign w:val="superscript"/>
              </w:rPr>
              <w:t>4</w:t>
            </w:r>
          </w:p>
        </w:tc>
        <w:tc>
          <w:tcPr>
            <w:tcW w:w="1488" w:type="dxa"/>
            <w:shd w:val="clear" w:color="auto" w:fill="auto"/>
          </w:tcPr>
          <w:p w14:paraId="6EF05109" w14:textId="58EB446A" w:rsidR="005429AF" w:rsidRPr="00541719" w:rsidRDefault="005429AF" w:rsidP="00CE7259">
            <w:pPr>
              <w:jc w:val="center"/>
              <w:rPr>
                <w:sz w:val="20"/>
              </w:rPr>
            </w:pPr>
            <w:r w:rsidRPr="00541719">
              <w:rPr>
                <w:sz w:val="20"/>
              </w:rPr>
              <w:t>21 (8)</w:t>
            </w:r>
          </w:p>
        </w:tc>
        <w:tc>
          <w:tcPr>
            <w:tcW w:w="1670" w:type="dxa"/>
            <w:shd w:val="clear" w:color="auto" w:fill="auto"/>
          </w:tcPr>
          <w:p w14:paraId="1461B65E" w14:textId="54AC6EC6" w:rsidR="005429AF" w:rsidRPr="00541719" w:rsidRDefault="005429AF" w:rsidP="00CE7259">
            <w:pPr>
              <w:jc w:val="center"/>
              <w:rPr>
                <w:sz w:val="20"/>
              </w:rPr>
            </w:pPr>
            <w:r w:rsidRPr="00541719">
              <w:rPr>
                <w:sz w:val="20"/>
              </w:rPr>
              <w:t>18 (7)</w:t>
            </w:r>
          </w:p>
        </w:tc>
        <w:tc>
          <w:tcPr>
            <w:tcW w:w="1670" w:type="dxa"/>
            <w:shd w:val="clear" w:color="auto" w:fill="auto"/>
          </w:tcPr>
          <w:p w14:paraId="039DDD70" w14:textId="76227AB7" w:rsidR="005429AF" w:rsidRPr="00541719" w:rsidRDefault="005429AF" w:rsidP="00CE7259">
            <w:pPr>
              <w:jc w:val="center"/>
              <w:rPr>
                <w:sz w:val="20"/>
              </w:rPr>
            </w:pPr>
            <w:r w:rsidRPr="00541719">
              <w:rPr>
                <w:sz w:val="20"/>
              </w:rPr>
              <w:t>9 (8)</w:t>
            </w:r>
          </w:p>
        </w:tc>
        <w:tc>
          <w:tcPr>
            <w:tcW w:w="1670" w:type="dxa"/>
            <w:shd w:val="clear" w:color="auto" w:fill="auto"/>
          </w:tcPr>
          <w:p w14:paraId="5A44C862" w14:textId="23CAC80D" w:rsidR="005429AF" w:rsidRPr="00541719" w:rsidRDefault="005429AF" w:rsidP="00CE7259">
            <w:pPr>
              <w:jc w:val="center"/>
              <w:rPr>
                <w:sz w:val="20"/>
              </w:rPr>
            </w:pPr>
            <w:r w:rsidRPr="00541719">
              <w:rPr>
                <w:sz w:val="20"/>
              </w:rPr>
              <w:t>9 (8)</w:t>
            </w:r>
          </w:p>
        </w:tc>
      </w:tr>
      <w:tr w:rsidR="005429AF" w:rsidRPr="001B18EC" w14:paraId="1D8B0353" w14:textId="77777777" w:rsidTr="00264FC0">
        <w:tc>
          <w:tcPr>
            <w:tcW w:w="9576" w:type="dxa"/>
            <w:gridSpan w:val="5"/>
            <w:shd w:val="clear" w:color="auto" w:fill="auto"/>
          </w:tcPr>
          <w:p w14:paraId="5A9B9409" w14:textId="2049B123" w:rsidR="005429AF" w:rsidRPr="00F33F27" w:rsidRDefault="005429AF" w:rsidP="00CE7259">
            <w:pPr>
              <w:rPr>
                <w:b/>
                <w:i/>
                <w:sz w:val="20"/>
              </w:rPr>
            </w:pPr>
            <w:r w:rsidRPr="00F33F27">
              <w:rPr>
                <w:b/>
                <w:i/>
                <w:sz w:val="20"/>
              </w:rPr>
              <w:t>Cardiac disorders</w:t>
            </w:r>
          </w:p>
        </w:tc>
      </w:tr>
      <w:tr w:rsidR="005429AF" w:rsidRPr="001B18EC" w14:paraId="4559C790" w14:textId="77777777" w:rsidTr="00264FC0">
        <w:tc>
          <w:tcPr>
            <w:tcW w:w="3078" w:type="dxa"/>
            <w:shd w:val="clear" w:color="auto" w:fill="auto"/>
          </w:tcPr>
          <w:p w14:paraId="011B67D8" w14:textId="6DB6F8D1" w:rsidR="005429AF" w:rsidRPr="00F33F27" w:rsidRDefault="005429AF" w:rsidP="00CE7259">
            <w:pPr>
              <w:tabs>
                <w:tab w:val="left" w:pos="546"/>
              </w:tabs>
              <w:rPr>
                <w:sz w:val="20"/>
              </w:rPr>
            </w:pPr>
            <w:del w:id="1752" w:author="Author">
              <w:r w:rsidRPr="00F33F27" w:rsidDel="00661C03">
                <w:rPr>
                  <w:sz w:val="20"/>
                </w:rPr>
                <w:delText xml:space="preserve">   </w:delText>
              </w:r>
            </w:del>
            <w:r w:rsidRPr="00F33F27">
              <w:rPr>
                <w:sz w:val="20"/>
              </w:rPr>
              <w:tab/>
              <w:t>Arrhythmia</w:t>
            </w:r>
            <w:r w:rsidRPr="00F33F27">
              <w:rPr>
                <w:sz w:val="20"/>
                <w:vertAlign w:val="superscript"/>
              </w:rPr>
              <w:t>5</w:t>
            </w:r>
          </w:p>
        </w:tc>
        <w:tc>
          <w:tcPr>
            <w:tcW w:w="1488" w:type="dxa"/>
            <w:shd w:val="clear" w:color="auto" w:fill="auto"/>
          </w:tcPr>
          <w:p w14:paraId="136B88F0" w14:textId="18817415" w:rsidR="005429AF" w:rsidRPr="00F33F27" w:rsidRDefault="005429AF" w:rsidP="00CE7259">
            <w:pPr>
              <w:jc w:val="center"/>
              <w:rPr>
                <w:sz w:val="20"/>
              </w:rPr>
            </w:pPr>
            <w:r w:rsidRPr="00F33F27">
              <w:rPr>
                <w:sz w:val="20"/>
              </w:rPr>
              <w:t>37 (14)</w:t>
            </w:r>
          </w:p>
        </w:tc>
        <w:tc>
          <w:tcPr>
            <w:tcW w:w="1670" w:type="dxa"/>
            <w:shd w:val="clear" w:color="auto" w:fill="auto"/>
          </w:tcPr>
          <w:p w14:paraId="1F710CE6" w14:textId="7F8BA3E4" w:rsidR="005429AF" w:rsidRPr="00F33F27" w:rsidRDefault="005429AF" w:rsidP="00CE7259">
            <w:pPr>
              <w:jc w:val="center"/>
              <w:rPr>
                <w:sz w:val="20"/>
              </w:rPr>
            </w:pPr>
            <w:r w:rsidRPr="00F33F27">
              <w:rPr>
                <w:sz w:val="20"/>
              </w:rPr>
              <w:t>5 (2)</w:t>
            </w:r>
          </w:p>
        </w:tc>
        <w:tc>
          <w:tcPr>
            <w:tcW w:w="1670" w:type="dxa"/>
            <w:shd w:val="clear" w:color="auto" w:fill="auto"/>
          </w:tcPr>
          <w:p w14:paraId="4F088AE3" w14:textId="42CDD6D5" w:rsidR="005429AF" w:rsidRPr="00F33F27" w:rsidRDefault="005429AF" w:rsidP="00CE7259">
            <w:pPr>
              <w:jc w:val="center"/>
              <w:rPr>
                <w:sz w:val="20"/>
              </w:rPr>
            </w:pPr>
            <w:r w:rsidRPr="00F33F27">
              <w:rPr>
                <w:sz w:val="20"/>
              </w:rPr>
              <w:t>18 (17)</w:t>
            </w:r>
          </w:p>
        </w:tc>
        <w:tc>
          <w:tcPr>
            <w:tcW w:w="1670" w:type="dxa"/>
            <w:shd w:val="clear" w:color="auto" w:fill="auto"/>
          </w:tcPr>
          <w:p w14:paraId="15C518EC" w14:textId="2FE84D5D" w:rsidR="005429AF" w:rsidRPr="00F33F27" w:rsidRDefault="005429AF" w:rsidP="00CE7259">
            <w:pPr>
              <w:jc w:val="center"/>
              <w:rPr>
                <w:sz w:val="20"/>
              </w:rPr>
            </w:pPr>
            <w:r w:rsidRPr="00F33F27">
              <w:rPr>
                <w:sz w:val="20"/>
              </w:rPr>
              <w:t>0 (0)</w:t>
            </w:r>
          </w:p>
        </w:tc>
      </w:tr>
      <w:tr w:rsidR="005429AF" w:rsidRPr="001B18EC" w14:paraId="24070238" w14:textId="77777777" w:rsidTr="00264FC0">
        <w:tc>
          <w:tcPr>
            <w:tcW w:w="9576" w:type="dxa"/>
            <w:gridSpan w:val="5"/>
            <w:shd w:val="clear" w:color="auto" w:fill="auto"/>
          </w:tcPr>
          <w:p w14:paraId="6BE3FA52" w14:textId="77777777" w:rsidR="005429AF" w:rsidRPr="00F33F27" w:rsidRDefault="005429AF" w:rsidP="00CE7259">
            <w:pPr>
              <w:rPr>
                <w:sz w:val="20"/>
              </w:rPr>
            </w:pPr>
            <w:r w:rsidRPr="00F33F27">
              <w:rPr>
                <w:b/>
                <w:i/>
                <w:sz w:val="20"/>
              </w:rPr>
              <w:t>General disorders and administration site conditions</w:t>
            </w:r>
          </w:p>
        </w:tc>
      </w:tr>
      <w:tr w:rsidR="005429AF" w:rsidRPr="001B18EC" w14:paraId="4EBD31D3" w14:textId="77777777" w:rsidTr="00264FC0">
        <w:tc>
          <w:tcPr>
            <w:tcW w:w="3078" w:type="dxa"/>
            <w:shd w:val="clear" w:color="auto" w:fill="auto"/>
          </w:tcPr>
          <w:p w14:paraId="3BECDD82" w14:textId="04821A6C" w:rsidR="005429AF" w:rsidRPr="00F33F27" w:rsidRDefault="005429AF" w:rsidP="00CE7259">
            <w:pPr>
              <w:tabs>
                <w:tab w:val="left" w:pos="546"/>
              </w:tabs>
              <w:rPr>
                <w:sz w:val="20"/>
              </w:rPr>
            </w:pPr>
            <w:del w:id="1753" w:author="Author">
              <w:r w:rsidRPr="00F33F27" w:rsidDel="00661C03">
                <w:rPr>
                  <w:sz w:val="20"/>
                </w:rPr>
                <w:delText xml:space="preserve">   </w:delText>
              </w:r>
            </w:del>
            <w:r w:rsidRPr="00F33F27">
              <w:rPr>
                <w:sz w:val="20"/>
              </w:rPr>
              <w:tab/>
              <w:t>Pyrexia</w:t>
            </w:r>
          </w:p>
        </w:tc>
        <w:tc>
          <w:tcPr>
            <w:tcW w:w="1488" w:type="dxa"/>
            <w:shd w:val="clear" w:color="auto" w:fill="auto"/>
          </w:tcPr>
          <w:p w14:paraId="08FAA2CA" w14:textId="79EA02CE" w:rsidR="005429AF" w:rsidRPr="00F33F27" w:rsidRDefault="005429AF" w:rsidP="00CE7259">
            <w:pPr>
              <w:jc w:val="center"/>
              <w:rPr>
                <w:sz w:val="20"/>
              </w:rPr>
            </w:pPr>
            <w:r w:rsidRPr="00F33F27">
              <w:rPr>
                <w:sz w:val="20"/>
              </w:rPr>
              <w:t>147 (55)</w:t>
            </w:r>
          </w:p>
        </w:tc>
        <w:tc>
          <w:tcPr>
            <w:tcW w:w="1670" w:type="dxa"/>
            <w:shd w:val="clear" w:color="auto" w:fill="auto"/>
          </w:tcPr>
          <w:p w14:paraId="1243DBB4" w14:textId="78565A7A" w:rsidR="005429AF" w:rsidRPr="00F33F27" w:rsidRDefault="005429AF" w:rsidP="00CE7259">
            <w:pPr>
              <w:jc w:val="center"/>
              <w:rPr>
                <w:sz w:val="20"/>
              </w:rPr>
            </w:pPr>
            <w:r w:rsidRPr="00F33F27">
              <w:rPr>
                <w:sz w:val="20"/>
              </w:rPr>
              <w:t>15 (6)</w:t>
            </w:r>
          </w:p>
        </w:tc>
        <w:tc>
          <w:tcPr>
            <w:tcW w:w="1670" w:type="dxa"/>
            <w:shd w:val="clear" w:color="auto" w:fill="auto"/>
          </w:tcPr>
          <w:p w14:paraId="50504455" w14:textId="7E134556" w:rsidR="005429AF" w:rsidRPr="00F33F27" w:rsidRDefault="005429AF" w:rsidP="00CE7259">
            <w:pPr>
              <w:jc w:val="center"/>
              <w:rPr>
                <w:sz w:val="20"/>
              </w:rPr>
            </w:pPr>
            <w:r w:rsidRPr="00F33F27">
              <w:rPr>
                <w:sz w:val="20"/>
              </w:rPr>
              <w:t>43 (39)</w:t>
            </w:r>
          </w:p>
        </w:tc>
        <w:tc>
          <w:tcPr>
            <w:tcW w:w="1670" w:type="dxa"/>
            <w:shd w:val="clear" w:color="auto" w:fill="auto"/>
          </w:tcPr>
          <w:p w14:paraId="325A56B5" w14:textId="7E6BDE05" w:rsidR="005429AF" w:rsidRPr="00F33F27" w:rsidRDefault="005429AF" w:rsidP="00CE7259">
            <w:pPr>
              <w:jc w:val="center"/>
              <w:rPr>
                <w:sz w:val="20"/>
              </w:rPr>
            </w:pPr>
            <w:r w:rsidRPr="00F33F27">
              <w:rPr>
                <w:sz w:val="20"/>
              </w:rPr>
              <w:t>4 (4)</w:t>
            </w:r>
          </w:p>
        </w:tc>
      </w:tr>
      <w:tr w:rsidR="005429AF" w:rsidRPr="001B18EC" w14:paraId="09B792D1" w14:textId="77777777" w:rsidTr="00264FC0">
        <w:tc>
          <w:tcPr>
            <w:tcW w:w="3078" w:type="dxa"/>
            <w:shd w:val="clear" w:color="auto" w:fill="auto"/>
          </w:tcPr>
          <w:p w14:paraId="5E206188" w14:textId="76C4B8E4" w:rsidR="005429AF" w:rsidRPr="00F33F27" w:rsidRDefault="005429AF" w:rsidP="00CE7259">
            <w:pPr>
              <w:tabs>
                <w:tab w:val="left" w:pos="546"/>
              </w:tabs>
              <w:rPr>
                <w:sz w:val="20"/>
              </w:rPr>
            </w:pPr>
            <w:r w:rsidRPr="00F33F27">
              <w:rPr>
                <w:sz w:val="20"/>
              </w:rPr>
              <w:tab/>
              <w:t>Edema</w:t>
            </w:r>
            <w:r w:rsidR="008B7899" w:rsidRPr="00F33F27">
              <w:rPr>
                <w:sz w:val="20"/>
                <w:vertAlign w:val="superscript"/>
              </w:rPr>
              <w:t>6</w:t>
            </w:r>
          </w:p>
        </w:tc>
        <w:tc>
          <w:tcPr>
            <w:tcW w:w="1488" w:type="dxa"/>
            <w:shd w:val="clear" w:color="auto" w:fill="auto"/>
          </w:tcPr>
          <w:p w14:paraId="1B4A8596" w14:textId="2954E484" w:rsidR="005429AF" w:rsidRPr="00F33F27" w:rsidRDefault="004155D6" w:rsidP="00CE7259">
            <w:pPr>
              <w:jc w:val="center"/>
              <w:rPr>
                <w:sz w:val="20"/>
              </w:rPr>
            </w:pPr>
            <w:r>
              <w:rPr>
                <w:sz w:val="20"/>
              </w:rPr>
              <w:t>48 (18)</w:t>
            </w:r>
          </w:p>
        </w:tc>
        <w:tc>
          <w:tcPr>
            <w:tcW w:w="1670" w:type="dxa"/>
            <w:shd w:val="clear" w:color="auto" w:fill="auto"/>
          </w:tcPr>
          <w:p w14:paraId="14F3838B" w14:textId="67310322" w:rsidR="005429AF" w:rsidRPr="00F33F27" w:rsidRDefault="004155D6" w:rsidP="00CE7259">
            <w:pPr>
              <w:jc w:val="center"/>
              <w:rPr>
                <w:sz w:val="20"/>
              </w:rPr>
            </w:pPr>
            <w:r>
              <w:rPr>
                <w:sz w:val="20"/>
              </w:rPr>
              <w:t>3 (1)</w:t>
            </w:r>
          </w:p>
        </w:tc>
        <w:tc>
          <w:tcPr>
            <w:tcW w:w="1670" w:type="dxa"/>
            <w:shd w:val="clear" w:color="auto" w:fill="auto"/>
          </w:tcPr>
          <w:p w14:paraId="5D0A19E0" w14:textId="04E1D83B" w:rsidR="005429AF" w:rsidRPr="00F33F27" w:rsidRDefault="004155D6" w:rsidP="00CE7259">
            <w:pPr>
              <w:jc w:val="center"/>
              <w:rPr>
                <w:sz w:val="20"/>
              </w:rPr>
            </w:pPr>
            <w:r>
              <w:rPr>
                <w:sz w:val="20"/>
              </w:rPr>
              <w:t>20 (18)</w:t>
            </w:r>
          </w:p>
        </w:tc>
        <w:tc>
          <w:tcPr>
            <w:tcW w:w="1670" w:type="dxa"/>
            <w:shd w:val="clear" w:color="auto" w:fill="auto"/>
          </w:tcPr>
          <w:p w14:paraId="678F90EC" w14:textId="5E5215ED" w:rsidR="005429AF" w:rsidRPr="00F33F27" w:rsidRDefault="004155D6" w:rsidP="00CE7259">
            <w:pPr>
              <w:jc w:val="center"/>
              <w:rPr>
                <w:sz w:val="20"/>
              </w:rPr>
            </w:pPr>
            <w:r>
              <w:rPr>
                <w:sz w:val="20"/>
              </w:rPr>
              <w:t>1 (1)</w:t>
            </w:r>
          </w:p>
        </w:tc>
      </w:tr>
      <w:tr w:rsidR="005429AF" w:rsidRPr="001B18EC" w14:paraId="01D9DC97" w14:textId="77777777" w:rsidTr="00264FC0">
        <w:tc>
          <w:tcPr>
            <w:tcW w:w="9576" w:type="dxa"/>
            <w:gridSpan w:val="5"/>
            <w:shd w:val="clear" w:color="auto" w:fill="auto"/>
          </w:tcPr>
          <w:p w14:paraId="43E6A1CC" w14:textId="77777777" w:rsidR="005429AF" w:rsidRPr="00F33F27" w:rsidRDefault="005429AF" w:rsidP="00CE7259">
            <w:pPr>
              <w:rPr>
                <w:sz w:val="20"/>
              </w:rPr>
            </w:pPr>
            <w:r w:rsidRPr="00F33F27">
              <w:rPr>
                <w:b/>
                <w:i/>
                <w:sz w:val="20"/>
              </w:rPr>
              <w:t>Immune system disorders</w:t>
            </w:r>
          </w:p>
        </w:tc>
      </w:tr>
      <w:tr w:rsidR="005429AF" w:rsidRPr="001B18EC" w14:paraId="31C38CBE" w14:textId="77777777" w:rsidTr="00264FC0">
        <w:tc>
          <w:tcPr>
            <w:tcW w:w="3078" w:type="dxa"/>
            <w:shd w:val="clear" w:color="auto" w:fill="auto"/>
          </w:tcPr>
          <w:p w14:paraId="1DF0394A" w14:textId="33132263" w:rsidR="005429AF" w:rsidRPr="00F33F27" w:rsidRDefault="005429AF" w:rsidP="00CE7259">
            <w:pPr>
              <w:tabs>
                <w:tab w:val="left" w:pos="532"/>
              </w:tabs>
              <w:ind w:left="540"/>
              <w:rPr>
                <w:sz w:val="20"/>
              </w:rPr>
            </w:pPr>
            <w:r w:rsidRPr="00F33F27">
              <w:rPr>
                <w:sz w:val="20"/>
              </w:rPr>
              <w:t>Cytokine release syndrome</w:t>
            </w:r>
            <w:r w:rsidR="008B7899" w:rsidRPr="00F33F27">
              <w:rPr>
                <w:sz w:val="20"/>
                <w:vertAlign w:val="superscript"/>
              </w:rPr>
              <w:t>7</w:t>
            </w:r>
          </w:p>
        </w:tc>
        <w:tc>
          <w:tcPr>
            <w:tcW w:w="1488" w:type="dxa"/>
            <w:shd w:val="clear" w:color="auto" w:fill="auto"/>
          </w:tcPr>
          <w:p w14:paraId="23D29AB6" w14:textId="35381A4A" w:rsidR="005429AF" w:rsidRPr="00F33F27" w:rsidRDefault="005429AF" w:rsidP="00CE7259">
            <w:pPr>
              <w:jc w:val="center"/>
              <w:rPr>
                <w:sz w:val="20"/>
              </w:rPr>
            </w:pPr>
            <w:r w:rsidRPr="00F33F27">
              <w:rPr>
                <w:sz w:val="20"/>
              </w:rPr>
              <w:t>37 (14)</w:t>
            </w:r>
          </w:p>
        </w:tc>
        <w:tc>
          <w:tcPr>
            <w:tcW w:w="1670" w:type="dxa"/>
            <w:shd w:val="clear" w:color="auto" w:fill="auto"/>
          </w:tcPr>
          <w:p w14:paraId="618605E4" w14:textId="18D63A9C" w:rsidR="005429AF" w:rsidRPr="00F33F27" w:rsidRDefault="005429AF" w:rsidP="00CE7259">
            <w:pPr>
              <w:jc w:val="center"/>
              <w:rPr>
                <w:sz w:val="20"/>
              </w:rPr>
            </w:pPr>
            <w:r w:rsidRPr="00F33F27">
              <w:rPr>
                <w:sz w:val="20"/>
              </w:rPr>
              <w:t>8 (3)</w:t>
            </w:r>
          </w:p>
        </w:tc>
        <w:tc>
          <w:tcPr>
            <w:tcW w:w="1670" w:type="dxa"/>
            <w:shd w:val="clear" w:color="auto" w:fill="auto"/>
          </w:tcPr>
          <w:p w14:paraId="6D9CEA7F" w14:textId="77777777" w:rsidR="005429AF" w:rsidRPr="00F33F27" w:rsidRDefault="005429AF" w:rsidP="00CE7259">
            <w:pPr>
              <w:jc w:val="center"/>
              <w:rPr>
                <w:sz w:val="20"/>
              </w:rPr>
            </w:pPr>
            <w:r w:rsidRPr="00F33F27">
              <w:rPr>
                <w:sz w:val="20"/>
              </w:rPr>
              <w:t>0 (0)</w:t>
            </w:r>
          </w:p>
        </w:tc>
        <w:tc>
          <w:tcPr>
            <w:tcW w:w="1670" w:type="dxa"/>
            <w:shd w:val="clear" w:color="auto" w:fill="auto"/>
          </w:tcPr>
          <w:p w14:paraId="37DCEED7" w14:textId="77777777" w:rsidR="005429AF" w:rsidRPr="00F33F27" w:rsidRDefault="005429AF" w:rsidP="00CE7259">
            <w:pPr>
              <w:jc w:val="center"/>
              <w:rPr>
                <w:sz w:val="20"/>
              </w:rPr>
            </w:pPr>
            <w:r w:rsidRPr="00F33F27">
              <w:rPr>
                <w:sz w:val="20"/>
              </w:rPr>
              <w:t>0 (0)</w:t>
            </w:r>
          </w:p>
        </w:tc>
      </w:tr>
      <w:tr w:rsidR="005429AF" w:rsidRPr="001B18EC" w14:paraId="7CE06CE1" w14:textId="77777777" w:rsidTr="00264FC0">
        <w:tc>
          <w:tcPr>
            <w:tcW w:w="9576" w:type="dxa"/>
            <w:gridSpan w:val="5"/>
            <w:shd w:val="clear" w:color="auto" w:fill="auto"/>
          </w:tcPr>
          <w:p w14:paraId="35FB184F" w14:textId="77777777" w:rsidR="005429AF" w:rsidRPr="00541719" w:rsidRDefault="005429AF" w:rsidP="00CE7259">
            <w:pPr>
              <w:rPr>
                <w:sz w:val="20"/>
              </w:rPr>
            </w:pPr>
            <w:r w:rsidRPr="00541719">
              <w:rPr>
                <w:b/>
                <w:i/>
                <w:sz w:val="20"/>
              </w:rPr>
              <w:t>Infections and infestations</w:t>
            </w:r>
          </w:p>
        </w:tc>
      </w:tr>
      <w:tr w:rsidR="005429AF" w:rsidRPr="001B18EC" w14:paraId="3B5580A8" w14:textId="77777777" w:rsidTr="00264FC0">
        <w:tc>
          <w:tcPr>
            <w:tcW w:w="3078" w:type="dxa"/>
            <w:shd w:val="clear" w:color="auto" w:fill="auto"/>
          </w:tcPr>
          <w:p w14:paraId="47039942" w14:textId="0E20187E" w:rsidR="005429AF" w:rsidRPr="00F33F27" w:rsidRDefault="005429AF" w:rsidP="00CE7259">
            <w:pPr>
              <w:tabs>
                <w:tab w:val="left" w:pos="532"/>
              </w:tabs>
              <w:ind w:left="540"/>
              <w:rPr>
                <w:sz w:val="20"/>
              </w:rPr>
            </w:pPr>
            <w:r w:rsidRPr="00F33F27">
              <w:rPr>
                <w:sz w:val="20"/>
              </w:rPr>
              <w:t xml:space="preserve">Infections </w:t>
            </w:r>
            <w:r w:rsidR="0086285E" w:rsidRPr="00F33F27">
              <w:rPr>
                <w:sz w:val="20"/>
              </w:rPr>
              <w:noBreakHyphen/>
            </w:r>
            <w:r w:rsidRPr="00F33F27">
              <w:rPr>
                <w:sz w:val="20"/>
              </w:rPr>
              <w:t xml:space="preserve"> pathogen unspecified</w:t>
            </w:r>
          </w:p>
        </w:tc>
        <w:tc>
          <w:tcPr>
            <w:tcW w:w="1488" w:type="dxa"/>
            <w:shd w:val="clear" w:color="auto" w:fill="auto"/>
          </w:tcPr>
          <w:p w14:paraId="701B5523" w14:textId="02A220BE" w:rsidR="005429AF" w:rsidRPr="00F33F27" w:rsidRDefault="005429AF" w:rsidP="00CE7259">
            <w:pPr>
              <w:jc w:val="center"/>
              <w:rPr>
                <w:sz w:val="20"/>
              </w:rPr>
            </w:pPr>
            <w:r w:rsidRPr="00F33F27">
              <w:rPr>
                <w:sz w:val="20"/>
              </w:rPr>
              <w:t>74 (28)</w:t>
            </w:r>
          </w:p>
        </w:tc>
        <w:tc>
          <w:tcPr>
            <w:tcW w:w="1670" w:type="dxa"/>
            <w:shd w:val="clear" w:color="auto" w:fill="auto"/>
          </w:tcPr>
          <w:p w14:paraId="639E0996" w14:textId="20CED6D7" w:rsidR="005429AF" w:rsidRPr="00F33F27" w:rsidRDefault="005429AF" w:rsidP="00CE7259">
            <w:pPr>
              <w:jc w:val="center"/>
              <w:rPr>
                <w:sz w:val="20"/>
              </w:rPr>
            </w:pPr>
            <w:r w:rsidRPr="00F33F27">
              <w:rPr>
                <w:sz w:val="20"/>
              </w:rPr>
              <w:t>40 (15)</w:t>
            </w:r>
          </w:p>
        </w:tc>
        <w:tc>
          <w:tcPr>
            <w:tcW w:w="1670" w:type="dxa"/>
            <w:shd w:val="clear" w:color="auto" w:fill="auto"/>
          </w:tcPr>
          <w:p w14:paraId="40E2B2A8" w14:textId="3A14CA54" w:rsidR="005429AF" w:rsidRPr="00F33F27" w:rsidRDefault="005429AF" w:rsidP="00CE7259">
            <w:pPr>
              <w:jc w:val="center"/>
              <w:rPr>
                <w:sz w:val="20"/>
              </w:rPr>
            </w:pPr>
            <w:r w:rsidRPr="00F33F27">
              <w:rPr>
                <w:sz w:val="20"/>
              </w:rPr>
              <w:t>50 (46)</w:t>
            </w:r>
          </w:p>
        </w:tc>
        <w:tc>
          <w:tcPr>
            <w:tcW w:w="1670" w:type="dxa"/>
            <w:shd w:val="clear" w:color="auto" w:fill="auto"/>
          </w:tcPr>
          <w:p w14:paraId="53ECB7D6" w14:textId="4AA2C94A" w:rsidR="005429AF" w:rsidRPr="00F33F27" w:rsidRDefault="005429AF" w:rsidP="00CE7259">
            <w:pPr>
              <w:jc w:val="center"/>
              <w:rPr>
                <w:sz w:val="20"/>
              </w:rPr>
            </w:pPr>
            <w:r w:rsidRPr="00F33F27">
              <w:rPr>
                <w:sz w:val="20"/>
              </w:rPr>
              <w:t>35 (32)</w:t>
            </w:r>
          </w:p>
        </w:tc>
      </w:tr>
      <w:tr w:rsidR="005429AF" w:rsidRPr="001B18EC" w14:paraId="51C1E567" w14:textId="77777777" w:rsidTr="00264FC0">
        <w:tc>
          <w:tcPr>
            <w:tcW w:w="3078" w:type="dxa"/>
            <w:shd w:val="clear" w:color="auto" w:fill="auto"/>
          </w:tcPr>
          <w:p w14:paraId="31E89E8A" w14:textId="7C0A4C62" w:rsidR="005429AF" w:rsidRPr="00F33F27" w:rsidRDefault="005429AF" w:rsidP="00CE7259">
            <w:pPr>
              <w:tabs>
                <w:tab w:val="left" w:pos="532"/>
              </w:tabs>
              <w:ind w:left="540"/>
              <w:rPr>
                <w:sz w:val="20"/>
              </w:rPr>
            </w:pPr>
            <w:r w:rsidRPr="00F33F27">
              <w:rPr>
                <w:sz w:val="20"/>
              </w:rPr>
              <w:t>Bacterial infectious disorders</w:t>
            </w:r>
          </w:p>
        </w:tc>
        <w:tc>
          <w:tcPr>
            <w:tcW w:w="1488" w:type="dxa"/>
            <w:shd w:val="clear" w:color="auto" w:fill="auto"/>
          </w:tcPr>
          <w:p w14:paraId="4416D924" w14:textId="08B348EA" w:rsidR="005429AF" w:rsidRPr="00F33F27" w:rsidRDefault="005429AF" w:rsidP="00CE7259">
            <w:pPr>
              <w:jc w:val="center"/>
              <w:rPr>
                <w:sz w:val="20"/>
              </w:rPr>
            </w:pPr>
            <w:r w:rsidRPr="00F33F27">
              <w:rPr>
                <w:sz w:val="20"/>
              </w:rPr>
              <w:t>38 (14)</w:t>
            </w:r>
          </w:p>
        </w:tc>
        <w:tc>
          <w:tcPr>
            <w:tcW w:w="1670" w:type="dxa"/>
            <w:shd w:val="clear" w:color="auto" w:fill="auto"/>
          </w:tcPr>
          <w:p w14:paraId="3B951F15" w14:textId="6100F16D" w:rsidR="005429AF" w:rsidRPr="00F33F27" w:rsidRDefault="005429AF" w:rsidP="00CE7259">
            <w:pPr>
              <w:jc w:val="center"/>
              <w:rPr>
                <w:sz w:val="20"/>
              </w:rPr>
            </w:pPr>
            <w:r w:rsidRPr="00F33F27">
              <w:rPr>
                <w:sz w:val="20"/>
              </w:rPr>
              <w:t>19 (7)</w:t>
            </w:r>
          </w:p>
        </w:tc>
        <w:tc>
          <w:tcPr>
            <w:tcW w:w="1670" w:type="dxa"/>
            <w:shd w:val="clear" w:color="auto" w:fill="auto"/>
          </w:tcPr>
          <w:p w14:paraId="62D63CC6" w14:textId="7C3ADA2E" w:rsidR="005429AF" w:rsidRPr="00F33F27" w:rsidRDefault="005429AF" w:rsidP="00CE7259">
            <w:pPr>
              <w:jc w:val="center"/>
              <w:rPr>
                <w:sz w:val="20"/>
              </w:rPr>
            </w:pPr>
            <w:r w:rsidRPr="00F33F27">
              <w:rPr>
                <w:sz w:val="20"/>
              </w:rPr>
              <w:t>35 (32)</w:t>
            </w:r>
          </w:p>
        </w:tc>
        <w:tc>
          <w:tcPr>
            <w:tcW w:w="1670" w:type="dxa"/>
            <w:shd w:val="clear" w:color="auto" w:fill="auto"/>
          </w:tcPr>
          <w:p w14:paraId="4FE65118" w14:textId="78D11304" w:rsidR="005429AF" w:rsidRPr="00F33F27" w:rsidRDefault="005429AF" w:rsidP="00CE7259">
            <w:pPr>
              <w:jc w:val="center"/>
              <w:rPr>
                <w:sz w:val="20"/>
              </w:rPr>
            </w:pPr>
            <w:r w:rsidRPr="00F33F27">
              <w:rPr>
                <w:sz w:val="20"/>
              </w:rPr>
              <w:t>21 (19)</w:t>
            </w:r>
          </w:p>
        </w:tc>
      </w:tr>
      <w:tr w:rsidR="005429AF" w:rsidRPr="001B18EC" w14:paraId="5D15C68D" w14:textId="77777777" w:rsidTr="00264FC0">
        <w:tc>
          <w:tcPr>
            <w:tcW w:w="3078" w:type="dxa"/>
            <w:shd w:val="clear" w:color="auto" w:fill="auto"/>
          </w:tcPr>
          <w:p w14:paraId="48BE004E" w14:textId="77777777" w:rsidR="005429AF" w:rsidRPr="00F33F27" w:rsidRDefault="005429AF" w:rsidP="00CE7259">
            <w:pPr>
              <w:tabs>
                <w:tab w:val="left" w:pos="532"/>
              </w:tabs>
              <w:ind w:left="540"/>
              <w:rPr>
                <w:sz w:val="20"/>
              </w:rPr>
            </w:pPr>
            <w:r w:rsidRPr="00F33F27">
              <w:rPr>
                <w:sz w:val="20"/>
              </w:rPr>
              <w:t>Viral infectious disorders</w:t>
            </w:r>
          </w:p>
        </w:tc>
        <w:tc>
          <w:tcPr>
            <w:tcW w:w="1488" w:type="dxa"/>
            <w:shd w:val="clear" w:color="auto" w:fill="auto"/>
          </w:tcPr>
          <w:p w14:paraId="3C1E80E2" w14:textId="415F0F26" w:rsidR="005429AF" w:rsidRPr="00F33F27" w:rsidRDefault="005429AF" w:rsidP="00CE7259">
            <w:pPr>
              <w:jc w:val="center"/>
              <w:rPr>
                <w:sz w:val="20"/>
              </w:rPr>
            </w:pPr>
            <w:r w:rsidRPr="00F33F27">
              <w:rPr>
                <w:sz w:val="20"/>
              </w:rPr>
              <w:t>30 (11)</w:t>
            </w:r>
          </w:p>
        </w:tc>
        <w:tc>
          <w:tcPr>
            <w:tcW w:w="1670" w:type="dxa"/>
            <w:shd w:val="clear" w:color="auto" w:fill="auto"/>
          </w:tcPr>
          <w:p w14:paraId="7943420D" w14:textId="648A4DFD" w:rsidR="005429AF" w:rsidRPr="00F33F27" w:rsidRDefault="005429AF" w:rsidP="00CE7259">
            <w:pPr>
              <w:jc w:val="center"/>
              <w:rPr>
                <w:sz w:val="20"/>
              </w:rPr>
            </w:pPr>
            <w:r w:rsidRPr="00F33F27">
              <w:rPr>
                <w:sz w:val="20"/>
              </w:rPr>
              <w:t>4 (1)</w:t>
            </w:r>
          </w:p>
        </w:tc>
        <w:tc>
          <w:tcPr>
            <w:tcW w:w="1670" w:type="dxa"/>
            <w:shd w:val="clear" w:color="auto" w:fill="auto"/>
          </w:tcPr>
          <w:p w14:paraId="2449F8C4" w14:textId="099EE281" w:rsidR="005429AF" w:rsidRPr="00F33F27" w:rsidRDefault="005429AF" w:rsidP="00CE7259">
            <w:pPr>
              <w:jc w:val="center"/>
              <w:rPr>
                <w:sz w:val="20"/>
              </w:rPr>
            </w:pPr>
            <w:r w:rsidRPr="00F33F27">
              <w:rPr>
                <w:sz w:val="20"/>
              </w:rPr>
              <w:t>14 (13)</w:t>
            </w:r>
          </w:p>
        </w:tc>
        <w:tc>
          <w:tcPr>
            <w:tcW w:w="1670" w:type="dxa"/>
            <w:shd w:val="clear" w:color="auto" w:fill="auto"/>
          </w:tcPr>
          <w:p w14:paraId="44D93D69" w14:textId="2FE23124" w:rsidR="005429AF" w:rsidRPr="00F33F27" w:rsidRDefault="005429AF" w:rsidP="00CE7259">
            <w:pPr>
              <w:jc w:val="center"/>
              <w:rPr>
                <w:sz w:val="20"/>
              </w:rPr>
            </w:pPr>
            <w:r w:rsidRPr="00F33F27">
              <w:rPr>
                <w:sz w:val="20"/>
              </w:rPr>
              <w:t>0 (0)</w:t>
            </w:r>
          </w:p>
        </w:tc>
      </w:tr>
      <w:tr w:rsidR="005429AF" w:rsidRPr="001B18EC" w14:paraId="01B98229" w14:textId="77777777" w:rsidTr="00264FC0">
        <w:tc>
          <w:tcPr>
            <w:tcW w:w="3078" w:type="dxa"/>
            <w:shd w:val="clear" w:color="auto" w:fill="auto"/>
          </w:tcPr>
          <w:p w14:paraId="093E7758" w14:textId="0831F462" w:rsidR="005429AF" w:rsidRPr="00F33F27" w:rsidRDefault="005429AF" w:rsidP="00CE7259">
            <w:pPr>
              <w:tabs>
                <w:tab w:val="left" w:pos="532"/>
              </w:tabs>
              <w:ind w:left="540"/>
              <w:rPr>
                <w:sz w:val="20"/>
              </w:rPr>
            </w:pPr>
            <w:r w:rsidRPr="00F33F27">
              <w:rPr>
                <w:sz w:val="20"/>
              </w:rPr>
              <w:t xml:space="preserve">Fungal </w:t>
            </w:r>
            <w:proofErr w:type="spellStart"/>
            <w:r w:rsidRPr="00F33F27">
              <w:rPr>
                <w:sz w:val="20"/>
              </w:rPr>
              <w:t>infectious</w:t>
            </w:r>
            <w:proofErr w:type="spellEnd"/>
            <w:r w:rsidRPr="00F33F27">
              <w:rPr>
                <w:sz w:val="20"/>
              </w:rPr>
              <w:t xml:space="preserve"> disorders</w:t>
            </w:r>
          </w:p>
        </w:tc>
        <w:tc>
          <w:tcPr>
            <w:tcW w:w="1488" w:type="dxa"/>
            <w:shd w:val="clear" w:color="auto" w:fill="auto"/>
          </w:tcPr>
          <w:p w14:paraId="3C7527A9" w14:textId="274F7711" w:rsidR="005429AF" w:rsidRPr="00F33F27" w:rsidRDefault="005429AF" w:rsidP="00CE7259">
            <w:pPr>
              <w:jc w:val="center"/>
              <w:rPr>
                <w:sz w:val="20"/>
              </w:rPr>
            </w:pPr>
            <w:r w:rsidRPr="00F33F27">
              <w:rPr>
                <w:sz w:val="20"/>
              </w:rPr>
              <w:t>27 (10)</w:t>
            </w:r>
          </w:p>
        </w:tc>
        <w:tc>
          <w:tcPr>
            <w:tcW w:w="1670" w:type="dxa"/>
            <w:shd w:val="clear" w:color="auto" w:fill="auto"/>
          </w:tcPr>
          <w:p w14:paraId="757F5D2D" w14:textId="2E978AB0" w:rsidR="005429AF" w:rsidRPr="00F33F27" w:rsidRDefault="005429AF" w:rsidP="00CE7259">
            <w:pPr>
              <w:jc w:val="center"/>
              <w:rPr>
                <w:sz w:val="20"/>
              </w:rPr>
            </w:pPr>
            <w:r w:rsidRPr="00F33F27">
              <w:rPr>
                <w:sz w:val="20"/>
              </w:rPr>
              <w:t>13 (5)</w:t>
            </w:r>
          </w:p>
        </w:tc>
        <w:tc>
          <w:tcPr>
            <w:tcW w:w="1670" w:type="dxa"/>
            <w:shd w:val="clear" w:color="auto" w:fill="auto"/>
          </w:tcPr>
          <w:p w14:paraId="32267EEF" w14:textId="06B04EAB" w:rsidR="005429AF" w:rsidRPr="00F33F27" w:rsidRDefault="005429AF" w:rsidP="00CE7259">
            <w:pPr>
              <w:jc w:val="center"/>
              <w:rPr>
                <w:sz w:val="20"/>
              </w:rPr>
            </w:pPr>
            <w:r w:rsidRPr="00F33F27">
              <w:rPr>
                <w:sz w:val="20"/>
              </w:rPr>
              <w:t>15 (14)</w:t>
            </w:r>
          </w:p>
        </w:tc>
        <w:tc>
          <w:tcPr>
            <w:tcW w:w="1670" w:type="dxa"/>
            <w:shd w:val="clear" w:color="auto" w:fill="auto"/>
          </w:tcPr>
          <w:p w14:paraId="09E06CC5" w14:textId="34C6A999" w:rsidR="005429AF" w:rsidRPr="00F33F27" w:rsidRDefault="005429AF" w:rsidP="00CE7259">
            <w:pPr>
              <w:jc w:val="center"/>
              <w:rPr>
                <w:sz w:val="20"/>
              </w:rPr>
            </w:pPr>
            <w:r w:rsidRPr="00F33F27">
              <w:rPr>
                <w:sz w:val="20"/>
              </w:rPr>
              <w:t>9 (8)</w:t>
            </w:r>
          </w:p>
        </w:tc>
      </w:tr>
      <w:tr w:rsidR="005429AF" w:rsidRPr="001B18EC" w14:paraId="65B353B0" w14:textId="77777777" w:rsidTr="00264FC0">
        <w:tc>
          <w:tcPr>
            <w:tcW w:w="9576" w:type="dxa"/>
            <w:gridSpan w:val="5"/>
            <w:shd w:val="clear" w:color="auto" w:fill="auto"/>
          </w:tcPr>
          <w:p w14:paraId="276EEE29" w14:textId="77777777" w:rsidR="005429AF" w:rsidRPr="00541719" w:rsidRDefault="005429AF" w:rsidP="00CE7259">
            <w:pPr>
              <w:tabs>
                <w:tab w:val="left" w:pos="532"/>
              </w:tabs>
              <w:ind w:left="540" w:hanging="540"/>
              <w:rPr>
                <w:sz w:val="20"/>
              </w:rPr>
            </w:pPr>
            <w:r w:rsidRPr="00541719">
              <w:rPr>
                <w:b/>
                <w:i/>
                <w:sz w:val="20"/>
              </w:rPr>
              <w:t>Injury, poisoning and procedural complications</w:t>
            </w:r>
          </w:p>
        </w:tc>
      </w:tr>
      <w:tr w:rsidR="005429AF" w:rsidRPr="001B18EC" w14:paraId="46659461" w14:textId="77777777" w:rsidTr="00264FC0">
        <w:tc>
          <w:tcPr>
            <w:tcW w:w="3078" w:type="dxa"/>
            <w:shd w:val="clear" w:color="auto" w:fill="auto"/>
          </w:tcPr>
          <w:p w14:paraId="2B9E7B01" w14:textId="001AF607" w:rsidR="005429AF" w:rsidRPr="00541719" w:rsidRDefault="005429AF" w:rsidP="00CE7259">
            <w:pPr>
              <w:tabs>
                <w:tab w:val="left" w:pos="559"/>
              </w:tabs>
              <w:rPr>
                <w:sz w:val="20"/>
              </w:rPr>
            </w:pPr>
            <w:del w:id="1754" w:author="Author">
              <w:r w:rsidRPr="00541719" w:rsidDel="00661C03">
                <w:rPr>
                  <w:sz w:val="20"/>
                </w:rPr>
                <w:delText xml:space="preserve">   </w:delText>
              </w:r>
            </w:del>
            <w:r w:rsidRPr="00541719">
              <w:rPr>
                <w:sz w:val="20"/>
              </w:rPr>
              <w:tab/>
              <w:t>Infusion</w:t>
            </w:r>
            <w:r w:rsidRPr="00541719">
              <w:rPr>
                <w:sz w:val="20"/>
              </w:rPr>
              <w:noBreakHyphen/>
              <w:t>related reaction</w:t>
            </w:r>
            <w:r w:rsidR="008B7899" w:rsidRPr="00541719">
              <w:rPr>
                <w:sz w:val="20"/>
                <w:vertAlign w:val="superscript"/>
              </w:rPr>
              <w:t>8</w:t>
            </w:r>
          </w:p>
        </w:tc>
        <w:tc>
          <w:tcPr>
            <w:tcW w:w="1488" w:type="dxa"/>
            <w:shd w:val="clear" w:color="auto" w:fill="auto"/>
          </w:tcPr>
          <w:p w14:paraId="79E196B3" w14:textId="0D604489" w:rsidR="005429AF" w:rsidRPr="00541719" w:rsidRDefault="005429AF" w:rsidP="00CE7259">
            <w:pPr>
              <w:jc w:val="center"/>
              <w:rPr>
                <w:sz w:val="20"/>
              </w:rPr>
            </w:pPr>
            <w:r w:rsidRPr="00541719">
              <w:rPr>
                <w:sz w:val="20"/>
              </w:rPr>
              <w:t>79 (30)</w:t>
            </w:r>
          </w:p>
        </w:tc>
        <w:tc>
          <w:tcPr>
            <w:tcW w:w="1670" w:type="dxa"/>
            <w:shd w:val="clear" w:color="auto" w:fill="auto"/>
          </w:tcPr>
          <w:p w14:paraId="5E5F39DA" w14:textId="77777777" w:rsidR="005429AF" w:rsidRPr="00541719" w:rsidRDefault="005429AF" w:rsidP="00CE7259">
            <w:pPr>
              <w:jc w:val="center"/>
              <w:rPr>
                <w:sz w:val="20"/>
              </w:rPr>
            </w:pPr>
            <w:r w:rsidRPr="00541719">
              <w:rPr>
                <w:sz w:val="20"/>
              </w:rPr>
              <w:t>9 (3)</w:t>
            </w:r>
          </w:p>
        </w:tc>
        <w:tc>
          <w:tcPr>
            <w:tcW w:w="1670" w:type="dxa"/>
            <w:shd w:val="clear" w:color="auto" w:fill="auto"/>
          </w:tcPr>
          <w:p w14:paraId="063B3E89" w14:textId="77777777" w:rsidR="005429AF" w:rsidRPr="00541719" w:rsidRDefault="005429AF" w:rsidP="00CE7259">
            <w:pPr>
              <w:jc w:val="center"/>
              <w:rPr>
                <w:sz w:val="20"/>
              </w:rPr>
            </w:pPr>
            <w:r w:rsidRPr="00541719">
              <w:rPr>
                <w:sz w:val="20"/>
              </w:rPr>
              <w:t>9 (8)</w:t>
            </w:r>
          </w:p>
        </w:tc>
        <w:tc>
          <w:tcPr>
            <w:tcW w:w="1670" w:type="dxa"/>
            <w:shd w:val="clear" w:color="auto" w:fill="auto"/>
          </w:tcPr>
          <w:p w14:paraId="29DAB52F" w14:textId="77777777" w:rsidR="005429AF" w:rsidRPr="00541719" w:rsidRDefault="005429AF" w:rsidP="00CE7259">
            <w:pPr>
              <w:jc w:val="center"/>
              <w:rPr>
                <w:sz w:val="20"/>
              </w:rPr>
            </w:pPr>
            <w:r w:rsidRPr="00541719">
              <w:rPr>
                <w:sz w:val="20"/>
              </w:rPr>
              <w:t>1 (1)</w:t>
            </w:r>
          </w:p>
        </w:tc>
      </w:tr>
      <w:tr w:rsidR="005429AF" w:rsidRPr="001B18EC" w14:paraId="39A1261E" w14:textId="77777777" w:rsidTr="00264FC0">
        <w:tc>
          <w:tcPr>
            <w:tcW w:w="9576" w:type="dxa"/>
            <w:gridSpan w:val="5"/>
            <w:shd w:val="clear" w:color="auto" w:fill="auto"/>
          </w:tcPr>
          <w:p w14:paraId="07D2B61D" w14:textId="77777777" w:rsidR="005429AF" w:rsidRPr="00541719" w:rsidRDefault="005429AF" w:rsidP="00CE7259">
            <w:pPr>
              <w:tabs>
                <w:tab w:val="left" w:pos="1425"/>
              </w:tabs>
              <w:rPr>
                <w:sz w:val="20"/>
              </w:rPr>
            </w:pPr>
            <w:r w:rsidRPr="00541719">
              <w:rPr>
                <w:b/>
                <w:i/>
                <w:sz w:val="20"/>
              </w:rPr>
              <w:t>Investigations</w:t>
            </w:r>
          </w:p>
        </w:tc>
      </w:tr>
      <w:tr w:rsidR="005429AF" w:rsidRPr="001B18EC" w14:paraId="07FB60F2" w14:textId="77777777" w:rsidTr="00264FC0">
        <w:tc>
          <w:tcPr>
            <w:tcW w:w="3078" w:type="dxa"/>
            <w:shd w:val="clear" w:color="auto" w:fill="auto"/>
          </w:tcPr>
          <w:p w14:paraId="3E805112" w14:textId="255D17A7" w:rsidR="005429AF" w:rsidRPr="00541719" w:rsidRDefault="005429AF" w:rsidP="00CE7259">
            <w:pPr>
              <w:tabs>
                <w:tab w:val="left" w:pos="546"/>
              </w:tabs>
              <w:ind w:left="551"/>
              <w:rPr>
                <w:sz w:val="20"/>
              </w:rPr>
            </w:pPr>
            <w:r w:rsidRPr="00541719">
              <w:rPr>
                <w:sz w:val="20"/>
              </w:rPr>
              <w:t>Hypertransaminasemia</w:t>
            </w:r>
            <w:r w:rsidR="008B7899" w:rsidRPr="00541719">
              <w:rPr>
                <w:sz w:val="20"/>
                <w:vertAlign w:val="superscript"/>
              </w:rPr>
              <w:t>9</w:t>
            </w:r>
          </w:p>
        </w:tc>
        <w:tc>
          <w:tcPr>
            <w:tcW w:w="1488" w:type="dxa"/>
            <w:shd w:val="clear" w:color="auto" w:fill="auto"/>
          </w:tcPr>
          <w:p w14:paraId="5BB2F93F" w14:textId="007C4DEB" w:rsidR="005429AF" w:rsidRPr="00541719" w:rsidRDefault="005429AF" w:rsidP="00CE7259">
            <w:pPr>
              <w:jc w:val="center"/>
              <w:rPr>
                <w:sz w:val="20"/>
              </w:rPr>
            </w:pPr>
            <w:r w:rsidRPr="00541719">
              <w:rPr>
                <w:sz w:val="20"/>
              </w:rPr>
              <w:t>40 (15)</w:t>
            </w:r>
          </w:p>
        </w:tc>
        <w:tc>
          <w:tcPr>
            <w:tcW w:w="1670" w:type="dxa"/>
            <w:shd w:val="clear" w:color="auto" w:fill="auto"/>
          </w:tcPr>
          <w:p w14:paraId="7C10C81D" w14:textId="52E8CEB5" w:rsidR="005429AF" w:rsidRPr="00541719" w:rsidRDefault="005429AF" w:rsidP="00CE7259">
            <w:pPr>
              <w:jc w:val="center"/>
              <w:rPr>
                <w:sz w:val="20"/>
              </w:rPr>
            </w:pPr>
            <w:r w:rsidRPr="00541719">
              <w:rPr>
                <w:sz w:val="20"/>
              </w:rPr>
              <w:t>22 (8)</w:t>
            </w:r>
          </w:p>
        </w:tc>
        <w:tc>
          <w:tcPr>
            <w:tcW w:w="1670" w:type="dxa"/>
            <w:shd w:val="clear" w:color="auto" w:fill="auto"/>
          </w:tcPr>
          <w:p w14:paraId="2ADA05C2" w14:textId="0FBA47E0" w:rsidR="005429AF" w:rsidRPr="00541719" w:rsidRDefault="005429AF" w:rsidP="00CE7259">
            <w:pPr>
              <w:jc w:val="center"/>
              <w:rPr>
                <w:sz w:val="20"/>
              </w:rPr>
            </w:pPr>
            <w:r w:rsidRPr="00541719">
              <w:rPr>
                <w:sz w:val="20"/>
              </w:rPr>
              <w:t>13 (12)</w:t>
            </w:r>
          </w:p>
        </w:tc>
        <w:tc>
          <w:tcPr>
            <w:tcW w:w="1670" w:type="dxa"/>
            <w:shd w:val="clear" w:color="auto" w:fill="auto"/>
          </w:tcPr>
          <w:p w14:paraId="091BBBAC" w14:textId="2DB0335C" w:rsidR="005429AF" w:rsidRPr="00541719" w:rsidRDefault="005429AF" w:rsidP="00CE7259">
            <w:pPr>
              <w:jc w:val="center"/>
              <w:rPr>
                <w:sz w:val="20"/>
              </w:rPr>
            </w:pPr>
            <w:r w:rsidRPr="00541719">
              <w:rPr>
                <w:sz w:val="20"/>
              </w:rPr>
              <w:t>7 (6)</w:t>
            </w:r>
          </w:p>
        </w:tc>
      </w:tr>
      <w:tr w:rsidR="005429AF" w:rsidRPr="001B18EC" w14:paraId="3B139BC7" w14:textId="77777777" w:rsidTr="00264FC0">
        <w:tc>
          <w:tcPr>
            <w:tcW w:w="9576" w:type="dxa"/>
            <w:gridSpan w:val="5"/>
            <w:shd w:val="clear" w:color="auto" w:fill="auto"/>
          </w:tcPr>
          <w:p w14:paraId="1898DAEE" w14:textId="77777777" w:rsidR="005429AF" w:rsidRPr="00F33F27" w:rsidRDefault="005429AF" w:rsidP="00CE7259">
            <w:pPr>
              <w:rPr>
                <w:sz w:val="20"/>
              </w:rPr>
            </w:pPr>
            <w:r w:rsidRPr="00F33F27">
              <w:rPr>
                <w:b/>
                <w:i/>
                <w:sz w:val="20"/>
              </w:rPr>
              <w:t>Nervous system disorders</w:t>
            </w:r>
          </w:p>
        </w:tc>
      </w:tr>
      <w:tr w:rsidR="005429AF" w:rsidRPr="001B18EC" w14:paraId="40AE8399" w14:textId="77777777" w:rsidTr="00264FC0">
        <w:tc>
          <w:tcPr>
            <w:tcW w:w="3078" w:type="dxa"/>
            <w:shd w:val="clear" w:color="auto" w:fill="auto"/>
          </w:tcPr>
          <w:p w14:paraId="4ECDDE12" w14:textId="2A3E5857" w:rsidR="005429AF" w:rsidRPr="00F33F27" w:rsidDel="005429AF" w:rsidRDefault="005429AF" w:rsidP="00CE7259">
            <w:pPr>
              <w:tabs>
                <w:tab w:val="left" w:pos="551"/>
              </w:tabs>
              <w:rPr>
                <w:sz w:val="20"/>
                <w:szCs w:val="22"/>
              </w:rPr>
            </w:pPr>
            <w:r w:rsidRPr="00F33F27">
              <w:rPr>
                <w:sz w:val="20"/>
                <w:szCs w:val="22"/>
              </w:rPr>
              <w:tab/>
              <w:t>Headache</w:t>
            </w:r>
          </w:p>
        </w:tc>
        <w:tc>
          <w:tcPr>
            <w:tcW w:w="1488" w:type="dxa"/>
            <w:shd w:val="clear" w:color="auto" w:fill="auto"/>
          </w:tcPr>
          <w:p w14:paraId="4ACD3C45" w14:textId="29822EBD" w:rsidR="005429AF" w:rsidRPr="00F33F27" w:rsidDel="005429AF" w:rsidRDefault="005429AF" w:rsidP="00CE7259">
            <w:pPr>
              <w:jc w:val="center"/>
              <w:rPr>
                <w:sz w:val="20"/>
                <w:szCs w:val="22"/>
              </w:rPr>
            </w:pPr>
            <w:r w:rsidRPr="00F33F27">
              <w:rPr>
                <w:sz w:val="20"/>
                <w:szCs w:val="22"/>
              </w:rPr>
              <w:t>61 (23)</w:t>
            </w:r>
          </w:p>
        </w:tc>
        <w:tc>
          <w:tcPr>
            <w:tcW w:w="1670" w:type="dxa"/>
            <w:shd w:val="clear" w:color="auto" w:fill="auto"/>
          </w:tcPr>
          <w:p w14:paraId="3E8DF3D7" w14:textId="0247DAA3" w:rsidR="005429AF" w:rsidRPr="00F33F27" w:rsidDel="005429AF" w:rsidRDefault="005429AF" w:rsidP="00CE7259">
            <w:pPr>
              <w:jc w:val="center"/>
              <w:rPr>
                <w:sz w:val="20"/>
                <w:szCs w:val="22"/>
              </w:rPr>
            </w:pPr>
            <w:r w:rsidRPr="00F33F27">
              <w:rPr>
                <w:sz w:val="20"/>
                <w:szCs w:val="22"/>
              </w:rPr>
              <w:t>1 (&lt;1)</w:t>
            </w:r>
          </w:p>
        </w:tc>
        <w:tc>
          <w:tcPr>
            <w:tcW w:w="1670" w:type="dxa"/>
            <w:shd w:val="clear" w:color="auto" w:fill="auto"/>
          </w:tcPr>
          <w:p w14:paraId="66D05199" w14:textId="199B47C1" w:rsidR="005429AF" w:rsidRPr="00F33F27" w:rsidDel="005429AF" w:rsidRDefault="005429AF" w:rsidP="00CE7259">
            <w:pPr>
              <w:jc w:val="center"/>
              <w:rPr>
                <w:sz w:val="20"/>
                <w:szCs w:val="22"/>
              </w:rPr>
            </w:pPr>
            <w:r w:rsidRPr="00F33F27">
              <w:rPr>
                <w:sz w:val="20"/>
                <w:szCs w:val="22"/>
              </w:rPr>
              <w:t>30 (28)</w:t>
            </w:r>
          </w:p>
        </w:tc>
        <w:tc>
          <w:tcPr>
            <w:tcW w:w="1670" w:type="dxa"/>
            <w:shd w:val="clear" w:color="auto" w:fill="auto"/>
          </w:tcPr>
          <w:p w14:paraId="60D75A42" w14:textId="751C74DB" w:rsidR="005429AF" w:rsidRPr="00F33F27" w:rsidDel="005429AF" w:rsidRDefault="005429AF" w:rsidP="00CE7259">
            <w:pPr>
              <w:jc w:val="center"/>
              <w:rPr>
                <w:sz w:val="20"/>
                <w:szCs w:val="22"/>
              </w:rPr>
            </w:pPr>
            <w:r w:rsidRPr="00F33F27">
              <w:rPr>
                <w:sz w:val="20"/>
                <w:szCs w:val="22"/>
              </w:rPr>
              <w:t>3 (3)</w:t>
            </w:r>
          </w:p>
        </w:tc>
      </w:tr>
      <w:tr w:rsidR="005429AF" w:rsidRPr="001B18EC" w14:paraId="1F2613D6" w14:textId="77777777" w:rsidTr="005429AF">
        <w:tc>
          <w:tcPr>
            <w:tcW w:w="9576" w:type="dxa"/>
            <w:gridSpan w:val="5"/>
            <w:shd w:val="clear" w:color="auto" w:fill="auto"/>
          </w:tcPr>
          <w:p w14:paraId="1BDD983D" w14:textId="0D5A4EC0" w:rsidR="005429AF" w:rsidRPr="00F33F27" w:rsidDel="005429AF" w:rsidRDefault="005429AF" w:rsidP="00CE7259">
            <w:pPr>
              <w:rPr>
                <w:sz w:val="20"/>
                <w:szCs w:val="22"/>
              </w:rPr>
            </w:pPr>
            <w:r w:rsidRPr="00F33F27">
              <w:rPr>
                <w:b/>
                <w:i/>
                <w:sz w:val="20"/>
                <w:szCs w:val="22"/>
              </w:rPr>
              <w:t>Skin and subcutaneous tissue disorders</w:t>
            </w:r>
          </w:p>
        </w:tc>
      </w:tr>
      <w:tr w:rsidR="008B7899" w:rsidRPr="001B18EC" w14:paraId="0071D4E8" w14:textId="77777777" w:rsidTr="002536EB">
        <w:tc>
          <w:tcPr>
            <w:tcW w:w="3078" w:type="dxa"/>
            <w:tcBorders>
              <w:bottom w:val="single" w:sz="4" w:space="0" w:color="auto"/>
            </w:tcBorders>
            <w:shd w:val="clear" w:color="auto" w:fill="auto"/>
          </w:tcPr>
          <w:p w14:paraId="137AE7B0" w14:textId="213A2318" w:rsidR="008B7899" w:rsidRPr="00F33F27" w:rsidDel="005429AF" w:rsidRDefault="008B7899" w:rsidP="00CE7259">
            <w:pPr>
              <w:tabs>
                <w:tab w:val="left" w:pos="546"/>
              </w:tabs>
              <w:rPr>
                <w:sz w:val="20"/>
                <w:szCs w:val="22"/>
              </w:rPr>
            </w:pPr>
            <w:r w:rsidRPr="00F33F27">
              <w:rPr>
                <w:sz w:val="20"/>
                <w:szCs w:val="22"/>
              </w:rPr>
              <w:tab/>
              <w:t>Rash</w:t>
            </w:r>
            <w:r w:rsidRPr="00F33F27">
              <w:rPr>
                <w:sz w:val="20"/>
                <w:szCs w:val="22"/>
                <w:vertAlign w:val="superscript"/>
              </w:rPr>
              <w:t>10</w:t>
            </w:r>
          </w:p>
        </w:tc>
        <w:tc>
          <w:tcPr>
            <w:tcW w:w="1488" w:type="dxa"/>
            <w:tcBorders>
              <w:bottom w:val="single" w:sz="4" w:space="0" w:color="auto"/>
            </w:tcBorders>
            <w:shd w:val="clear" w:color="auto" w:fill="auto"/>
          </w:tcPr>
          <w:p w14:paraId="6D17005C" w14:textId="6A8B6048" w:rsidR="008B7899" w:rsidRPr="00F33F27" w:rsidDel="005429AF" w:rsidRDefault="008B7899" w:rsidP="00CE7259">
            <w:pPr>
              <w:jc w:val="center"/>
              <w:rPr>
                <w:sz w:val="20"/>
                <w:szCs w:val="22"/>
              </w:rPr>
            </w:pPr>
            <w:r w:rsidRPr="00F33F27">
              <w:rPr>
                <w:sz w:val="20"/>
                <w:szCs w:val="22"/>
              </w:rPr>
              <w:t>31 (12)</w:t>
            </w:r>
          </w:p>
        </w:tc>
        <w:tc>
          <w:tcPr>
            <w:tcW w:w="1670" w:type="dxa"/>
            <w:tcBorders>
              <w:bottom w:val="single" w:sz="4" w:space="0" w:color="auto"/>
            </w:tcBorders>
            <w:shd w:val="clear" w:color="auto" w:fill="auto"/>
          </w:tcPr>
          <w:p w14:paraId="2675C252" w14:textId="7FF99526" w:rsidR="008B7899" w:rsidRPr="00F33F27" w:rsidDel="005429AF" w:rsidRDefault="008B7899" w:rsidP="00CE7259">
            <w:pPr>
              <w:jc w:val="center"/>
              <w:rPr>
                <w:sz w:val="20"/>
                <w:szCs w:val="22"/>
              </w:rPr>
            </w:pPr>
            <w:r w:rsidRPr="00F33F27">
              <w:rPr>
                <w:sz w:val="20"/>
                <w:szCs w:val="22"/>
              </w:rPr>
              <w:t>2 (1)</w:t>
            </w:r>
          </w:p>
        </w:tc>
        <w:tc>
          <w:tcPr>
            <w:tcW w:w="1670" w:type="dxa"/>
            <w:tcBorders>
              <w:bottom w:val="single" w:sz="4" w:space="0" w:color="auto"/>
            </w:tcBorders>
            <w:shd w:val="clear" w:color="auto" w:fill="auto"/>
          </w:tcPr>
          <w:p w14:paraId="0EAC8D72" w14:textId="24DBE1B2" w:rsidR="008B7899" w:rsidRPr="00F33F27" w:rsidDel="005429AF" w:rsidRDefault="008B7899" w:rsidP="00CE7259">
            <w:pPr>
              <w:jc w:val="center"/>
              <w:rPr>
                <w:sz w:val="20"/>
                <w:szCs w:val="22"/>
              </w:rPr>
            </w:pPr>
            <w:r w:rsidRPr="00F33F27">
              <w:rPr>
                <w:sz w:val="20"/>
                <w:szCs w:val="22"/>
              </w:rPr>
              <w:t>21 (19)</w:t>
            </w:r>
          </w:p>
        </w:tc>
        <w:tc>
          <w:tcPr>
            <w:tcW w:w="1670" w:type="dxa"/>
            <w:tcBorders>
              <w:bottom w:val="single" w:sz="4" w:space="0" w:color="auto"/>
            </w:tcBorders>
            <w:shd w:val="clear" w:color="auto" w:fill="auto"/>
          </w:tcPr>
          <w:p w14:paraId="0CBB1719" w14:textId="226E2C21" w:rsidR="008B7899" w:rsidRPr="00F33F27" w:rsidDel="005429AF" w:rsidRDefault="008B7899" w:rsidP="00CE7259">
            <w:pPr>
              <w:jc w:val="center"/>
              <w:rPr>
                <w:sz w:val="20"/>
                <w:szCs w:val="22"/>
              </w:rPr>
            </w:pPr>
            <w:r w:rsidRPr="00F33F27">
              <w:rPr>
                <w:sz w:val="20"/>
                <w:szCs w:val="22"/>
              </w:rPr>
              <w:t>0 (0)</w:t>
            </w:r>
          </w:p>
        </w:tc>
      </w:tr>
      <w:tr w:rsidR="008B7899" w:rsidRPr="001B18EC" w14:paraId="2466796B" w14:textId="77777777" w:rsidTr="002536EB">
        <w:tc>
          <w:tcPr>
            <w:tcW w:w="9576" w:type="dxa"/>
            <w:gridSpan w:val="5"/>
            <w:tcBorders>
              <w:top w:val="single" w:sz="4" w:space="0" w:color="auto"/>
              <w:left w:val="nil"/>
              <w:bottom w:val="nil"/>
              <w:right w:val="nil"/>
            </w:tcBorders>
            <w:shd w:val="clear" w:color="auto" w:fill="auto"/>
          </w:tcPr>
          <w:p w14:paraId="36F0EBC5" w14:textId="5A69DE5B" w:rsidR="008B7899" w:rsidRPr="001B18EC" w:rsidRDefault="008B7899" w:rsidP="00CE7259">
            <w:pPr>
              <w:rPr>
                <w:sz w:val="19"/>
                <w:szCs w:val="19"/>
              </w:rPr>
            </w:pPr>
            <w:r w:rsidRPr="001B18EC">
              <w:rPr>
                <w:sz w:val="19"/>
                <w:szCs w:val="19"/>
              </w:rPr>
              <w:t>*      Grading based on NCI Common Terminology Criteria for Adverse Events (CTCAE) version 4.0</w:t>
            </w:r>
            <w:r w:rsidR="00A62920">
              <w:rPr>
                <w:sz w:val="19"/>
                <w:szCs w:val="19"/>
              </w:rPr>
              <w:t>.</w:t>
            </w:r>
          </w:p>
          <w:p w14:paraId="18038AD8" w14:textId="4900E12D" w:rsidR="008B7899" w:rsidRDefault="008B7899" w:rsidP="00AD1FCC">
            <w:pPr>
              <w:pStyle w:val="ListParagraph"/>
              <w:numPr>
                <w:ilvl w:val="0"/>
                <w:numId w:val="35"/>
              </w:numPr>
              <w:contextualSpacing w:val="0"/>
              <w:rPr>
                <w:sz w:val="19"/>
                <w:szCs w:val="19"/>
              </w:rPr>
            </w:pPr>
            <w:r>
              <w:rPr>
                <w:sz w:val="19"/>
                <w:szCs w:val="19"/>
              </w:rPr>
              <w:t>Neutropenia includes agranulocytosis, febrile neutropenia, neutropenia</w:t>
            </w:r>
            <w:r w:rsidR="004155D6">
              <w:rPr>
                <w:sz w:val="19"/>
                <w:szCs w:val="19"/>
              </w:rPr>
              <w:t>,</w:t>
            </w:r>
            <w:r>
              <w:rPr>
                <w:sz w:val="19"/>
                <w:szCs w:val="19"/>
              </w:rPr>
              <w:t xml:space="preserve"> and neutrophil count decreased</w:t>
            </w:r>
            <w:commentRangeStart w:id="1755"/>
            <w:ins w:id="1756" w:author="Author">
              <w:r w:rsidR="00041691">
                <w:rPr>
                  <w:sz w:val="19"/>
                  <w:szCs w:val="19"/>
                </w:rPr>
                <w:t>.</w:t>
              </w:r>
              <w:commentRangeEnd w:id="1755"/>
              <w:r w:rsidR="00041691">
                <w:rPr>
                  <w:rStyle w:val="CommentReference"/>
                </w:rPr>
                <w:commentReference w:id="1755"/>
              </w:r>
            </w:ins>
          </w:p>
          <w:p w14:paraId="48963687" w14:textId="2A843C3A" w:rsidR="008B7899" w:rsidRDefault="008B7899" w:rsidP="00AD1FCC">
            <w:pPr>
              <w:pStyle w:val="ListParagraph"/>
              <w:numPr>
                <w:ilvl w:val="0"/>
                <w:numId w:val="35"/>
              </w:numPr>
              <w:contextualSpacing w:val="0"/>
              <w:rPr>
                <w:sz w:val="19"/>
                <w:szCs w:val="19"/>
              </w:rPr>
            </w:pPr>
            <w:r>
              <w:rPr>
                <w:sz w:val="19"/>
                <w:szCs w:val="19"/>
              </w:rPr>
              <w:t>Anemia includes an</w:t>
            </w:r>
            <w:r w:rsidRPr="00307978">
              <w:rPr>
                <w:sz w:val="19"/>
                <w:szCs w:val="19"/>
              </w:rPr>
              <w:t xml:space="preserve">emia and </w:t>
            </w:r>
            <w:r>
              <w:rPr>
                <w:sz w:val="19"/>
                <w:szCs w:val="19"/>
              </w:rPr>
              <w:t>h</w:t>
            </w:r>
            <w:r w:rsidRPr="00B510DA">
              <w:rPr>
                <w:sz w:val="19"/>
                <w:szCs w:val="19"/>
              </w:rPr>
              <w:t>emoglobin decreased</w:t>
            </w:r>
            <w:r w:rsidR="00A62920">
              <w:rPr>
                <w:sz w:val="19"/>
                <w:szCs w:val="19"/>
              </w:rPr>
              <w:t>.</w:t>
            </w:r>
          </w:p>
          <w:p w14:paraId="4317C1FD" w14:textId="2E073784" w:rsidR="008B7899" w:rsidRDefault="008B7899" w:rsidP="00AD1FCC">
            <w:pPr>
              <w:pStyle w:val="ListParagraph"/>
              <w:numPr>
                <w:ilvl w:val="0"/>
                <w:numId w:val="35"/>
              </w:numPr>
              <w:contextualSpacing w:val="0"/>
              <w:rPr>
                <w:sz w:val="19"/>
                <w:szCs w:val="19"/>
              </w:rPr>
            </w:pPr>
            <w:r w:rsidRPr="00BC1D75">
              <w:rPr>
                <w:sz w:val="19"/>
                <w:szCs w:val="19"/>
              </w:rPr>
              <w:t>Thrombocytopenia includes platelet count decreased and t</w:t>
            </w:r>
            <w:r w:rsidRPr="00B510DA">
              <w:rPr>
                <w:sz w:val="19"/>
                <w:szCs w:val="19"/>
              </w:rPr>
              <w:t>hrombocytopenia</w:t>
            </w:r>
            <w:r w:rsidR="00A62920">
              <w:rPr>
                <w:sz w:val="19"/>
                <w:szCs w:val="19"/>
              </w:rPr>
              <w:t>.</w:t>
            </w:r>
          </w:p>
          <w:p w14:paraId="3A84DF65" w14:textId="65E99080" w:rsidR="008B7899" w:rsidRPr="001B18EC" w:rsidRDefault="008B7899" w:rsidP="00AD1FCC">
            <w:pPr>
              <w:pStyle w:val="ListParagraph"/>
              <w:numPr>
                <w:ilvl w:val="0"/>
                <w:numId w:val="35"/>
              </w:numPr>
              <w:contextualSpacing w:val="0"/>
              <w:rPr>
                <w:sz w:val="19"/>
                <w:szCs w:val="19"/>
              </w:rPr>
            </w:pPr>
            <w:r>
              <w:rPr>
                <w:sz w:val="19"/>
                <w:szCs w:val="19"/>
              </w:rPr>
              <w:t>Leukopenia includes leukopenia and white blood cell count decreased</w:t>
            </w:r>
            <w:r w:rsidR="00A62920">
              <w:rPr>
                <w:sz w:val="19"/>
                <w:szCs w:val="19"/>
              </w:rPr>
              <w:t>.</w:t>
            </w:r>
          </w:p>
          <w:p w14:paraId="28A732D8" w14:textId="4C597EA0" w:rsidR="008B7899" w:rsidRPr="001B18EC" w:rsidRDefault="008B7899" w:rsidP="00AD1FCC">
            <w:pPr>
              <w:pStyle w:val="ListParagraph"/>
              <w:numPr>
                <w:ilvl w:val="0"/>
                <w:numId w:val="35"/>
              </w:numPr>
              <w:contextualSpacing w:val="0"/>
              <w:rPr>
                <w:sz w:val="19"/>
                <w:szCs w:val="19"/>
              </w:rPr>
            </w:pPr>
            <w:r w:rsidRPr="001B18EC">
              <w:rPr>
                <w:sz w:val="19"/>
                <w:szCs w:val="19"/>
              </w:rPr>
              <w:t>Arrhythmia includes arrhythmia, atrial fibrillation, atrial flutter, bradycardia, sinus bradycardia, sinus tachycardia, supraventricular tachycardia, and tachycardia</w:t>
            </w:r>
            <w:r w:rsidR="00A62920">
              <w:rPr>
                <w:sz w:val="19"/>
                <w:szCs w:val="19"/>
              </w:rPr>
              <w:t>.</w:t>
            </w:r>
          </w:p>
          <w:p w14:paraId="3C868231" w14:textId="33F31CB5" w:rsidR="008B7899" w:rsidRDefault="008B7899" w:rsidP="00AD1FCC">
            <w:pPr>
              <w:pStyle w:val="ListParagraph"/>
              <w:numPr>
                <w:ilvl w:val="0"/>
                <w:numId w:val="35"/>
              </w:numPr>
              <w:contextualSpacing w:val="0"/>
              <w:rPr>
                <w:sz w:val="19"/>
                <w:szCs w:val="19"/>
              </w:rPr>
            </w:pPr>
            <w:r>
              <w:rPr>
                <w:sz w:val="19"/>
                <w:szCs w:val="19"/>
              </w:rPr>
              <w:t>Edema includes face edema, fluid retention, edema, edema peripheral, peripheral swelling, and swelling face</w:t>
            </w:r>
          </w:p>
          <w:p w14:paraId="66B7BEF3" w14:textId="205BB132" w:rsidR="008B7899" w:rsidRPr="001B18EC" w:rsidRDefault="008B7899" w:rsidP="00AD1FCC">
            <w:pPr>
              <w:pStyle w:val="ListParagraph"/>
              <w:numPr>
                <w:ilvl w:val="0"/>
                <w:numId w:val="35"/>
              </w:numPr>
              <w:contextualSpacing w:val="0"/>
              <w:rPr>
                <w:sz w:val="19"/>
                <w:szCs w:val="19"/>
              </w:rPr>
            </w:pPr>
            <w:r w:rsidRPr="001B18EC">
              <w:rPr>
                <w:sz w:val="19"/>
                <w:szCs w:val="19"/>
              </w:rPr>
              <w:t>Cytokine release syndrome includes cytokine release syndrome and cytokine storm</w:t>
            </w:r>
            <w:r w:rsidR="00A62920">
              <w:rPr>
                <w:sz w:val="19"/>
                <w:szCs w:val="19"/>
              </w:rPr>
              <w:t>.</w:t>
            </w:r>
          </w:p>
          <w:p w14:paraId="584F4454" w14:textId="78A9824F" w:rsidR="008B7899" w:rsidRPr="001B18EC" w:rsidRDefault="008B7899" w:rsidP="00AD1FCC">
            <w:pPr>
              <w:pStyle w:val="ListParagraph"/>
              <w:numPr>
                <w:ilvl w:val="0"/>
                <w:numId w:val="35"/>
              </w:numPr>
              <w:contextualSpacing w:val="0"/>
              <w:rPr>
                <w:sz w:val="19"/>
                <w:szCs w:val="19"/>
              </w:rPr>
            </w:pPr>
            <w:r w:rsidRPr="001B18EC">
              <w:rPr>
                <w:sz w:val="19"/>
                <w:szCs w:val="19"/>
              </w:rPr>
              <w:t>Infusion</w:t>
            </w:r>
            <w:r w:rsidRPr="001B18EC">
              <w:rPr>
                <w:sz w:val="19"/>
                <w:szCs w:val="19"/>
              </w:rPr>
              <w:noBreakHyphen/>
              <w:t>related reaction is a composite term that includes the term infusion</w:t>
            </w:r>
            <w:r w:rsidRPr="001B18EC">
              <w:rPr>
                <w:sz w:val="19"/>
                <w:szCs w:val="19"/>
              </w:rPr>
              <w:noBreakHyphen/>
              <w:t>related reaction and the following events occurring with the first 48 hours of infusion and the event lasted ≤ 2 days: pyrexia, cytokine release syndrome, hypotension, myalgia, acute kidney injury, hypertension, and rash erythematous</w:t>
            </w:r>
            <w:r w:rsidR="00A62920">
              <w:rPr>
                <w:sz w:val="19"/>
                <w:szCs w:val="19"/>
              </w:rPr>
              <w:t>.</w:t>
            </w:r>
          </w:p>
          <w:p w14:paraId="7CE68E43" w14:textId="19F904EA" w:rsidR="008B7899" w:rsidRDefault="008B7899" w:rsidP="00AD1FCC">
            <w:pPr>
              <w:pStyle w:val="ListParagraph"/>
              <w:numPr>
                <w:ilvl w:val="0"/>
                <w:numId w:val="35"/>
              </w:numPr>
              <w:contextualSpacing w:val="0"/>
              <w:rPr>
                <w:sz w:val="19"/>
                <w:szCs w:val="19"/>
              </w:rPr>
            </w:pPr>
            <w:proofErr w:type="spellStart"/>
            <w:r w:rsidRPr="001B18EC">
              <w:rPr>
                <w:sz w:val="19"/>
                <w:szCs w:val="19"/>
              </w:rPr>
              <w:t>Hypertransaminasemia</w:t>
            </w:r>
            <w:proofErr w:type="spellEnd"/>
            <w:r w:rsidRPr="001B18EC">
              <w:rPr>
                <w:sz w:val="19"/>
                <w:szCs w:val="19"/>
              </w:rPr>
              <w:t xml:space="preserve"> includes alanine aminotransferase increased, aspartate aminotransferase increased, hepatic enzyme increased, and transaminases increased</w:t>
            </w:r>
            <w:r w:rsidR="00A62920">
              <w:rPr>
                <w:sz w:val="19"/>
                <w:szCs w:val="19"/>
              </w:rPr>
              <w:t>.</w:t>
            </w:r>
          </w:p>
          <w:p w14:paraId="523A5F4A" w14:textId="760E1C59" w:rsidR="008B7899" w:rsidRPr="004155D6" w:rsidRDefault="008B7899" w:rsidP="00AD1FCC">
            <w:pPr>
              <w:pStyle w:val="ListParagraph"/>
              <w:numPr>
                <w:ilvl w:val="0"/>
                <w:numId w:val="35"/>
              </w:numPr>
              <w:contextualSpacing w:val="0"/>
              <w:rPr>
                <w:sz w:val="19"/>
                <w:szCs w:val="19"/>
              </w:rPr>
            </w:pPr>
            <w:r>
              <w:rPr>
                <w:sz w:val="19"/>
                <w:szCs w:val="19"/>
              </w:rPr>
              <w:t xml:space="preserve">Rash includes </w:t>
            </w:r>
            <w:r w:rsidRPr="00BC1D75">
              <w:rPr>
                <w:sz w:val="19"/>
                <w:szCs w:val="19"/>
              </w:rPr>
              <w:t>erythema, rash, r</w:t>
            </w:r>
            <w:r>
              <w:rPr>
                <w:sz w:val="19"/>
                <w:szCs w:val="19"/>
              </w:rPr>
              <w:t xml:space="preserve">ash erythematous, rash generalized, rash macular, rash </w:t>
            </w:r>
            <w:r w:rsidRPr="00BC1D75">
              <w:rPr>
                <w:sz w:val="19"/>
                <w:szCs w:val="19"/>
              </w:rPr>
              <w:t>maculo</w:t>
            </w:r>
            <w:r w:rsidR="0086285E">
              <w:rPr>
                <w:sz w:val="19"/>
                <w:szCs w:val="19"/>
              </w:rPr>
              <w:noBreakHyphen/>
            </w:r>
            <w:r w:rsidRPr="00BC1D75">
              <w:rPr>
                <w:sz w:val="19"/>
                <w:szCs w:val="19"/>
              </w:rPr>
              <w:t>papular, rash pruritic, s</w:t>
            </w:r>
            <w:r w:rsidRPr="00B510DA">
              <w:rPr>
                <w:sz w:val="19"/>
                <w:szCs w:val="19"/>
              </w:rPr>
              <w:t xml:space="preserve">kin </w:t>
            </w:r>
            <w:r w:rsidRPr="00BC1D75">
              <w:rPr>
                <w:sz w:val="19"/>
                <w:szCs w:val="19"/>
              </w:rPr>
              <w:t>exfoliation</w:t>
            </w:r>
            <w:r>
              <w:rPr>
                <w:sz w:val="19"/>
                <w:szCs w:val="19"/>
              </w:rPr>
              <w:t>,</w:t>
            </w:r>
            <w:r w:rsidRPr="00BC1D75">
              <w:rPr>
                <w:sz w:val="19"/>
                <w:szCs w:val="19"/>
              </w:rPr>
              <w:t xml:space="preserve"> and t</w:t>
            </w:r>
            <w:r w:rsidRPr="00B510DA">
              <w:rPr>
                <w:sz w:val="19"/>
                <w:szCs w:val="19"/>
              </w:rPr>
              <w:t>oxic skin eruption</w:t>
            </w:r>
            <w:r w:rsidRPr="004155D6">
              <w:rPr>
                <w:sz w:val="19"/>
                <w:szCs w:val="19"/>
              </w:rPr>
              <w:t>.</w:t>
            </w:r>
          </w:p>
        </w:tc>
      </w:tr>
    </w:tbl>
    <w:p w14:paraId="0A4CC80E" w14:textId="77777777" w:rsidR="001F6B80" w:rsidRPr="008947CF" w:rsidRDefault="001F6B80" w:rsidP="00CE7259"/>
    <w:p w14:paraId="25FF60FA" w14:textId="6ABA0570" w:rsidR="00D5250F" w:rsidRPr="001B18EC" w:rsidRDefault="00D5250F" w:rsidP="00CE7259">
      <w:pPr>
        <w:pStyle w:val="ListParagraph"/>
        <w:suppressAutoHyphens w:val="0"/>
        <w:ind w:left="0"/>
        <w:contextualSpacing w:val="0"/>
        <w:rPr>
          <w:bCs/>
          <w:color w:val="000000"/>
          <w:szCs w:val="22"/>
        </w:rPr>
      </w:pPr>
      <w:r w:rsidRPr="001B18EC">
        <w:lastRenderedPageBreak/>
        <w:t xml:space="preserve">Selected laboratory abnormalities </w:t>
      </w:r>
      <w:r w:rsidRPr="001B18EC">
        <w:rPr>
          <w:bCs/>
          <w:szCs w:val="22"/>
        </w:rPr>
        <w:t>worsening from baseline Grade 0</w:t>
      </w:r>
      <w:r w:rsidRPr="001B18EC">
        <w:rPr>
          <w:bCs/>
          <w:szCs w:val="22"/>
        </w:rPr>
        <w:noBreakHyphen/>
        <w:t>2 to treatment</w:t>
      </w:r>
      <w:r w:rsidRPr="001B18EC">
        <w:rPr>
          <w:bCs/>
          <w:szCs w:val="22"/>
        </w:rPr>
        <w:noBreakHyphen/>
        <w:t>related maximal Grade 3</w:t>
      </w:r>
      <w:r w:rsidRPr="001B18EC">
        <w:rPr>
          <w:bCs/>
          <w:szCs w:val="22"/>
        </w:rPr>
        <w:noBreakHyphen/>
        <w:t xml:space="preserve">4 in first cycle of therapy </w:t>
      </w:r>
      <w:r w:rsidRPr="001B18EC">
        <w:t xml:space="preserve">are shown in Table </w:t>
      </w:r>
      <w:ins w:id="1757" w:author="Author">
        <w:r w:rsidR="00AD1FCC">
          <w:t>10</w:t>
        </w:r>
      </w:ins>
      <w:del w:id="1758" w:author="Author">
        <w:r w:rsidR="008E39D2" w:rsidDel="00AD1FCC">
          <w:delText>11</w:delText>
        </w:r>
      </w:del>
      <w:r w:rsidRPr="001B18EC">
        <w:t>.</w:t>
      </w:r>
    </w:p>
    <w:p w14:paraId="74A2D62D" w14:textId="77777777" w:rsidR="00D5250F" w:rsidRPr="001B18EC" w:rsidRDefault="00D5250F" w:rsidP="00CE7259">
      <w:pPr>
        <w:jc w:val="center"/>
        <w:rPr>
          <w:b/>
          <w:bCs/>
          <w:szCs w:val="22"/>
        </w:rPr>
      </w:pPr>
    </w:p>
    <w:p w14:paraId="3726B7E0" w14:textId="60AB3DBD" w:rsidR="00FD456C" w:rsidRPr="008947CF" w:rsidRDefault="00FD456C" w:rsidP="009026AB">
      <w:pPr>
        <w:keepNext/>
        <w:jc w:val="center"/>
        <w:rPr>
          <w:b/>
          <w:bCs/>
          <w:szCs w:val="22"/>
        </w:rPr>
      </w:pPr>
      <w:r w:rsidRPr="001B18EC">
        <w:rPr>
          <w:b/>
          <w:bCs/>
          <w:szCs w:val="22"/>
        </w:rPr>
        <w:t>Table </w:t>
      </w:r>
      <w:ins w:id="1759" w:author="Author">
        <w:r w:rsidR="00AD1FCC">
          <w:rPr>
            <w:b/>
            <w:bCs/>
            <w:szCs w:val="22"/>
          </w:rPr>
          <w:t>10</w:t>
        </w:r>
      </w:ins>
      <w:del w:id="1760" w:author="Author">
        <w:r w:rsidR="00127D3C" w:rsidDel="00AD1FCC">
          <w:rPr>
            <w:b/>
            <w:bCs/>
            <w:szCs w:val="22"/>
          </w:rPr>
          <w:delText>11</w:delText>
        </w:r>
      </w:del>
      <w:r w:rsidRPr="001B18EC">
        <w:rPr>
          <w:b/>
          <w:bCs/>
          <w:szCs w:val="22"/>
        </w:rPr>
        <w:t>.  Selected Laboratory Abnormalities Worsening from Baseline Grade 0</w:t>
      </w:r>
      <w:r w:rsidRPr="001B18EC">
        <w:rPr>
          <w:b/>
          <w:bCs/>
          <w:szCs w:val="22"/>
        </w:rPr>
        <w:noBreakHyphen/>
        <w:t>2 to Treatment</w:t>
      </w:r>
      <w:r w:rsidRPr="001B18EC">
        <w:rPr>
          <w:b/>
          <w:bCs/>
          <w:szCs w:val="22"/>
        </w:rPr>
        <w:noBreakHyphen/>
        <w:t>related Maximal Grade 3</w:t>
      </w:r>
      <w:r w:rsidRPr="001B18EC">
        <w:rPr>
          <w:b/>
          <w:bCs/>
          <w:szCs w:val="22"/>
        </w:rPr>
        <w:noBreakHyphen/>
        <w:t>4</w:t>
      </w:r>
      <w:r w:rsidRPr="005F50A5">
        <w:rPr>
          <w:bCs/>
          <w:szCs w:val="22"/>
          <w:rPrChange w:id="1761" w:author="Author">
            <w:rPr>
              <w:bCs/>
              <w:szCs w:val="22"/>
              <w:vertAlign w:val="superscript"/>
            </w:rPr>
          </w:rPrChange>
        </w:rPr>
        <w:t>*</w:t>
      </w:r>
      <w:r w:rsidRPr="001B18EC">
        <w:rPr>
          <w:bCs/>
          <w:szCs w:val="22"/>
        </w:rPr>
        <w:t xml:space="preserve"> </w:t>
      </w:r>
      <w:r w:rsidRPr="008947CF">
        <w:rPr>
          <w:b/>
          <w:bCs/>
          <w:szCs w:val="22"/>
        </w:rPr>
        <w:t xml:space="preserve">in </w:t>
      </w:r>
      <w:r w:rsidRPr="001B18EC">
        <w:rPr>
          <w:b/>
          <w:bCs/>
          <w:szCs w:val="22"/>
        </w:rPr>
        <w:t>First Cycle of Therapy</w:t>
      </w:r>
    </w:p>
    <w:p w14:paraId="6368EB15" w14:textId="77777777" w:rsidR="00FD456C" w:rsidRPr="001B18EC" w:rsidRDefault="00FD456C" w:rsidP="009026AB">
      <w:pPr>
        <w:keepNext/>
        <w:rPr>
          <w:b/>
          <w:bCs/>
          <w:szCs w:val="22"/>
        </w:rPr>
      </w:pPr>
    </w:p>
    <w:tbl>
      <w:tblPr>
        <w:tblW w:w="0" w:type="auto"/>
        <w:tblCellMar>
          <w:left w:w="0" w:type="dxa"/>
          <w:right w:w="0" w:type="dxa"/>
        </w:tblCellMar>
        <w:tblLook w:val="04A0" w:firstRow="1" w:lastRow="0" w:firstColumn="1" w:lastColumn="0" w:noHBand="0" w:noVBand="1"/>
      </w:tblPr>
      <w:tblGrid>
        <w:gridCol w:w="3414"/>
        <w:gridCol w:w="2958"/>
        <w:gridCol w:w="2968"/>
      </w:tblGrid>
      <w:tr w:rsidR="00FD456C" w:rsidRPr="001B18EC" w14:paraId="4AF5FDA8" w14:textId="77777777" w:rsidTr="00610BA9">
        <w:tc>
          <w:tcPr>
            <w:tcW w:w="351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B0F753F" w14:textId="77777777" w:rsidR="00FD456C" w:rsidRPr="001B18EC" w:rsidRDefault="00FD456C" w:rsidP="009026AB">
            <w:pPr>
              <w:keepNext/>
              <w:rPr>
                <w:rFonts w:eastAsia="Calibri"/>
                <w:b/>
                <w:bCs/>
                <w:szCs w:val="22"/>
              </w:rPr>
            </w:pPr>
          </w:p>
        </w:tc>
        <w:tc>
          <w:tcPr>
            <w:tcW w:w="3032"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hideMark/>
          </w:tcPr>
          <w:p w14:paraId="2B11CBF4" w14:textId="77777777" w:rsidR="00FD456C" w:rsidRPr="001B18EC" w:rsidRDefault="00FD456C" w:rsidP="009026AB">
            <w:pPr>
              <w:keepNext/>
              <w:jc w:val="center"/>
              <w:rPr>
                <w:b/>
                <w:color w:val="000000"/>
                <w:szCs w:val="22"/>
              </w:rPr>
            </w:pPr>
            <w:r w:rsidRPr="001B18EC">
              <w:rPr>
                <w:b/>
                <w:color w:val="000000"/>
                <w:szCs w:val="22"/>
              </w:rPr>
              <w:t>BLINCYTO</w:t>
            </w:r>
          </w:p>
          <w:p w14:paraId="64CA0FDA" w14:textId="77777777" w:rsidR="00FD456C" w:rsidRPr="00614F58" w:rsidRDefault="00FD456C" w:rsidP="009026AB">
            <w:pPr>
              <w:keepNext/>
              <w:jc w:val="center"/>
              <w:rPr>
                <w:rFonts w:eastAsia="Calibri"/>
                <w:b/>
                <w:szCs w:val="22"/>
                <w:rPrChange w:id="1762" w:author="Author">
                  <w:rPr>
                    <w:rFonts w:eastAsia="Calibri"/>
                    <w:szCs w:val="22"/>
                  </w:rPr>
                </w:rPrChange>
              </w:rPr>
            </w:pPr>
            <w:commentRangeStart w:id="1763"/>
            <w:r w:rsidRPr="00614F58">
              <w:rPr>
                <w:b/>
                <w:szCs w:val="22"/>
                <w:rPrChange w:id="1764" w:author="Author">
                  <w:rPr>
                    <w:szCs w:val="22"/>
                  </w:rPr>
                </w:rPrChange>
              </w:rPr>
              <w:t>Grade 3 or 4 (%)</w:t>
            </w:r>
            <w:commentRangeEnd w:id="1763"/>
            <w:r w:rsidR="00E73D02">
              <w:rPr>
                <w:rStyle w:val="CommentReference"/>
              </w:rPr>
              <w:commentReference w:id="1763"/>
            </w:r>
          </w:p>
        </w:tc>
        <w:tc>
          <w:tcPr>
            <w:tcW w:w="3032"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hideMark/>
          </w:tcPr>
          <w:p w14:paraId="36CF1196" w14:textId="77777777" w:rsidR="00FD456C" w:rsidRPr="001B18EC" w:rsidRDefault="00FD456C" w:rsidP="009026AB">
            <w:pPr>
              <w:keepNext/>
              <w:jc w:val="center"/>
              <w:rPr>
                <w:b/>
                <w:szCs w:val="22"/>
              </w:rPr>
            </w:pPr>
            <w:r w:rsidRPr="001B18EC">
              <w:rPr>
                <w:b/>
                <w:szCs w:val="22"/>
              </w:rPr>
              <w:t>SOC Chemotherapy</w:t>
            </w:r>
          </w:p>
          <w:p w14:paraId="40E276D7" w14:textId="77777777" w:rsidR="00FD456C" w:rsidRPr="00614F58" w:rsidRDefault="00FD456C" w:rsidP="009026AB">
            <w:pPr>
              <w:keepNext/>
              <w:jc w:val="center"/>
              <w:rPr>
                <w:rFonts w:eastAsia="Calibri"/>
                <w:b/>
                <w:szCs w:val="22"/>
                <w:rPrChange w:id="1765" w:author="Author">
                  <w:rPr>
                    <w:rFonts w:eastAsia="Calibri"/>
                    <w:szCs w:val="22"/>
                  </w:rPr>
                </w:rPrChange>
              </w:rPr>
            </w:pPr>
            <w:commentRangeStart w:id="1766"/>
            <w:r w:rsidRPr="00614F58">
              <w:rPr>
                <w:b/>
                <w:szCs w:val="22"/>
                <w:rPrChange w:id="1767" w:author="Author">
                  <w:rPr>
                    <w:szCs w:val="22"/>
                  </w:rPr>
                </w:rPrChange>
              </w:rPr>
              <w:t>Grade 3 or 4 (%)</w:t>
            </w:r>
            <w:commentRangeEnd w:id="1766"/>
            <w:r w:rsidR="00E73D02">
              <w:rPr>
                <w:rStyle w:val="CommentReference"/>
              </w:rPr>
              <w:commentReference w:id="1766"/>
            </w:r>
          </w:p>
        </w:tc>
      </w:tr>
      <w:tr w:rsidR="00FD456C" w:rsidRPr="001B18EC" w14:paraId="4AF1B6D4" w14:textId="77777777" w:rsidTr="00610BA9">
        <w:tc>
          <w:tcPr>
            <w:tcW w:w="351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10F0EB" w14:textId="77777777" w:rsidR="00FD456C" w:rsidRPr="001B18EC" w:rsidRDefault="00FD456C" w:rsidP="009026AB">
            <w:pPr>
              <w:keepNext/>
              <w:spacing w:before="60" w:after="60"/>
              <w:rPr>
                <w:rFonts w:eastAsia="Calibri"/>
                <w:b/>
                <w:bCs/>
                <w:szCs w:val="22"/>
              </w:rPr>
            </w:pPr>
            <w:r w:rsidRPr="001B18EC">
              <w:rPr>
                <w:b/>
                <w:bCs/>
                <w:szCs w:val="22"/>
              </w:rPr>
              <w:t>Hematology</w:t>
            </w:r>
          </w:p>
          <w:p w14:paraId="56F74DDF" w14:textId="77777777" w:rsidR="00FD456C" w:rsidRPr="001B18EC" w:rsidRDefault="00FD456C" w:rsidP="009026AB">
            <w:pPr>
              <w:keepNext/>
              <w:spacing w:before="60" w:after="60"/>
              <w:rPr>
                <w:szCs w:val="22"/>
              </w:rPr>
            </w:pPr>
            <w:r w:rsidRPr="004419DF">
              <w:rPr>
                <w:bCs/>
                <w:szCs w:val="22"/>
              </w:rPr>
              <w:t xml:space="preserve">    </w:t>
            </w:r>
            <w:r w:rsidRPr="001B18EC">
              <w:rPr>
                <w:szCs w:val="22"/>
              </w:rPr>
              <w:t>Decreased lymphocyte count</w:t>
            </w:r>
          </w:p>
          <w:p w14:paraId="6873506E" w14:textId="77777777" w:rsidR="00FD456C" w:rsidRPr="001B18EC" w:rsidRDefault="00FD456C" w:rsidP="009026AB">
            <w:pPr>
              <w:keepNext/>
              <w:spacing w:before="60" w:after="60"/>
              <w:rPr>
                <w:szCs w:val="22"/>
              </w:rPr>
            </w:pPr>
            <w:r w:rsidRPr="001B18EC">
              <w:rPr>
                <w:szCs w:val="22"/>
              </w:rPr>
              <w:t>    Decreased white blood cell count</w:t>
            </w:r>
          </w:p>
          <w:p w14:paraId="2AE185CC" w14:textId="77777777" w:rsidR="00FD456C" w:rsidRPr="001B18EC" w:rsidRDefault="00FD456C" w:rsidP="009026AB">
            <w:pPr>
              <w:keepNext/>
              <w:spacing w:before="60" w:after="60"/>
              <w:rPr>
                <w:szCs w:val="22"/>
              </w:rPr>
            </w:pPr>
            <w:r w:rsidRPr="001B18EC">
              <w:rPr>
                <w:szCs w:val="22"/>
              </w:rPr>
              <w:t>    Decreased hemoglobin</w:t>
            </w:r>
          </w:p>
          <w:p w14:paraId="28D6A3ED" w14:textId="77777777" w:rsidR="00FD456C" w:rsidRPr="001B18EC" w:rsidRDefault="00FD456C" w:rsidP="009026AB">
            <w:pPr>
              <w:keepNext/>
              <w:spacing w:before="60" w:after="60"/>
              <w:rPr>
                <w:szCs w:val="22"/>
              </w:rPr>
            </w:pPr>
            <w:r w:rsidRPr="001B18EC">
              <w:rPr>
                <w:szCs w:val="22"/>
              </w:rPr>
              <w:t>    Decreased neutrophil count</w:t>
            </w:r>
          </w:p>
          <w:p w14:paraId="4D5B7325" w14:textId="77777777" w:rsidR="00FD456C" w:rsidRPr="001B18EC" w:rsidRDefault="00FD456C" w:rsidP="009026AB">
            <w:pPr>
              <w:keepNext/>
              <w:spacing w:before="60" w:after="60"/>
              <w:rPr>
                <w:rFonts w:eastAsia="Calibri"/>
                <w:b/>
                <w:bCs/>
                <w:szCs w:val="22"/>
              </w:rPr>
            </w:pPr>
            <w:r w:rsidRPr="001B18EC">
              <w:rPr>
                <w:szCs w:val="22"/>
              </w:rPr>
              <w:t>    Decreased platelet count</w:t>
            </w:r>
          </w:p>
        </w:tc>
        <w:tc>
          <w:tcPr>
            <w:tcW w:w="3032"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485D272F" w14:textId="77777777" w:rsidR="00FD456C" w:rsidRPr="001B18EC" w:rsidRDefault="00FD456C" w:rsidP="009026AB">
            <w:pPr>
              <w:keepNext/>
              <w:spacing w:before="60" w:after="60"/>
              <w:jc w:val="center"/>
              <w:rPr>
                <w:rFonts w:eastAsia="Calibri"/>
                <w:color w:val="000000"/>
                <w:szCs w:val="22"/>
              </w:rPr>
            </w:pPr>
          </w:p>
          <w:p w14:paraId="38B5209F" w14:textId="77777777" w:rsidR="00FD456C" w:rsidRPr="001B18EC" w:rsidRDefault="00FD456C" w:rsidP="009026AB">
            <w:pPr>
              <w:keepNext/>
              <w:spacing w:before="60" w:after="60"/>
              <w:jc w:val="center"/>
              <w:rPr>
                <w:color w:val="000000"/>
                <w:szCs w:val="22"/>
              </w:rPr>
            </w:pPr>
            <w:r w:rsidRPr="001B18EC">
              <w:rPr>
                <w:color w:val="000000"/>
                <w:szCs w:val="22"/>
              </w:rPr>
              <w:t>80</w:t>
            </w:r>
          </w:p>
          <w:p w14:paraId="17B158D8" w14:textId="77777777" w:rsidR="00FD456C" w:rsidRPr="001B18EC" w:rsidRDefault="00FD456C" w:rsidP="009026AB">
            <w:pPr>
              <w:keepNext/>
              <w:spacing w:before="60" w:after="60"/>
              <w:jc w:val="center"/>
              <w:rPr>
                <w:color w:val="000000"/>
                <w:szCs w:val="22"/>
              </w:rPr>
            </w:pPr>
            <w:r w:rsidRPr="001B18EC">
              <w:rPr>
                <w:color w:val="000000"/>
                <w:szCs w:val="22"/>
              </w:rPr>
              <w:t>53</w:t>
            </w:r>
          </w:p>
          <w:p w14:paraId="09AA0B39" w14:textId="77777777" w:rsidR="00FD456C" w:rsidRPr="001B18EC" w:rsidRDefault="00FD456C" w:rsidP="009026AB">
            <w:pPr>
              <w:keepNext/>
              <w:spacing w:before="60" w:after="60"/>
              <w:jc w:val="center"/>
              <w:rPr>
                <w:color w:val="000000"/>
                <w:szCs w:val="22"/>
              </w:rPr>
            </w:pPr>
            <w:r w:rsidRPr="001B18EC">
              <w:rPr>
                <w:color w:val="000000"/>
                <w:szCs w:val="22"/>
              </w:rPr>
              <w:t>29</w:t>
            </w:r>
          </w:p>
          <w:p w14:paraId="5B7D3863" w14:textId="77777777" w:rsidR="00FD456C" w:rsidRPr="001B18EC" w:rsidRDefault="00FD456C" w:rsidP="009026AB">
            <w:pPr>
              <w:keepNext/>
              <w:spacing w:before="60" w:after="60"/>
              <w:jc w:val="center"/>
              <w:rPr>
                <w:color w:val="000000"/>
                <w:szCs w:val="22"/>
              </w:rPr>
            </w:pPr>
            <w:r w:rsidRPr="001B18EC">
              <w:rPr>
                <w:color w:val="000000"/>
                <w:szCs w:val="22"/>
              </w:rPr>
              <w:t>57</w:t>
            </w:r>
          </w:p>
          <w:p w14:paraId="6DE90E05" w14:textId="77777777" w:rsidR="00FD456C" w:rsidRPr="001B18EC" w:rsidRDefault="00FD456C" w:rsidP="009026AB">
            <w:pPr>
              <w:keepNext/>
              <w:spacing w:before="60" w:after="60"/>
              <w:jc w:val="center"/>
              <w:rPr>
                <w:rFonts w:eastAsia="Calibri"/>
                <w:szCs w:val="22"/>
              </w:rPr>
            </w:pPr>
            <w:r w:rsidRPr="001B18EC">
              <w:rPr>
                <w:color w:val="000000"/>
                <w:szCs w:val="22"/>
              </w:rPr>
              <w:t>47</w:t>
            </w:r>
          </w:p>
        </w:tc>
        <w:tc>
          <w:tcPr>
            <w:tcW w:w="3032"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0CBD0C7" w14:textId="77777777" w:rsidR="00FD456C" w:rsidRPr="001B18EC" w:rsidRDefault="00FD456C" w:rsidP="009026AB">
            <w:pPr>
              <w:keepNext/>
              <w:spacing w:before="60" w:after="60"/>
              <w:jc w:val="center"/>
              <w:rPr>
                <w:rFonts w:eastAsia="Calibri"/>
                <w:color w:val="000000"/>
                <w:szCs w:val="22"/>
              </w:rPr>
            </w:pPr>
          </w:p>
          <w:p w14:paraId="4615189E" w14:textId="77777777" w:rsidR="00FD456C" w:rsidRPr="001B18EC" w:rsidRDefault="00FD456C" w:rsidP="009026AB">
            <w:pPr>
              <w:keepNext/>
              <w:spacing w:before="60" w:after="60"/>
              <w:jc w:val="center"/>
              <w:rPr>
                <w:color w:val="000000"/>
                <w:szCs w:val="22"/>
              </w:rPr>
            </w:pPr>
            <w:r w:rsidRPr="001B18EC">
              <w:rPr>
                <w:color w:val="000000"/>
                <w:szCs w:val="22"/>
              </w:rPr>
              <w:t>83</w:t>
            </w:r>
          </w:p>
          <w:p w14:paraId="325E3353" w14:textId="77777777" w:rsidR="00FD456C" w:rsidRPr="001B18EC" w:rsidRDefault="00FD456C" w:rsidP="009026AB">
            <w:pPr>
              <w:keepNext/>
              <w:spacing w:before="60" w:after="60"/>
              <w:jc w:val="center"/>
              <w:rPr>
                <w:color w:val="000000"/>
                <w:szCs w:val="22"/>
              </w:rPr>
            </w:pPr>
            <w:r w:rsidRPr="001B18EC">
              <w:rPr>
                <w:color w:val="000000"/>
                <w:szCs w:val="22"/>
              </w:rPr>
              <w:t>97</w:t>
            </w:r>
          </w:p>
          <w:p w14:paraId="62E3CD65" w14:textId="77777777" w:rsidR="00FD456C" w:rsidRPr="001B18EC" w:rsidRDefault="00FD456C" w:rsidP="009026AB">
            <w:pPr>
              <w:keepNext/>
              <w:spacing w:before="60" w:after="60"/>
              <w:jc w:val="center"/>
              <w:rPr>
                <w:color w:val="000000"/>
                <w:szCs w:val="22"/>
              </w:rPr>
            </w:pPr>
            <w:r w:rsidRPr="001B18EC">
              <w:rPr>
                <w:color w:val="000000"/>
                <w:szCs w:val="22"/>
              </w:rPr>
              <w:t>43</w:t>
            </w:r>
          </w:p>
          <w:p w14:paraId="584B7827" w14:textId="77777777" w:rsidR="00FD456C" w:rsidRPr="001B18EC" w:rsidRDefault="00FD456C" w:rsidP="009026AB">
            <w:pPr>
              <w:keepNext/>
              <w:spacing w:before="60" w:after="60"/>
              <w:jc w:val="center"/>
              <w:rPr>
                <w:color w:val="000000"/>
                <w:szCs w:val="22"/>
              </w:rPr>
            </w:pPr>
            <w:r w:rsidRPr="001B18EC">
              <w:rPr>
                <w:color w:val="000000"/>
                <w:szCs w:val="22"/>
              </w:rPr>
              <w:t>68</w:t>
            </w:r>
          </w:p>
          <w:p w14:paraId="624D4F8D" w14:textId="77777777" w:rsidR="00FD456C" w:rsidRPr="001B18EC" w:rsidRDefault="00FD456C" w:rsidP="009026AB">
            <w:pPr>
              <w:keepNext/>
              <w:spacing w:before="60" w:after="60"/>
              <w:jc w:val="center"/>
              <w:rPr>
                <w:rFonts w:eastAsia="Calibri"/>
                <w:szCs w:val="22"/>
              </w:rPr>
            </w:pPr>
            <w:r w:rsidRPr="001B18EC">
              <w:rPr>
                <w:color w:val="000000"/>
                <w:szCs w:val="22"/>
              </w:rPr>
              <w:t>85</w:t>
            </w:r>
          </w:p>
        </w:tc>
      </w:tr>
      <w:tr w:rsidR="00FD456C" w:rsidRPr="001B18EC" w14:paraId="60C2D95D" w14:textId="77777777" w:rsidTr="00610BA9">
        <w:tc>
          <w:tcPr>
            <w:tcW w:w="3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FFBE5B" w14:textId="77777777" w:rsidR="00FD456C" w:rsidRPr="001B18EC" w:rsidRDefault="00FD456C" w:rsidP="009026AB">
            <w:pPr>
              <w:keepNext/>
              <w:spacing w:before="60" w:after="60"/>
              <w:rPr>
                <w:rFonts w:eastAsia="Calibri"/>
                <w:b/>
                <w:bCs/>
                <w:szCs w:val="22"/>
              </w:rPr>
            </w:pPr>
            <w:r w:rsidRPr="001B18EC">
              <w:rPr>
                <w:b/>
                <w:bCs/>
                <w:szCs w:val="22"/>
              </w:rPr>
              <w:t>Chemistry</w:t>
            </w:r>
          </w:p>
          <w:p w14:paraId="2F366CA5" w14:textId="77777777" w:rsidR="00FD456C" w:rsidRPr="001B18EC" w:rsidRDefault="00FD456C" w:rsidP="009026AB">
            <w:pPr>
              <w:keepNext/>
              <w:spacing w:before="60" w:after="60"/>
              <w:rPr>
                <w:szCs w:val="22"/>
              </w:rPr>
            </w:pPr>
            <w:r w:rsidRPr="004419DF">
              <w:rPr>
                <w:bCs/>
                <w:szCs w:val="22"/>
              </w:rPr>
              <w:t xml:space="preserve">    </w:t>
            </w:r>
            <w:r w:rsidRPr="001B18EC">
              <w:rPr>
                <w:szCs w:val="22"/>
              </w:rPr>
              <w:t>Increased ALT</w:t>
            </w:r>
          </w:p>
          <w:p w14:paraId="55F2C9A3" w14:textId="77777777" w:rsidR="00FD456C" w:rsidRPr="001B18EC" w:rsidRDefault="00FD456C" w:rsidP="009026AB">
            <w:pPr>
              <w:keepNext/>
              <w:spacing w:before="60" w:after="60"/>
              <w:rPr>
                <w:szCs w:val="22"/>
              </w:rPr>
            </w:pPr>
            <w:r w:rsidRPr="001B18EC">
              <w:rPr>
                <w:szCs w:val="22"/>
              </w:rPr>
              <w:t>    Increased bilirubin</w:t>
            </w:r>
          </w:p>
          <w:p w14:paraId="5E2E47EE" w14:textId="77777777" w:rsidR="00FD456C" w:rsidRPr="001B18EC" w:rsidRDefault="00FD456C" w:rsidP="009026AB">
            <w:pPr>
              <w:keepNext/>
              <w:spacing w:before="60" w:after="60"/>
              <w:rPr>
                <w:rFonts w:eastAsia="Calibri"/>
                <w:bCs/>
                <w:szCs w:val="22"/>
              </w:rPr>
            </w:pPr>
            <w:r w:rsidRPr="001B18EC">
              <w:rPr>
                <w:szCs w:val="22"/>
              </w:rPr>
              <w:t>    Increased AST  </w:t>
            </w:r>
          </w:p>
        </w:tc>
        <w:tc>
          <w:tcPr>
            <w:tcW w:w="3032" w:type="dxa"/>
            <w:tcBorders>
              <w:top w:val="nil"/>
              <w:left w:val="nil"/>
              <w:bottom w:val="single" w:sz="8" w:space="0" w:color="auto"/>
              <w:right w:val="single" w:sz="8" w:space="0" w:color="auto"/>
            </w:tcBorders>
            <w:tcMar>
              <w:top w:w="0" w:type="dxa"/>
              <w:left w:w="108" w:type="dxa"/>
              <w:bottom w:w="0" w:type="dxa"/>
              <w:right w:w="108" w:type="dxa"/>
            </w:tcMar>
          </w:tcPr>
          <w:p w14:paraId="308A6DDF" w14:textId="77777777" w:rsidR="00FD456C" w:rsidRPr="001B18EC" w:rsidRDefault="00FD456C" w:rsidP="009026AB">
            <w:pPr>
              <w:keepNext/>
              <w:spacing w:before="60" w:after="60"/>
              <w:jc w:val="center"/>
              <w:rPr>
                <w:rFonts w:eastAsia="Calibri"/>
                <w:szCs w:val="22"/>
              </w:rPr>
            </w:pPr>
          </w:p>
          <w:p w14:paraId="49A5D9E1" w14:textId="77777777" w:rsidR="00FD456C" w:rsidRPr="001B18EC" w:rsidRDefault="00FD456C" w:rsidP="009026AB">
            <w:pPr>
              <w:keepNext/>
              <w:spacing w:before="60" w:after="60"/>
              <w:jc w:val="center"/>
              <w:rPr>
                <w:szCs w:val="22"/>
              </w:rPr>
            </w:pPr>
            <w:r w:rsidRPr="001B18EC">
              <w:rPr>
                <w:szCs w:val="22"/>
              </w:rPr>
              <w:t>11</w:t>
            </w:r>
          </w:p>
          <w:p w14:paraId="7AA46CB8" w14:textId="77777777" w:rsidR="00FD456C" w:rsidRPr="001B18EC" w:rsidRDefault="00FD456C" w:rsidP="009026AB">
            <w:pPr>
              <w:keepNext/>
              <w:spacing w:before="60" w:after="60"/>
              <w:jc w:val="center"/>
              <w:rPr>
                <w:szCs w:val="22"/>
              </w:rPr>
            </w:pPr>
            <w:r w:rsidRPr="001B18EC">
              <w:rPr>
                <w:szCs w:val="22"/>
              </w:rPr>
              <w:t>5</w:t>
            </w:r>
          </w:p>
          <w:p w14:paraId="10EBC2D6" w14:textId="77777777" w:rsidR="00FD456C" w:rsidRPr="001B18EC" w:rsidRDefault="00FD456C" w:rsidP="009026AB">
            <w:pPr>
              <w:keepNext/>
              <w:spacing w:before="60" w:after="60"/>
              <w:jc w:val="center"/>
              <w:rPr>
                <w:szCs w:val="22"/>
              </w:rPr>
            </w:pPr>
            <w:r w:rsidRPr="001B18EC">
              <w:rPr>
                <w:szCs w:val="22"/>
              </w:rPr>
              <w:t>8</w:t>
            </w:r>
          </w:p>
        </w:tc>
        <w:tc>
          <w:tcPr>
            <w:tcW w:w="3032" w:type="dxa"/>
            <w:tcBorders>
              <w:top w:val="nil"/>
              <w:left w:val="nil"/>
              <w:bottom w:val="single" w:sz="8" w:space="0" w:color="auto"/>
              <w:right w:val="single" w:sz="8" w:space="0" w:color="auto"/>
            </w:tcBorders>
            <w:tcMar>
              <w:top w:w="0" w:type="dxa"/>
              <w:left w:w="108" w:type="dxa"/>
              <w:bottom w:w="0" w:type="dxa"/>
              <w:right w:w="108" w:type="dxa"/>
            </w:tcMar>
          </w:tcPr>
          <w:p w14:paraId="3F9E461D" w14:textId="77777777" w:rsidR="00FD456C" w:rsidRPr="001B18EC" w:rsidRDefault="00FD456C" w:rsidP="009026AB">
            <w:pPr>
              <w:keepNext/>
              <w:spacing w:before="60" w:after="60"/>
              <w:jc w:val="center"/>
              <w:rPr>
                <w:rFonts w:eastAsia="Calibri"/>
                <w:szCs w:val="22"/>
              </w:rPr>
            </w:pPr>
          </w:p>
          <w:p w14:paraId="35F48D1E" w14:textId="77777777" w:rsidR="00FD456C" w:rsidRPr="001B18EC" w:rsidRDefault="00FD456C" w:rsidP="009026AB">
            <w:pPr>
              <w:keepNext/>
              <w:spacing w:before="60" w:after="60"/>
              <w:jc w:val="center"/>
              <w:rPr>
                <w:szCs w:val="22"/>
              </w:rPr>
            </w:pPr>
            <w:r w:rsidRPr="001B18EC">
              <w:rPr>
                <w:szCs w:val="22"/>
              </w:rPr>
              <w:t>11</w:t>
            </w:r>
          </w:p>
          <w:p w14:paraId="01D695CA" w14:textId="77777777" w:rsidR="00FD456C" w:rsidRPr="001B18EC" w:rsidRDefault="00FD456C" w:rsidP="009026AB">
            <w:pPr>
              <w:keepNext/>
              <w:spacing w:before="60" w:after="60"/>
              <w:jc w:val="center"/>
              <w:rPr>
                <w:szCs w:val="22"/>
              </w:rPr>
            </w:pPr>
            <w:r w:rsidRPr="001B18EC">
              <w:rPr>
                <w:szCs w:val="22"/>
              </w:rPr>
              <w:t>4</w:t>
            </w:r>
          </w:p>
          <w:p w14:paraId="203D0A5A" w14:textId="77777777" w:rsidR="00FD456C" w:rsidRPr="001B18EC" w:rsidRDefault="00FD456C" w:rsidP="009026AB">
            <w:pPr>
              <w:keepNext/>
              <w:spacing w:before="60" w:after="60"/>
              <w:jc w:val="center"/>
              <w:rPr>
                <w:szCs w:val="22"/>
              </w:rPr>
            </w:pPr>
            <w:r w:rsidRPr="001B18EC">
              <w:rPr>
                <w:szCs w:val="22"/>
              </w:rPr>
              <w:t>4</w:t>
            </w:r>
          </w:p>
        </w:tc>
      </w:tr>
    </w:tbl>
    <w:p w14:paraId="2E19BE3F" w14:textId="0CF9D5DB" w:rsidR="00FD456C" w:rsidRPr="001B18EC" w:rsidRDefault="00FD456C" w:rsidP="009026AB">
      <w:pPr>
        <w:keepNext/>
        <w:rPr>
          <w:rFonts w:eastAsia="Calibri"/>
          <w:sz w:val="19"/>
          <w:szCs w:val="19"/>
        </w:rPr>
      </w:pPr>
      <w:r w:rsidRPr="0076401B">
        <w:rPr>
          <w:sz w:val="19"/>
          <w:szCs w:val="19"/>
        </w:rPr>
        <w:t>*</w:t>
      </w:r>
      <w:r w:rsidRPr="001B18EC">
        <w:rPr>
          <w:sz w:val="19"/>
          <w:szCs w:val="19"/>
          <w:vertAlign w:val="superscript"/>
        </w:rPr>
        <w:t xml:space="preserve"> </w:t>
      </w:r>
      <w:r w:rsidRPr="001B18EC">
        <w:rPr>
          <w:sz w:val="19"/>
          <w:szCs w:val="19"/>
        </w:rPr>
        <w:t xml:space="preserve">Includes only patients who had both baseline and at least one laboratory measurement during first cycle of therapy available. </w:t>
      </w:r>
    </w:p>
    <w:p w14:paraId="30DA060C" w14:textId="77777777" w:rsidR="00FD456C" w:rsidRPr="001B18EC" w:rsidRDefault="00661C03" w:rsidP="00CE7259">
      <w:pPr>
        <w:suppressAutoHyphens w:val="0"/>
        <w:autoSpaceDE w:val="0"/>
        <w:autoSpaceDN w:val="0"/>
        <w:adjustRightInd w:val="0"/>
        <w:rPr>
          <w:b/>
          <w:i/>
        </w:rPr>
      </w:pPr>
      <w:commentRangeStart w:id="1768"/>
      <w:commentRangeEnd w:id="1768"/>
      <w:r>
        <w:rPr>
          <w:rStyle w:val="CommentReference"/>
        </w:rPr>
        <w:commentReference w:id="1768"/>
      </w:r>
    </w:p>
    <w:p w14:paraId="25E29CF3" w14:textId="4BC2DDB9" w:rsidR="005471C1" w:rsidRPr="001B18EC" w:rsidRDefault="00E363D2" w:rsidP="00CE7259">
      <w:pPr>
        <w:suppressAutoHyphens w:val="0"/>
        <w:autoSpaceDE w:val="0"/>
        <w:autoSpaceDN w:val="0"/>
        <w:adjustRightInd w:val="0"/>
        <w:rPr>
          <w:b/>
          <w:i/>
          <w:szCs w:val="22"/>
        </w:rPr>
      </w:pPr>
      <w:r>
        <w:rPr>
          <w:b/>
          <w:i/>
          <w:szCs w:val="22"/>
        </w:rPr>
        <w:t xml:space="preserve">Relapsed or Refractory </w:t>
      </w:r>
      <w:r w:rsidR="005C2845" w:rsidRPr="001B18EC">
        <w:rPr>
          <w:b/>
          <w:i/>
          <w:szCs w:val="22"/>
        </w:rPr>
        <w:t>B</w:t>
      </w:r>
      <w:r w:rsidR="005C2845" w:rsidRPr="001B18EC">
        <w:rPr>
          <w:b/>
          <w:i/>
          <w:szCs w:val="22"/>
        </w:rPr>
        <w:noBreakHyphen/>
        <w:t>cell P</w:t>
      </w:r>
      <w:r w:rsidR="005471C1" w:rsidRPr="001B18EC">
        <w:rPr>
          <w:b/>
          <w:i/>
          <w:szCs w:val="22"/>
        </w:rPr>
        <w:t xml:space="preserve">recursor ALL </w:t>
      </w:r>
    </w:p>
    <w:p w14:paraId="7679A4D6" w14:textId="77777777" w:rsidR="007B06F5" w:rsidRPr="001B18EC" w:rsidRDefault="007B06F5" w:rsidP="00CE7259">
      <w:pPr>
        <w:suppressAutoHyphens w:val="0"/>
        <w:autoSpaceDE w:val="0"/>
        <w:autoSpaceDN w:val="0"/>
        <w:adjustRightInd w:val="0"/>
        <w:rPr>
          <w:b/>
          <w:i/>
        </w:rPr>
      </w:pPr>
    </w:p>
    <w:p w14:paraId="3BAF55EB" w14:textId="21D5A1E6" w:rsidR="000B17E5" w:rsidRPr="001B18EC" w:rsidRDefault="000B17E5" w:rsidP="00CE7259">
      <w:pPr>
        <w:suppressAutoHyphens w:val="0"/>
        <w:autoSpaceDE w:val="0"/>
        <w:autoSpaceDN w:val="0"/>
        <w:adjustRightInd w:val="0"/>
      </w:pPr>
      <w:r w:rsidRPr="001B18EC">
        <w:t>Other important adverse reactions from pooled</w:t>
      </w:r>
      <w:r w:rsidR="00393666">
        <w:t xml:space="preserve"> relapsed or refractory</w:t>
      </w:r>
      <w:r w:rsidRPr="001B18EC">
        <w:t xml:space="preserve"> </w:t>
      </w:r>
      <w:r w:rsidRPr="001B18EC">
        <w:rPr>
          <w:szCs w:val="22"/>
        </w:rPr>
        <w:t>B</w:t>
      </w:r>
      <w:r w:rsidRPr="001B18EC">
        <w:rPr>
          <w:szCs w:val="22"/>
        </w:rPr>
        <w:noBreakHyphen/>
        <w:t>cell precursor ALL studies were:</w:t>
      </w:r>
      <w:r w:rsidRPr="008265C1">
        <w:rPr>
          <w:szCs w:val="22"/>
        </w:rPr>
        <w:t xml:space="preserve"> </w:t>
      </w:r>
    </w:p>
    <w:p w14:paraId="33E827C7" w14:textId="38B1BB0E" w:rsidR="001F6B80" w:rsidRPr="001B18EC" w:rsidRDefault="001F6B80" w:rsidP="00CE7259">
      <w:pPr>
        <w:rPr>
          <w:szCs w:val="22"/>
        </w:rPr>
      </w:pPr>
      <w:r w:rsidRPr="001B18EC">
        <w:rPr>
          <w:b/>
          <w:i/>
          <w:szCs w:val="22"/>
        </w:rPr>
        <w:t xml:space="preserve">Blood and lymphatic system disorders: </w:t>
      </w:r>
      <w:r w:rsidR="005170EE" w:rsidRPr="001B18EC">
        <w:rPr>
          <w:szCs w:val="22"/>
        </w:rPr>
        <w:t>lymphadenopathy</w:t>
      </w:r>
      <w:r w:rsidR="008B7899">
        <w:rPr>
          <w:szCs w:val="22"/>
        </w:rPr>
        <w:t xml:space="preserve">, </w:t>
      </w:r>
      <w:proofErr w:type="spellStart"/>
      <w:r w:rsidR="008B7899">
        <w:rPr>
          <w:bCs/>
          <w:szCs w:val="22"/>
        </w:rPr>
        <w:t>h</w:t>
      </w:r>
      <w:r w:rsidR="008B7899" w:rsidRPr="00B510DA">
        <w:rPr>
          <w:bCs/>
          <w:szCs w:val="22"/>
        </w:rPr>
        <w:t>ematophagic</w:t>
      </w:r>
      <w:proofErr w:type="spellEnd"/>
      <w:r w:rsidR="008B7899" w:rsidRPr="00B510DA">
        <w:rPr>
          <w:bCs/>
          <w:szCs w:val="22"/>
        </w:rPr>
        <w:t xml:space="preserve"> histiocytosis, </w:t>
      </w:r>
      <w:r w:rsidR="00902FCE">
        <w:rPr>
          <w:bCs/>
          <w:szCs w:val="22"/>
        </w:rPr>
        <w:t xml:space="preserve">and </w:t>
      </w:r>
      <w:r w:rsidR="008B7899" w:rsidRPr="00B510DA">
        <w:rPr>
          <w:bCs/>
          <w:szCs w:val="22"/>
        </w:rPr>
        <w:t>leukocytosis (includes leukocytosis and white blood cell count increased)</w:t>
      </w:r>
    </w:p>
    <w:p w14:paraId="0D20B10E" w14:textId="1561CA53" w:rsidR="001F6B80" w:rsidRPr="001B18EC" w:rsidRDefault="001F6B80" w:rsidP="00CE7259">
      <w:pPr>
        <w:rPr>
          <w:szCs w:val="22"/>
        </w:rPr>
      </w:pPr>
      <w:r w:rsidRPr="001B18EC">
        <w:rPr>
          <w:b/>
          <w:i/>
          <w:szCs w:val="22"/>
        </w:rPr>
        <w:t xml:space="preserve">General disorders and administration site conditions: </w:t>
      </w:r>
      <w:r w:rsidRPr="001B18EC">
        <w:rPr>
          <w:szCs w:val="22"/>
        </w:rPr>
        <w:t>chills, chest pain (includes chest discomfort, chest pain, musculoskeletal chest pain, and non</w:t>
      </w:r>
      <w:r w:rsidR="004661F2" w:rsidRPr="001B18EC">
        <w:rPr>
          <w:szCs w:val="22"/>
        </w:rPr>
        <w:noBreakHyphen/>
      </w:r>
      <w:r w:rsidRPr="001B18EC">
        <w:rPr>
          <w:szCs w:val="22"/>
        </w:rPr>
        <w:t>cardiac chest pain)</w:t>
      </w:r>
      <w:r w:rsidR="0074528A" w:rsidRPr="001B18EC">
        <w:rPr>
          <w:szCs w:val="22"/>
        </w:rPr>
        <w:t xml:space="preserve">, </w:t>
      </w:r>
      <w:r w:rsidR="00B55F53">
        <w:rPr>
          <w:szCs w:val="22"/>
        </w:rPr>
        <w:t xml:space="preserve">pain, </w:t>
      </w:r>
      <w:r w:rsidR="0074528A" w:rsidRPr="001B18EC">
        <w:rPr>
          <w:szCs w:val="22"/>
        </w:rPr>
        <w:t>body temperature increased</w:t>
      </w:r>
      <w:r w:rsidR="00B57178">
        <w:rPr>
          <w:szCs w:val="22"/>
        </w:rPr>
        <w:t xml:space="preserve">, </w:t>
      </w:r>
      <w:r w:rsidR="00B57178" w:rsidRPr="00655AD9">
        <w:rPr>
          <w:szCs w:val="22"/>
        </w:rPr>
        <w:t xml:space="preserve">hyperthermia, </w:t>
      </w:r>
      <w:r w:rsidR="00902FCE">
        <w:rPr>
          <w:szCs w:val="22"/>
        </w:rPr>
        <w:t xml:space="preserve">and </w:t>
      </w:r>
      <w:r w:rsidR="00B57178" w:rsidRPr="00655AD9">
        <w:rPr>
          <w:szCs w:val="22"/>
        </w:rPr>
        <w:t>systemic inflammatory response syndrome</w:t>
      </w:r>
    </w:p>
    <w:p w14:paraId="3A3518D0" w14:textId="77777777" w:rsidR="001F6B80" w:rsidRPr="001B18EC" w:rsidRDefault="001F6B80" w:rsidP="00CE7259">
      <w:pPr>
        <w:rPr>
          <w:szCs w:val="22"/>
        </w:rPr>
      </w:pPr>
      <w:r w:rsidRPr="001B18EC">
        <w:rPr>
          <w:b/>
          <w:i/>
          <w:szCs w:val="22"/>
        </w:rPr>
        <w:t xml:space="preserve">Hepatobiliary disorders: </w:t>
      </w:r>
      <w:r w:rsidRPr="001B18EC">
        <w:rPr>
          <w:szCs w:val="22"/>
        </w:rPr>
        <w:t>hyperbilirubinemia (includes blood bilirubin increased and hyperbilirubinemia)</w:t>
      </w:r>
    </w:p>
    <w:p w14:paraId="2205BC48" w14:textId="4EC1D6E6" w:rsidR="001F6B80" w:rsidRPr="001B18EC" w:rsidRDefault="001F6B80" w:rsidP="00CE7259">
      <w:pPr>
        <w:rPr>
          <w:szCs w:val="22"/>
        </w:rPr>
      </w:pPr>
      <w:r w:rsidRPr="001B18EC">
        <w:rPr>
          <w:b/>
          <w:i/>
          <w:szCs w:val="22"/>
        </w:rPr>
        <w:t xml:space="preserve">Immune system disorders: </w:t>
      </w:r>
      <w:r w:rsidRPr="001B18EC">
        <w:rPr>
          <w:szCs w:val="22"/>
        </w:rPr>
        <w:t>hypersensitivity</w:t>
      </w:r>
      <w:r w:rsidR="0038681A" w:rsidRPr="001B18EC">
        <w:rPr>
          <w:szCs w:val="22"/>
        </w:rPr>
        <w:t xml:space="preserve"> (includes hypersensitivity, anaphylactic reaction, angioedema, dermatitis allergic, drug eruption, drug hypersensitivity, erythema multiforme, and urticaria) </w:t>
      </w:r>
    </w:p>
    <w:p w14:paraId="0C0D1D27" w14:textId="639B9B81" w:rsidR="00B55F53" w:rsidRDefault="00B55F53" w:rsidP="00CE7259">
      <w:pPr>
        <w:rPr>
          <w:b/>
          <w:i/>
          <w:szCs w:val="22"/>
        </w:rPr>
      </w:pPr>
      <w:r>
        <w:rPr>
          <w:b/>
          <w:i/>
          <w:szCs w:val="22"/>
        </w:rPr>
        <w:t xml:space="preserve">Injury, poisoning and procedural complications: </w:t>
      </w:r>
      <w:r>
        <w:rPr>
          <w:szCs w:val="22"/>
        </w:rPr>
        <w:t xml:space="preserve">medication error and overdose (includes overdose, medication error, and </w:t>
      </w:r>
      <w:r w:rsidR="00902FCE">
        <w:rPr>
          <w:szCs w:val="22"/>
        </w:rPr>
        <w:t xml:space="preserve">accidental </w:t>
      </w:r>
      <w:r>
        <w:rPr>
          <w:szCs w:val="22"/>
        </w:rPr>
        <w:t>overdose)</w:t>
      </w:r>
      <w:r>
        <w:rPr>
          <w:b/>
          <w:i/>
          <w:szCs w:val="22"/>
        </w:rPr>
        <w:t xml:space="preserve"> </w:t>
      </w:r>
    </w:p>
    <w:p w14:paraId="25E41963" w14:textId="0026C325" w:rsidR="001F6B80" w:rsidRPr="001B18EC" w:rsidRDefault="001F6B80" w:rsidP="00CE7259">
      <w:pPr>
        <w:rPr>
          <w:szCs w:val="22"/>
        </w:rPr>
      </w:pPr>
      <w:r w:rsidRPr="001B18EC">
        <w:rPr>
          <w:b/>
          <w:i/>
          <w:szCs w:val="22"/>
        </w:rPr>
        <w:t xml:space="preserve">Investigations: </w:t>
      </w:r>
      <w:r w:rsidRPr="001B18EC">
        <w:rPr>
          <w:szCs w:val="22"/>
        </w:rPr>
        <w:t>weight increased</w:t>
      </w:r>
      <w:r w:rsidR="0038681A" w:rsidRPr="001B18EC">
        <w:rPr>
          <w:szCs w:val="22"/>
        </w:rPr>
        <w:t xml:space="preserve">, decreased immunoglobulins (includes </w:t>
      </w:r>
      <w:r w:rsidR="0074528A" w:rsidRPr="001B18EC">
        <w:rPr>
          <w:szCs w:val="22"/>
        </w:rPr>
        <w:t xml:space="preserve">immunoglobulins decreased, </w:t>
      </w:r>
      <w:r w:rsidR="0038681A" w:rsidRPr="001B18EC">
        <w:rPr>
          <w:szCs w:val="22"/>
        </w:rPr>
        <w:t xml:space="preserve">blood immunoglobulin A decreased, blood immunoglobulin G decreased, blood immunoglobulin M decreased, and hypogammaglobulinemia), </w:t>
      </w:r>
      <w:r w:rsidR="0074528A" w:rsidRPr="001B18EC">
        <w:rPr>
          <w:szCs w:val="22"/>
        </w:rPr>
        <w:t>b</w:t>
      </w:r>
      <w:r w:rsidR="0038681A" w:rsidRPr="001B18EC">
        <w:rPr>
          <w:szCs w:val="22"/>
        </w:rPr>
        <w:t>lood alkaline phosphatase</w:t>
      </w:r>
      <w:r w:rsidR="004B0F11">
        <w:rPr>
          <w:szCs w:val="22"/>
        </w:rPr>
        <w:t xml:space="preserve"> increased</w:t>
      </w:r>
      <w:r w:rsidR="007764BD" w:rsidRPr="001B18EC">
        <w:rPr>
          <w:szCs w:val="22"/>
        </w:rPr>
        <w:t xml:space="preserve">, and </w:t>
      </w:r>
      <w:proofErr w:type="spellStart"/>
      <w:r w:rsidR="007764BD" w:rsidRPr="001B18EC">
        <w:rPr>
          <w:szCs w:val="22"/>
        </w:rPr>
        <w:t>hypertransaminasemia</w:t>
      </w:r>
      <w:proofErr w:type="spellEnd"/>
    </w:p>
    <w:p w14:paraId="479C6C5B" w14:textId="77777777" w:rsidR="00B55F53" w:rsidRPr="00F2763B" w:rsidRDefault="00B55F53" w:rsidP="00CE7259">
      <w:pPr>
        <w:rPr>
          <w:b/>
          <w:i/>
          <w:szCs w:val="22"/>
        </w:rPr>
      </w:pPr>
      <w:r w:rsidRPr="00F2763B">
        <w:rPr>
          <w:b/>
          <w:i/>
          <w:szCs w:val="22"/>
        </w:rPr>
        <w:t>Metabolism and nutrition disorders:</w:t>
      </w:r>
      <w:r w:rsidRPr="00F2763B">
        <w:rPr>
          <w:szCs w:val="22"/>
        </w:rPr>
        <w:t xml:space="preserve"> tumor lysis syndrome</w:t>
      </w:r>
      <w:r w:rsidRPr="00F2763B">
        <w:rPr>
          <w:b/>
          <w:i/>
          <w:szCs w:val="22"/>
        </w:rPr>
        <w:t xml:space="preserve"> </w:t>
      </w:r>
    </w:p>
    <w:p w14:paraId="1AEBA2D5" w14:textId="0D7EBAE7" w:rsidR="0038681A" w:rsidRPr="001B18EC" w:rsidRDefault="0038681A" w:rsidP="00CE7259">
      <w:pPr>
        <w:rPr>
          <w:b/>
          <w:szCs w:val="22"/>
        </w:rPr>
      </w:pPr>
      <w:r w:rsidRPr="001B18EC">
        <w:rPr>
          <w:b/>
          <w:i/>
          <w:szCs w:val="22"/>
        </w:rPr>
        <w:t xml:space="preserve">Musculoskeletal and connective tissue disorders: </w:t>
      </w:r>
      <w:r w:rsidR="00DA7EDB" w:rsidRPr="001B18EC">
        <w:rPr>
          <w:szCs w:val="22"/>
        </w:rPr>
        <w:t xml:space="preserve">back pain, </w:t>
      </w:r>
      <w:r w:rsidR="00B55F53">
        <w:rPr>
          <w:szCs w:val="22"/>
        </w:rPr>
        <w:t xml:space="preserve">bone pain, </w:t>
      </w:r>
      <w:r w:rsidR="00902FCE">
        <w:rPr>
          <w:szCs w:val="22"/>
        </w:rPr>
        <w:t xml:space="preserve">and </w:t>
      </w:r>
      <w:r w:rsidR="00DA7EDB" w:rsidRPr="001B18EC">
        <w:rPr>
          <w:szCs w:val="22"/>
        </w:rPr>
        <w:t>pain in extremity</w:t>
      </w:r>
    </w:p>
    <w:p w14:paraId="3AAEB392" w14:textId="18399D46" w:rsidR="001F6B80" w:rsidRPr="008A3C3E" w:rsidRDefault="001F6B80" w:rsidP="00CE7259">
      <w:pPr>
        <w:rPr>
          <w:szCs w:val="22"/>
        </w:rPr>
      </w:pPr>
      <w:r w:rsidRPr="001B18EC">
        <w:rPr>
          <w:b/>
          <w:i/>
          <w:szCs w:val="22"/>
        </w:rPr>
        <w:t>Nervous system disorders:</w:t>
      </w:r>
      <w:r w:rsidR="00042181">
        <w:rPr>
          <w:b/>
          <w:i/>
          <w:szCs w:val="22"/>
        </w:rPr>
        <w:t xml:space="preserve"> </w:t>
      </w:r>
      <w:r w:rsidR="00B55F53" w:rsidRPr="00596D13">
        <w:rPr>
          <w:bCs/>
          <w:szCs w:val="22"/>
        </w:rPr>
        <w:t>tremor (resting tremor, intention tremor, essential tremor, and tremor), altered state of consciousness (includes altered state of consciousness, depressed level of consciousness,</w:t>
      </w:r>
      <w:r w:rsidR="00B55F53" w:rsidRPr="008265C1">
        <w:rPr>
          <w:szCs w:val="22"/>
        </w:rPr>
        <w:t xml:space="preserve"> </w:t>
      </w:r>
      <w:r w:rsidR="00B55F53" w:rsidRPr="00596D13">
        <w:rPr>
          <w:bCs/>
          <w:szCs w:val="22"/>
        </w:rPr>
        <w:t>disturbance in attention, lethargy, mental status changes, stupor, and somnolence</w:t>
      </w:r>
      <w:r w:rsidR="00B55F53" w:rsidRPr="008265C1">
        <w:rPr>
          <w:szCs w:val="22"/>
        </w:rPr>
        <w:t>)</w:t>
      </w:r>
      <w:r w:rsidRPr="008265C1">
        <w:rPr>
          <w:szCs w:val="22"/>
        </w:rPr>
        <w:t>, dizziness, memory impairment, seizure</w:t>
      </w:r>
      <w:r w:rsidR="00802637" w:rsidRPr="008265C1">
        <w:rPr>
          <w:szCs w:val="22"/>
        </w:rPr>
        <w:t xml:space="preserve"> (includes seizure</w:t>
      </w:r>
      <w:r w:rsidR="009D6DF1" w:rsidRPr="00C36FCA">
        <w:rPr>
          <w:szCs w:val="22"/>
        </w:rPr>
        <w:t>,</w:t>
      </w:r>
      <w:r w:rsidR="0038681A" w:rsidRPr="008265C1">
        <w:rPr>
          <w:szCs w:val="22"/>
        </w:rPr>
        <w:t xml:space="preserve"> and atonic seizure)</w:t>
      </w:r>
      <w:r w:rsidRPr="008265C1">
        <w:rPr>
          <w:szCs w:val="22"/>
        </w:rPr>
        <w:t>, aphasia, cognitive disorder, speech disorder</w:t>
      </w:r>
      <w:r w:rsidR="00850088" w:rsidRPr="008265C1">
        <w:rPr>
          <w:szCs w:val="22"/>
        </w:rPr>
        <w:t>, hypoesthesia, encephalopathy</w:t>
      </w:r>
      <w:r w:rsidR="0076401B">
        <w:rPr>
          <w:szCs w:val="22"/>
        </w:rPr>
        <w:t>, and cranial nerve disorders (t</w:t>
      </w:r>
      <w:r w:rsidR="0076401B" w:rsidRPr="0021787E">
        <w:rPr>
          <w:szCs w:val="22"/>
        </w:rPr>
        <w:t>rigeminal neuralgia</w:t>
      </w:r>
      <w:r w:rsidR="0076401B">
        <w:rPr>
          <w:szCs w:val="22"/>
        </w:rPr>
        <w:t>, t</w:t>
      </w:r>
      <w:r w:rsidR="0076401B" w:rsidRPr="0021787E">
        <w:rPr>
          <w:szCs w:val="22"/>
        </w:rPr>
        <w:t>rigeminal nerve disorder</w:t>
      </w:r>
      <w:r w:rsidR="0076401B">
        <w:rPr>
          <w:szCs w:val="22"/>
        </w:rPr>
        <w:t>, sixth</w:t>
      </w:r>
      <w:r w:rsidR="0076401B" w:rsidRPr="0021787E">
        <w:rPr>
          <w:szCs w:val="22"/>
        </w:rPr>
        <w:t xml:space="preserve"> nerve paralysis</w:t>
      </w:r>
      <w:r w:rsidR="0076401B">
        <w:rPr>
          <w:szCs w:val="22"/>
        </w:rPr>
        <w:t>, c</w:t>
      </w:r>
      <w:r w:rsidR="0076401B" w:rsidRPr="0021787E">
        <w:rPr>
          <w:szCs w:val="22"/>
        </w:rPr>
        <w:t>ranial nerve disorder</w:t>
      </w:r>
      <w:r w:rsidR="0076401B">
        <w:rPr>
          <w:szCs w:val="22"/>
        </w:rPr>
        <w:t>, f</w:t>
      </w:r>
      <w:r w:rsidR="0076401B" w:rsidRPr="0021787E">
        <w:rPr>
          <w:szCs w:val="22"/>
        </w:rPr>
        <w:t>acial nerve disorder</w:t>
      </w:r>
      <w:r w:rsidR="0076401B">
        <w:rPr>
          <w:szCs w:val="22"/>
        </w:rPr>
        <w:t>, and f</w:t>
      </w:r>
      <w:r w:rsidR="0076401B" w:rsidRPr="0021787E">
        <w:rPr>
          <w:szCs w:val="22"/>
        </w:rPr>
        <w:t>acial paresis</w:t>
      </w:r>
      <w:r w:rsidR="0076401B">
        <w:rPr>
          <w:szCs w:val="22"/>
        </w:rPr>
        <w:t>)</w:t>
      </w:r>
    </w:p>
    <w:p w14:paraId="5B2BC240" w14:textId="73BCB1A9" w:rsidR="001F6B80" w:rsidRPr="001B18EC" w:rsidRDefault="001F6B80" w:rsidP="00CE7259">
      <w:pPr>
        <w:rPr>
          <w:szCs w:val="22"/>
        </w:rPr>
      </w:pPr>
      <w:r w:rsidRPr="001B18EC">
        <w:rPr>
          <w:b/>
          <w:i/>
          <w:szCs w:val="22"/>
        </w:rPr>
        <w:t xml:space="preserve">Psychiatric disorders: </w:t>
      </w:r>
      <w:r w:rsidRPr="0007293E">
        <w:rPr>
          <w:szCs w:val="22"/>
        </w:rPr>
        <w:t xml:space="preserve">insomnia, </w:t>
      </w:r>
      <w:r w:rsidRPr="009D6DF1">
        <w:rPr>
          <w:szCs w:val="22"/>
        </w:rPr>
        <w:t>disorientation</w:t>
      </w:r>
      <w:r w:rsidR="00B55F53">
        <w:rPr>
          <w:szCs w:val="22"/>
        </w:rPr>
        <w:t xml:space="preserve">, </w:t>
      </w:r>
      <w:proofErr w:type="spellStart"/>
      <w:r w:rsidR="00B55F53" w:rsidRPr="00596D13">
        <w:rPr>
          <w:bCs/>
        </w:rPr>
        <w:t>confusional</w:t>
      </w:r>
      <w:proofErr w:type="spellEnd"/>
      <w:r w:rsidR="00B55F53" w:rsidRPr="00596D13">
        <w:rPr>
          <w:bCs/>
        </w:rPr>
        <w:t xml:space="preserve"> state, </w:t>
      </w:r>
      <w:r w:rsidR="00902FCE">
        <w:rPr>
          <w:bCs/>
        </w:rPr>
        <w:t xml:space="preserve">and </w:t>
      </w:r>
      <w:r w:rsidR="00B55F53" w:rsidRPr="00596D13">
        <w:rPr>
          <w:bCs/>
        </w:rPr>
        <w:t>depression (includes depressed mood, depression, suicidal ideation, and completed suicide)</w:t>
      </w:r>
    </w:p>
    <w:p w14:paraId="38C805C4" w14:textId="6EE52E35" w:rsidR="001F6B80" w:rsidRPr="001B18EC" w:rsidRDefault="001F6B80" w:rsidP="00CE7259">
      <w:pPr>
        <w:rPr>
          <w:szCs w:val="22"/>
        </w:rPr>
      </w:pPr>
      <w:r w:rsidRPr="001B18EC">
        <w:rPr>
          <w:b/>
          <w:i/>
          <w:szCs w:val="22"/>
        </w:rPr>
        <w:lastRenderedPageBreak/>
        <w:t xml:space="preserve">Respiratory, thoracic and mediastinal disorders: </w:t>
      </w:r>
      <w:r w:rsidRPr="001B18EC">
        <w:rPr>
          <w:szCs w:val="22"/>
        </w:rPr>
        <w:t xml:space="preserve">dyspnea (includes acute respiratory failure, dyspnea, dyspnea exertional, respiratory failure, </w:t>
      </w:r>
      <w:r w:rsidR="0038681A" w:rsidRPr="001B18EC">
        <w:rPr>
          <w:szCs w:val="22"/>
        </w:rPr>
        <w:t xml:space="preserve">respiratory distress, bronchospasm, bronchial hyperreactivity, tachypnea, </w:t>
      </w:r>
      <w:r w:rsidRPr="001B18EC">
        <w:rPr>
          <w:szCs w:val="22"/>
        </w:rPr>
        <w:t>and wheezing)</w:t>
      </w:r>
      <w:r w:rsidR="006510E5" w:rsidRPr="001B18EC">
        <w:rPr>
          <w:szCs w:val="22"/>
        </w:rPr>
        <w:t xml:space="preserve">, </w:t>
      </w:r>
      <w:r w:rsidR="00B55F53">
        <w:rPr>
          <w:szCs w:val="22"/>
        </w:rPr>
        <w:t xml:space="preserve">cough, </w:t>
      </w:r>
      <w:r w:rsidR="00902FCE">
        <w:rPr>
          <w:szCs w:val="22"/>
        </w:rPr>
        <w:t xml:space="preserve">and </w:t>
      </w:r>
      <w:r w:rsidR="006510E5" w:rsidRPr="001B18EC">
        <w:rPr>
          <w:szCs w:val="22"/>
        </w:rPr>
        <w:t>productive cough</w:t>
      </w:r>
    </w:p>
    <w:p w14:paraId="36705E02" w14:textId="692A8E94" w:rsidR="001F6B80" w:rsidRDefault="001F6B80" w:rsidP="00CE7259">
      <w:pPr>
        <w:pStyle w:val="ListParagraph"/>
        <w:ind w:left="0"/>
        <w:contextualSpacing w:val="0"/>
        <w:rPr>
          <w:szCs w:val="22"/>
        </w:rPr>
      </w:pPr>
      <w:r w:rsidRPr="001B18EC">
        <w:rPr>
          <w:b/>
          <w:i/>
          <w:szCs w:val="22"/>
        </w:rPr>
        <w:t xml:space="preserve">Vascular disorders: </w:t>
      </w:r>
      <w:r w:rsidRPr="001B18EC">
        <w:rPr>
          <w:szCs w:val="22"/>
        </w:rPr>
        <w:t>hypotension (includes blood pressure decreased</w:t>
      </w:r>
      <w:r w:rsidR="0038681A" w:rsidRPr="001B18EC">
        <w:rPr>
          <w:szCs w:val="22"/>
        </w:rPr>
        <w:t>,</w:t>
      </w:r>
      <w:r w:rsidRPr="001B18EC">
        <w:rPr>
          <w:szCs w:val="22"/>
        </w:rPr>
        <w:t xml:space="preserve"> hypotension</w:t>
      </w:r>
      <w:r w:rsidR="0038681A" w:rsidRPr="001B18EC">
        <w:rPr>
          <w:szCs w:val="22"/>
        </w:rPr>
        <w:t>, hypovolemic shock, and circulatory collapse</w:t>
      </w:r>
      <w:r w:rsidRPr="001B18EC">
        <w:rPr>
          <w:szCs w:val="22"/>
        </w:rPr>
        <w:t>), hypertension (includes blood pressure increased</w:t>
      </w:r>
      <w:r w:rsidR="0038681A" w:rsidRPr="001B18EC">
        <w:rPr>
          <w:szCs w:val="22"/>
        </w:rPr>
        <w:t>,</w:t>
      </w:r>
      <w:r w:rsidRPr="001B18EC">
        <w:rPr>
          <w:szCs w:val="22"/>
        </w:rPr>
        <w:t xml:space="preserve"> hypertension</w:t>
      </w:r>
      <w:r w:rsidR="0038681A" w:rsidRPr="001B18EC">
        <w:rPr>
          <w:szCs w:val="22"/>
        </w:rPr>
        <w:t>, and hypertensive crisis</w:t>
      </w:r>
      <w:r w:rsidRPr="001B18EC">
        <w:rPr>
          <w:szCs w:val="22"/>
        </w:rPr>
        <w:t>), flushing</w:t>
      </w:r>
      <w:r w:rsidR="0038681A" w:rsidRPr="001B18EC">
        <w:rPr>
          <w:szCs w:val="22"/>
        </w:rPr>
        <w:t xml:space="preserve"> (includes flushing and hot flush), </w:t>
      </w:r>
      <w:r w:rsidR="00902FCE">
        <w:rPr>
          <w:szCs w:val="22"/>
        </w:rPr>
        <w:t xml:space="preserve">and </w:t>
      </w:r>
      <w:r w:rsidR="0038681A" w:rsidRPr="001B18EC">
        <w:rPr>
          <w:szCs w:val="22"/>
        </w:rPr>
        <w:t>capillary leak syndrome</w:t>
      </w:r>
    </w:p>
    <w:p w14:paraId="3E4EA854" w14:textId="77777777" w:rsidR="001F6B80" w:rsidRPr="001B18EC" w:rsidRDefault="001F6B80" w:rsidP="00CE7259">
      <w:pPr>
        <w:suppressAutoHyphens w:val="0"/>
      </w:pPr>
      <w:bookmarkStart w:id="1769" w:name="_Toc302637250"/>
      <w:bookmarkStart w:id="1770" w:name="_Toc302640768"/>
    </w:p>
    <w:p w14:paraId="299C2450" w14:textId="77777777" w:rsidR="00FC1B28" w:rsidRPr="004D4962" w:rsidRDefault="00FC1B28" w:rsidP="00CE7259">
      <w:pPr>
        <w:pStyle w:val="Heading2"/>
        <w:keepNext w:val="0"/>
        <w:tabs>
          <w:tab w:val="left" w:pos="567"/>
        </w:tabs>
      </w:pPr>
      <w:bookmarkStart w:id="1771" w:name="_Toc466276382"/>
      <w:r w:rsidRPr="00FD178F">
        <w:t>6.2</w:t>
      </w:r>
      <w:r w:rsidRPr="004D4962">
        <w:tab/>
      </w:r>
      <w:proofErr w:type="spellStart"/>
      <w:r w:rsidRPr="004D4962">
        <w:t>Postmarketing</w:t>
      </w:r>
      <w:proofErr w:type="spellEnd"/>
      <w:r w:rsidRPr="004D4962">
        <w:t xml:space="preserve"> Experience</w:t>
      </w:r>
      <w:bookmarkEnd w:id="1771"/>
    </w:p>
    <w:p w14:paraId="6629DCAA" w14:textId="77777777" w:rsidR="00FC1B28" w:rsidRPr="001B18EC" w:rsidRDefault="00FC1B28" w:rsidP="00CE7259">
      <w:pPr>
        <w:pStyle w:val="Heading2"/>
        <w:keepNext w:val="0"/>
        <w:rPr>
          <w:b w:val="0"/>
        </w:rPr>
      </w:pPr>
    </w:p>
    <w:p w14:paraId="6F034A29" w14:textId="77777777" w:rsidR="00FC1B28" w:rsidRPr="001B18EC" w:rsidRDefault="00FC1B28" w:rsidP="00CE7259">
      <w:r w:rsidRPr="001B18EC">
        <w:t xml:space="preserve">The following adverse reactions have been identified during </w:t>
      </w:r>
      <w:proofErr w:type="spellStart"/>
      <w:r w:rsidRPr="001B18EC">
        <w:t>postapproval</w:t>
      </w:r>
      <w:proofErr w:type="spellEnd"/>
      <w:r w:rsidRPr="001B18EC">
        <w:t xml:space="preserve"> use of BLINCYTO.  Because these reactions are reported voluntarily from a population of uncertain size, it is not always possible to reliably estimate their frequency or establish a causal relationship to drug exposure.</w:t>
      </w:r>
    </w:p>
    <w:p w14:paraId="6C40F004" w14:textId="77777777" w:rsidR="00FC1B28" w:rsidRPr="001B18EC" w:rsidRDefault="00FC1B28" w:rsidP="00CE7259">
      <w:pPr>
        <w:pStyle w:val="Heading2"/>
        <w:keepNext w:val="0"/>
        <w:rPr>
          <w:rFonts w:ascii="Times New Roman" w:hAnsi="Times New Roman" w:cs="Arial"/>
          <w:b w:val="0"/>
          <w:color w:val="auto"/>
        </w:rPr>
      </w:pPr>
    </w:p>
    <w:p w14:paraId="1244C3AA" w14:textId="208BA86E" w:rsidR="00FC1B28" w:rsidRPr="009800EE" w:rsidRDefault="00FC1B28" w:rsidP="00CE7259">
      <w:pPr>
        <w:numPr>
          <w:ilvl w:val="0"/>
          <w:numId w:val="14"/>
        </w:numPr>
        <w:ind w:left="567" w:hanging="567"/>
      </w:pPr>
      <w:r w:rsidRPr="001B18EC">
        <w:t xml:space="preserve">Fatal pancreatitis has been reported in patients receiving BLINCYTO in combination with dexamethasone </w:t>
      </w:r>
      <w:r w:rsidRPr="001B18EC">
        <w:rPr>
          <w:i/>
        </w:rPr>
        <w:t>[see Warnings and Precautions (5.8)]</w:t>
      </w:r>
      <w:r w:rsidRPr="009800EE">
        <w:t xml:space="preserve">.  </w:t>
      </w:r>
    </w:p>
    <w:p w14:paraId="73130E1F" w14:textId="77777777" w:rsidR="00FC1B28" w:rsidRPr="001B18EC" w:rsidRDefault="00FC1B28" w:rsidP="00CE7259">
      <w:pPr>
        <w:pStyle w:val="Heading2"/>
        <w:keepNext w:val="0"/>
      </w:pPr>
    </w:p>
    <w:p w14:paraId="3D11B266" w14:textId="77777777" w:rsidR="00FC1B28" w:rsidRPr="001B18EC" w:rsidRDefault="00FC1B28" w:rsidP="00CE7259">
      <w:pPr>
        <w:pStyle w:val="Heading2"/>
        <w:keepNext w:val="0"/>
        <w:tabs>
          <w:tab w:val="left" w:pos="567"/>
        </w:tabs>
      </w:pPr>
      <w:bookmarkStart w:id="1772" w:name="_Toc466276383"/>
      <w:r w:rsidRPr="004810C4">
        <w:t>6.3</w:t>
      </w:r>
      <w:r w:rsidRPr="004810C4">
        <w:tab/>
        <w:t>Immunogenicity</w:t>
      </w:r>
      <w:bookmarkEnd w:id="1769"/>
      <w:bookmarkEnd w:id="1770"/>
      <w:bookmarkEnd w:id="1772"/>
    </w:p>
    <w:p w14:paraId="6AF5C5B3" w14:textId="77777777" w:rsidR="00FC1B28" w:rsidRPr="001B18EC" w:rsidRDefault="00FC1B28" w:rsidP="00CE7259">
      <w:pPr>
        <w:rPr>
          <w:szCs w:val="22"/>
        </w:rPr>
      </w:pPr>
    </w:p>
    <w:p w14:paraId="71AE4B47" w14:textId="77777777" w:rsidR="00FC1B28" w:rsidRPr="001B18EC" w:rsidRDefault="00FC1B28" w:rsidP="00CE7259">
      <w:pPr>
        <w:rPr>
          <w:rFonts w:cs="Arial"/>
          <w:szCs w:val="22"/>
        </w:rPr>
      </w:pPr>
      <w:r w:rsidRPr="001B18EC">
        <w:rPr>
          <w:rFonts w:cs="Arial"/>
          <w:szCs w:val="22"/>
        </w:rPr>
        <w:t xml:space="preserve">As with all therapeutic proteins, there is potential for immunogenicity.  The immunogenicity of BLINCYTO has been evaluated using either an </w:t>
      </w:r>
      <w:r w:rsidRPr="001B18EC">
        <w:rPr>
          <w:rFonts w:cs="Arial"/>
          <w:iCs/>
          <w:szCs w:val="22"/>
        </w:rPr>
        <w:t>electrochemiluminescence detection technology (ECL) or an enzyme</w:t>
      </w:r>
      <w:r w:rsidR="00BA5D1A" w:rsidRPr="001B18EC">
        <w:rPr>
          <w:rFonts w:cs="Arial"/>
          <w:iCs/>
          <w:szCs w:val="22"/>
        </w:rPr>
        <w:noBreakHyphen/>
      </w:r>
      <w:r w:rsidRPr="001B18EC">
        <w:rPr>
          <w:rFonts w:cs="Arial"/>
          <w:iCs/>
          <w:szCs w:val="22"/>
        </w:rPr>
        <w:t>linked immunosorbent assay</w:t>
      </w:r>
      <w:r w:rsidRPr="001B18EC">
        <w:rPr>
          <w:rFonts w:cs="Arial"/>
          <w:szCs w:val="22"/>
        </w:rPr>
        <w:t xml:space="preserve"> (ELISA) screening immunoassay for the detection of binding anti</w:t>
      </w:r>
      <w:r w:rsidR="00BA5D1A" w:rsidRPr="001B18EC">
        <w:rPr>
          <w:rFonts w:cs="Arial"/>
          <w:szCs w:val="22"/>
        </w:rPr>
        <w:noBreakHyphen/>
      </w:r>
      <w:r w:rsidRPr="001B18EC">
        <w:rPr>
          <w:rFonts w:cs="Arial"/>
          <w:szCs w:val="22"/>
        </w:rPr>
        <w:t xml:space="preserve">blinatumomab antibodies.  For patients whose sera tested positive in the screening immunoassay, an </w:t>
      </w:r>
      <w:r w:rsidRPr="001B18EC">
        <w:rPr>
          <w:rFonts w:cs="Arial"/>
          <w:i/>
          <w:iCs/>
          <w:szCs w:val="22"/>
        </w:rPr>
        <w:t>in vitro</w:t>
      </w:r>
      <w:r w:rsidRPr="001B18EC">
        <w:rPr>
          <w:rFonts w:cs="Arial"/>
          <w:i/>
          <w:szCs w:val="22"/>
        </w:rPr>
        <w:t xml:space="preserve"> </w:t>
      </w:r>
      <w:r w:rsidRPr="001B18EC">
        <w:rPr>
          <w:rFonts w:cs="Arial"/>
          <w:szCs w:val="22"/>
        </w:rPr>
        <w:t>biological</w:t>
      </w:r>
      <w:r w:rsidRPr="001B18EC">
        <w:rPr>
          <w:rFonts w:cs="Arial"/>
          <w:i/>
          <w:szCs w:val="22"/>
        </w:rPr>
        <w:t xml:space="preserve"> </w:t>
      </w:r>
      <w:r w:rsidRPr="001B18EC">
        <w:rPr>
          <w:rFonts w:cs="Arial"/>
          <w:szCs w:val="22"/>
        </w:rPr>
        <w:t xml:space="preserve">assay was performed to detect neutralizing antibodies.   </w:t>
      </w:r>
    </w:p>
    <w:p w14:paraId="468AC852" w14:textId="77777777" w:rsidR="00FC1B28" w:rsidRPr="001B18EC" w:rsidRDefault="00FC1B28" w:rsidP="00CE7259">
      <w:pPr>
        <w:rPr>
          <w:rFonts w:cs="Arial"/>
          <w:i/>
          <w:szCs w:val="22"/>
        </w:rPr>
      </w:pPr>
    </w:p>
    <w:p w14:paraId="5533D06C" w14:textId="648E18D4" w:rsidR="00FC1B28" w:rsidRPr="001B18EC" w:rsidRDefault="00FC1B28" w:rsidP="00CE7259">
      <w:pPr>
        <w:rPr>
          <w:rFonts w:cs="Arial"/>
          <w:szCs w:val="22"/>
        </w:rPr>
      </w:pPr>
      <w:r w:rsidRPr="001B18EC">
        <w:rPr>
          <w:rFonts w:cs="Arial"/>
          <w:szCs w:val="22"/>
        </w:rPr>
        <w:t xml:space="preserve">In clinical studies, </w:t>
      </w:r>
      <w:r w:rsidRPr="001B18EC">
        <w:rPr>
          <w:rFonts w:cs="Arial"/>
          <w:iCs/>
          <w:szCs w:val="22"/>
        </w:rPr>
        <w:t xml:space="preserve">less than </w:t>
      </w:r>
      <w:r w:rsidR="001F6B80" w:rsidRPr="001B18EC">
        <w:rPr>
          <w:rFonts w:cs="Arial"/>
          <w:iCs/>
          <w:szCs w:val="22"/>
        </w:rPr>
        <w:t>2</w:t>
      </w:r>
      <w:r w:rsidRPr="001B18EC">
        <w:rPr>
          <w:rFonts w:cs="Arial"/>
          <w:iCs/>
          <w:szCs w:val="22"/>
        </w:rPr>
        <w:t xml:space="preserve">% </w:t>
      </w:r>
      <w:r w:rsidRPr="001B18EC">
        <w:rPr>
          <w:rFonts w:cs="Arial"/>
          <w:szCs w:val="22"/>
        </w:rPr>
        <w:t>of patients treated with BLINCYTO</w:t>
      </w:r>
      <w:r w:rsidRPr="001B18EC">
        <w:rPr>
          <w:rFonts w:cs="Arial"/>
          <w:i/>
          <w:szCs w:val="22"/>
        </w:rPr>
        <w:t xml:space="preserve"> </w:t>
      </w:r>
      <w:r w:rsidRPr="001B18EC">
        <w:rPr>
          <w:rFonts w:cs="Arial"/>
          <w:szCs w:val="22"/>
        </w:rPr>
        <w:t>tested positive for binding anti</w:t>
      </w:r>
      <w:r w:rsidR="00BA5D1A" w:rsidRPr="001B18EC">
        <w:rPr>
          <w:rFonts w:cs="Arial"/>
          <w:szCs w:val="22"/>
        </w:rPr>
        <w:noBreakHyphen/>
      </w:r>
      <w:r w:rsidRPr="001B18EC">
        <w:rPr>
          <w:rFonts w:cs="Arial"/>
          <w:szCs w:val="22"/>
        </w:rPr>
        <w:t xml:space="preserve">blinatumomab antibodies.  </w:t>
      </w:r>
      <w:r w:rsidR="001F6B80" w:rsidRPr="001B18EC">
        <w:rPr>
          <w:rFonts w:cs="Arial"/>
          <w:szCs w:val="22"/>
        </w:rPr>
        <w:t>Of patients who developed anti</w:t>
      </w:r>
      <w:r w:rsidR="004661F2" w:rsidRPr="001B18EC">
        <w:rPr>
          <w:rFonts w:cs="Arial"/>
          <w:szCs w:val="22"/>
        </w:rPr>
        <w:noBreakHyphen/>
      </w:r>
      <w:r w:rsidR="001F6B80" w:rsidRPr="001B18EC">
        <w:rPr>
          <w:rFonts w:cs="Arial"/>
          <w:szCs w:val="22"/>
        </w:rPr>
        <w:t xml:space="preserve">blinatumomab antibodies, </w:t>
      </w:r>
      <w:r w:rsidR="0056617A" w:rsidRPr="001B18EC">
        <w:rPr>
          <w:rFonts w:cs="Arial"/>
          <w:szCs w:val="22"/>
        </w:rPr>
        <w:t>7</w:t>
      </w:r>
      <w:r w:rsidR="000F6F5E" w:rsidRPr="001B18EC">
        <w:rPr>
          <w:rFonts w:cs="Arial"/>
          <w:szCs w:val="22"/>
        </w:rPr>
        <w:t xml:space="preserve"> out of </w:t>
      </w:r>
      <w:r w:rsidR="0056617A" w:rsidRPr="001B18EC">
        <w:rPr>
          <w:rFonts w:cs="Arial"/>
          <w:szCs w:val="22"/>
        </w:rPr>
        <w:t xml:space="preserve">9 (78%) </w:t>
      </w:r>
      <w:r w:rsidR="001F6B80" w:rsidRPr="001B18EC">
        <w:rPr>
          <w:szCs w:val="22"/>
        </w:rPr>
        <w:t xml:space="preserve">had </w:t>
      </w:r>
      <w:r w:rsidR="001F6B80" w:rsidRPr="009800EE">
        <w:rPr>
          <w:i/>
          <w:szCs w:val="22"/>
        </w:rPr>
        <w:t>in vitro</w:t>
      </w:r>
      <w:r w:rsidR="001F6B80" w:rsidRPr="009800EE">
        <w:rPr>
          <w:szCs w:val="22"/>
        </w:rPr>
        <w:t xml:space="preserve"> neutralizing activity</w:t>
      </w:r>
      <w:r w:rsidRPr="009800EE">
        <w:rPr>
          <w:rFonts w:cs="Arial"/>
          <w:szCs w:val="22"/>
        </w:rPr>
        <w:t>.  Anti</w:t>
      </w:r>
      <w:r w:rsidR="00BA5D1A" w:rsidRPr="001B18EC">
        <w:rPr>
          <w:rFonts w:cs="Arial"/>
          <w:szCs w:val="22"/>
        </w:rPr>
        <w:noBreakHyphen/>
      </w:r>
      <w:r w:rsidRPr="001B18EC">
        <w:rPr>
          <w:rFonts w:cs="Arial"/>
          <w:szCs w:val="22"/>
        </w:rPr>
        <w:t xml:space="preserve">blinatumomab antibody formation may affect pharmacokinetics of BLINCYTO.  </w:t>
      </w:r>
    </w:p>
    <w:p w14:paraId="3FCFA8E2" w14:textId="77777777" w:rsidR="00FC1B28" w:rsidRPr="001B18EC" w:rsidRDefault="00FC1B28" w:rsidP="00CE7259">
      <w:pPr>
        <w:rPr>
          <w:rFonts w:cs="Arial"/>
          <w:szCs w:val="22"/>
        </w:rPr>
      </w:pPr>
    </w:p>
    <w:p w14:paraId="1C8EC44A" w14:textId="55617A06" w:rsidR="00FC1B28" w:rsidRPr="001B18EC" w:rsidRDefault="00FC1B28" w:rsidP="00CE7259">
      <w:pPr>
        <w:rPr>
          <w:szCs w:val="22"/>
        </w:rPr>
      </w:pPr>
      <w:r w:rsidRPr="001B18EC">
        <w:rPr>
          <w:szCs w:val="22"/>
        </w:rPr>
        <w:t>If formation of anti</w:t>
      </w:r>
      <w:r w:rsidR="00BA5D1A" w:rsidRPr="001B18EC">
        <w:rPr>
          <w:rFonts w:cs="Arial"/>
          <w:szCs w:val="22"/>
        </w:rPr>
        <w:noBreakHyphen/>
      </w:r>
      <w:r w:rsidRPr="001B18EC">
        <w:rPr>
          <w:szCs w:val="22"/>
        </w:rPr>
        <w:t>blinatumomab</w:t>
      </w:r>
      <w:r w:rsidRPr="001B18EC">
        <w:rPr>
          <w:i/>
          <w:szCs w:val="22"/>
        </w:rPr>
        <w:t xml:space="preserve"> </w:t>
      </w:r>
      <w:r w:rsidRPr="001B18EC">
        <w:rPr>
          <w:szCs w:val="22"/>
        </w:rPr>
        <w:t>antibodies with a clinically significant effect is suspected, contact Amgen at 1</w:t>
      </w:r>
      <w:r w:rsidR="008265C1">
        <w:rPr>
          <w:szCs w:val="22"/>
        </w:rPr>
        <w:noBreakHyphen/>
      </w:r>
      <w:r w:rsidRPr="001B18EC">
        <w:rPr>
          <w:szCs w:val="22"/>
        </w:rPr>
        <w:t>800</w:t>
      </w:r>
      <w:r w:rsidR="008265C1">
        <w:rPr>
          <w:szCs w:val="22"/>
        </w:rPr>
        <w:noBreakHyphen/>
      </w:r>
      <w:r w:rsidRPr="001B18EC">
        <w:rPr>
          <w:szCs w:val="22"/>
        </w:rPr>
        <w:t>77</w:t>
      </w:r>
      <w:r w:rsidR="008265C1">
        <w:rPr>
          <w:szCs w:val="22"/>
        </w:rPr>
        <w:noBreakHyphen/>
      </w:r>
      <w:r w:rsidRPr="001B18EC">
        <w:rPr>
          <w:szCs w:val="22"/>
        </w:rPr>
        <w:t>AMGEN (1</w:t>
      </w:r>
      <w:r w:rsidR="008265C1">
        <w:rPr>
          <w:szCs w:val="22"/>
        </w:rPr>
        <w:noBreakHyphen/>
      </w:r>
      <w:r w:rsidRPr="001B18EC">
        <w:rPr>
          <w:szCs w:val="22"/>
        </w:rPr>
        <w:t>800</w:t>
      </w:r>
      <w:r w:rsidR="008265C1">
        <w:rPr>
          <w:szCs w:val="22"/>
        </w:rPr>
        <w:noBreakHyphen/>
      </w:r>
      <w:r w:rsidRPr="001B18EC">
        <w:rPr>
          <w:szCs w:val="22"/>
        </w:rPr>
        <w:t>772</w:t>
      </w:r>
      <w:r w:rsidR="008265C1">
        <w:rPr>
          <w:szCs w:val="22"/>
        </w:rPr>
        <w:noBreakHyphen/>
      </w:r>
      <w:r w:rsidRPr="001B18EC">
        <w:rPr>
          <w:szCs w:val="22"/>
        </w:rPr>
        <w:t>6436) to discuss antibody testing.</w:t>
      </w:r>
    </w:p>
    <w:p w14:paraId="2C0D0AB9" w14:textId="77777777" w:rsidR="00FC1B28" w:rsidRPr="001B18EC" w:rsidRDefault="00FC1B28" w:rsidP="00CE7259">
      <w:pPr>
        <w:rPr>
          <w:rFonts w:cs="Arial"/>
          <w:szCs w:val="22"/>
        </w:rPr>
      </w:pPr>
    </w:p>
    <w:p w14:paraId="0B612BC2" w14:textId="77777777" w:rsidR="00FC1B28" w:rsidRPr="001B18EC" w:rsidRDefault="00FC1B28" w:rsidP="00CE7259">
      <w:pPr>
        <w:rPr>
          <w:szCs w:val="22"/>
        </w:rPr>
      </w:pPr>
      <w:r w:rsidRPr="001B18EC">
        <w:rPr>
          <w:rFonts w:cs="Arial"/>
          <w:szCs w:val="22"/>
        </w:rPr>
        <w:t>The detection of anti</w:t>
      </w:r>
      <w:r w:rsidR="00BA5D1A" w:rsidRPr="001B18EC">
        <w:rPr>
          <w:rFonts w:cs="Arial"/>
          <w:szCs w:val="22"/>
        </w:rPr>
        <w:noBreakHyphen/>
      </w:r>
      <w:r w:rsidRPr="001B18EC">
        <w:rPr>
          <w:rFonts w:cs="Arial"/>
          <w:szCs w:val="22"/>
        </w:rPr>
        <w:t>blinatumomab antibody formation is highly dependent on the sensitivity and specificity of the assay.  Additionally, the observed incidence of antibody (including neutralizing antibody) positivity in an assay may be influenced by several factors, including assay methodology, sample handling, timing of sample collection, concomitant medications, and underlying disease.  For these reasons, comparison of the incidence of antibodies to blinatumomab with the incidence of antibodies to other products may be misleading.</w:t>
      </w:r>
    </w:p>
    <w:p w14:paraId="29D86F12" w14:textId="77777777" w:rsidR="00FC1B28" w:rsidRPr="001B18EC" w:rsidRDefault="00FC1B28" w:rsidP="00CE7259">
      <w:pPr>
        <w:pStyle w:val="Default"/>
        <w:rPr>
          <w:sz w:val="22"/>
          <w:szCs w:val="22"/>
        </w:rPr>
      </w:pPr>
    </w:p>
    <w:p w14:paraId="6F29C4DA" w14:textId="77777777" w:rsidR="00FC1B28" w:rsidRPr="001B18EC" w:rsidRDefault="00FC1B28" w:rsidP="00CE7259">
      <w:pPr>
        <w:pStyle w:val="Heading1"/>
        <w:keepNext w:val="0"/>
        <w:tabs>
          <w:tab w:val="left" w:pos="567"/>
        </w:tabs>
        <w:rPr>
          <w:rFonts w:ascii="Times New Roman" w:hAnsi="Times New Roman"/>
        </w:rPr>
      </w:pPr>
      <w:bookmarkStart w:id="1773" w:name="_Toc209854194"/>
      <w:bookmarkStart w:id="1774" w:name="_Toc210707918"/>
      <w:bookmarkStart w:id="1775" w:name="_Toc302637251"/>
      <w:bookmarkStart w:id="1776" w:name="_Toc302640769"/>
      <w:bookmarkStart w:id="1777" w:name="_Toc466276384"/>
      <w:r w:rsidRPr="001B18EC">
        <w:rPr>
          <w:rFonts w:ascii="Times New Roman" w:hAnsi="Times New Roman"/>
        </w:rPr>
        <w:t>7</w:t>
      </w:r>
      <w:r w:rsidRPr="001B18EC">
        <w:rPr>
          <w:rFonts w:ascii="Times New Roman" w:hAnsi="Times New Roman"/>
        </w:rPr>
        <w:tab/>
        <w:t>DRUG INTERACTIONS</w:t>
      </w:r>
      <w:bookmarkEnd w:id="1773"/>
      <w:bookmarkEnd w:id="1774"/>
      <w:bookmarkEnd w:id="1775"/>
      <w:bookmarkEnd w:id="1776"/>
      <w:bookmarkEnd w:id="1777"/>
    </w:p>
    <w:p w14:paraId="3071CBB1" w14:textId="77777777" w:rsidR="00FC1B28" w:rsidRPr="001B18EC" w:rsidRDefault="00FC1B28" w:rsidP="00CE7259">
      <w:pPr>
        <w:rPr>
          <w:szCs w:val="22"/>
        </w:rPr>
      </w:pPr>
    </w:p>
    <w:p w14:paraId="18A01FBE" w14:textId="0B611B9C" w:rsidR="00FC1B28" w:rsidRPr="001B18EC" w:rsidRDefault="00FC1B28" w:rsidP="00CE7259">
      <w:pPr>
        <w:rPr>
          <w:rStyle w:val="underline5"/>
          <w:rFonts w:eastAsia="Arial Unicode MS" w:cs="Arial"/>
          <w:u w:val="none"/>
        </w:rPr>
      </w:pPr>
      <w:r w:rsidRPr="001B18EC">
        <w:rPr>
          <w:rStyle w:val="underline5"/>
          <w:rFonts w:eastAsia="Arial Unicode MS" w:cs="Arial"/>
          <w:color w:val="000000"/>
          <w:u w:val="none"/>
        </w:rPr>
        <w:t xml:space="preserve">No formal drug interaction </w:t>
      </w:r>
      <w:r w:rsidRPr="001B18EC">
        <w:rPr>
          <w:rStyle w:val="underline5"/>
          <w:rFonts w:eastAsia="Arial Unicode MS" w:cs="Arial"/>
          <w:u w:val="none"/>
        </w:rPr>
        <w:t>studies have been conducted with BLINCYTO.  Initiation of BLINCYTO treatment causes transient release of cytokines that may suppress CYP450 enzymes.  The highest drug</w:t>
      </w:r>
      <w:r w:rsidR="00BA5D1A" w:rsidRPr="001B18EC">
        <w:rPr>
          <w:rStyle w:val="underline5"/>
          <w:rFonts w:eastAsia="Arial Unicode MS" w:cs="Arial"/>
          <w:u w:val="none"/>
        </w:rPr>
        <w:noBreakHyphen/>
      </w:r>
      <w:r w:rsidRPr="001B18EC">
        <w:rPr>
          <w:rStyle w:val="underline5"/>
          <w:rFonts w:eastAsia="Arial Unicode MS" w:cs="Arial"/>
          <w:u w:val="none"/>
        </w:rPr>
        <w:t>drug interac</w:t>
      </w:r>
      <w:r w:rsidR="00C922D5" w:rsidRPr="001B18EC">
        <w:rPr>
          <w:rStyle w:val="underline5"/>
          <w:rFonts w:eastAsia="Arial Unicode MS" w:cs="Arial"/>
          <w:u w:val="none"/>
        </w:rPr>
        <w:t>tion risk is during the first 9 </w:t>
      </w:r>
      <w:r w:rsidRPr="001B18EC">
        <w:rPr>
          <w:rStyle w:val="underline5"/>
          <w:rFonts w:eastAsia="Arial Unicode MS" w:cs="Arial"/>
          <w:u w:val="none"/>
        </w:rPr>
        <w:t xml:space="preserve">days of </w:t>
      </w:r>
      <w:r w:rsidR="00C922D5" w:rsidRPr="001B18EC">
        <w:rPr>
          <w:rStyle w:val="underline5"/>
          <w:rFonts w:eastAsia="Arial Unicode MS" w:cs="Arial"/>
          <w:u w:val="none"/>
        </w:rPr>
        <w:t>the first cycle and the first 2 </w:t>
      </w:r>
      <w:r w:rsidRPr="001B18EC">
        <w:rPr>
          <w:rStyle w:val="underline5"/>
          <w:rFonts w:eastAsia="Arial Unicode MS" w:cs="Arial"/>
          <w:u w:val="none"/>
        </w:rPr>
        <w:t>days of the second cycle in patients who are receiving concomitant CYP450 substrates, particularly those with a narrow therapeutic index.  In these patients, monitor for toxicity (e</w:t>
      </w:r>
      <w:r w:rsidR="004D4962">
        <w:rPr>
          <w:rStyle w:val="underline5"/>
          <w:rFonts w:eastAsia="Arial Unicode MS" w:cs="Arial"/>
          <w:u w:val="none"/>
        </w:rPr>
        <w:t>.</w:t>
      </w:r>
      <w:r w:rsidRPr="001B18EC">
        <w:rPr>
          <w:rStyle w:val="underline5"/>
          <w:rFonts w:eastAsia="Arial Unicode MS" w:cs="Arial"/>
          <w:u w:val="none"/>
        </w:rPr>
        <w:t>g</w:t>
      </w:r>
      <w:r w:rsidR="004D4962">
        <w:rPr>
          <w:rStyle w:val="underline5"/>
          <w:rFonts w:eastAsia="Arial Unicode MS" w:cs="Arial"/>
          <w:u w:val="none"/>
        </w:rPr>
        <w:t>.</w:t>
      </w:r>
      <w:r w:rsidRPr="001B18EC">
        <w:rPr>
          <w:rStyle w:val="underline5"/>
          <w:rFonts w:eastAsia="Arial Unicode MS" w:cs="Arial"/>
          <w:u w:val="none"/>
        </w:rPr>
        <w:t>, warfarin) or drug concentrations (e</w:t>
      </w:r>
      <w:r w:rsidR="004D4962">
        <w:rPr>
          <w:rStyle w:val="underline5"/>
          <w:rFonts w:eastAsia="Arial Unicode MS" w:cs="Arial"/>
          <w:u w:val="none"/>
        </w:rPr>
        <w:t>.</w:t>
      </w:r>
      <w:r w:rsidRPr="001B18EC">
        <w:rPr>
          <w:rStyle w:val="underline5"/>
          <w:rFonts w:eastAsia="Arial Unicode MS" w:cs="Arial"/>
          <w:u w:val="none"/>
        </w:rPr>
        <w:t>g</w:t>
      </w:r>
      <w:r w:rsidR="004D4962">
        <w:rPr>
          <w:rStyle w:val="underline5"/>
          <w:rFonts w:eastAsia="Arial Unicode MS" w:cs="Arial"/>
          <w:u w:val="none"/>
        </w:rPr>
        <w:t>.</w:t>
      </w:r>
      <w:r w:rsidRPr="001B18EC">
        <w:rPr>
          <w:rStyle w:val="underline5"/>
          <w:rFonts w:eastAsia="Arial Unicode MS" w:cs="Arial"/>
          <w:u w:val="none"/>
        </w:rPr>
        <w:t xml:space="preserve">, cyclosporine).  Adjust the dose of the concomitant drug as needed </w:t>
      </w:r>
      <w:r w:rsidRPr="001B18EC">
        <w:rPr>
          <w:rStyle w:val="underline5"/>
          <w:rFonts w:eastAsia="Arial Unicode MS" w:cs="Arial"/>
          <w:i/>
          <w:u w:val="none"/>
        </w:rPr>
        <w:t>[see Clinical Pharmacology</w:t>
      </w:r>
      <w:ins w:id="1778" w:author="Author">
        <w:r w:rsidR="00EF3F10">
          <w:rPr>
            <w:rStyle w:val="underline5"/>
            <w:rFonts w:eastAsia="Arial Unicode MS" w:cs="Arial"/>
            <w:i/>
            <w:u w:val="none"/>
          </w:rPr>
          <w:t> </w:t>
        </w:r>
      </w:ins>
      <w:del w:id="1779" w:author="Author">
        <w:r w:rsidRPr="001B18EC" w:rsidDel="00EF3F10">
          <w:rPr>
            <w:rStyle w:val="underline5"/>
            <w:rFonts w:eastAsia="Arial Unicode MS" w:cs="Arial"/>
            <w:i/>
            <w:u w:val="none"/>
          </w:rPr>
          <w:delText xml:space="preserve"> </w:delText>
        </w:r>
      </w:del>
      <w:r w:rsidRPr="001B18EC">
        <w:rPr>
          <w:rStyle w:val="underline5"/>
          <w:rFonts w:eastAsia="Arial Unicode MS" w:cs="Arial"/>
          <w:i/>
          <w:u w:val="none"/>
        </w:rPr>
        <w:t>(12.2,</w:t>
      </w:r>
      <w:ins w:id="1780" w:author="Author">
        <w:r w:rsidR="00EF3F10">
          <w:rPr>
            <w:rStyle w:val="underline5"/>
            <w:rFonts w:eastAsia="Arial Unicode MS" w:cs="Arial"/>
            <w:i/>
            <w:u w:val="none"/>
          </w:rPr>
          <w:t> </w:t>
        </w:r>
      </w:ins>
      <w:del w:id="1781" w:author="Author">
        <w:r w:rsidRPr="001B18EC" w:rsidDel="00EF3F10">
          <w:rPr>
            <w:rStyle w:val="underline5"/>
            <w:rFonts w:eastAsia="Arial Unicode MS" w:cs="Arial"/>
            <w:i/>
            <w:u w:val="none"/>
          </w:rPr>
          <w:delText xml:space="preserve"> </w:delText>
        </w:r>
      </w:del>
      <w:r w:rsidRPr="001B18EC">
        <w:rPr>
          <w:rStyle w:val="underline5"/>
          <w:rFonts w:eastAsia="Arial Unicode MS" w:cs="Arial"/>
          <w:i/>
          <w:u w:val="none"/>
        </w:rPr>
        <w:t>12.3)]</w:t>
      </w:r>
      <w:r w:rsidRPr="001B18EC">
        <w:rPr>
          <w:rStyle w:val="underline5"/>
          <w:rFonts w:eastAsia="Arial Unicode MS" w:cs="Arial"/>
          <w:u w:val="none"/>
        </w:rPr>
        <w:t>.</w:t>
      </w:r>
    </w:p>
    <w:p w14:paraId="51EE78B7" w14:textId="68EC2F2A" w:rsidR="00FC1B28" w:rsidRPr="001B18EC" w:rsidDel="00EF3F10" w:rsidRDefault="00FC1B28" w:rsidP="00CE7259">
      <w:pPr>
        <w:pStyle w:val="Default"/>
        <w:rPr>
          <w:del w:id="1782" w:author="Author"/>
          <w:sz w:val="22"/>
          <w:szCs w:val="22"/>
        </w:rPr>
      </w:pPr>
    </w:p>
    <w:p w14:paraId="150547BC" w14:textId="47DA3C5E" w:rsidR="009026AB" w:rsidDel="00EF3F10" w:rsidRDefault="009026AB" w:rsidP="00CE7259">
      <w:pPr>
        <w:pStyle w:val="Heading1"/>
        <w:keepNext w:val="0"/>
        <w:tabs>
          <w:tab w:val="left" w:pos="567"/>
        </w:tabs>
        <w:rPr>
          <w:del w:id="1783" w:author="Author"/>
        </w:rPr>
      </w:pPr>
      <w:bookmarkStart w:id="1784" w:name="_Toc466276385"/>
    </w:p>
    <w:p w14:paraId="1EBE7186" w14:textId="1A4AC163" w:rsidR="009026AB" w:rsidDel="00EF3F10" w:rsidRDefault="009026AB" w:rsidP="00CE7259">
      <w:pPr>
        <w:pStyle w:val="Heading1"/>
        <w:keepNext w:val="0"/>
        <w:tabs>
          <w:tab w:val="left" w:pos="567"/>
        </w:tabs>
        <w:rPr>
          <w:del w:id="1785" w:author="Author"/>
        </w:rPr>
      </w:pPr>
    </w:p>
    <w:p w14:paraId="66917423" w14:textId="226DA3BF" w:rsidR="009026AB" w:rsidRDefault="009026AB" w:rsidP="00CE7259">
      <w:pPr>
        <w:pStyle w:val="Heading1"/>
        <w:keepNext w:val="0"/>
        <w:tabs>
          <w:tab w:val="left" w:pos="567"/>
        </w:tabs>
      </w:pPr>
    </w:p>
    <w:p w14:paraId="4499E344" w14:textId="45AF064C" w:rsidR="00FC1B28" w:rsidRPr="001B18EC" w:rsidRDefault="00FC1B28">
      <w:pPr>
        <w:pStyle w:val="Heading1"/>
        <w:tabs>
          <w:tab w:val="left" w:pos="567"/>
        </w:tabs>
        <w:pPrChange w:id="1786" w:author="Author">
          <w:pPr>
            <w:pStyle w:val="Heading1"/>
            <w:keepNext w:val="0"/>
            <w:tabs>
              <w:tab w:val="left" w:pos="567"/>
            </w:tabs>
          </w:pPr>
        </w:pPrChange>
      </w:pPr>
      <w:r w:rsidRPr="001B18EC">
        <w:lastRenderedPageBreak/>
        <w:t>8</w:t>
      </w:r>
      <w:r w:rsidRPr="001B18EC">
        <w:tab/>
      </w:r>
      <w:bookmarkStart w:id="1787" w:name="_Toc209854195"/>
      <w:bookmarkStart w:id="1788" w:name="_Toc210707919"/>
      <w:bookmarkStart w:id="1789" w:name="_Toc302637253"/>
      <w:bookmarkStart w:id="1790" w:name="_Toc302640771"/>
      <w:r w:rsidRPr="001B18EC">
        <w:t>USE IN SPECIFIC POPULATIONS</w:t>
      </w:r>
      <w:bookmarkEnd w:id="1784"/>
    </w:p>
    <w:bookmarkEnd w:id="1787"/>
    <w:bookmarkEnd w:id="1788"/>
    <w:bookmarkEnd w:id="1789"/>
    <w:bookmarkEnd w:id="1790"/>
    <w:p w14:paraId="5EB078ED" w14:textId="77777777" w:rsidR="00FC1B28" w:rsidRPr="001B18EC" w:rsidRDefault="00FC1B28">
      <w:pPr>
        <w:pStyle w:val="Heading2"/>
        <w:pPrChange w:id="1791" w:author="Author">
          <w:pPr>
            <w:pStyle w:val="Heading2"/>
            <w:keepNext w:val="0"/>
          </w:pPr>
        </w:pPrChange>
      </w:pPr>
    </w:p>
    <w:p w14:paraId="331BF20B" w14:textId="77777777" w:rsidR="00FC1B28" w:rsidRPr="001B18EC" w:rsidRDefault="00FC1B28">
      <w:pPr>
        <w:pStyle w:val="Heading2"/>
        <w:tabs>
          <w:tab w:val="left" w:pos="567"/>
        </w:tabs>
        <w:pPrChange w:id="1792" w:author="Author">
          <w:pPr>
            <w:pStyle w:val="Heading2"/>
            <w:keepNext w:val="0"/>
            <w:tabs>
              <w:tab w:val="left" w:pos="567"/>
            </w:tabs>
          </w:pPr>
        </w:pPrChange>
      </w:pPr>
      <w:bookmarkStart w:id="1793" w:name="_Toc466276386"/>
      <w:r w:rsidRPr="001B18EC">
        <w:t>8.1</w:t>
      </w:r>
      <w:r w:rsidRPr="001B18EC">
        <w:tab/>
        <w:t>Pregnancy</w:t>
      </w:r>
      <w:bookmarkStart w:id="1794" w:name="_Toc302637255"/>
      <w:bookmarkStart w:id="1795" w:name="_Toc302640773"/>
      <w:bookmarkEnd w:id="1793"/>
    </w:p>
    <w:p w14:paraId="52215095" w14:textId="77777777" w:rsidR="00FC1B28" w:rsidRPr="001B18EC" w:rsidRDefault="00FC1B28" w:rsidP="00CE7259">
      <w:pPr>
        <w:rPr>
          <w:szCs w:val="22"/>
        </w:rPr>
      </w:pPr>
    </w:p>
    <w:p w14:paraId="631D53FF" w14:textId="77777777" w:rsidR="00FC1B28" w:rsidRPr="001B18EC" w:rsidRDefault="00FC1B28" w:rsidP="00CE7259">
      <w:pPr>
        <w:rPr>
          <w:szCs w:val="22"/>
          <w:u w:val="single"/>
        </w:rPr>
      </w:pPr>
      <w:r w:rsidRPr="001B18EC">
        <w:rPr>
          <w:szCs w:val="22"/>
          <w:u w:val="single"/>
        </w:rPr>
        <w:t>Risk Summary</w:t>
      </w:r>
    </w:p>
    <w:p w14:paraId="772C3EBE" w14:textId="77777777" w:rsidR="00FC1B28" w:rsidRPr="001B18EC" w:rsidRDefault="00FC1B28" w:rsidP="00CE7259">
      <w:pPr>
        <w:rPr>
          <w:szCs w:val="22"/>
          <w:u w:val="single"/>
        </w:rPr>
      </w:pPr>
    </w:p>
    <w:p w14:paraId="776FE872" w14:textId="6D47E542" w:rsidR="00FC1B28" w:rsidRPr="001B18EC" w:rsidRDefault="00FC1B28" w:rsidP="00CE7259">
      <w:pPr>
        <w:rPr>
          <w:szCs w:val="22"/>
        </w:rPr>
      </w:pPr>
      <w:r w:rsidRPr="001B18EC">
        <w:rPr>
          <w:szCs w:val="22"/>
        </w:rPr>
        <w:t>Based on its mechanism of action, BLINCYTO may cause fetal harm including B</w:t>
      </w:r>
      <w:r w:rsidR="00BA5D1A" w:rsidRPr="001B18EC">
        <w:rPr>
          <w:szCs w:val="22"/>
        </w:rPr>
        <w:noBreakHyphen/>
      </w:r>
      <w:r w:rsidRPr="001B18EC">
        <w:rPr>
          <w:szCs w:val="22"/>
        </w:rPr>
        <w:t xml:space="preserve">cell lymphocytopenia when administered to a pregnant woman </w:t>
      </w:r>
      <w:r w:rsidRPr="001B18EC">
        <w:rPr>
          <w:i/>
          <w:szCs w:val="22"/>
        </w:rPr>
        <w:t>[see Clinical Pharmacology (12.1)]</w:t>
      </w:r>
      <w:r w:rsidRPr="001B18EC">
        <w:rPr>
          <w:szCs w:val="22"/>
        </w:rPr>
        <w:t xml:space="preserve">.  There are no data on the use of BLINCYTO in pregnant women.  In animal reproduction studies, a murine surrogate molecule administered to pregnant mice crossed the placental barrier </w:t>
      </w:r>
      <w:del w:id="1796" w:author="Author">
        <w:r w:rsidR="0076401B" w:rsidDel="00786133">
          <w:rPr>
            <w:i/>
            <w:szCs w:val="22"/>
          </w:rPr>
          <w:delText>(</w:delText>
        </w:r>
      </w:del>
      <w:ins w:id="1797" w:author="Author">
        <w:r w:rsidR="00786133">
          <w:rPr>
            <w:i/>
            <w:szCs w:val="22"/>
          </w:rPr>
          <w:t>[</w:t>
        </w:r>
      </w:ins>
      <w:r w:rsidRPr="001B18EC">
        <w:rPr>
          <w:i/>
          <w:szCs w:val="22"/>
        </w:rPr>
        <w:t>see Data</w:t>
      </w:r>
      <w:ins w:id="1798" w:author="Author">
        <w:r w:rsidR="00786133">
          <w:rPr>
            <w:i/>
            <w:szCs w:val="22"/>
          </w:rPr>
          <w:t>]</w:t>
        </w:r>
      </w:ins>
      <w:del w:id="1799" w:author="Author">
        <w:r w:rsidR="0076401B" w:rsidDel="00786133">
          <w:rPr>
            <w:i/>
            <w:szCs w:val="22"/>
          </w:rPr>
          <w:delText>)</w:delText>
        </w:r>
      </w:del>
      <w:r w:rsidRPr="001B18EC">
        <w:rPr>
          <w:szCs w:val="22"/>
        </w:rPr>
        <w:t xml:space="preserve">.  Advise pregnant women of the potential risk to a fetus. </w:t>
      </w:r>
    </w:p>
    <w:p w14:paraId="1B354D22" w14:textId="77777777" w:rsidR="0082780B" w:rsidRPr="001B18EC" w:rsidRDefault="0082780B" w:rsidP="00CE7259">
      <w:pPr>
        <w:rPr>
          <w:szCs w:val="22"/>
        </w:rPr>
      </w:pPr>
    </w:p>
    <w:p w14:paraId="66DCE498" w14:textId="4E9A98DA" w:rsidR="00FC1B28" w:rsidRPr="001B18EC" w:rsidRDefault="00FC1B28" w:rsidP="00CE7259">
      <w:pPr>
        <w:rPr>
          <w:szCs w:val="22"/>
        </w:rPr>
      </w:pPr>
      <w:r w:rsidRPr="001B18EC">
        <w:rPr>
          <w:szCs w:val="22"/>
        </w:rPr>
        <w:t xml:space="preserve">The background rate of major birth defects and miscarriage is unknown for the indicated population. </w:t>
      </w:r>
      <w:r w:rsidR="00211563" w:rsidRPr="001B18EC">
        <w:rPr>
          <w:szCs w:val="22"/>
        </w:rPr>
        <w:t xml:space="preserve"> </w:t>
      </w:r>
      <w:r w:rsidR="00EB74C1" w:rsidRPr="007B6EB5">
        <w:rPr>
          <w:szCs w:val="22"/>
        </w:rPr>
        <w:t>All pregnancies have a background risk of birth defect, loss, or other adverse outcomes.</w:t>
      </w:r>
      <w:ins w:id="1800" w:author="Author">
        <w:r w:rsidR="00A23050">
          <w:rPr>
            <w:szCs w:val="22"/>
          </w:rPr>
          <w:t xml:space="preserve"> </w:t>
        </w:r>
      </w:ins>
      <w:r w:rsidR="00EB74C1" w:rsidRPr="007B6EB5">
        <w:rPr>
          <w:szCs w:val="22"/>
        </w:rPr>
        <w:t xml:space="preserve"> </w:t>
      </w:r>
      <w:r w:rsidRPr="001B18EC">
        <w:rPr>
          <w:szCs w:val="22"/>
        </w:rPr>
        <w:t>In the U.S. general population, the estimated background risk of major birth defects and miscarriage in clinically recognized pregnancies is 2</w:t>
      </w:r>
      <w:r w:rsidR="00BA5D1A" w:rsidRPr="001B18EC">
        <w:rPr>
          <w:szCs w:val="22"/>
        </w:rPr>
        <w:noBreakHyphen/>
      </w:r>
      <w:r w:rsidRPr="001B18EC">
        <w:rPr>
          <w:szCs w:val="22"/>
        </w:rPr>
        <w:t>4% and 15</w:t>
      </w:r>
      <w:r w:rsidR="00BA5D1A" w:rsidRPr="001B18EC">
        <w:rPr>
          <w:szCs w:val="22"/>
        </w:rPr>
        <w:noBreakHyphen/>
      </w:r>
      <w:r w:rsidRPr="001B18EC">
        <w:rPr>
          <w:szCs w:val="22"/>
        </w:rPr>
        <w:t>20%, respectively.</w:t>
      </w:r>
    </w:p>
    <w:p w14:paraId="433A93DA" w14:textId="77777777" w:rsidR="00FC1B28" w:rsidRPr="001B18EC" w:rsidRDefault="00FC1B28" w:rsidP="00CE7259">
      <w:pPr>
        <w:rPr>
          <w:szCs w:val="22"/>
        </w:rPr>
      </w:pPr>
    </w:p>
    <w:p w14:paraId="3946FCF8" w14:textId="77777777" w:rsidR="00FC1B28" w:rsidRPr="001B18EC" w:rsidRDefault="00FC1B28" w:rsidP="00CE7259">
      <w:pPr>
        <w:rPr>
          <w:szCs w:val="22"/>
          <w:u w:val="single"/>
        </w:rPr>
      </w:pPr>
      <w:r w:rsidRPr="001B18EC">
        <w:rPr>
          <w:szCs w:val="22"/>
          <w:u w:val="single"/>
        </w:rPr>
        <w:t xml:space="preserve">Clinical Considerations </w:t>
      </w:r>
    </w:p>
    <w:p w14:paraId="736389B6" w14:textId="77777777" w:rsidR="00FC1B28" w:rsidRPr="001B18EC" w:rsidRDefault="00FC1B28" w:rsidP="00CE7259">
      <w:pPr>
        <w:rPr>
          <w:szCs w:val="22"/>
          <w:u w:val="single"/>
        </w:rPr>
      </w:pPr>
    </w:p>
    <w:p w14:paraId="4CA7003B" w14:textId="2F7DB5ED" w:rsidR="00FC1B28" w:rsidRPr="001B18EC" w:rsidRDefault="00FC1B28" w:rsidP="00CE7259">
      <w:pPr>
        <w:rPr>
          <w:i/>
          <w:szCs w:val="22"/>
        </w:rPr>
      </w:pPr>
      <w:r w:rsidRPr="001B18EC">
        <w:rPr>
          <w:i/>
          <w:szCs w:val="22"/>
        </w:rPr>
        <w:t>Fetal/</w:t>
      </w:r>
      <w:r w:rsidR="00864676" w:rsidRPr="001B18EC">
        <w:rPr>
          <w:i/>
          <w:szCs w:val="22"/>
        </w:rPr>
        <w:t>N</w:t>
      </w:r>
      <w:r w:rsidRPr="001B18EC">
        <w:rPr>
          <w:i/>
          <w:szCs w:val="22"/>
        </w:rPr>
        <w:t xml:space="preserve">eonatal </w:t>
      </w:r>
      <w:r w:rsidR="001F6B80" w:rsidRPr="001B18EC">
        <w:rPr>
          <w:i/>
          <w:szCs w:val="22"/>
        </w:rPr>
        <w:t>A</w:t>
      </w:r>
      <w:r w:rsidRPr="001B18EC">
        <w:rPr>
          <w:i/>
          <w:szCs w:val="22"/>
        </w:rPr>
        <w:t xml:space="preserve">dverse </w:t>
      </w:r>
      <w:r w:rsidR="00C3085B" w:rsidRPr="001B18EC">
        <w:rPr>
          <w:i/>
          <w:szCs w:val="22"/>
        </w:rPr>
        <w:t>R</w:t>
      </w:r>
      <w:r w:rsidRPr="001B18EC">
        <w:rPr>
          <w:i/>
          <w:szCs w:val="22"/>
        </w:rPr>
        <w:t>eactions</w:t>
      </w:r>
    </w:p>
    <w:p w14:paraId="3DC0ADAD" w14:textId="77777777" w:rsidR="00FC1B28" w:rsidRPr="001B18EC" w:rsidRDefault="00FC1B28" w:rsidP="00CE7259">
      <w:pPr>
        <w:rPr>
          <w:i/>
          <w:szCs w:val="22"/>
          <w:u w:val="single"/>
        </w:rPr>
      </w:pPr>
    </w:p>
    <w:p w14:paraId="23D3A250" w14:textId="75534584" w:rsidR="00FC1B28" w:rsidRPr="001B18EC" w:rsidRDefault="00FC1B28" w:rsidP="00CE7259">
      <w:pPr>
        <w:rPr>
          <w:rFonts w:cs="Arial"/>
        </w:rPr>
      </w:pPr>
      <w:r w:rsidRPr="001B18EC">
        <w:t xml:space="preserve">Due to the potential for </w:t>
      </w:r>
      <w:r w:rsidRPr="001B18EC">
        <w:rPr>
          <w:szCs w:val="22"/>
        </w:rPr>
        <w:t>B</w:t>
      </w:r>
      <w:r w:rsidR="00BA5D1A" w:rsidRPr="001B18EC">
        <w:rPr>
          <w:szCs w:val="22"/>
        </w:rPr>
        <w:noBreakHyphen/>
      </w:r>
      <w:r w:rsidRPr="001B18EC">
        <w:rPr>
          <w:szCs w:val="22"/>
        </w:rPr>
        <w:t>cell lymphocytopenia</w:t>
      </w:r>
      <w:r w:rsidRPr="001B18EC">
        <w:t xml:space="preserve"> in infants following exposure to BLINCYTO </w:t>
      </w:r>
      <w:r w:rsidRPr="004D4962">
        <w:rPr>
          <w:i/>
        </w:rPr>
        <w:t>in</w:t>
      </w:r>
      <w:r w:rsidR="004D4962">
        <w:rPr>
          <w:i/>
        </w:rPr>
        <w:t xml:space="preserve"> </w:t>
      </w:r>
      <w:r w:rsidRPr="004D4962">
        <w:rPr>
          <w:i/>
        </w:rPr>
        <w:t>utero</w:t>
      </w:r>
      <w:r w:rsidRPr="001B18EC">
        <w:t xml:space="preserve">, </w:t>
      </w:r>
      <w:r w:rsidRPr="001B18EC">
        <w:rPr>
          <w:rFonts w:cs="Arial"/>
        </w:rPr>
        <w:t xml:space="preserve">the infant’s B lymphocytes should be monitored before the initiation of live virus vaccination </w:t>
      </w:r>
      <w:r w:rsidRPr="001B18EC">
        <w:rPr>
          <w:rFonts w:cs="Arial"/>
          <w:i/>
        </w:rPr>
        <w:t>[see Warnings and Precautions (5.11)]</w:t>
      </w:r>
      <w:r w:rsidRPr="001B18EC">
        <w:rPr>
          <w:rFonts w:cs="Arial"/>
        </w:rPr>
        <w:t xml:space="preserve">.  </w:t>
      </w:r>
    </w:p>
    <w:p w14:paraId="09069016" w14:textId="77777777" w:rsidR="00FC1B28" w:rsidRPr="001B18EC" w:rsidRDefault="00FC1B28" w:rsidP="00CE7259">
      <w:pPr>
        <w:rPr>
          <w:rFonts w:cs="Arial"/>
        </w:rPr>
      </w:pPr>
    </w:p>
    <w:p w14:paraId="5BD2583C" w14:textId="77777777" w:rsidR="00FC1B28" w:rsidRPr="001B18EC" w:rsidRDefault="00FC1B28" w:rsidP="00CE7259">
      <w:pPr>
        <w:rPr>
          <w:szCs w:val="22"/>
          <w:u w:val="single"/>
        </w:rPr>
      </w:pPr>
      <w:r w:rsidRPr="001B18EC">
        <w:rPr>
          <w:szCs w:val="22"/>
          <w:u w:val="single"/>
        </w:rPr>
        <w:t>Data</w:t>
      </w:r>
    </w:p>
    <w:p w14:paraId="2F8FD123" w14:textId="77777777" w:rsidR="00FC1B28" w:rsidRPr="001B18EC" w:rsidRDefault="00FC1B28" w:rsidP="00CE7259">
      <w:pPr>
        <w:rPr>
          <w:szCs w:val="22"/>
        </w:rPr>
      </w:pPr>
    </w:p>
    <w:p w14:paraId="3B56EF4D" w14:textId="77777777" w:rsidR="00FC1B28" w:rsidRPr="001B18EC" w:rsidRDefault="00FC1B28" w:rsidP="00CE7259">
      <w:pPr>
        <w:rPr>
          <w:i/>
          <w:szCs w:val="22"/>
        </w:rPr>
      </w:pPr>
      <w:r w:rsidRPr="001B18EC">
        <w:rPr>
          <w:i/>
          <w:szCs w:val="22"/>
        </w:rPr>
        <w:t>Animal Data</w:t>
      </w:r>
    </w:p>
    <w:p w14:paraId="112730AC" w14:textId="77777777" w:rsidR="00FC1B28" w:rsidRPr="001B18EC" w:rsidRDefault="00FC1B28" w:rsidP="00CE7259">
      <w:pPr>
        <w:rPr>
          <w:rFonts w:cs="Arial"/>
          <w:szCs w:val="22"/>
        </w:rPr>
      </w:pPr>
      <w:r w:rsidRPr="001B18EC">
        <w:rPr>
          <w:rFonts w:cs="Arial"/>
          <w:szCs w:val="22"/>
        </w:rPr>
        <w:t>Animal reproduction studies have not been conducted with blinatumomab.  In embryo</w:t>
      </w:r>
      <w:r w:rsidR="00BA5D1A" w:rsidRPr="001B18EC">
        <w:rPr>
          <w:rFonts w:cs="Arial"/>
          <w:szCs w:val="22"/>
        </w:rPr>
        <w:noBreakHyphen/>
      </w:r>
      <w:r w:rsidRPr="001B18EC">
        <w:rPr>
          <w:rFonts w:cs="Arial"/>
          <w:szCs w:val="22"/>
        </w:rPr>
        <w:t>fetal developmental toxicity studies, a murine surrogate molecule was administered intravenously to pregnant mice during the period of organogenesis.  The surrogate molecule crossed the placental barrier and did not cause embryo</w:t>
      </w:r>
      <w:r w:rsidR="00BA5D1A" w:rsidRPr="001B18EC">
        <w:rPr>
          <w:rFonts w:cs="Arial"/>
          <w:szCs w:val="22"/>
        </w:rPr>
        <w:noBreakHyphen/>
      </w:r>
      <w:r w:rsidRPr="001B18EC">
        <w:rPr>
          <w:rFonts w:cs="Arial"/>
          <w:szCs w:val="22"/>
        </w:rPr>
        <w:t xml:space="preserve">fetal toxicity or teratogenicity.  The expected depletions of B and T cells were observed in the pregnant mice, but hematological effects were not assessed in fetuses.  </w:t>
      </w:r>
    </w:p>
    <w:bookmarkEnd w:id="1794"/>
    <w:bookmarkEnd w:id="1795"/>
    <w:p w14:paraId="2782E5D7" w14:textId="77777777" w:rsidR="00FC1B28" w:rsidRPr="001B18EC" w:rsidRDefault="00FC1B28" w:rsidP="00CE7259">
      <w:pPr>
        <w:autoSpaceDE w:val="0"/>
        <w:autoSpaceDN w:val="0"/>
        <w:adjustRightInd w:val="0"/>
        <w:rPr>
          <w:szCs w:val="22"/>
        </w:rPr>
      </w:pPr>
    </w:p>
    <w:p w14:paraId="63B83B26" w14:textId="77777777" w:rsidR="00FC1B28" w:rsidRPr="001B18EC" w:rsidRDefault="004D4265" w:rsidP="00CE7259">
      <w:pPr>
        <w:pStyle w:val="Heading2"/>
        <w:keepNext w:val="0"/>
        <w:tabs>
          <w:tab w:val="left" w:pos="567"/>
        </w:tabs>
      </w:pPr>
      <w:bookmarkStart w:id="1801" w:name="_Toc466276387"/>
      <w:r w:rsidRPr="001B18EC">
        <w:t>8.2</w:t>
      </w:r>
      <w:r w:rsidRPr="001B18EC">
        <w:tab/>
      </w:r>
      <w:r w:rsidR="00FC1B28" w:rsidRPr="001B18EC">
        <w:t>Lactation</w:t>
      </w:r>
      <w:bookmarkEnd w:id="1801"/>
    </w:p>
    <w:p w14:paraId="2DC21D0A" w14:textId="77777777" w:rsidR="00FC1B28" w:rsidRPr="001B18EC" w:rsidRDefault="00FC1B28" w:rsidP="00CE7259">
      <w:pPr>
        <w:autoSpaceDE w:val="0"/>
        <w:autoSpaceDN w:val="0"/>
        <w:adjustRightInd w:val="0"/>
      </w:pPr>
    </w:p>
    <w:p w14:paraId="0AE0C242" w14:textId="77777777" w:rsidR="00FC1B28" w:rsidRPr="001B18EC" w:rsidRDefault="00FC1B28" w:rsidP="00CE7259">
      <w:pPr>
        <w:pStyle w:val="first"/>
        <w:shd w:val="clear" w:color="auto" w:fill="FFFFFF"/>
        <w:spacing w:before="0" w:beforeAutospacing="0" w:after="0" w:afterAutospacing="0"/>
        <w:textAlignment w:val="baseline"/>
        <w:rPr>
          <w:rStyle w:val="underline"/>
          <w:color w:val="222222"/>
          <w:sz w:val="22"/>
          <w:szCs w:val="22"/>
          <w:u w:val="single"/>
          <w:bdr w:val="none" w:sz="0" w:space="0" w:color="auto" w:frame="1"/>
        </w:rPr>
      </w:pPr>
      <w:r w:rsidRPr="001B18EC">
        <w:rPr>
          <w:rStyle w:val="underline"/>
          <w:color w:val="222222"/>
          <w:sz w:val="22"/>
          <w:szCs w:val="22"/>
          <w:u w:val="single"/>
          <w:bdr w:val="none" w:sz="0" w:space="0" w:color="auto" w:frame="1"/>
        </w:rPr>
        <w:t>Risk Summary</w:t>
      </w:r>
    </w:p>
    <w:p w14:paraId="6B89053D" w14:textId="77777777" w:rsidR="00FC1B28" w:rsidRPr="001B18EC" w:rsidRDefault="00FC1B28" w:rsidP="00CE7259">
      <w:pPr>
        <w:autoSpaceDE w:val="0"/>
        <w:autoSpaceDN w:val="0"/>
        <w:adjustRightInd w:val="0"/>
      </w:pPr>
    </w:p>
    <w:p w14:paraId="029AD5E6" w14:textId="77777777" w:rsidR="00FC1B28" w:rsidRPr="001B18EC" w:rsidRDefault="00FC1B28" w:rsidP="00CE7259">
      <w:pPr>
        <w:autoSpaceDE w:val="0"/>
        <w:autoSpaceDN w:val="0"/>
        <w:adjustRightInd w:val="0"/>
        <w:rPr>
          <w:rFonts w:eastAsia="TimesNewRoman"/>
          <w:color w:val="000000"/>
        </w:rPr>
      </w:pPr>
      <w:r w:rsidRPr="001B18EC">
        <w:t xml:space="preserve">There is no information regarding the presence of </w:t>
      </w:r>
      <w:r w:rsidRPr="001B18EC">
        <w:rPr>
          <w:rFonts w:cs="Arial"/>
          <w:szCs w:val="22"/>
        </w:rPr>
        <w:t>blinatumomab</w:t>
      </w:r>
      <w:r w:rsidRPr="001B18EC">
        <w:t xml:space="preserve"> in human milk, the effects on the breastfed infant, or the effects on milk production.  Because many drugs are excreted in human milk and because of the potential for serious adverse reactions in nursing infants from BLINCYTO, including </w:t>
      </w:r>
      <w:r w:rsidRPr="001B18EC">
        <w:rPr>
          <w:szCs w:val="22"/>
        </w:rPr>
        <w:t>B</w:t>
      </w:r>
      <w:r w:rsidR="00BA5D1A" w:rsidRPr="001B18EC">
        <w:rPr>
          <w:szCs w:val="22"/>
        </w:rPr>
        <w:noBreakHyphen/>
      </w:r>
      <w:r w:rsidRPr="001B18EC">
        <w:rPr>
          <w:szCs w:val="22"/>
        </w:rPr>
        <w:t>cell lymphocytopenia,</w:t>
      </w:r>
      <w:r w:rsidRPr="001B18EC">
        <w:t xml:space="preserve"> </w:t>
      </w:r>
      <w:r w:rsidRPr="001B18EC">
        <w:rPr>
          <w:rFonts w:eastAsia="TimesNewRoman"/>
          <w:color w:val="000000"/>
        </w:rPr>
        <w:t>advise patients not to breastfeed during and for at least 48 hours after treatment with BLINCYTO.</w:t>
      </w:r>
    </w:p>
    <w:p w14:paraId="090C78DA" w14:textId="77777777" w:rsidR="00FC1B28" w:rsidRPr="001B18EC" w:rsidRDefault="00FC1B28" w:rsidP="00CE7259">
      <w:pPr>
        <w:autoSpaceDE w:val="0"/>
        <w:autoSpaceDN w:val="0"/>
        <w:adjustRightInd w:val="0"/>
        <w:rPr>
          <w:rFonts w:eastAsia="TimesNewRoman"/>
          <w:color w:val="000000"/>
        </w:rPr>
      </w:pPr>
    </w:p>
    <w:p w14:paraId="3E8501B0" w14:textId="77777777" w:rsidR="00FC1B28" w:rsidRPr="001B18EC" w:rsidRDefault="00FC1B28" w:rsidP="00CE7259">
      <w:pPr>
        <w:pStyle w:val="Heading2"/>
        <w:keepNext w:val="0"/>
        <w:shd w:val="clear" w:color="auto" w:fill="FFFFFF"/>
        <w:tabs>
          <w:tab w:val="left" w:pos="567"/>
        </w:tabs>
        <w:textAlignment w:val="baseline"/>
        <w:rPr>
          <w:rFonts w:ascii="Times New Roman" w:hAnsi="Times New Roman"/>
        </w:rPr>
      </w:pPr>
      <w:bookmarkStart w:id="1802" w:name="_Toc466276388"/>
      <w:r w:rsidRPr="001B18EC">
        <w:rPr>
          <w:rFonts w:ascii="Times New Roman" w:hAnsi="Times New Roman"/>
        </w:rPr>
        <w:t>8.3</w:t>
      </w:r>
      <w:r w:rsidRPr="001B18EC">
        <w:rPr>
          <w:rFonts w:ascii="Times New Roman" w:hAnsi="Times New Roman"/>
        </w:rPr>
        <w:tab/>
        <w:t>Females and Males of Reproductive Potential</w:t>
      </w:r>
      <w:bookmarkEnd w:id="1802"/>
    </w:p>
    <w:p w14:paraId="0F9E9A24" w14:textId="77777777" w:rsidR="00FC1B28" w:rsidRPr="001B18EC" w:rsidRDefault="00FC1B28" w:rsidP="00CE7259">
      <w:pPr>
        <w:rPr>
          <w:szCs w:val="22"/>
        </w:rPr>
      </w:pPr>
    </w:p>
    <w:p w14:paraId="528C2022" w14:textId="77777777" w:rsidR="00FC1B28" w:rsidRPr="001B18EC" w:rsidRDefault="00FC1B28" w:rsidP="00CE7259">
      <w:pPr>
        <w:pStyle w:val="first"/>
        <w:shd w:val="clear" w:color="auto" w:fill="FFFFFF"/>
        <w:spacing w:before="0" w:beforeAutospacing="0" w:after="0" w:afterAutospacing="0"/>
        <w:textAlignment w:val="baseline"/>
        <w:rPr>
          <w:rStyle w:val="underline"/>
          <w:color w:val="222222"/>
          <w:sz w:val="22"/>
          <w:szCs w:val="22"/>
          <w:bdr w:val="none" w:sz="0" w:space="0" w:color="auto" w:frame="1"/>
        </w:rPr>
      </w:pPr>
      <w:bookmarkStart w:id="1803" w:name="section-8.3.1"/>
      <w:bookmarkEnd w:id="1803"/>
      <w:r w:rsidRPr="001B18EC">
        <w:rPr>
          <w:rStyle w:val="underline"/>
          <w:color w:val="222222"/>
          <w:sz w:val="22"/>
          <w:szCs w:val="22"/>
          <w:bdr w:val="none" w:sz="0" w:space="0" w:color="auto" w:frame="1"/>
        </w:rPr>
        <w:t xml:space="preserve">Based on its mechanism of action, BLINCYTO may cause fetal harm when administered to a pregnant woman </w:t>
      </w:r>
      <w:r w:rsidRPr="001B18EC">
        <w:rPr>
          <w:rStyle w:val="underline"/>
          <w:i/>
          <w:color w:val="222222"/>
          <w:sz w:val="22"/>
          <w:szCs w:val="22"/>
          <w:bdr w:val="none" w:sz="0" w:space="0" w:color="auto" w:frame="1"/>
        </w:rPr>
        <w:t>[see Use in Specific Populations (8.1)]</w:t>
      </w:r>
      <w:r w:rsidRPr="001B18EC">
        <w:rPr>
          <w:rStyle w:val="underline"/>
          <w:color w:val="222222"/>
          <w:sz w:val="22"/>
          <w:szCs w:val="22"/>
          <w:bdr w:val="none" w:sz="0" w:space="0" w:color="auto" w:frame="1"/>
        </w:rPr>
        <w:t xml:space="preserve">. </w:t>
      </w:r>
    </w:p>
    <w:p w14:paraId="64B99603" w14:textId="77777777" w:rsidR="00FC1B28" w:rsidRPr="001B18EC" w:rsidRDefault="00FC1B28" w:rsidP="00CE7259">
      <w:pPr>
        <w:pStyle w:val="first"/>
        <w:shd w:val="clear" w:color="auto" w:fill="FFFFFF"/>
        <w:spacing w:before="0" w:beforeAutospacing="0" w:after="0" w:afterAutospacing="0"/>
        <w:textAlignment w:val="baseline"/>
        <w:rPr>
          <w:rStyle w:val="underline"/>
          <w:color w:val="222222"/>
          <w:sz w:val="22"/>
          <w:szCs w:val="22"/>
          <w:u w:val="single"/>
          <w:bdr w:val="none" w:sz="0" w:space="0" w:color="auto" w:frame="1"/>
        </w:rPr>
      </w:pPr>
    </w:p>
    <w:p w14:paraId="76AD547A" w14:textId="77777777" w:rsidR="001F2B29" w:rsidRDefault="001F2B29" w:rsidP="00CE7259">
      <w:pPr>
        <w:pStyle w:val="first"/>
        <w:shd w:val="clear" w:color="auto" w:fill="FFFFFF"/>
        <w:spacing w:before="0" w:beforeAutospacing="0" w:after="0" w:afterAutospacing="0"/>
        <w:textAlignment w:val="baseline"/>
        <w:rPr>
          <w:rStyle w:val="underline"/>
          <w:color w:val="222222"/>
          <w:sz w:val="22"/>
          <w:szCs w:val="22"/>
          <w:u w:val="single"/>
          <w:bdr w:val="none" w:sz="0" w:space="0" w:color="auto" w:frame="1"/>
        </w:rPr>
      </w:pPr>
    </w:p>
    <w:p w14:paraId="3EBCCCE1" w14:textId="798B78FC" w:rsidR="00FC1B28" w:rsidRPr="001B18EC" w:rsidRDefault="00FC1B28">
      <w:pPr>
        <w:pStyle w:val="first"/>
        <w:keepNext/>
        <w:shd w:val="clear" w:color="auto" w:fill="FFFFFF"/>
        <w:spacing w:before="0" w:beforeAutospacing="0" w:after="0" w:afterAutospacing="0"/>
        <w:textAlignment w:val="baseline"/>
        <w:rPr>
          <w:rStyle w:val="underline"/>
          <w:color w:val="222222"/>
          <w:sz w:val="22"/>
          <w:szCs w:val="22"/>
          <w:u w:val="single"/>
          <w:bdr w:val="none" w:sz="0" w:space="0" w:color="auto" w:frame="1"/>
        </w:rPr>
        <w:pPrChange w:id="1804" w:author="Author">
          <w:pPr>
            <w:pStyle w:val="first"/>
            <w:shd w:val="clear" w:color="auto" w:fill="FFFFFF"/>
            <w:spacing w:before="0" w:beforeAutospacing="0" w:after="0" w:afterAutospacing="0"/>
            <w:textAlignment w:val="baseline"/>
          </w:pPr>
        </w:pPrChange>
      </w:pPr>
      <w:r w:rsidRPr="001B18EC">
        <w:rPr>
          <w:rStyle w:val="underline"/>
          <w:color w:val="222222"/>
          <w:sz w:val="22"/>
          <w:szCs w:val="22"/>
          <w:u w:val="single"/>
          <w:bdr w:val="none" w:sz="0" w:space="0" w:color="auto" w:frame="1"/>
        </w:rPr>
        <w:lastRenderedPageBreak/>
        <w:t>Pregnancy Testing</w:t>
      </w:r>
    </w:p>
    <w:p w14:paraId="6C0C9AC5" w14:textId="77777777" w:rsidR="00FC1B28" w:rsidRPr="001B18EC" w:rsidRDefault="00FC1B28">
      <w:pPr>
        <w:pStyle w:val="first"/>
        <w:keepNext/>
        <w:shd w:val="clear" w:color="auto" w:fill="FFFFFF"/>
        <w:spacing w:before="0" w:beforeAutospacing="0" w:after="0" w:afterAutospacing="0"/>
        <w:textAlignment w:val="baseline"/>
        <w:rPr>
          <w:rStyle w:val="underline"/>
          <w:color w:val="222222"/>
          <w:sz w:val="22"/>
          <w:szCs w:val="22"/>
          <w:bdr w:val="none" w:sz="0" w:space="0" w:color="auto" w:frame="1"/>
        </w:rPr>
        <w:pPrChange w:id="1805" w:author="Author">
          <w:pPr>
            <w:pStyle w:val="first"/>
            <w:shd w:val="clear" w:color="auto" w:fill="FFFFFF"/>
            <w:spacing w:before="0" w:beforeAutospacing="0" w:after="0" w:afterAutospacing="0"/>
            <w:textAlignment w:val="baseline"/>
          </w:pPr>
        </w:pPrChange>
      </w:pPr>
      <w:r w:rsidRPr="001B18EC">
        <w:rPr>
          <w:rStyle w:val="underline"/>
          <w:color w:val="222222"/>
          <w:sz w:val="22"/>
          <w:szCs w:val="22"/>
          <w:bdr w:val="none" w:sz="0" w:space="0" w:color="auto" w:frame="1"/>
        </w:rPr>
        <w:t xml:space="preserve">Verify the pregnancy status of females of reproductive potential prior to initiating BLINCYTO treatment.  </w:t>
      </w:r>
    </w:p>
    <w:p w14:paraId="3A9A58E6" w14:textId="77777777" w:rsidR="00FC1B28" w:rsidRPr="001B18EC" w:rsidRDefault="00FC1B28" w:rsidP="00CE7259">
      <w:pPr>
        <w:pStyle w:val="first"/>
        <w:shd w:val="clear" w:color="auto" w:fill="FFFFFF"/>
        <w:spacing w:before="0" w:beforeAutospacing="0" w:after="0" w:afterAutospacing="0"/>
        <w:textAlignment w:val="baseline"/>
        <w:rPr>
          <w:rStyle w:val="underline"/>
          <w:color w:val="222222"/>
          <w:sz w:val="22"/>
          <w:szCs w:val="22"/>
          <w:bdr w:val="none" w:sz="0" w:space="0" w:color="auto" w:frame="1"/>
        </w:rPr>
      </w:pPr>
    </w:p>
    <w:p w14:paraId="4E514798" w14:textId="77777777" w:rsidR="00FC1B28" w:rsidRPr="001B18EC" w:rsidRDefault="00FC1B28" w:rsidP="00CE7259">
      <w:pPr>
        <w:pStyle w:val="first"/>
        <w:shd w:val="clear" w:color="auto" w:fill="FFFFFF"/>
        <w:spacing w:before="0" w:beforeAutospacing="0" w:after="0" w:afterAutospacing="0"/>
        <w:textAlignment w:val="baseline"/>
        <w:rPr>
          <w:rStyle w:val="underline"/>
          <w:color w:val="222222"/>
          <w:sz w:val="22"/>
          <w:szCs w:val="22"/>
          <w:u w:val="single"/>
          <w:bdr w:val="none" w:sz="0" w:space="0" w:color="auto" w:frame="1"/>
        </w:rPr>
      </w:pPr>
      <w:r w:rsidRPr="001B18EC">
        <w:rPr>
          <w:rStyle w:val="underline"/>
          <w:color w:val="222222"/>
          <w:sz w:val="22"/>
          <w:szCs w:val="22"/>
          <w:u w:val="single"/>
          <w:bdr w:val="none" w:sz="0" w:space="0" w:color="auto" w:frame="1"/>
        </w:rPr>
        <w:t>Contraception</w:t>
      </w:r>
    </w:p>
    <w:p w14:paraId="1F347C78" w14:textId="77777777" w:rsidR="00FC1B28" w:rsidRPr="001B18EC" w:rsidRDefault="00FC1B28" w:rsidP="00CE7259">
      <w:pPr>
        <w:pStyle w:val="first"/>
        <w:shd w:val="clear" w:color="auto" w:fill="FFFFFF"/>
        <w:spacing w:before="0" w:beforeAutospacing="0" w:after="0" w:afterAutospacing="0"/>
        <w:textAlignment w:val="baseline"/>
        <w:rPr>
          <w:rStyle w:val="underline"/>
          <w:color w:val="222222"/>
          <w:sz w:val="22"/>
          <w:szCs w:val="22"/>
          <w:bdr w:val="none" w:sz="0" w:space="0" w:color="auto" w:frame="1"/>
        </w:rPr>
      </w:pPr>
    </w:p>
    <w:p w14:paraId="3B97D0CD" w14:textId="77777777" w:rsidR="00FC1B28" w:rsidRPr="001B18EC" w:rsidRDefault="00FC1B28" w:rsidP="00CE7259">
      <w:pPr>
        <w:pStyle w:val="first"/>
        <w:shd w:val="clear" w:color="auto" w:fill="FFFFFF"/>
        <w:spacing w:before="0" w:beforeAutospacing="0" w:after="0" w:afterAutospacing="0"/>
        <w:textAlignment w:val="baseline"/>
        <w:rPr>
          <w:rStyle w:val="underline"/>
          <w:i/>
          <w:color w:val="222222"/>
          <w:sz w:val="22"/>
          <w:szCs w:val="22"/>
          <w:bdr w:val="none" w:sz="0" w:space="0" w:color="auto" w:frame="1"/>
        </w:rPr>
      </w:pPr>
      <w:r w:rsidRPr="001B18EC">
        <w:rPr>
          <w:rStyle w:val="underline"/>
          <w:i/>
          <w:color w:val="222222"/>
          <w:sz w:val="22"/>
          <w:szCs w:val="22"/>
          <w:bdr w:val="none" w:sz="0" w:space="0" w:color="auto" w:frame="1"/>
        </w:rPr>
        <w:t>Females</w:t>
      </w:r>
    </w:p>
    <w:p w14:paraId="4A320DB5" w14:textId="77777777" w:rsidR="00FC1B28" w:rsidRPr="001B18EC" w:rsidRDefault="00FC1B28" w:rsidP="00CE7259">
      <w:pPr>
        <w:rPr>
          <w:rFonts w:cs="Arial"/>
          <w:szCs w:val="22"/>
        </w:rPr>
      </w:pPr>
      <w:r w:rsidRPr="001B18EC">
        <w:rPr>
          <w:rFonts w:cs="Arial"/>
          <w:color w:val="000000"/>
          <w:szCs w:val="22"/>
        </w:rPr>
        <w:t xml:space="preserve">Advise females of reproductive potential to </w:t>
      </w:r>
      <w:r w:rsidRPr="001B18EC">
        <w:rPr>
          <w:rFonts w:cs="Arial"/>
          <w:szCs w:val="22"/>
        </w:rPr>
        <w:t>use effective contraception durin</w:t>
      </w:r>
      <w:r w:rsidR="004D4265" w:rsidRPr="001B18EC">
        <w:rPr>
          <w:rFonts w:cs="Arial"/>
          <w:szCs w:val="22"/>
        </w:rPr>
        <w:t>g treatment and for at least 48 </w:t>
      </w:r>
      <w:r w:rsidRPr="001B18EC">
        <w:rPr>
          <w:rFonts w:cs="Arial"/>
          <w:szCs w:val="22"/>
        </w:rPr>
        <w:t xml:space="preserve">hours after the last dose of </w:t>
      </w:r>
      <w:r w:rsidRPr="001B18EC">
        <w:rPr>
          <w:rFonts w:eastAsia="TimesNewRoman" w:cs="Arial"/>
          <w:szCs w:val="22"/>
        </w:rPr>
        <w:t>BLINCYTO.</w:t>
      </w:r>
    </w:p>
    <w:p w14:paraId="7D44AC4C" w14:textId="77777777" w:rsidR="00FC1B28" w:rsidRPr="001B18EC" w:rsidRDefault="00FC1B28" w:rsidP="00CE7259">
      <w:pPr>
        <w:autoSpaceDE w:val="0"/>
        <w:autoSpaceDN w:val="0"/>
        <w:adjustRightInd w:val="0"/>
        <w:rPr>
          <w:rFonts w:eastAsia="TimesNewRoman"/>
          <w:color w:val="000000"/>
          <w:szCs w:val="22"/>
        </w:rPr>
      </w:pPr>
    </w:p>
    <w:p w14:paraId="4E92CDC1" w14:textId="26844761" w:rsidR="00FC1B28" w:rsidRPr="001B18EC" w:rsidRDefault="00FC1B28" w:rsidP="00CE7259">
      <w:pPr>
        <w:pStyle w:val="Heading2"/>
        <w:keepNext w:val="0"/>
        <w:tabs>
          <w:tab w:val="left" w:pos="567"/>
        </w:tabs>
        <w:rPr>
          <w:rFonts w:ascii="Times New Roman" w:hAnsi="Times New Roman"/>
        </w:rPr>
      </w:pPr>
      <w:bookmarkStart w:id="1806" w:name="_Toc466276389"/>
      <w:r w:rsidRPr="001B18EC">
        <w:rPr>
          <w:rFonts w:ascii="Times New Roman" w:hAnsi="Times New Roman"/>
        </w:rPr>
        <w:t>8.4</w:t>
      </w:r>
      <w:r w:rsidRPr="001B18EC">
        <w:rPr>
          <w:rFonts w:ascii="Times New Roman" w:hAnsi="Times New Roman"/>
        </w:rPr>
        <w:tab/>
        <w:t>Pediatric Use</w:t>
      </w:r>
      <w:bookmarkEnd w:id="1806"/>
    </w:p>
    <w:p w14:paraId="70EC3F8D" w14:textId="3FF711E0" w:rsidR="00FC1B28" w:rsidRDefault="00FC1B28" w:rsidP="00CE7259">
      <w:pPr>
        <w:rPr>
          <w:szCs w:val="22"/>
        </w:rPr>
      </w:pPr>
    </w:p>
    <w:p w14:paraId="324EE747" w14:textId="588C696B" w:rsidR="00FC1B28" w:rsidRPr="00494B76" w:rsidRDefault="00FC1B28" w:rsidP="00CE7259">
      <w:pPr>
        <w:rPr>
          <w:szCs w:val="22"/>
        </w:rPr>
      </w:pPr>
      <w:r w:rsidRPr="00494B76">
        <w:rPr>
          <w:szCs w:val="22"/>
        </w:rPr>
        <w:t>The safety and efficacy of BLINCYTO have been established in pediatric patients</w:t>
      </w:r>
      <w:r w:rsidR="00605CC5">
        <w:rPr>
          <w:szCs w:val="22"/>
        </w:rPr>
        <w:t xml:space="preserve"> with </w:t>
      </w:r>
      <w:r w:rsidR="00605CC5" w:rsidRPr="00494B76">
        <w:rPr>
          <w:szCs w:val="22"/>
        </w:rPr>
        <w:t>relapsed or refractory B</w:t>
      </w:r>
      <w:r w:rsidR="00605CC5" w:rsidRPr="00494B76">
        <w:rPr>
          <w:szCs w:val="22"/>
        </w:rPr>
        <w:noBreakHyphen/>
        <w:t>cell precursor ALL</w:t>
      </w:r>
      <w:r w:rsidR="00605CC5">
        <w:rPr>
          <w:szCs w:val="22"/>
        </w:rPr>
        <w:t>.</w:t>
      </w:r>
      <w:ins w:id="1807" w:author="Author">
        <w:r w:rsidR="00A23050">
          <w:rPr>
            <w:szCs w:val="22"/>
          </w:rPr>
          <w:t xml:space="preserve"> </w:t>
        </w:r>
      </w:ins>
      <w:r w:rsidR="00605CC5" w:rsidRPr="00494B76">
        <w:rPr>
          <w:szCs w:val="22"/>
        </w:rPr>
        <w:t xml:space="preserve"> </w:t>
      </w:r>
      <w:r w:rsidRPr="00494B76">
        <w:rPr>
          <w:szCs w:val="22"/>
        </w:rPr>
        <w:t>Use of BLINCYTO is supported by a single</w:t>
      </w:r>
      <w:r w:rsidR="00BA5D1A" w:rsidRPr="00494B76">
        <w:rPr>
          <w:szCs w:val="22"/>
        </w:rPr>
        <w:noBreakHyphen/>
      </w:r>
      <w:r w:rsidRPr="00494B76">
        <w:rPr>
          <w:szCs w:val="22"/>
        </w:rPr>
        <w:t>arm trial in pediatric patients with relapsed or refractory B</w:t>
      </w:r>
      <w:r w:rsidR="00BA5D1A" w:rsidRPr="00494B76">
        <w:rPr>
          <w:szCs w:val="22"/>
        </w:rPr>
        <w:noBreakHyphen/>
      </w:r>
      <w:r w:rsidRPr="00494B76">
        <w:rPr>
          <w:szCs w:val="22"/>
        </w:rPr>
        <w:t xml:space="preserve">cell precursor ALL.  This study included pediatric patients </w:t>
      </w:r>
      <w:r w:rsidR="004D4265" w:rsidRPr="00494B76">
        <w:rPr>
          <w:szCs w:val="22"/>
        </w:rPr>
        <w:t>in the following age groups: 10 infants (1 </w:t>
      </w:r>
      <w:r w:rsidRPr="00494B76">
        <w:rPr>
          <w:szCs w:val="22"/>
        </w:rPr>
        <w:t>month up to less than 2</w:t>
      </w:r>
      <w:r w:rsidR="004D4265" w:rsidRPr="00494B76">
        <w:rPr>
          <w:szCs w:val="22"/>
        </w:rPr>
        <w:t> years), 40 children (2 years up to less than 12 years), and 20 adolescents (12 years to less than 18 </w:t>
      </w:r>
      <w:r w:rsidRPr="00494B76">
        <w:rPr>
          <w:szCs w:val="22"/>
        </w:rPr>
        <w:t>years).  No differences in efficacy were observed between the different age subgroups.</w:t>
      </w:r>
      <w:r w:rsidR="00A27DEE">
        <w:rPr>
          <w:szCs w:val="22"/>
        </w:rPr>
        <w:t xml:space="preserve">  The efficacy has also been established based on extrapolation from adequate and well</w:t>
      </w:r>
      <w:del w:id="1808" w:author="Author">
        <w:r w:rsidR="00A27DEE" w:rsidDel="00C15D3A">
          <w:rPr>
            <w:szCs w:val="22"/>
          </w:rPr>
          <w:delText>-</w:delText>
        </w:r>
      </w:del>
      <w:ins w:id="1809" w:author="Author">
        <w:r w:rsidR="00C15D3A">
          <w:rPr>
            <w:szCs w:val="22"/>
          </w:rPr>
          <w:noBreakHyphen/>
        </w:r>
      </w:ins>
      <w:r w:rsidR="00A27DEE">
        <w:rPr>
          <w:szCs w:val="22"/>
        </w:rPr>
        <w:t>controlled studies in adults with MRD</w:t>
      </w:r>
      <w:del w:id="1810" w:author="Author">
        <w:r w:rsidR="00A27DEE" w:rsidDel="0070453C">
          <w:rPr>
            <w:szCs w:val="22"/>
          </w:rPr>
          <w:delText>-</w:delText>
        </w:r>
      </w:del>
      <w:ins w:id="1811" w:author="Author">
        <w:r w:rsidR="0070453C">
          <w:rPr>
            <w:szCs w:val="22"/>
          </w:rPr>
          <w:noBreakHyphen/>
        </w:r>
      </w:ins>
      <w:r w:rsidR="00A27DEE">
        <w:rPr>
          <w:szCs w:val="22"/>
        </w:rPr>
        <w:t>positive B</w:t>
      </w:r>
      <w:del w:id="1812" w:author="Author">
        <w:r w:rsidR="00A27DEE" w:rsidDel="00735413">
          <w:rPr>
            <w:szCs w:val="22"/>
          </w:rPr>
          <w:delText>-</w:delText>
        </w:r>
      </w:del>
      <w:ins w:id="1813" w:author="Author">
        <w:r w:rsidR="00735413">
          <w:rPr>
            <w:szCs w:val="22"/>
          </w:rPr>
          <w:noBreakHyphen/>
        </w:r>
      </w:ins>
      <w:r w:rsidR="00A27DEE">
        <w:rPr>
          <w:szCs w:val="22"/>
        </w:rPr>
        <w:t>cell precursor ALL.</w:t>
      </w:r>
    </w:p>
    <w:p w14:paraId="180B6DBB" w14:textId="77777777" w:rsidR="00FC1B28" w:rsidRPr="001B18EC" w:rsidRDefault="00FC1B28" w:rsidP="00CE7259">
      <w:pPr>
        <w:rPr>
          <w:szCs w:val="22"/>
        </w:rPr>
      </w:pPr>
    </w:p>
    <w:p w14:paraId="3FEFE229" w14:textId="31162688" w:rsidR="00C3085B" w:rsidRPr="001B18EC" w:rsidRDefault="00FC1B28" w:rsidP="00CE7259">
      <w:pPr>
        <w:rPr>
          <w:szCs w:val="22"/>
        </w:rPr>
      </w:pPr>
      <w:r w:rsidRPr="001B18EC">
        <w:rPr>
          <w:szCs w:val="22"/>
        </w:rPr>
        <w:t>In general, the adverse reactions in BLINCYTO</w:t>
      </w:r>
      <w:r w:rsidR="00BA5D1A" w:rsidRPr="001B18EC">
        <w:rPr>
          <w:szCs w:val="22"/>
        </w:rPr>
        <w:noBreakHyphen/>
      </w:r>
      <w:r w:rsidRPr="001B18EC">
        <w:rPr>
          <w:szCs w:val="22"/>
        </w:rPr>
        <w:t>treated pediatric patients were similar in type to those seen in adult patients</w:t>
      </w:r>
      <w:r w:rsidR="006140EB" w:rsidRPr="001B18EC">
        <w:rPr>
          <w:szCs w:val="22"/>
        </w:rPr>
        <w:t xml:space="preserve"> with relapsed or refractory B</w:t>
      </w:r>
      <w:r w:rsidR="006140EB" w:rsidRPr="001B18EC">
        <w:rPr>
          <w:szCs w:val="22"/>
        </w:rPr>
        <w:noBreakHyphen/>
        <w:t>cell precursor ALL</w:t>
      </w:r>
      <w:r w:rsidRPr="001B18EC">
        <w:rPr>
          <w:szCs w:val="22"/>
        </w:rPr>
        <w:t xml:space="preserve"> </w:t>
      </w:r>
      <w:r w:rsidRPr="001B18EC">
        <w:rPr>
          <w:i/>
          <w:szCs w:val="22"/>
        </w:rPr>
        <w:t>[see Adverse Reactions (6.1)]</w:t>
      </w:r>
      <w:r w:rsidRPr="001B18EC">
        <w:rPr>
          <w:szCs w:val="22"/>
        </w:rPr>
        <w:t>.  Adverse reactions that were observed more frequently (≥ 10%</w:t>
      </w:r>
      <w:r w:rsidR="00C3085B" w:rsidRPr="001B18EC">
        <w:rPr>
          <w:szCs w:val="22"/>
        </w:rPr>
        <w:t xml:space="preserve"> difference</w:t>
      </w:r>
      <w:r w:rsidRPr="001B18EC">
        <w:rPr>
          <w:szCs w:val="22"/>
        </w:rPr>
        <w:t>) in the pediatric population compared to the a</w:t>
      </w:r>
      <w:r w:rsidR="004D4265" w:rsidRPr="001B18EC">
        <w:rPr>
          <w:szCs w:val="22"/>
        </w:rPr>
        <w:t>dult population</w:t>
      </w:r>
      <w:r w:rsidR="00607613" w:rsidRPr="001B18EC">
        <w:rPr>
          <w:szCs w:val="22"/>
        </w:rPr>
        <w:t xml:space="preserve"> </w:t>
      </w:r>
      <w:r w:rsidR="004D4265" w:rsidRPr="001B18EC">
        <w:rPr>
          <w:szCs w:val="22"/>
        </w:rPr>
        <w:t xml:space="preserve">were </w:t>
      </w:r>
      <w:r w:rsidR="00C3085B" w:rsidRPr="001B18EC">
        <w:rPr>
          <w:szCs w:val="22"/>
        </w:rPr>
        <w:t xml:space="preserve">pyrexia (80% vs. 61%), hypertension (26% vs. 8%), </w:t>
      </w:r>
      <w:r w:rsidR="004D4265" w:rsidRPr="001B18EC">
        <w:rPr>
          <w:szCs w:val="22"/>
        </w:rPr>
        <w:t>anemia (41</w:t>
      </w:r>
      <w:r w:rsidRPr="001B18EC">
        <w:rPr>
          <w:szCs w:val="22"/>
        </w:rPr>
        <w:t>% vs</w:t>
      </w:r>
      <w:r w:rsidR="00C3085B" w:rsidRPr="001B18EC">
        <w:rPr>
          <w:szCs w:val="22"/>
        </w:rPr>
        <w:t>.</w:t>
      </w:r>
      <w:r w:rsidRPr="001B18EC">
        <w:rPr>
          <w:szCs w:val="22"/>
        </w:rPr>
        <w:t xml:space="preserve"> </w:t>
      </w:r>
      <w:r w:rsidR="00C3085B" w:rsidRPr="001B18EC">
        <w:rPr>
          <w:szCs w:val="22"/>
        </w:rPr>
        <w:t>24</w:t>
      </w:r>
      <w:r w:rsidRPr="001B18EC">
        <w:rPr>
          <w:szCs w:val="22"/>
        </w:rPr>
        <w:t xml:space="preserve">%), </w:t>
      </w:r>
      <w:r w:rsidR="00C3085B" w:rsidRPr="001B18EC">
        <w:rPr>
          <w:szCs w:val="22"/>
        </w:rPr>
        <w:t>infusion</w:t>
      </w:r>
      <w:r w:rsidR="004661F2" w:rsidRPr="001B18EC">
        <w:rPr>
          <w:szCs w:val="22"/>
        </w:rPr>
        <w:noBreakHyphen/>
      </w:r>
      <w:r w:rsidR="00C3085B" w:rsidRPr="001B18EC">
        <w:rPr>
          <w:szCs w:val="22"/>
        </w:rPr>
        <w:t xml:space="preserve">related reaction (49% vs. 34%), </w:t>
      </w:r>
      <w:r w:rsidRPr="001B18EC">
        <w:rPr>
          <w:szCs w:val="22"/>
        </w:rPr>
        <w:t>thrombocytopenia (</w:t>
      </w:r>
      <w:r w:rsidR="00C3085B" w:rsidRPr="001B18EC">
        <w:rPr>
          <w:szCs w:val="22"/>
        </w:rPr>
        <w:t>34</w:t>
      </w:r>
      <w:r w:rsidRPr="001B18EC">
        <w:rPr>
          <w:szCs w:val="22"/>
        </w:rPr>
        <w:t>% vs.</w:t>
      </w:r>
      <w:r w:rsidR="00C3085B" w:rsidRPr="001B18EC">
        <w:rPr>
          <w:szCs w:val="22"/>
        </w:rPr>
        <w:t xml:space="preserve"> 21</w:t>
      </w:r>
      <w:r w:rsidRPr="001B18EC">
        <w:rPr>
          <w:szCs w:val="22"/>
        </w:rPr>
        <w:t xml:space="preserve">%), </w:t>
      </w:r>
      <w:r w:rsidR="00C3085B" w:rsidRPr="001B18EC">
        <w:rPr>
          <w:szCs w:val="22"/>
        </w:rPr>
        <w:t xml:space="preserve">leukopenia (24% </w:t>
      </w:r>
      <w:r w:rsidR="00A72A26" w:rsidRPr="001B18EC">
        <w:rPr>
          <w:szCs w:val="22"/>
        </w:rPr>
        <w:t xml:space="preserve">vs. 11%), </w:t>
      </w:r>
      <w:r w:rsidR="00C3085B" w:rsidRPr="001B18EC">
        <w:rPr>
          <w:szCs w:val="22"/>
        </w:rPr>
        <w:t>and weight increased (17% vs. 6%)</w:t>
      </w:r>
      <w:r w:rsidRPr="001B18EC">
        <w:rPr>
          <w:szCs w:val="22"/>
        </w:rPr>
        <w:t xml:space="preserve">.  </w:t>
      </w:r>
    </w:p>
    <w:p w14:paraId="2B52345D" w14:textId="77777777" w:rsidR="00C3085B" w:rsidRPr="001B18EC" w:rsidRDefault="00C3085B" w:rsidP="00CE7259">
      <w:pPr>
        <w:rPr>
          <w:szCs w:val="22"/>
        </w:rPr>
      </w:pPr>
    </w:p>
    <w:p w14:paraId="097D57BC" w14:textId="2EFF6E89" w:rsidR="00FC1B28" w:rsidRPr="001B18EC" w:rsidRDefault="00FC1B28" w:rsidP="00CE7259">
      <w:pPr>
        <w:rPr>
          <w:szCs w:val="22"/>
        </w:rPr>
      </w:pPr>
      <w:r w:rsidRPr="001B18EC">
        <w:rPr>
          <w:rFonts w:cs="Arial"/>
          <w:szCs w:val="22"/>
        </w:rPr>
        <w:t>In pediatric patients less than 2 years old (infants), the incidence of neurologic toxicities was not significantly different than for the other age groups, but its manifestations were different; the only event terms reported were agitation, headache, insomnia, somnolence, and irritability.  Infants also had an increased incidence of hypokalemia (50%) compared to other pediatric age cohorts (15</w:t>
      </w:r>
      <w:r w:rsidR="00BA5D1A" w:rsidRPr="001B18EC">
        <w:rPr>
          <w:rFonts w:cs="Arial"/>
          <w:szCs w:val="22"/>
        </w:rPr>
        <w:noBreakHyphen/>
      </w:r>
      <w:r w:rsidRPr="001B18EC">
        <w:rPr>
          <w:rFonts w:cs="Arial"/>
          <w:szCs w:val="22"/>
        </w:rPr>
        <w:t>20%) or adults (</w:t>
      </w:r>
      <w:r w:rsidR="00C3085B" w:rsidRPr="001B18EC">
        <w:rPr>
          <w:rFonts w:cs="Arial"/>
          <w:szCs w:val="22"/>
        </w:rPr>
        <w:t>17</w:t>
      </w:r>
      <w:r w:rsidRPr="001B18EC">
        <w:rPr>
          <w:rFonts w:cs="Arial"/>
          <w:szCs w:val="22"/>
        </w:rPr>
        <w:t>%).</w:t>
      </w:r>
    </w:p>
    <w:p w14:paraId="289B6EA3" w14:textId="77777777" w:rsidR="00FC1B28" w:rsidRPr="001B18EC" w:rsidRDefault="00FC1B28" w:rsidP="00CE7259">
      <w:pPr>
        <w:rPr>
          <w:szCs w:val="22"/>
        </w:rPr>
      </w:pPr>
    </w:p>
    <w:p w14:paraId="6DF0248D" w14:textId="77777777" w:rsidR="00FC1B28" w:rsidRPr="001B18EC" w:rsidRDefault="00FC1B28" w:rsidP="00CE7259">
      <w:pPr>
        <w:rPr>
          <w:szCs w:val="22"/>
        </w:rPr>
      </w:pPr>
      <w:r w:rsidRPr="001B18EC">
        <w:rPr>
          <w:szCs w:val="22"/>
        </w:rPr>
        <w:t>The steady</w:t>
      </w:r>
      <w:r w:rsidR="00BA5D1A" w:rsidRPr="001B18EC">
        <w:rPr>
          <w:szCs w:val="22"/>
        </w:rPr>
        <w:noBreakHyphen/>
      </w:r>
      <w:r w:rsidRPr="001B18EC">
        <w:rPr>
          <w:szCs w:val="22"/>
        </w:rPr>
        <w:t>state concentrations of blinatumomab were comparable in adult and pediatric patients at the equivalent dose levels based on BSA</w:t>
      </w:r>
      <w:r w:rsidR="00BA5D1A" w:rsidRPr="001B18EC">
        <w:rPr>
          <w:szCs w:val="22"/>
        </w:rPr>
        <w:noBreakHyphen/>
      </w:r>
      <w:r w:rsidRPr="001B18EC">
        <w:rPr>
          <w:szCs w:val="22"/>
        </w:rPr>
        <w:t>based regimens.</w:t>
      </w:r>
    </w:p>
    <w:p w14:paraId="30B71E0C" w14:textId="77777777" w:rsidR="00FC1B28" w:rsidRPr="001B18EC" w:rsidRDefault="00FC1B28" w:rsidP="00CE7259"/>
    <w:p w14:paraId="7C0890B1" w14:textId="77777777" w:rsidR="00F95DA6" w:rsidRPr="001B18EC" w:rsidRDefault="00F95DA6" w:rsidP="00CE7259">
      <w:pPr>
        <w:pStyle w:val="CommentText"/>
        <w:rPr>
          <w:sz w:val="22"/>
          <w:szCs w:val="22"/>
          <w:u w:val="single"/>
        </w:rPr>
      </w:pPr>
      <w:r w:rsidRPr="001B18EC">
        <w:rPr>
          <w:sz w:val="22"/>
          <w:szCs w:val="22"/>
          <w:u w:val="single"/>
        </w:rPr>
        <w:t>Benzyl Alcohol Toxicity</w:t>
      </w:r>
      <w:r w:rsidR="000F52DD" w:rsidRPr="001B18EC">
        <w:rPr>
          <w:sz w:val="22"/>
          <w:szCs w:val="22"/>
          <w:u w:val="single"/>
        </w:rPr>
        <w:t xml:space="preserve"> in </w:t>
      </w:r>
      <w:r w:rsidR="003776BA" w:rsidRPr="001B18EC">
        <w:rPr>
          <w:sz w:val="22"/>
          <w:szCs w:val="22"/>
          <w:u w:val="single"/>
        </w:rPr>
        <w:t>Pediatric Patients</w:t>
      </w:r>
      <w:r w:rsidRPr="001B18EC">
        <w:rPr>
          <w:sz w:val="22"/>
          <w:szCs w:val="22"/>
          <w:u w:val="single"/>
        </w:rPr>
        <w:t xml:space="preserve"> </w:t>
      </w:r>
    </w:p>
    <w:p w14:paraId="6FA3CA70" w14:textId="24E78AAE" w:rsidR="0003563E" w:rsidRPr="001B18EC" w:rsidRDefault="0003563E" w:rsidP="00CE7259">
      <w:pPr>
        <w:pStyle w:val="CommentText"/>
        <w:rPr>
          <w:sz w:val="22"/>
          <w:szCs w:val="22"/>
        </w:rPr>
      </w:pPr>
      <w:r w:rsidRPr="001B18EC">
        <w:rPr>
          <w:sz w:val="22"/>
          <w:szCs w:val="22"/>
        </w:rPr>
        <w:t>Serious adverse reactions including fatal reactions and the “gasping syndrome” occurred in premature neonates and infants in the neonatal intensive care unit who received drug</w:t>
      </w:r>
      <w:r w:rsidR="0038088B" w:rsidRPr="001B18EC">
        <w:rPr>
          <w:sz w:val="22"/>
          <w:szCs w:val="22"/>
        </w:rPr>
        <w:t>s</w:t>
      </w:r>
      <w:r w:rsidRPr="001B18EC">
        <w:rPr>
          <w:sz w:val="22"/>
          <w:szCs w:val="22"/>
        </w:rPr>
        <w:t xml:space="preserve"> containing</w:t>
      </w:r>
      <w:r w:rsidRPr="001B18EC">
        <w:rPr>
          <w:sz w:val="22"/>
        </w:rPr>
        <w:t xml:space="preserve"> benzyl alcohol </w:t>
      </w:r>
      <w:r w:rsidRPr="001B18EC">
        <w:rPr>
          <w:sz w:val="22"/>
          <w:szCs w:val="22"/>
        </w:rPr>
        <w:t>as a preservative.  In these cases, benzyl alcohol dosages of 99</w:t>
      </w:r>
      <w:r w:rsidRPr="001B18EC">
        <w:rPr>
          <w:sz w:val="22"/>
        </w:rPr>
        <w:t xml:space="preserve"> to </w:t>
      </w:r>
      <w:r w:rsidRPr="001B18EC">
        <w:rPr>
          <w:sz w:val="22"/>
          <w:szCs w:val="22"/>
        </w:rPr>
        <w:t>234</w:t>
      </w:r>
      <w:r w:rsidR="00000EDE" w:rsidRPr="001B18EC">
        <w:rPr>
          <w:sz w:val="22"/>
          <w:szCs w:val="22"/>
        </w:rPr>
        <w:t> </w:t>
      </w:r>
      <w:r w:rsidRPr="001B18EC">
        <w:rPr>
          <w:sz w:val="22"/>
          <w:szCs w:val="22"/>
        </w:rPr>
        <w:t>mg/kg/day produced</w:t>
      </w:r>
      <w:r w:rsidRPr="001B18EC">
        <w:rPr>
          <w:sz w:val="22"/>
        </w:rPr>
        <w:t xml:space="preserve"> high levels of benzyl alcohol and its metabolites in the blood and urine</w:t>
      </w:r>
      <w:r w:rsidRPr="001B18EC">
        <w:rPr>
          <w:sz w:val="22"/>
          <w:szCs w:val="22"/>
        </w:rPr>
        <w:t xml:space="preserve"> (blood levels of</w:t>
      </w:r>
      <w:r w:rsidRPr="001B18EC">
        <w:rPr>
          <w:sz w:val="22"/>
        </w:rPr>
        <w:t xml:space="preserve"> benzyl alco</w:t>
      </w:r>
      <w:r w:rsidR="000F52DD" w:rsidRPr="001B18EC">
        <w:rPr>
          <w:sz w:val="22"/>
        </w:rPr>
        <w:t xml:space="preserve">hol </w:t>
      </w:r>
      <w:r w:rsidR="000F52DD" w:rsidRPr="001B18EC">
        <w:rPr>
          <w:sz w:val="22"/>
          <w:szCs w:val="22"/>
        </w:rPr>
        <w:t>were 0.61 to 1.378</w:t>
      </w:r>
      <w:r w:rsidR="00FC0611" w:rsidRPr="001B18EC">
        <w:rPr>
          <w:sz w:val="22"/>
          <w:szCs w:val="22"/>
        </w:rPr>
        <w:t> </w:t>
      </w:r>
      <w:r w:rsidR="000F52DD" w:rsidRPr="001B18EC">
        <w:rPr>
          <w:sz w:val="22"/>
          <w:szCs w:val="22"/>
        </w:rPr>
        <w:t>mmol/L).</w:t>
      </w:r>
      <w:r w:rsidR="000F52DD" w:rsidRPr="001B18EC">
        <w:rPr>
          <w:sz w:val="22"/>
        </w:rPr>
        <w:t xml:space="preserve"> </w:t>
      </w:r>
      <w:r w:rsidR="0038088B" w:rsidRPr="001B18EC">
        <w:rPr>
          <w:sz w:val="22"/>
        </w:rPr>
        <w:t xml:space="preserve"> </w:t>
      </w:r>
      <w:r w:rsidRPr="001B18EC">
        <w:rPr>
          <w:sz w:val="22"/>
        </w:rPr>
        <w:t xml:space="preserve">Additional </w:t>
      </w:r>
      <w:r w:rsidRPr="001B18EC">
        <w:rPr>
          <w:sz w:val="22"/>
          <w:szCs w:val="22"/>
        </w:rPr>
        <w:t>adverse reactions included</w:t>
      </w:r>
      <w:r w:rsidRPr="001B18EC">
        <w:rPr>
          <w:sz w:val="22"/>
        </w:rPr>
        <w:t xml:space="preserve"> gradual neurological deterioration, seizures, intracranial hemorrhage, hematologic abnormalities, skin breakdown, hepatic and renal failure, hypotension, bradycardia, and cardiovascular collapse.  </w:t>
      </w:r>
      <w:r w:rsidRPr="001B18EC">
        <w:rPr>
          <w:sz w:val="22"/>
          <w:szCs w:val="22"/>
        </w:rPr>
        <w:t>Preterm, low</w:t>
      </w:r>
      <w:r w:rsidR="00CC657B" w:rsidRPr="001B18EC">
        <w:rPr>
          <w:sz w:val="22"/>
          <w:szCs w:val="22"/>
        </w:rPr>
        <w:noBreakHyphen/>
      </w:r>
      <w:r w:rsidRPr="001B18EC">
        <w:rPr>
          <w:sz w:val="22"/>
          <w:szCs w:val="22"/>
        </w:rPr>
        <w:t xml:space="preserve">birth weight infants may be more likely to develop these reactions because they may be less able to metabolize benzyl alcohol.  </w:t>
      </w:r>
    </w:p>
    <w:p w14:paraId="799A1981" w14:textId="77777777" w:rsidR="0038088B" w:rsidRPr="001B18EC" w:rsidRDefault="0038088B" w:rsidP="00CE7259">
      <w:pPr>
        <w:pStyle w:val="CommentText"/>
        <w:rPr>
          <w:sz w:val="22"/>
          <w:szCs w:val="22"/>
        </w:rPr>
      </w:pPr>
    </w:p>
    <w:p w14:paraId="27D15C95" w14:textId="5511F994" w:rsidR="0003563E" w:rsidRPr="001B18EC" w:rsidRDefault="0003563E" w:rsidP="00CE7259">
      <w:pPr>
        <w:pStyle w:val="CommentText"/>
        <w:rPr>
          <w:sz w:val="22"/>
          <w:szCs w:val="22"/>
        </w:rPr>
      </w:pPr>
      <w:r w:rsidRPr="001B18EC">
        <w:rPr>
          <w:sz w:val="22"/>
        </w:rPr>
        <w:t xml:space="preserve">When prescribing BLINCYTO </w:t>
      </w:r>
      <w:r w:rsidR="0038088B" w:rsidRPr="001B18EC">
        <w:rPr>
          <w:sz w:val="22"/>
        </w:rPr>
        <w:t xml:space="preserve">(with preservative) </w:t>
      </w:r>
      <w:r w:rsidRPr="001B18EC">
        <w:rPr>
          <w:sz w:val="22"/>
        </w:rPr>
        <w:t xml:space="preserve">in </w:t>
      </w:r>
      <w:r w:rsidR="0038088B" w:rsidRPr="001B18EC">
        <w:rPr>
          <w:sz w:val="22"/>
        </w:rPr>
        <w:t>pediatric patients</w:t>
      </w:r>
      <w:r w:rsidR="00A646DE" w:rsidRPr="001B18EC">
        <w:rPr>
          <w:sz w:val="22"/>
        </w:rPr>
        <w:t>,</w:t>
      </w:r>
      <w:r w:rsidRPr="001B18EC">
        <w:rPr>
          <w:sz w:val="22"/>
        </w:rPr>
        <w:t xml:space="preserve"> consider the combined daily metabolic load of benzyl alcohol from all sources including BLINCYTO </w:t>
      </w:r>
      <w:r w:rsidR="0038088B" w:rsidRPr="001B18EC">
        <w:rPr>
          <w:sz w:val="22"/>
        </w:rPr>
        <w:t xml:space="preserve">(with preservative) </w:t>
      </w:r>
      <w:r w:rsidRPr="001B18EC">
        <w:rPr>
          <w:sz w:val="22"/>
        </w:rPr>
        <w:t>(contains</w:t>
      </w:r>
      <w:r w:rsidR="000F52DD" w:rsidRPr="001B18EC">
        <w:rPr>
          <w:sz w:val="22"/>
        </w:rPr>
        <w:t xml:space="preserve"> </w:t>
      </w:r>
      <w:r w:rsidR="0038088B" w:rsidRPr="001B18EC">
        <w:rPr>
          <w:sz w:val="22"/>
        </w:rPr>
        <w:t>7.4</w:t>
      </w:r>
      <w:r w:rsidR="006552C5" w:rsidRPr="001B18EC">
        <w:rPr>
          <w:sz w:val="22"/>
        </w:rPr>
        <w:t> </w:t>
      </w:r>
      <w:r w:rsidRPr="001B18EC">
        <w:rPr>
          <w:sz w:val="22"/>
        </w:rPr>
        <w:t>mg of benzyl alcohol</w:t>
      </w:r>
      <w:r w:rsidR="0038088B" w:rsidRPr="001B18EC">
        <w:rPr>
          <w:sz w:val="22"/>
        </w:rPr>
        <w:t xml:space="preserve"> per mL</w:t>
      </w:r>
      <w:r w:rsidRPr="001B18EC">
        <w:rPr>
          <w:sz w:val="22"/>
        </w:rPr>
        <w:t xml:space="preserve">) and other drugs containing benzyl alcohol.  </w:t>
      </w:r>
      <w:r w:rsidRPr="001B18EC">
        <w:rPr>
          <w:sz w:val="22"/>
          <w:szCs w:val="22"/>
        </w:rPr>
        <w:t xml:space="preserve">The minimum amount of benzyl alcohol at which serious adverse reactions may occur is not known </w:t>
      </w:r>
      <w:r w:rsidRPr="001B18EC">
        <w:rPr>
          <w:i/>
          <w:sz w:val="22"/>
          <w:szCs w:val="22"/>
        </w:rPr>
        <w:t>[see Warnings and Precautions</w:t>
      </w:r>
      <w:ins w:id="1814" w:author="Author">
        <w:r w:rsidR="00A23050">
          <w:rPr>
            <w:i/>
            <w:sz w:val="22"/>
            <w:szCs w:val="22"/>
          </w:rPr>
          <w:t> </w:t>
        </w:r>
      </w:ins>
      <w:del w:id="1815" w:author="Author">
        <w:r w:rsidRPr="001B18EC" w:rsidDel="00A23050">
          <w:rPr>
            <w:i/>
            <w:sz w:val="22"/>
            <w:szCs w:val="22"/>
          </w:rPr>
          <w:delText xml:space="preserve"> </w:delText>
        </w:r>
      </w:del>
      <w:r w:rsidRPr="001B18EC">
        <w:rPr>
          <w:i/>
          <w:sz w:val="22"/>
          <w:szCs w:val="22"/>
        </w:rPr>
        <w:t>(5.12)]</w:t>
      </w:r>
      <w:r w:rsidRPr="001B18EC">
        <w:rPr>
          <w:sz w:val="22"/>
          <w:szCs w:val="22"/>
        </w:rPr>
        <w:t xml:space="preserve">. </w:t>
      </w:r>
    </w:p>
    <w:p w14:paraId="25D97734" w14:textId="77777777" w:rsidR="00422DB2" w:rsidRPr="001B18EC" w:rsidRDefault="00422DB2" w:rsidP="00CE7259">
      <w:pPr>
        <w:pStyle w:val="CommentText"/>
        <w:rPr>
          <w:sz w:val="22"/>
          <w:szCs w:val="22"/>
        </w:rPr>
      </w:pPr>
    </w:p>
    <w:p w14:paraId="22BECCC6" w14:textId="1FA27724" w:rsidR="00A05F22" w:rsidRPr="001B18EC" w:rsidRDefault="00A05F22" w:rsidP="00CE7259">
      <w:pPr>
        <w:pStyle w:val="CommentText"/>
      </w:pPr>
      <w:r w:rsidRPr="001B18EC">
        <w:rPr>
          <w:sz w:val="22"/>
          <w:szCs w:val="22"/>
        </w:rPr>
        <w:lastRenderedPageBreak/>
        <w:t>Due to the addition of bacteriostatic saline, 7</w:t>
      </w:r>
      <w:r w:rsidRPr="001B18EC">
        <w:rPr>
          <w:sz w:val="22"/>
          <w:szCs w:val="22"/>
        </w:rPr>
        <w:noBreakHyphen/>
        <w:t xml:space="preserve">day bags of BLINCYTO solution for infusion contain benzyl alcohol and are not </w:t>
      </w:r>
      <w:r w:rsidRPr="001B18EC">
        <w:rPr>
          <w:rFonts w:cs="Arial"/>
          <w:color w:val="000000"/>
          <w:sz w:val="22"/>
          <w:szCs w:val="22"/>
        </w:rPr>
        <w:t xml:space="preserve">recommended for use in patients weighing </w:t>
      </w:r>
      <w:r w:rsidR="00C57CE5" w:rsidRPr="001B18EC">
        <w:rPr>
          <w:rFonts w:cs="Arial"/>
          <w:color w:val="000000"/>
          <w:sz w:val="22"/>
          <w:szCs w:val="22"/>
        </w:rPr>
        <w:t>less than</w:t>
      </w:r>
      <w:r w:rsidRPr="001B18EC">
        <w:rPr>
          <w:rFonts w:cs="Arial"/>
          <w:color w:val="000000"/>
          <w:sz w:val="22"/>
          <w:szCs w:val="22"/>
        </w:rPr>
        <w:t xml:space="preserve"> 22 kg</w:t>
      </w:r>
      <w:r w:rsidRPr="001B18EC">
        <w:rPr>
          <w:sz w:val="22"/>
          <w:szCs w:val="22"/>
        </w:rPr>
        <w:t>.  Prepare BLINCYTO solution for infusion with preservative</w:t>
      </w:r>
      <w:r w:rsidRPr="001B18EC">
        <w:rPr>
          <w:sz w:val="22"/>
          <w:szCs w:val="22"/>
        </w:rPr>
        <w:noBreakHyphen/>
        <w:t>free saline (24</w:t>
      </w:r>
      <w:r w:rsidR="00000EDE" w:rsidRPr="001B18EC">
        <w:rPr>
          <w:sz w:val="22"/>
          <w:szCs w:val="22"/>
        </w:rPr>
        <w:noBreakHyphen/>
      </w:r>
      <w:r w:rsidR="001F2D91">
        <w:rPr>
          <w:sz w:val="22"/>
          <w:szCs w:val="22"/>
        </w:rPr>
        <w:t>hour</w:t>
      </w:r>
      <w:r w:rsidRPr="001B18EC">
        <w:rPr>
          <w:sz w:val="22"/>
          <w:szCs w:val="22"/>
        </w:rPr>
        <w:t xml:space="preserve"> or 48</w:t>
      </w:r>
      <w:r w:rsidR="00000EDE" w:rsidRPr="001B18EC">
        <w:rPr>
          <w:sz w:val="22"/>
          <w:szCs w:val="22"/>
        </w:rPr>
        <w:noBreakHyphen/>
      </w:r>
      <w:r w:rsidRPr="001B18EC">
        <w:rPr>
          <w:sz w:val="22"/>
          <w:szCs w:val="22"/>
        </w:rPr>
        <w:t xml:space="preserve">hour bags) for use in patients weighing </w:t>
      </w:r>
      <w:r w:rsidR="00C57CE5" w:rsidRPr="001B18EC">
        <w:rPr>
          <w:sz w:val="22"/>
          <w:szCs w:val="22"/>
        </w:rPr>
        <w:t>less than</w:t>
      </w:r>
      <w:r w:rsidRPr="001B18EC">
        <w:rPr>
          <w:sz w:val="22"/>
          <w:szCs w:val="22"/>
        </w:rPr>
        <w:t xml:space="preserve"> 22 kg </w:t>
      </w:r>
      <w:r w:rsidRPr="001B18EC">
        <w:rPr>
          <w:i/>
          <w:sz w:val="22"/>
          <w:szCs w:val="22"/>
        </w:rPr>
        <w:t>[see Dosage and Administration (2.5)</w:t>
      </w:r>
      <w:r w:rsidR="00FC336C" w:rsidRPr="001B18EC">
        <w:rPr>
          <w:i/>
          <w:sz w:val="22"/>
          <w:szCs w:val="22"/>
        </w:rPr>
        <w:t>]</w:t>
      </w:r>
      <w:r w:rsidRPr="001B18EC">
        <w:rPr>
          <w:sz w:val="22"/>
          <w:szCs w:val="22"/>
        </w:rPr>
        <w:t>.</w:t>
      </w:r>
      <w:r w:rsidRPr="001B18EC">
        <w:t xml:space="preserve"> </w:t>
      </w:r>
    </w:p>
    <w:p w14:paraId="0CC29B54" w14:textId="77777777" w:rsidR="00B7567C" w:rsidRPr="001B18EC" w:rsidRDefault="00B7567C" w:rsidP="00CE7259"/>
    <w:p w14:paraId="20CD9F5D" w14:textId="77777777" w:rsidR="00FC1B28" w:rsidRPr="00175D21" w:rsidRDefault="00FC1B28" w:rsidP="00CE7259">
      <w:pPr>
        <w:pStyle w:val="Heading1"/>
        <w:keepNext w:val="0"/>
        <w:tabs>
          <w:tab w:val="left" w:pos="567"/>
        </w:tabs>
      </w:pPr>
      <w:bookmarkStart w:id="1816" w:name="_Toc302637258"/>
      <w:bookmarkStart w:id="1817" w:name="_Toc302640776"/>
      <w:bookmarkStart w:id="1818" w:name="_Toc466276390"/>
      <w:r w:rsidRPr="00175D21">
        <w:t>8.5</w:t>
      </w:r>
      <w:r w:rsidRPr="00175D21">
        <w:tab/>
        <w:t>Geriatric U</w:t>
      </w:r>
      <w:bookmarkEnd w:id="1816"/>
      <w:bookmarkEnd w:id="1817"/>
      <w:r w:rsidRPr="00175D21">
        <w:t>se</w:t>
      </w:r>
      <w:bookmarkEnd w:id="1818"/>
    </w:p>
    <w:p w14:paraId="0B676EF5" w14:textId="77777777" w:rsidR="00FC1B28" w:rsidRPr="00175D21" w:rsidRDefault="00FC1B28" w:rsidP="00CE7259"/>
    <w:p w14:paraId="1A185B03" w14:textId="593B4B5B" w:rsidR="00FC1B28" w:rsidRPr="001B18EC" w:rsidRDefault="00FC1B28" w:rsidP="00CE7259">
      <w:pPr>
        <w:rPr>
          <w:szCs w:val="22"/>
        </w:rPr>
      </w:pPr>
      <w:r w:rsidRPr="00175D21">
        <w:rPr>
          <w:rFonts w:cs="Arial"/>
          <w:szCs w:val="22"/>
        </w:rPr>
        <w:t xml:space="preserve">Of the total number of patients with ALL </w:t>
      </w:r>
      <w:r w:rsidR="00FB6D34">
        <w:rPr>
          <w:rFonts w:cs="Arial"/>
          <w:szCs w:val="22"/>
        </w:rPr>
        <w:t xml:space="preserve">treated </w:t>
      </w:r>
      <w:r w:rsidRPr="00175D21">
        <w:rPr>
          <w:rFonts w:cs="Arial"/>
          <w:szCs w:val="22"/>
        </w:rPr>
        <w:t>in clinical studies of BLINCYTO</w:t>
      </w:r>
      <w:r w:rsidR="0016434E">
        <w:rPr>
          <w:rFonts w:cs="Arial"/>
          <w:szCs w:val="22"/>
        </w:rPr>
        <w:t xml:space="preserve"> </w:t>
      </w:r>
      <w:r w:rsidRPr="00175D21">
        <w:rPr>
          <w:rFonts w:cs="Arial"/>
          <w:szCs w:val="22"/>
        </w:rPr>
        <w:t xml:space="preserve">approximately </w:t>
      </w:r>
      <w:r w:rsidR="00C3085B" w:rsidRPr="00175D21">
        <w:rPr>
          <w:rFonts w:cs="Arial"/>
          <w:szCs w:val="22"/>
        </w:rPr>
        <w:t>12</w:t>
      </w:r>
      <w:r w:rsidRPr="00175D21">
        <w:rPr>
          <w:rFonts w:cs="Arial"/>
          <w:szCs w:val="22"/>
        </w:rPr>
        <w:t xml:space="preserve">% were 65 and over, while </w:t>
      </w:r>
      <w:r w:rsidR="009E5063">
        <w:rPr>
          <w:rFonts w:cs="Arial"/>
          <w:szCs w:val="22"/>
        </w:rPr>
        <w:t>2</w:t>
      </w:r>
      <w:r w:rsidRPr="00175D21">
        <w:rPr>
          <w:rFonts w:cs="Arial"/>
          <w:szCs w:val="22"/>
        </w:rPr>
        <w:t xml:space="preserve">% were 75 and older.  No overall differences in safety or effectiveness were observed between these patients and younger patients, and other reported clinical experience has not identified differences in responses between the elderly and younger patients.  However, elderly patients experienced a higher rate of </w:t>
      </w:r>
      <w:r w:rsidR="00D42140" w:rsidRPr="00175D21">
        <w:rPr>
          <w:rFonts w:cs="Arial"/>
          <w:szCs w:val="22"/>
        </w:rPr>
        <w:t xml:space="preserve">serious infections </w:t>
      </w:r>
      <w:r w:rsidR="00D42140">
        <w:rPr>
          <w:rFonts w:cs="Arial"/>
          <w:szCs w:val="22"/>
        </w:rPr>
        <w:t xml:space="preserve">and </w:t>
      </w:r>
      <w:r w:rsidRPr="00175D21">
        <w:rPr>
          <w:rFonts w:cs="Arial"/>
          <w:szCs w:val="22"/>
        </w:rPr>
        <w:t xml:space="preserve">neurological toxicities, including cognitive disorder, encephalopathy, </w:t>
      </w:r>
      <w:r w:rsidR="00D42140">
        <w:rPr>
          <w:rFonts w:cs="Arial"/>
          <w:szCs w:val="22"/>
        </w:rPr>
        <w:t xml:space="preserve">and </w:t>
      </w:r>
      <w:r w:rsidRPr="00175D21">
        <w:rPr>
          <w:rFonts w:cs="Arial"/>
          <w:szCs w:val="22"/>
        </w:rPr>
        <w:t>confusion</w:t>
      </w:r>
      <w:r w:rsidR="00D42140">
        <w:rPr>
          <w:rFonts w:cs="Arial"/>
          <w:szCs w:val="22"/>
        </w:rPr>
        <w:t xml:space="preserve"> </w:t>
      </w:r>
      <w:r w:rsidRPr="00175D21">
        <w:rPr>
          <w:rFonts w:cs="Arial"/>
          <w:i/>
          <w:szCs w:val="22"/>
        </w:rPr>
        <w:t>[see Warnings and Precautions (5.2, 5.3)]</w:t>
      </w:r>
      <w:r w:rsidRPr="00175D21">
        <w:rPr>
          <w:rFonts w:cs="Arial"/>
          <w:szCs w:val="22"/>
        </w:rPr>
        <w:t>.</w:t>
      </w:r>
    </w:p>
    <w:p w14:paraId="336849CC" w14:textId="77777777" w:rsidR="00FC1B28" w:rsidRPr="001B18EC" w:rsidRDefault="00FC1B28" w:rsidP="00CE7259">
      <w:pPr>
        <w:pStyle w:val="Default"/>
        <w:rPr>
          <w:sz w:val="22"/>
          <w:szCs w:val="22"/>
        </w:rPr>
      </w:pPr>
    </w:p>
    <w:p w14:paraId="42E3EA6E" w14:textId="77777777" w:rsidR="00FC1B28" w:rsidRPr="001B18EC" w:rsidRDefault="00FC1B28" w:rsidP="00CE7259">
      <w:pPr>
        <w:pStyle w:val="Heading1"/>
        <w:keepNext w:val="0"/>
        <w:tabs>
          <w:tab w:val="left" w:pos="567"/>
        </w:tabs>
      </w:pPr>
      <w:bookmarkStart w:id="1819" w:name="_Toc466276391"/>
      <w:r w:rsidRPr="001B18EC">
        <w:t>10</w:t>
      </w:r>
      <w:r w:rsidRPr="001B18EC">
        <w:tab/>
      </w:r>
      <w:bookmarkStart w:id="1820" w:name="_Toc302637263"/>
      <w:bookmarkStart w:id="1821" w:name="_Toc302640781"/>
      <w:r w:rsidRPr="001B18EC">
        <w:t>OVERDOSAGE</w:t>
      </w:r>
      <w:bookmarkEnd w:id="1819"/>
      <w:bookmarkEnd w:id="1820"/>
      <w:bookmarkEnd w:id="1821"/>
    </w:p>
    <w:p w14:paraId="3CA55733" w14:textId="77777777" w:rsidR="00FC1B28" w:rsidRPr="001B18EC" w:rsidRDefault="00FC1B28" w:rsidP="00CE7259">
      <w:pPr>
        <w:rPr>
          <w:b/>
        </w:rPr>
      </w:pPr>
    </w:p>
    <w:p w14:paraId="2E0F262E" w14:textId="77777777" w:rsidR="00FC1B28" w:rsidRPr="001B18EC" w:rsidRDefault="00FC1B28" w:rsidP="00CE7259">
      <w:pPr>
        <w:pStyle w:val="NormalWeb"/>
        <w:spacing w:before="0" w:beforeAutospacing="0" w:after="0" w:afterAutospacing="0"/>
        <w:rPr>
          <w:sz w:val="22"/>
          <w:szCs w:val="22"/>
        </w:rPr>
      </w:pPr>
      <w:r w:rsidRPr="001B18EC">
        <w:rPr>
          <w:sz w:val="22"/>
          <w:szCs w:val="22"/>
        </w:rPr>
        <w:t>Overdoses have been observed, including one adult patient who received 133</w:t>
      </w:r>
      <w:r w:rsidR="00BA5D1A" w:rsidRPr="001B18EC">
        <w:rPr>
          <w:sz w:val="22"/>
          <w:szCs w:val="22"/>
        </w:rPr>
        <w:noBreakHyphen/>
      </w:r>
      <w:r w:rsidRPr="001B18EC">
        <w:rPr>
          <w:sz w:val="22"/>
          <w:szCs w:val="22"/>
        </w:rPr>
        <w:t xml:space="preserve">fold the recommended therapeutic dose of BLINCYTO delivered over a short duration.  </w:t>
      </w:r>
    </w:p>
    <w:p w14:paraId="163886B5" w14:textId="77777777" w:rsidR="00FC1B28" w:rsidRPr="001B18EC" w:rsidRDefault="00FC1B28" w:rsidP="00CE7259">
      <w:pPr>
        <w:pStyle w:val="NormalWeb"/>
        <w:spacing w:before="0" w:beforeAutospacing="0" w:after="0" w:afterAutospacing="0"/>
        <w:rPr>
          <w:sz w:val="22"/>
          <w:szCs w:val="22"/>
        </w:rPr>
      </w:pPr>
    </w:p>
    <w:p w14:paraId="119498FC" w14:textId="18405896" w:rsidR="00FC1B28" w:rsidRPr="001B18EC" w:rsidRDefault="00FC1B28" w:rsidP="00CE7259">
      <w:pPr>
        <w:pStyle w:val="NormalWeb"/>
        <w:spacing w:before="0" w:beforeAutospacing="0" w:after="0" w:afterAutospacing="0"/>
        <w:rPr>
          <w:sz w:val="22"/>
          <w:szCs w:val="22"/>
        </w:rPr>
      </w:pPr>
      <w:r w:rsidRPr="001B18EC">
        <w:rPr>
          <w:rFonts w:cs="Arial"/>
          <w:sz w:val="22"/>
          <w:szCs w:val="22"/>
        </w:rPr>
        <w:t xml:space="preserve">In the dose evaluation phase of the </w:t>
      </w:r>
      <w:r w:rsidRPr="001B18EC">
        <w:rPr>
          <w:sz w:val="22"/>
          <w:szCs w:val="22"/>
        </w:rPr>
        <w:t>Phase 1/2 study in pediatric and adolescent patients with relapsed or refractory B</w:t>
      </w:r>
      <w:r w:rsidR="00BA5D1A" w:rsidRPr="001B18EC">
        <w:rPr>
          <w:sz w:val="22"/>
          <w:szCs w:val="22"/>
        </w:rPr>
        <w:noBreakHyphen/>
      </w:r>
      <w:r w:rsidRPr="001B18EC">
        <w:rPr>
          <w:sz w:val="22"/>
          <w:szCs w:val="22"/>
        </w:rPr>
        <w:t>cell precursor ALL</w:t>
      </w:r>
      <w:r w:rsidRPr="001B18EC">
        <w:rPr>
          <w:rFonts w:cs="Arial"/>
          <w:sz w:val="22"/>
          <w:szCs w:val="22"/>
        </w:rPr>
        <w:t xml:space="preserve">, </w:t>
      </w:r>
      <w:r w:rsidR="00C3085B" w:rsidRPr="001B18EC">
        <w:rPr>
          <w:sz w:val="22"/>
          <w:szCs w:val="22"/>
        </w:rPr>
        <w:t>one</w:t>
      </w:r>
      <w:r w:rsidR="004D4265" w:rsidRPr="001B18EC">
        <w:rPr>
          <w:sz w:val="22"/>
          <w:szCs w:val="22"/>
        </w:rPr>
        <w:t> </w:t>
      </w:r>
      <w:r w:rsidRPr="001B18EC">
        <w:rPr>
          <w:sz w:val="22"/>
          <w:szCs w:val="22"/>
        </w:rPr>
        <w:t xml:space="preserve">patient experienced a </w:t>
      </w:r>
      <w:r w:rsidRPr="001B18EC">
        <w:rPr>
          <w:color w:val="000000"/>
          <w:sz w:val="22"/>
          <w:szCs w:val="22"/>
          <w:lang w:val="en-GB"/>
        </w:rPr>
        <w:t>fatal cardiac failure event in the setting of life</w:t>
      </w:r>
      <w:r w:rsidR="00BA5D1A" w:rsidRPr="001B18EC">
        <w:rPr>
          <w:color w:val="000000"/>
          <w:sz w:val="22"/>
          <w:szCs w:val="22"/>
          <w:lang w:val="en-GB"/>
        </w:rPr>
        <w:noBreakHyphen/>
      </w:r>
      <w:r w:rsidRPr="001B18EC">
        <w:rPr>
          <w:color w:val="000000"/>
          <w:sz w:val="22"/>
          <w:szCs w:val="22"/>
          <w:lang w:val="en-GB"/>
        </w:rPr>
        <w:t xml:space="preserve">threatening </w:t>
      </w:r>
      <w:commentRangeStart w:id="1822"/>
      <w:r w:rsidRPr="001B18EC">
        <w:rPr>
          <w:color w:val="000000"/>
          <w:sz w:val="22"/>
          <w:szCs w:val="22"/>
          <w:lang w:val="en-GB"/>
        </w:rPr>
        <w:t>cytokine release syndrome (</w:t>
      </w:r>
      <w:commentRangeEnd w:id="1822"/>
      <w:r w:rsidR="00237C60">
        <w:rPr>
          <w:rStyle w:val="CommentReference"/>
        </w:rPr>
        <w:commentReference w:id="1822"/>
      </w:r>
      <w:r w:rsidRPr="001B18EC">
        <w:rPr>
          <w:color w:val="000000"/>
          <w:sz w:val="22"/>
          <w:szCs w:val="22"/>
          <w:lang w:val="en-GB"/>
        </w:rPr>
        <w:t xml:space="preserve">CRS) </w:t>
      </w:r>
      <w:r w:rsidRPr="001B18EC">
        <w:rPr>
          <w:rFonts w:cs="Arial"/>
          <w:color w:val="000000"/>
          <w:sz w:val="22"/>
          <w:szCs w:val="22"/>
          <w:lang w:val="en-GB"/>
        </w:rPr>
        <w:t xml:space="preserve">at a </w:t>
      </w:r>
      <w:r w:rsidR="004D4265" w:rsidRPr="001B18EC">
        <w:rPr>
          <w:rFonts w:cs="Arial"/>
          <w:sz w:val="22"/>
          <w:szCs w:val="22"/>
        </w:rPr>
        <w:t>30 </w:t>
      </w:r>
      <w:r w:rsidRPr="001B18EC">
        <w:rPr>
          <w:rFonts w:cs="Arial"/>
          <w:sz w:val="22"/>
          <w:szCs w:val="22"/>
        </w:rPr>
        <w:t>mcg/m</w:t>
      </w:r>
      <w:r w:rsidRPr="001B18EC">
        <w:rPr>
          <w:rFonts w:cs="Arial"/>
          <w:sz w:val="22"/>
          <w:szCs w:val="22"/>
          <w:vertAlign w:val="superscript"/>
        </w:rPr>
        <w:t>2</w:t>
      </w:r>
      <w:r w:rsidRPr="001B18EC">
        <w:rPr>
          <w:rFonts w:cs="Arial"/>
          <w:sz w:val="22"/>
          <w:szCs w:val="22"/>
        </w:rPr>
        <w:t>/day (higher than the maximum tolerated/recommended)</w:t>
      </w:r>
      <w:r w:rsidRPr="001B18EC">
        <w:rPr>
          <w:rFonts w:cs="Arial"/>
          <w:i/>
          <w:color w:val="000000"/>
          <w:sz w:val="22"/>
          <w:szCs w:val="22"/>
          <w:lang w:val="en-GB"/>
        </w:rPr>
        <w:t xml:space="preserve"> </w:t>
      </w:r>
      <w:r w:rsidRPr="001B18EC">
        <w:rPr>
          <w:rFonts w:cs="Arial"/>
          <w:sz w:val="22"/>
          <w:szCs w:val="22"/>
        </w:rPr>
        <w:t>dose</w:t>
      </w:r>
      <w:r w:rsidRPr="001B18EC">
        <w:rPr>
          <w:i/>
          <w:sz w:val="22"/>
          <w:szCs w:val="22"/>
        </w:rPr>
        <w:t xml:space="preserve"> [see Warnings and Precautions (5.1) and Adverse Reactions (6)]</w:t>
      </w:r>
      <w:r w:rsidRPr="001B18EC">
        <w:rPr>
          <w:sz w:val="22"/>
          <w:szCs w:val="22"/>
        </w:rPr>
        <w:t xml:space="preserve">. </w:t>
      </w:r>
    </w:p>
    <w:p w14:paraId="0CBDBD1D" w14:textId="77777777" w:rsidR="00FC1B28" w:rsidRPr="001B18EC" w:rsidRDefault="00FC1B28" w:rsidP="00CE7259">
      <w:pPr>
        <w:pStyle w:val="NormalWeb"/>
        <w:spacing w:before="0" w:beforeAutospacing="0" w:after="0" w:afterAutospacing="0"/>
        <w:rPr>
          <w:sz w:val="22"/>
          <w:szCs w:val="22"/>
        </w:rPr>
      </w:pPr>
    </w:p>
    <w:p w14:paraId="660CB289" w14:textId="5DD7E98F" w:rsidR="00FC1B28" w:rsidRPr="001B18EC" w:rsidRDefault="00FC1B28" w:rsidP="00CE7259">
      <w:pPr>
        <w:pStyle w:val="NormalWeb"/>
        <w:spacing w:before="0" w:beforeAutospacing="0" w:after="0" w:afterAutospacing="0"/>
        <w:rPr>
          <w:sz w:val="22"/>
          <w:szCs w:val="22"/>
        </w:rPr>
      </w:pPr>
      <w:r w:rsidRPr="001B18EC">
        <w:rPr>
          <w:sz w:val="22"/>
          <w:szCs w:val="22"/>
        </w:rPr>
        <w:t>Overdoses resulted in adverse reactions</w:t>
      </w:r>
      <w:r w:rsidR="00C3085B" w:rsidRPr="001B18EC">
        <w:rPr>
          <w:sz w:val="22"/>
          <w:szCs w:val="22"/>
        </w:rPr>
        <w:t>,</w:t>
      </w:r>
      <w:r w:rsidRPr="001B18EC">
        <w:rPr>
          <w:sz w:val="22"/>
          <w:szCs w:val="22"/>
        </w:rPr>
        <w:t xml:space="preserve"> which were consistent with the reactions observed at the recommended therapeutic dose and included fever, tremors, and headache.  In the event of overdose, interrupt the infusion, monitor the patient for signs of toxicity, and provide supportive care </w:t>
      </w:r>
      <w:r w:rsidRPr="001B18EC">
        <w:rPr>
          <w:i/>
          <w:sz w:val="22"/>
          <w:szCs w:val="22"/>
        </w:rPr>
        <w:t>[see Warnings and Precautions (5.10)]</w:t>
      </w:r>
      <w:r w:rsidRPr="001B18EC">
        <w:rPr>
          <w:sz w:val="22"/>
          <w:szCs w:val="22"/>
        </w:rPr>
        <w:t>.  Consider re</w:t>
      </w:r>
      <w:r w:rsidR="00BA5D1A" w:rsidRPr="001B18EC">
        <w:rPr>
          <w:sz w:val="22"/>
          <w:szCs w:val="22"/>
        </w:rPr>
        <w:noBreakHyphen/>
      </w:r>
      <w:r w:rsidRPr="001B18EC">
        <w:rPr>
          <w:sz w:val="22"/>
          <w:szCs w:val="22"/>
        </w:rPr>
        <w:t xml:space="preserve">initiation of BLINCYTO at the correct therapeutic dose when all toxicities have </w:t>
      </w:r>
      <w:r w:rsidR="004D4265" w:rsidRPr="001B18EC">
        <w:rPr>
          <w:sz w:val="22"/>
          <w:szCs w:val="22"/>
        </w:rPr>
        <w:t>resolved and no earlier than 12 </w:t>
      </w:r>
      <w:r w:rsidRPr="001B18EC">
        <w:rPr>
          <w:sz w:val="22"/>
          <w:szCs w:val="22"/>
        </w:rPr>
        <w:t xml:space="preserve">hours after interruption of the infusion </w:t>
      </w:r>
      <w:r w:rsidRPr="001B18EC">
        <w:rPr>
          <w:i/>
          <w:sz w:val="22"/>
          <w:szCs w:val="22"/>
        </w:rPr>
        <w:t>[see Dosage and Administration (</w:t>
      </w:r>
      <w:r w:rsidR="00EA616D" w:rsidRPr="001B18EC">
        <w:rPr>
          <w:i/>
          <w:sz w:val="22"/>
          <w:szCs w:val="22"/>
        </w:rPr>
        <w:t>2.1</w:t>
      </w:r>
      <w:r w:rsidRPr="001B18EC">
        <w:rPr>
          <w:i/>
          <w:sz w:val="22"/>
          <w:szCs w:val="22"/>
        </w:rPr>
        <w:t>)]</w:t>
      </w:r>
      <w:r w:rsidRPr="001B18EC">
        <w:rPr>
          <w:sz w:val="22"/>
          <w:szCs w:val="22"/>
        </w:rPr>
        <w:t xml:space="preserve">.  </w:t>
      </w:r>
    </w:p>
    <w:p w14:paraId="102A2A08" w14:textId="77777777" w:rsidR="00FC1B28" w:rsidRPr="001B18EC" w:rsidRDefault="00FC1B28" w:rsidP="00CE7259">
      <w:pPr>
        <w:rPr>
          <w:b/>
        </w:rPr>
      </w:pPr>
    </w:p>
    <w:p w14:paraId="3C9B3CD7" w14:textId="77777777" w:rsidR="00FC1B28" w:rsidRPr="001B18EC" w:rsidRDefault="00FC1B28" w:rsidP="00CE7259">
      <w:pPr>
        <w:pStyle w:val="Heading1"/>
        <w:keepNext w:val="0"/>
        <w:tabs>
          <w:tab w:val="left" w:pos="567"/>
        </w:tabs>
      </w:pPr>
      <w:bookmarkStart w:id="1823" w:name="_Toc302637264"/>
      <w:bookmarkStart w:id="1824" w:name="_Toc302640782"/>
      <w:bookmarkStart w:id="1825" w:name="_Toc466276392"/>
      <w:r w:rsidRPr="001B18EC">
        <w:t>11</w:t>
      </w:r>
      <w:r w:rsidRPr="001B18EC">
        <w:tab/>
        <w:t>DESCRIPTION</w:t>
      </w:r>
      <w:bookmarkEnd w:id="1823"/>
      <w:bookmarkEnd w:id="1824"/>
      <w:bookmarkEnd w:id="1825"/>
    </w:p>
    <w:p w14:paraId="2A79C5F8" w14:textId="77777777" w:rsidR="00FC1B28" w:rsidRPr="001B18EC" w:rsidRDefault="00FC1B28" w:rsidP="00CE7259">
      <w:pPr>
        <w:rPr>
          <w:lang w:eastAsia="ja-JP"/>
        </w:rPr>
      </w:pPr>
    </w:p>
    <w:p w14:paraId="1CAC87F9" w14:textId="77777777" w:rsidR="00FC1B28" w:rsidRPr="001B18EC" w:rsidRDefault="00FC1B28" w:rsidP="00CE7259">
      <w:pPr>
        <w:rPr>
          <w:rFonts w:cs="Arial"/>
          <w:bCs/>
        </w:rPr>
      </w:pPr>
      <w:r w:rsidRPr="001B18EC">
        <w:rPr>
          <w:rFonts w:cs="Arial"/>
          <w:bCs/>
        </w:rPr>
        <w:t>BLINCYTO (blinatumomab</w:t>
      </w:r>
      <w:r w:rsidRPr="001B18EC">
        <w:rPr>
          <w:rFonts w:cs="Arial"/>
        </w:rPr>
        <w:t>) is a bispecific CD19</w:t>
      </w:r>
      <w:r w:rsidR="00BA5D1A" w:rsidRPr="001B18EC">
        <w:rPr>
          <w:szCs w:val="22"/>
        </w:rPr>
        <w:noBreakHyphen/>
      </w:r>
      <w:r w:rsidRPr="001B18EC">
        <w:rPr>
          <w:rFonts w:cs="Arial"/>
        </w:rPr>
        <w:t>directed CD3 T</w:t>
      </w:r>
      <w:r w:rsidR="00BA5D1A" w:rsidRPr="001B18EC">
        <w:rPr>
          <w:szCs w:val="22"/>
        </w:rPr>
        <w:noBreakHyphen/>
      </w:r>
      <w:r w:rsidRPr="001B18EC">
        <w:rPr>
          <w:rFonts w:cs="Arial"/>
        </w:rPr>
        <w:t>cell engager that binds to CD19 (expressed on cells of B</w:t>
      </w:r>
      <w:r w:rsidR="00BA5D1A" w:rsidRPr="001B18EC">
        <w:rPr>
          <w:rFonts w:cs="Arial"/>
        </w:rPr>
        <w:noBreakHyphen/>
      </w:r>
      <w:r w:rsidRPr="001B18EC">
        <w:rPr>
          <w:rFonts w:cs="Arial"/>
        </w:rPr>
        <w:t xml:space="preserve">lineage origin) and CD3 (expressed on T cells).  BLINCYTO is produced in Chinese hamster ovary cells.  </w:t>
      </w:r>
      <w:r w:rsidRPr="001B18EC">
        <w:rPr>
          <w:rFonts w:eastAsia="Calibri" w:cs="Arial"/>
        </w:rPr>
        <w:t>It consists of 504 amino acids and has a molecular weight of approximately 54 kilodaltons.</w:t>
      </w:r>
    </w:p>
    <w:p w14:paraId="21E91CDF" w14:textId="77777777" w:rsidR="00FC1B28" w:rsidRPr="001B18EC" w:rsidRDefault="00FC1B28" w:rsidP="00CE7259">
      <w:pPr>
        <w:rPr>
          <w:lang w:eastAsia="ja-JP"/>
        </w:rPr>
      </w:pPr>
    </w:p>
    <w:p w14:paraId="07056072" w14:textId="77777777" w:rsidR="00FC1B28" w:rsidRPr="001B18EC" w:rsidRDefault="00FC1B28" w:rsidP="00CE7259">
      <w:pPr>
        <w:pStyle w:val="TableCenterAlign"/>
        <w:spacing w:before="0" w:after="0" w:line="240" w:lineRule="auto"/>
        <w:jc w:val="left"/>
      </w:pPr>
      <w:r w:rsidRPr="001B18EC">
        <w:t>Each BLINCYTO</w:t>
      </w:r>
      <w:r w:rsidRPr="001B18EC">
        <w:rPr>
          <w:szCs w:val="22"/>
        </w:rPr>
        <w:t xml:space="preserve"> package</w:t>
      </w:r>
      <w:r w:rsidR="004D4265" w:rsidRPr="001B18EC">
        <w:t xml:space="preserve"> contains 1 vial BLINCYTO and 1 </w:t>
      </w:r>
      <w:r w:rsidRPr="001B18EC">
        <w:t>vial IV Solution Stabilizer.</w:t>
      </w:r>
    </w:p>
    <w:p w14:paraId="7451A930" w14:textId="77777777" w:rsidR="00FC1B28" w:rsidRPr="001B18EC" w:rsidRDefault="00FC1B28" w:rsidP="00CE7259">
      <w:pPr>
        <w:rPr>
          <w:lang w:eastAsia="ja-JP"/>
        </w:rPr>
      </w:pPr>
    </w:p>
    <w:p w14:paraId="7BD483FB" w14:textId="24C7E84F" w:rsidR="00FC1B28" w:rsidRPr="001B18EC" w:rsidRDefault="00FC1B28" w:rsidP="00CE7259">
      <w:pPr>
        <w:rPr>
          <w:lang w:eastAsia="ja-JP"/>
        </w:rPr>
      </w:pPr>
      <w:r w:rsidRPr="001B18EC">
        <w:rPr>
          <w:lang w:eastAsia="ja-JP"/>
        </w:rPr>
        <w:t>BLINCYTO is supplied in a single</w:t>
      </w:r>
      <w:r w:rsidR="00BA5D1A" w:rsidRPr="001B18EC">
        <w:rPr>
          <w:lang w:eastAsia="ja-JP"/>
        </w:rPr>
        <w:noBreakHyphen/>
      </w:r>
      <w:r w:rsidRPr="001B18EC">
        <w:rPr>
          <w:lang w:eastAsia="ja-JP"/>
        </w:rPr>
        <w:t>dose vial as a sterile, preservative</w:t>
      </w:r>
      <w:r w:rsidR="00BA5D1A" w:rsidRPr="001B18EC">
        <w:rPr>
          <w:lang w:eastAsia="ja-JP"/>
        </w:rPr>
        <w:noBreakHyphen/>
      </w:r>
      <w:r w:rsidRPr="001B18EC">
        <w:rPr>
          <w:lang w:eastAsia="ja-JP"/>
        </w:rPr>
        <w:t>free, white to off</w:t>
      </w:r>
      <w:r w:rsidR="00BA5D1A" w:rsidRPr="001B18EC">
        <w:rPr>
          <w:lang w:eastAsia="ja-JP"/>
        </w:rPr>
        <w:noBreakHyphen/>
      </w:r>
      <w:r w:rsidRPr="001B18EC">
        <w:rPr>
          <w:lang w:eastAsia="ja-JP"/>
        </w:rPr>
        <w:t>white lyophilized powder for intravenous administration.  Each single</w:t>
      </w:r>
      <w:r w:rsidR="00BA5D1A" w:rsidRPr="001B18EC">
        <w:rPr>
          <w:lang w:eastAsia="ja-JP"/>
        </w:rPr>
        <w:noBreakHyphen/>
      </w:r>
      <w:r w:rsidRPr="001B18EC">
        <w:rPr>
          <w:lang w:eastAsia="ja-JP"/>
        </w:rPr>
        <w:t>do</w:t>
      </w:r>
      <w:r w:rsidR="004D4265" w:rsidRPr="001B18EC">
        <w:rPr>
          <w:lang w:eastAsia="ja-JP"/>
        </w:rPr>
        <w:t>se vial of BLINCYTO contains 35 </w:t>
      </w:r>
      <w:r w:rsidRPr="001B18EC">
        <w:rPr>
          <w:lang w:eastAsia="ja-JP"/>
        </w:rPr>
        <w:t>mcg blinatumomab</w:t>
      </w:r>
      <w:r w:rsidR="004D4265" w:rsidRPr="001B18EC">
        <w:rPr>
          <w:lang w:eastAsia="ja-JP"/>
        </w:rPr>
        <w:t>, citric acid monohydrate (3.35 </w:t>
      </w:r>
      <w:r w:rsidRPr="001B18EC">
        <w:rPr>
          <w:lang w:eastAsia="ja-JP"/>
        </w:rPr>
        <w:t>m</w:t>
      </w:r>
      <w:r w:rsidR="004D4265" w:rsidRPr="001B18EC">
        <w:rPr>
          <w:lang w:eastAsia="ja-JP"/>
        </w:rPr>
        <w:t>g), lysine hydrochloride (23.23 mg), polysorbate </w:t>
      </w:r>
      <w:r w:rsidRPr="001B18EC">
        <w:rPr>
          <w:lang w:eastAsia="ja-JP"/>
        </w:rPr>
        <w:t>80</w:t>
      </w:r>
      <w:r w:rsidR="0076401B">
        <w:rPr>
          <w:lang w:eastAsia="ja-JP"/>
        </w:rPr>
        <w:t> </w:t>
      </w:r>
      <w:r w:rsidRPr="001B18EC">
        <w:rPr>
          <w:lang w:eastAsia="ja-JP"/>
        </w:rPr>
        <w:t>(0.64</w:t>
      </w:r>
      <w:r w:rsidR="004D4265" w:rsidRPr="001B18EC">
        <w:rPr>
          <w:lang w:eastAsia="ja-JP"/>
        </w:rPr>
        <w:t> mg), trehalose dihydrate (95.5 </w:t>
      </w:r>
      <w:r w:rsidRPr="001B18EC">
        <w:rPr>
          <w:lang w:eastAsia="ja-JP"/>
        </w:rPr>
        <w:t>mg), and sodium hydroxide to adjust pH to 7.0.  After reconstitution with 3 mL of preservative</w:t>
      </w:r>
      <w:r w:rsidR="00BA5D1A" w:rsidRPr="001B18EC">
        <w:rPr>
          <w:lang w:eastAsia="ja-JP"/>
        </w:rPr>
        <w:noBreakHyphen/>
      </w:r>
      <w:r w:rsidRPr="001B18EC">
        <w:rPr>
          <w:lang w:eastAsia="ja-JP"/>
        </w:rPr>
        <w:t>free Sterile Water for Injection, USP, the resulting concentration is 12.5</w:t>
      </w:r>
      <w:r w:rsidR="004D4265" w:rsidRPr="001B18EC">
        <w:rPr>
          <w:lang w:eastAsia="ja-JP"/>
        </w:rPr>
        <w:t> </w:t>
      </w:r>
      <w:r w:rsidRPr="001B18EC">
        <w:rPr>
          <w:lang w:eastAsia="ja-JP"/>
        </w:rPr>
        <w:t xml:space="preserve">mcg/mL blinatumomab.  </w:t>
      </w:r>
    </w:p>
    <w:p w14:paraId="22D8239B" w14:textId="77777777" w:rsidR="00FC1B28" w:rsidRPr="001B18EC" w:rsidRDefault="00FC1B28" w:rsidP="00CE7259">
      <w:pPr>
        <w:rPr>
          <w:szCs w:val="22"/>
        </w:rPr>
      </w:pPr>
    </w:p>
    <w:p w14:paraId="58DAA8AE" w14:textId="77777777" w:rsidR="00FC1B28" w:rsidRPr="001B18EC" w:rsidRDefault="00FC1B28" w:rsidP="00CE7259">
      <w:pPr>
        <w:rPr>
          <w:szCs w:val="22"/>
          <w:lang w:eastAsia="ja-JP"/>
        </w:rPr>
      </w:pPr>
      <w:r w:rsidRPr="001B18EC">
        <w:rPr>
          <w:szCs w:val="22"/>
        </w:rPr>
        <w:t>IV Solution Stabilizer is supplied in a single</w:t>
      </w:r>
      <w:r w:rsidR="00BA5D1A" w:rsidRPr="001B18EC">
        <w:rPr>
          <w:szCs w:val="22"/>
        </w:rPr>
        <w:noBreakHyphen/>
      </w:r>
      <w:r w:rsidRPr="001B18EC">
        <w:rPr>
          <w:szCs w:val="22"/>
        </w:rPr>
        <w:t>dose vial as a sterile, preservative</w:t>
      </w:r>
      <w:r w:rsidR="00BA5D1A" w:rsidRPr="001B18EC">
        <w:rPr>
          <w:szCs w:val="22"/>
        </w:rPr>
        <w:noBreakHyphen/>
      </w:r>
      <w:r w:rsidRPr="001B18EC">
        <w:rPr>
          <w:szCs w:val="22"/>
        </w:rPr>
        <w:t>free, colorless to slightly yellow, clear solution.</w:t>
      </w:r>
      <w:r w:rsidRPr="001B18EC">
        <w:rPr>
          <w:i/>
          <w:szCs w:val="22"/>
        </w:rPr>
        <w:t xml:space="preserve">  </w:t>
      </w:r>
      <w:r w:rsidRPr="001B18EC">
        <w:rPr>
          <w:szCs w:val="22"/>
          <w:lang w:eastAsia="ja-JP"/>
        </w:rPr>
        <w:t>Each single</w:t>
      </w:r>
      <w:r w:rsidR="00BA5D1A" w:rsidRPr="001B18EC">
        <w:rPr>
          <w:szCs w:val="22"/>
          <w:lang w:eastAsia="ja-JP"/>
        </w:rPr>
        <w:noBreakHyphen/>
      </w:r>
      <w:r w:rsidRPr="001B18EC">
        <w:rPr>
          <w:szCs w:val="22"/>
          <w:lang w:eastAsia="ja-JP"/>
        </w:rPr>
        <w:t>dose vial of IV Solution Stabilizer contains</w:t>
      </w:r>
      <w:r w:rsidR="004D4265" w:rsidRPr="001B18EC">
        <w:rPr>
          <w:szCs w:val="22"/>
          <w:lang w:eastAsia="ja-JP"/>
        </w:rPr>
        <w:t xml:space="preserve"> citric acid monohydrate (52.5 </w:t>
      </w:r>
      <w:r w:rsidRPr="001B18EC">
        <w:rPr>
          <w:szCs w:val="22"/>
          <w:lang w:eastAsia="ja-JP"/>
        </w:rPr>
        <w:t>mg</w:t>
      </w:r>
      <w:r w:rsidR="004D4265" w:rsidRPr="001B18EC">
        <w:rPr>
          <w:szCs w:val="22"/>
          <w:lang w:eastAsia="ja-JP"/>
        </w:rPr>
        <w:t>), lysine hydrochloride (2283.8 mg), polysorbate 80 (10 </w:t>
      </w:r>
      <w:r w:rsidRPr="001B18EC">
        <w:rPr>
          <w:szCs w:val="22"/>
          <w:lang w:eastAsia="ja-JP"/>
        </w:rPr>
        <w:t>mg), sodium hydroxide to adjust pH to 7.0, and water for injection.</w:t>
      </w:r>
    </w:p>
    <w:p w14:paraId="5785FDF7" w14:textId="77777777" w:rsidR="00FC1B28" w:rsidRPr="001B18EC" w:rsidRDefault="00FC1B28" w:rsidP="00CE7259">
      <w:pPr>
        <w:pStyle w:val="Heading1"/>
        <w:keepNext w:val="0"/>
      </w:pPr>
    </w:p>
    <w:p w14:paraId="0093D592" w14:textId="77777777" w:rsidR="009026AB" w:rsidRDefault="009026AB" w:rsidP="00CE7259">
      <w:pPr>
        <w:pStyle w:val="Heading1"/>
        <w:keepNext w:val="0"/>
        <w:tabs>
          <w:tab w:val="left" w:pos="567"/>
        </w:tabs>
        <w:rPr>
          <w:rFonts w:ascii="Times New Roman" w:hAnsi="Times New Roman"/>
        </w:rPr>
      </w:pPr>
      <w:bookmarkStart w:id="1826" w:name="_Toc466276393"/>
    </w:p>
    <w:p w14:paraId="4A6CD601" w14:textId="17D279B5" w:rsidR="00FC1B28" w:rsidRPr="001B18EC" w:rsidRDefault="00FC1B28" w:rsidP="00CE7259">
      <w:pPr>
        <w:pStyle w:val="Heading1"/>
        <w:keepNext w:val="0"/>
        <w:tabs>
          <w:tab w:val="left" w:pos="567"/>
        </w:tabs>
        <w:rPr>
          <w:rFonts w:ascii="Times New Roman" w:hAnsi="Times New Roman"/>
        </w:rPr>
      </w:pPr>
      <w:r w:rsidRPr="001B18EC">
        <w:rPr>
          <w:rFonts w:ascii="Times New Roman" w:hAnsi="Times New Roman"/>
        </w:rPr>
        <w:t>12</w:t>
      </w:r>
      <w:r w:rsidRPr="001B18EC">
        <w:rPr>
          <w:rFonts w:ascii="Times New Roman" w:hAnsi="Times New Roman"/>
        </w:rPr>
        <w:tab/>
        <w:t>CLINICAL PHARMACOLOGY</w:t>
      </w:r>
      <w:bookmarkEnd w:id="1826"/>
    </w:p>
    <w:p w14:paraId="4C5AC612" w14:textId="77777777" w:rsidR="00FC1B28" w:rsidRPr="001B18EC" w:rsidRDefault="00FC1B28" w:rsidP="00CE7259">
      <w:pPr>
        <w:pStyle w:val="Heading2"/>
        <w:keepNext w:val="0"/>
        <w:rPr>
          <w:rFonts w:ascii="Times New Roman" w:hAnsi="Times New Roman"/>
        </w:rPr>
      </w:pPr>
    </w:p>
    <w:p w14:paraId="516D74FC" w14:textId="77777777" w:rsidR="00FC1B28" w:rsidRPr="001B18EC" w:rsidRDefault="00FC1B28" w:rsidP="00CE7259">
      <w:pPr>
        <w:pStyle w:val="Heading2"/>
        <w:keepNext w:val="0"/>
        <w:tabs>
          <w:tab w:val="left" w:pos="567"/>
        </w:tabs>
        <w:rPr>
          <w:rFonts w:ascii="Times New Roman" w:hAnsi="Times New Roman"/>
        </w:rPr>
      </w:pPr>
      <w:bookmarkStart w:id="1827" w:name="_Toc466276394"/>
      <w:r w:rsidRPr="001B18EC">
        <w:rPr>
          <w:rFonts w:ascii="Times New Roman" w:hAnsi="Times New Roman"/>
        </w:rPr>
        <w:t>12.1</w:t>
      </w:r>
      <w:r w:rsidRPr="001B18EC">
        <w:rPr>
          <w:rFonts w:ascii="Times New Roman" w:hAnsi="Times New Roman"/>
        </w:rPr>
        <w:tab/>
        <w:t>Mechanism of Action</w:t>
      </w:r>
      <w:bookmarkEnd w:id="1827"/>
    </w:p>
    <w:p w14:paraId="6F2DB638" w14:textId="77777777" w:rsidR="00FC1B28" w:rsidRPr="001B18EC" w:rsidRDefault="00FC1B28" w:rsidP="00CE7259">
      <w:pPr>
        <w:pStyle w:val="Default"/>
        <w:rPr>
          <w:color w:val="auto"/>
          <w:sz w:val="22"/>
          <w:szCs w:val="22"/>
        </w:rPr>
      </w:pPr>
    </w:p>
    <w:p w14:paraId="47B477E8" w14:textId="77777777" w:rsidR="00E81FD2" w:rsidRPr="001B18EC" w:rsidRDefault="00E81FD2" w:rsidP="00CE7259">
      <w:pPr>
        <w:pStyle w:val="Default"/>
        <w:rPr>
          <w:color w:val="auto"/>
          <w:sz w:val="22"/>
          <w:szCs w:val="22"/>
        </w:rPr>
      </w:pPr>
      <w:r w:rsidRPr="001B18EC">
        <w:rPr>
          <w:color w:val="auto"/>
          <w:sz w:val="22"/>
          <w:szCs w:val="22"/>
        </w:rPr>
        <w:t>Blinatumomab is a bispecific CD19</w:t>
      </w:r>
      <w:r w:rsidR="00BA5D1A" w:rsidRPr="001B18EC">
        <w:rPr>
          <w:color w:val="auto"/>
          <w:sz w:val="22"/>
          <w:szCs w:val="22"/>
        </w:rPr>
        <w:noBreakHyphen/>
      </w:r>
      <w:r w:rsidRPr="001B18EC">
        <w:rPr>
          <w:color w:val="auto"/>
          <w:sz w:val="22"/>
          <w:szCs w:val="22"/>
        </w:rPr>
        <w:t>directed CD3 T</w:t>
      </w:r>
      <w:r w:rsidR="00BA5D1A" w:rsidRPr="001B18EC">
        <w:rPr>
          <w:color w:val="auto"/>
          <w:sz w:val="22"/>
          <w:szCs w:val="22"/>
        </w:rPr>
        <w:noBreakHyphen/>
      </w:r>
      <w:r w:rsidRPr="001B18EC">
        <w:rPr>
          <w:color w:val="auto"/>
          <w:sz w:val="22"/>
          <w:szCs w:val="22"/>
        </w:rPr>
        <w:t>cell engager that binds to CD19 expressed on the surface of cells of B</w:t>
      </w:r>
      <w:r w:rsidR="00BA5D1A" w:rsidRPr="001B18EC">
        <w:rPr>
          <w:color w:val="auto"/>
          <w:sz w:val="22"/>
          <w:szCs w:val="22"/>
        </w:rPr>
        <w:noBreakHyphen/>
      </w:r>
      <w:r w:rsidRPr="001B18EC">
        <w:rPr>
          <w:color w:val="auto"/>
          <w:sz w:val="22"/>
          <w:szCs w:val="22"/>
        </w:rPr>
        <w:t>lineage origin and CD3 expressed on the surface of T cells.  It activates endogenous T cells by connecting CD3 in the T</w:t>
      </w:r>
      <w:r w:rsidR="00BA5D1A" w:rsidRPr="001B18EC">
        <w:rPr>
          <w:color w:val="auto"/>
          <w:sz w:val="22"/>
          <w:szCs w:val="22"/>
        </w:rPr>
        <w:noBreakHyphen/>
      </w:r>
      <w:r w:rsidRPr="001B18EC">
        <w:rPr>
          <w:color w:val="auto"/>
          <w:sz w:val="22"/>
          <w:szCs w:val="22"/>
        </w:rPr>
        <w:t>cell receptor (TCR) complex with CD19 on benign and malignant B cells.  Blinatumomab mediates the formation of a synapse between the T</w:t>
      </w:r>
      <w:r w:rsidR="00BA5D1A" w:rsidRPr="001B18EC">
        <w:rPr>
          <w:color w:val="auto"/>
          <w:sz w:val="22"/>
          <w:szCs w:val="22"/>
        </w:rPr>
        <w:noBreakHyphen/>
      </w:r>
      <w:r w:rsidRPr="001B18EC">
        <w:rPr>
          <w:color w:val="auto"/>
          <w:sz w:val="22"/>
          <w:szCs w:val="22"/>
        </w:rPr>
        <w:t xml:space="preserve">cell and the tumor cell, upregulation of cell adhesion molecules, production of cytolytic proteins, release of inflammatory cytokines, and proliferation of T cells, which result in redirected lysis of CD19+ cells. </w:t>
      </w:r>
    </w:p>
    <w:p w14:paraId="7168D8F8" w14:textId="77777777" w:rsidR="00FC1B28" w:rsidRPr="001B18EC" w:rsidRDefault="00FC1B28" w:rsidP="00CE7259">
      <w:pPr>
        <w:pStyle w:val="Heading2"/>
        <w:keepNext w:val="0"/>
        <w:rPr>
          <w:rFonts w:ascii="Times New Roman" w:hAnsi="Times New Roman"/>
        </w:rPr>
      </w:pPr>
    </w:p>
    <w:p w14:paraId="5E588C31" w14:textId="77777777" w:rsidR="00FC1B28" w:rsidRPr="001B18EC" w:rsidRDefault="00FC1B28" w:rsidP="00CE7259">
      <w:pPr>
        <w:pStyle w:val="Heading2"/>
        <w:keepNext w:val="0"/>
        <w:tabs>
          <w:tab w:val="left" w:pos="567"/>
        </w:tabs>
        <w:rPr>
          <w:rFonts w:ascii="Times New Roman" w:hAnsi="Times New Roman"/>
        </w:rPr>
      </w:pPr>
      <w:bookmarkStart w:id="1828" w:name="_Toc466276395"/>
      <w:r w:rsidRPr="001B18EC">
        <w:rPr>
          <w:rFonts w:ascii="Times New Roman" w:hAnsi="Times New Roman"/>
        </w:rPr>
        <w:t>12.2</w:t>
      </w:r>
      <w:r w:rsidRPr="001B18EC">
        <w:rPr>
          <w:rFonts w:ascii="Times New Roman" w:hAnsi="Times New Roman"/>
        </w:rPr>
        <w:tab/>
        <w:t>Pharmacodynamics</w:t>
      </w:r>
      <w:bookmarkEnd w:id="1828"/>
    </w:p>
    <w:p w14:paraId="06071570" w14:textId="77777777" w:rsidR="00FC1B28" w:rsidRPr="001B18EC" w:rsidRDefault="00FC1B28" w:rsidP="00CE7259">
      <w:pPr>
        <w:pStyle w:val="TableCenterAlign"/>
        <w:spacing w:before="0" w:after="0" w:line="240" w:lineRule="auto"/>
        <w:jc w:val="left"/>
        <w:rPr>
          <w:szCs w:val="22"/>
        </w:rPr>
      </w:pPr>
    </w:p>
    <w:p w14:paraId="58CE10CD" w14:textId="77777777" w:rsidR="00FC1B28" w:rsidRPr="001B18EC" w:rsidRDefault="00FC1B28" w:rsidP="00CE7259">
      <w:pPr>
        <w:pStyle w:val="TableCenterAlign"/>
        <w:spacing w:before="0" w:after="0" w:line="240" w:lineRule="auto"/>
        <w:jc w:val="left"/>
        <w:rPr>
          <w:szCs w:val="22"/>
        </w:rPr>
      </w:pPr>
      <w:r w:rsidRPr="001B18EC">
        <w:rPr>
          <w:szCs w:val="22"/>
        </w:rPr>
        <w:t>During the continuous intravenous infusion over 4 weeks, the pharmacodynamic response was characterized by T</w:t>
      </w:r>
      <w:r w:rsidR="00BA5D1A" w:rsidRPr="001B18EC">
        <w:rPr>
          <w:szCs w:val="22"/>
        </w:rPr>
        <w:noBreakHyphen/>
      </w:r>
      <w:r w:rsidRPr="001B18EC">
        <w:rPr>
          <w:szCs w:val="22"/>
        </w:rPr>
        <w:t xml:space="preserve">cell activation and initial redistribution, </w:t>
      </w:r>
      <w:r w:rsidRPr="001B18EC">
        <w:t>reduction in peripheral B cells</w:t>
      </w:r>
      <w:r w:rsidRPr="001B18EC">
        <w:rPr>
          <w:szCs w:val="22"/>
        </w:rPr>
        <w:t xml:space="preserve">, and transient cytokine elevation. </w:t>
      </w:r>
    </w:p>
    <w:p w14:paraId="74675B44" w14:textId="77777777" w:rsidR="00FC1B28" w:rsidRPr="001B18EC" w:rsidRDefault="00FC1B28" w:rsidP="00CE7259">
      <w:pPr>
        <w:pStyle w:val="TableCenterAlign"/>
        <w:spacing w:before="0" w:after="0" w:line="240" w:lineRule="auto"/>
        <w:jc w:val="left"/>
        <w:rPr>
          <w:szCs w:val="22"/>
        </w:rPr>
      </w:pPr>
    </w:p>
    <w:p w14:paraId="3C2534E4" w14:textId="2A288147" w:rsidR="00FC1B28" w:rsidRPr="001B18EC" w:rsidRDefault="00FC1B28" w:rsidP="00CE7259">
      <w:pPr>
        <w:pStyle w:val="TableCenterAlign"/>
        <w:spacing w:before="0" w:after="0" w:line="240" w:lineRule="auto"/>
        <w:jc w:val="left"/>
        <w:rPr>
          <w:szCs w:val="22"/>
        </w:rPr>
      </w:pPr>
      <w:r w:rsidRPr="001B18EC">
        <w:rPr>
          <w:szCs w:val="22"/>
        </w:rPr>
        <w:t>Peripheral T</w:t>
      </w:r>
      <w:r w:rsidR="003C57A5">
        <w:rPr>
          <w:szCs w:val="22"/>
        </w:rPr>
        <w:noBreakHyphen/>
      </w:r>
      <w:r w:rsidRPr="001B18EC">
        <w:rPr>
          <w:szCs w:val="22"/>
        </w:rPr>
        <w:t>cell redistribution (i</w:t>
      </w:r>
      <w:r w:rsidR="004D4962">
        <w:rPr>
          <w:szCs w:val="22"/>
        </w:rPr>
        <w:t>.</w:t>
      </w:r>
      <w:r w:rsidRPr="001B18EC">
        <w:rPr>
          <w:szCs w:val="22"/>
        </w:rPr>
        <w:t>e</w:t>
      </w:r>
      <w:r w:rsidR="004D4962">
        <w:rPr>
          <w:szCs w:val="22"/>
        </w:rPr>
        <w:t>.</w:t>
      </w:r>
      <w:r w:rsidRPr="001B18EC">
        <w:rPr>
          <w:szCs w:val="22"/>
        </w:rPr>
        <w:t>, T</w:t>
      </w:r>
      <w:r w:rsidR="003C57A5">
        <w:rPr>
          <w:szCs w:val="22"/>
        </w:rPr>
        <w:noBreakHyphen/>
      </w:r>
      <w:r w:rsidRPr="001B18EC">
        <w:rPr>
          <w:szCs w:val="22"/>
        </w:rPr>
        <w:t>cell adhesion to blood vessel endothelium and/or transmigration into tissue) occurred after start of BLINCYTO infusion or dose escalation.  T</w:t>
      </w:r>
      <w:r w:rsidR="003C57A5">
        <w:rPr>
          <w:szCs w:val="22"/>
        </w:rPr>
        <w:noBreakHyphen/>
      </w:r>
      <w:r w:rsidRPr="001B18EC">
        <w:rPr>
          <w:szCs w:val="22"/>
        </w:rPr>
        <w:t xml:space="preserve">cell counts initially declined within 1 to 2 days and then returned to baseline levels within 7 to 14 days in </w:t>
      </w:r>
      <w:proofErr w:type="gramStart"/>
      <w:r w:rsidR="00C3085B" w:rsidRPr="001B18EC">
        <w:rPr>
          <w:szCs w:val="22"/>
        </w:rPr>
        <w:t xml:space="preserve">the </w:t>
      </w:r>
      <w:r w:rsidRPr="001B18EC">
        <w:rPr>
          <w:szCs w:val="22"/>
        </w:rPr>
        <w:t xml:space="preserve">majority </w:t>
      </w:r>
      <w:r w:rsidR="00C30037" w:rsidRPr="001B18EC">
        <w:rPr>
          <w:szCs w:val="22"/>
        </w:rPr>
        <w:t>of</w:t>
      </w:r>
      <w:proofErr w:type="gramEnd"/>
      <w:r w:rsidR="00C30037" w:rsidRPr="001B18EC">
        <w:rPr>
          <w:szCs w:val="22"/>
        </w:rPr>
        <w:t xml:space="preserve"> </w:t>
      </w:r>
      <w:r w:rsidRPr="001B18EC">
        <w:rPr>
          <w:szCs w:val="22"/>
        </w:rPr>
        <w:t>patients.  Increase of T</w:t>
      </w:r>
      <w:r w:rsidR="003C57A5">
        <w:rPr>
          <w:szCs w:val="22"/>
        </w:rPr>
        <w:noBreakHyphen/>
      </w:r>
      <w:r w:rsidRPr="001B18EC">
        <w:rPr>
          <w:szCs w:val="22"/>
        </w:rPr>
        <w:t>cell counts above baseline (T</w:t>
      </w:r>
      <w:r w:rsidR="003C57A5">
        <w:rPr>
          <w:szCs w:val="22"/>
        </w:rPr>
        <w:noBreakHyphen/>
      </w:r>
      <w:r w:rsidRPr="001B18EC">
        <w:rPr>
          <w:szCs w:val="22"/>
        </w:rPr>
        <w:t xml:space="preserve">cell expansion) was observed in few patients. </w:t>
      </w:r>
    </w:p>
    <w:p w14:paraId="7A6AEBF6" w14:textId="77777777" w:rsidR="00FC1B28" w:rsidRPr="001B18EC" w:rsidRDefault="00FC1B28" w:rsidP="00CE7259">
      <w:pPr>
        <w:pStyle w:val="TableCenterAlign"/>
        <w:spacing w:before="0" w:after="0" w:line="240" w:lineRule="auto"/>
        <w:jc w:val="left"/>
        <w:rPr>
          <w:szCs w:val="22"/>
        </w:rPr>
      </w:pPr>
    </w:p>
    <w:p w14:paraId="72EB341A" w14:textId="4BB3EA7C" w:rsidR="00FC1B28" w:rsidRDefault="00FC1B28" w:rsidP="00CE7259">
      <w:pPr>
        <w:pStyle w:val="TableCenterAlign"/>
        <w:spacing w:before="0" w:after="0" w:line="240" w:lineRule="auto"/>
        <w:jc w:val="left"/>
        <w:rPr>
          <w:szCs w:val="22"/>
        </w:rPr>
      </w:pPr>
      <w:r w:rsidRPr="001B18EC">
        <w:rPr>
          <w:szCs w:val="22"/>
        </w:rPr>
        <w:t>Peripheral B</w:t>
      </w:r>
      <w:del w:id="1829" w:author="Author">
        <w:r w:rsidR="004D4962" w:rsidDel="00735413">
          <w:rPr>
            <w:szCs w:val="22"/>
          </w:rPr>
          <w:delText>-</w:delText>
        </w:r>
      </w:del>
      <w:ins w:id="1830" w:author="Author">
        <w:r w:rsidR="00735413">
          <w:rPr>
            <w:szCs w:val="22"/>
          </w:rPr>
          <w:noBreakHyphen/>
        </w:r>
      </w:ins>
      <w:r w:rsidRPr="001B18EC">
        <w:rPr>
          <w:szCs w:val="22"/>
        </w:rPr>
        <w:t>cell counts decreased to less than or equal to 10</w:t>
      </w:r>
      <w:r w:rsidR="00E77B97" w:rsidRPr="001B18EC">
        <w:rPr>
          <w:szCs w:val="22"/>
        </w:rPr>
        <w:t> </w:t>
      </w:r>
      <w:r w:rsidRPr="001B18EC">
        <w:rPr>
          <w:szCs w:val="22"/>
        </w:rPr>
        <w:t>cells/microliter during the first treatment cycle at doses ≥ 5 mcg/m</w:t>
      </w:r>
      <w:r w:rsidRPr="001B18EC">
        <w:rPr>
          <w:szCs w:val="22"/>
          <w:vertAlign w:val="superscript"/>
        </w:rPr>
        <w:t>2</w:t>
      </w:r>
      <w:r w:rsidRPr="001B18EC">
        <w:rPr>
          <w:szCs w:val="22"/>
        </w:rPr>
        <w:t xml:space="preserve">/day or ≥ 9 mcg/day in </w:t>
      </w:r>
      <w:proofErr w:type="gramStart"/>
      <w:r w:rsidRPr="001B18EC">
        <w:rPr>
          <w:szCs w:val="22"/>
        </w:rPr>
        <w:t>the majority of</w:t>
      </w:r>
      <w:proofErr w:type="gramEnd"/>
      <w:r w:rsidRPr="001B18EC">
        <w:rPr>
          <w:szCs w:val="22"/>
        </w:rPr>
        <w:t xml:space="preserve"> patients.  No recovery of peripheral B</w:t>
      </w:r>
      <w:r w:rsidR="00BA5D1A" w:rsidRPr="001B18EC">
        <w:rPr>
          <w:szCs w:val="22"/>
        </w:rPr>
        <w:noBreakHyphen/>
      </w:r>
      <w:r w:rsidRPr="001B18EC">
        <w:rPr>
          <w:szCs w:val="22"/>
        </w:rPr>
        <w:t>cell counts was observed during the 2</w:t>
      </w:r>
      <w:r w:rsidR="00BA5D1A" w:rsidRPr="001B18EC">
        <w:rPr>
          <w:szCs w:val="22"/>
        </w:rPr>
        <w:noBreakHyphen/>
      </w:r>
      <w:r w:rsidRPr="001B18EC">
        <w:rPr>
          <w:szCs w:val="22"/>
        </w:rPr>
        <w:t>week BLINCYTO</w:t>
      </w:r>
      <w:r w:rsidR="00BA5D1A" w:rsidRPr="001B18EC">
        <w:rPr>
          <w:szCs w:val="22"/>
        </w:rPr>
        <w:noBreakHyphen/>
      </w:r>
      <w:r w:rsidRPr="001B18EC">
        <w:rPr>
          <w:szCs w:val="22"/>
        </w:rPr>
        <w:t>free period between treatment cycles.  Incomplete depletion of B cells occurred at doses of 0.5 mcg/m</w:t>
      </w:r>
      <w:r w:rsidRPr="001B18EC">
        <w:rPr>
          <w:szCs w:val="22"/>
          <w:vertAlign w:val="superscript"/>
        </w:rPr>
        <w:t>2</w:t>
      </w:r>
      <w:r w:rsidRPr="001B18EC">
        <w:rPr>
          <w:szCs w:val="22"/>
        </w:rPr>
        <w:t>/day and 1.5 mcg/m</w:t>
      </w:r>
      <w:r w:rsidRPr="001B18EC">
        <w:rPr>
          <w:szCs w:val="22"/>
          <w:vertAlign w:val="superscript"/>
        </w:rPr>
        <w:t>2</w:t>
      </w:r>
      <w:r w:rsidRPr="001B18EC">
        <w:rPr>
          <w:szCs w:val="22"/>
        </w:rPr>
        <w:t xml:space="preserve">/day and in a few patients at higher doses. </w:t>
      </w:r>
    </w:p>
    <w:p w14:paraId="021D9B59" w14:textId="77777777" w:rsidR="00F62F30" w:rsidRPr="001B18EC" w:rsidRDefault="00F62F30" w:rsidP="00CE7259">
      <w:pPr>
        <w:pStyle w:val="TableCenterAlign"/>
        <w:spacing w:before="0" w:after="0" w:line="240" w:lineRule="auto"/>
        <w:jc w:val="left"/>
        <w:rPr>
          <w:szCs w:val="22"/>
        </w:rPr>
      </w:pPr>
    </w:p>
    <w:p w14:paraId="1A1DE7AE" w14:textId="77777777" w:rsidR="00E81FD2" w:rsidRPr="001B18EC" w:rsidRDefault="00E81FD2" w:rsidP="00CE7259">
      <w:pPr>
        <w:pStyle w:val="TableCenterAlign"/>
        <w:spacing w:before="0" w:after="0" w:line="240" w:lineRule="auto"/>
        <w:jc w:val="left"/>
        <w:rPr>
          <w:szCs w:val="22"/>
        </w:rPr>
      </w:pPr>
      <w:r w:rsidRPr="001B18EC">
        <w:rPr>
          <w:szCs w:val="22"/>
        </w:rPr>
        <w:t>Cytokines including IL</w:t>
      </w:r>
      <w:r w:rsidR="00512D48" w:rsidRPr="001B18EC">
        <w:rPr>
          <w:szCs w:val="22"/>
        </w:rPr>
        <w:noBreakHyphen/>
      </w:r>
      <w:r w:rsidRPr="001B18EC">
        <w:rPr>
          <w:szCs w:val="22"/>
        </w:rPr>
        <w:t>2, IL</w:t>
      </w:r>
      <w:r w:rsidR="00512D48" w:rsidRPr="001B18EC">
        <w:rPr>
          <w:szCs w:val="22"/>
        </w:rPr>
        <w:noBreakHyphen/>
      </w:r>
      <w:r w:rsidRPr="001B18EC">
        <w:rPr>
          <w:szCs w:val="22"/>
        </w:rPr>
        <w:t>4, IL</w:t>
      </w:r>
      <w:r w:rsidR="00512D48" w:rsidRPr="001B18EC">
        <w:rPr>
          <w:szCs w:val="22"/>
        </w:rPr>
        <w:noBreakHyphen/>
      </w:r>
      <w:r w:rsidRPr="001B18EC">
        <w:rPr>
          <w:szCs w:val="22"/>
        </w:rPr>
        <w:t>6, IL</w:t>
      </w:r>
      <w:r w:rsidR="00512D48" w:rsidRPr="001B18EC">
        <w:rPr>
          <w:szCs w:val="22"/>
        </w:rPr>
        <w:noBreakHyphen/>
      </w:r>
      <w:r w:rsidRPr="001B18EC">
        <w:rPr>
          <w:szCs w:val="22"/>
        </w:rPr>
        <w:t>8, IL</w:t>
      </w:r>
      <w:r w:rsidR="00512D48" w:rsidRPr="001B18EC">
        <w:rPr>
          <w:szCs w:val="22"/>
        </w:rPr>
        <w:noBreakHyphen/>
      </w:r>
      <w:r w:rsidRPr="001B18EC">
        <w:rPr>
          <w:szCs w:val="22"/>
        </w:rPr>
        <w:t>10, IL</w:t>
      </w:r>
      <w:r w:rsidR="00512D48" w:rsidRPr="001B18EC">
        <w:rPr>
          <w:szCs w:val="22"/>
        </w:rPr>
        <w:noBreakHyphen/>
      </w:r>
      <w:r w:rsidRPr="001B18EC">
        <w:rPr>
          <w:szCs w:val="22"/>
        </w:rPr>
        <w:t>12, TNF</w:t>
      </w:r>
      <w:r w:rsidR="00512D48" w:rsidRPr="001B18EC">
        <w:rPr>
          <w:szCs w:val="22"/>
        </w:rPr>
        <w:noBreakHyphen/>
      </w:r>
      <w:r w:rsidRPr="001B18EC">
        <w:rPr>
          <w:szCs w:val="22"/>
        </w:rPr>
        <w:t>α, and IFN</w:t>
      </w:r>
      <w:r w:rsidR="00512D48" w:rsidRPr="001B18EC">
        <w:rPr>
          <w:szCs w:val="22"/>
        </w:rPr>
        <w:noBreakHyphen/>
      </w:r>
      <w:r w:rsidRPr="001B18EC">
        <w:rPr>
          <w:szCs w:val="22"/>
        </w:rPr>
        <w:t>γ were measured, and IL</w:t>
      </w:r>
      <w:r w:rsidR="00512D48" w:rsidRPr="001B18EC">
        <w:rPr>
          <w:szCs w:val="22"/>
        </w:rPr>
        <w:noBreakHyphen/>
      </w:r>
      <w:r w:rsidRPr="001B18EC">
        <w:rPr>
          <w:szCs w:val="22"/>
        </w:rPr>
        <w:t>6, IL</w:t>
      </w:r>
      <w:r w:rsidR="00512D48" w:rsidRPr="001B18EC">
        <w:rPr>
          <w:szCs w:val="22"/>
        </w:rPr>
        <w:noBreakHyphen/>
      </w:r>
      <w:r w:rsidRPr="001B18EC">
        <w:rPr>
          <w:szCs w:val="22"/>
        </w:rPr>
        <w:t>10, and IFN</w:t>
      </w:r>
      <w:r w:rsidR="00512D48" w:rsidRPr="001B18EC">
        <w:rPr>
          <w:szCs w:val="22"/>
        </w:rPr>
        <w:noBreakHyphen/>
      </w:r>
      <w:r w:rsidRPr="001B18EC">
        <w:rPr>
          <w:szCs w:val="22"/>
        </w:rPr>
        <w:t xml:space="preserve">γ were elevated.  The highest elevation of cytokines was observed in the first 2 days following start of BLINCYTO infusion.  The elevated cytokine levels returned to baseline within 24 to 48 hours during the infusion.  In subsequent treatment cycles, cytokine elevation occurred in fewer patients with lesser intensity compared to the initial 48 hours of the first treatment cycle.  </w:t>
      </w:r>
    </w:p>
    <w:p w14:paraId="084DC732" w14:textId="77777777" w:rsidR="00FC1B28" w:rsidRPr="001B18EC" w:rsidRDefault="00FC1B28" w:rsidP="00CE7259">
      <w:pPr>
        <w:pStyle w:val="Heading2"/>
        <w:keepNext w:val="0"/>
      </w:pPr>
    </w:p>
    <w:p w14:paraId="2ADF797F" w14:textId="77777777" w:rsidR="00FC1B28" w:rsidRPr="001B18EC" w:rsidRDefault="00FC1B28" w:rsidP="00CE7259">
      <w:pPr>
        <w:pStyle w:val="Heading2"/>
        <w:keepNext w:val="0"/>
        <w:tabs>
          <w:tab w:val="left" w:pos="567"/>
        </w:tabs>
        <w:rPr>
          <w:rFonts w:ascii="Times New Roman" w:hAnsi="Times New Roman"/>
        </w:rPr>
      </w:pPr>
      <w:bookmarkStart w:id="1831" w:name="_Toc466276396"/>
      <w:r w:rsidRPr="001B18EC">
        <w:rPr>
          <w:rFonts w:ascii="Times New Roman" w:hAnsi="Times New Roman"/>
        </w:rPr>
        <w:t>12.3</w:t>
      </w:r>
      <w:r w:rsidRPr="001B18EC">
        <w:rPr>
          <w:rFonts w:ascii="Times New Roman" w:hAnsi="Times New Roman"/>
        </w:rPr>
        <w:tab/>
        <w:t>Pharmacokinetics</w:t>
      </w:r>
      <w:bookmarkEnd w:id="1831"/>
    </w:p>
    <w:p w14:paraId="5A44B6AE" w14:textId="77777777" w:rsidR="00FC1B28" w:rsidRPr="001B18EC" w:rsidRDefault="00FC1B28" w:rsidP="00CE7259">
      <w:pPr>
        <w:pStyle w:val="Heading2"/>
        <w:keepNext w:val="0"/>
        <w:rPr>
          <w:rFonts w:ascii="Times New Roman" w:hAnsi="Times New Roman"/>
        </w:rPr>
      </w:pPr>
    </w:p>
    <w:p w14:paraId="2691A24A" w14:textId="39BA3463" w:rsidR="00FC1B28" w:rsidRDefault="00FC1B28" w:rsidP="00CE7259">
      <w:pPr>
        <w:pStyle w:val="TableCenterAlign"/>
        <w:spacing w:before="0" w:after="0" w:line="240" w:lineRule="auto"/>
        <w:jc w:val="left"/>
        <w:rPr>
          <w:szCs w:val="22"/>
        </w:rPr>
      </w:pPr>
      <w:r w:rsidRPr="001B18EC">
        <w:rPr>
          <w:szCs w:val="22"/>
        </w:rPr>
        <w:t>The pharmacokinetics of blinatumomab appear linear</w:t>
      </w:r>
      <w:r w:rsidR="00E81FD2" w:rsidRPr="001B18EC">
        <w:rPr>
          <w:szCs w:val="22"/>
        </w:rPr>
        <w:t xml:space="preserve"> over a dose range from 5 to 90 </w:t>
      </w:r>
      <w:r w:rsidRPr="001B18EC">
        <w:rPr>
          <w:szCs w:val="22"/>
        </w:rPr>
        <w:t>mcg/m</w:t>
      </w:r>
      <w:r w:rsidRPr="001B18EC">
        <w:rPr>
          <w:szCs w:val="22"/>
          <w:vertAlign w:val="superscript"/>
        </w:rPr>
        <w:t>2</w:t>
      </w:r>
      <w:r w:rsidRPr="001B18EC">
        <w:rPr>
          <w:szCs w:val="22"/>
        </w:rPr>
        <w:t>/day (appro</w:t>
      </w:r>
      <w:r w:rsidR="00E81FD2" w:rsidRPr="001B18EC">
        <w:rPr>
          <w:szCs w:val="22"/>
        </w:rPr>
        <w:t>ximately equivalent to 9 to 162 </w:t>
      </w:r>
      <w:r w:rsidRPr="001B18EC">
        <w:rPr>
          <w:szCs w:val="22"/>
        </w:rPr>
        <w:t>mcg/day) in adult patients.  Following continuous intravenous infusion, the steady</w:t>
      </w:r>
      <w:r w:rsidR="00512D48" w:rsidRPr="001B18EC">
        <w:rPr>
          <w:szCs w:val="22"/>
        </w:rPr>
        <w:noBreakHyphen/>
      </w:r>
      <w:r w:rsidRPr="001B18EC">
        <w:rPr>
          <w:szCs w:val="22"/>
        </w:rPr>
        <w:t>state serum concentration (</w:t>
      </w:r>
      <w:proofErr w:type="spellStart"/>
      <w:r w:rsidRPr="001B18EC">
        <w:rPr>
          <w:szCs w:val="22"/>
        </w:rPr>
        <w:t>C</w:t>
      </w:r>
      <w:r w:rsidRPr="001B18EC">
        <w:rPr>
          <w:szCs w:val="22"/>
          <w:vertAlign w:val="subscript"/>
        </w:rPr>
        <w:t>ss</w:t>
      </w:r>
      <w:proofErr w:type="spellEnd"/>
      <w:r w:rsidRPr="001B18EC">
        <w:rPr>
          <w:szCs w:val="22"/>
        </w:rPr>
        <w:t xml:space="preserve">) was achieved within a day and remained stable over time.  The increase in mean </w:t>
      </w:r>
      <w:proofErr w:type="spellStart"/>
      <w:r w:rsidRPr="001B18EC">
        <w:rPr>
          <w:szCs w:val="22"/>
        </w:rPr>
        <w:t>C</w:t>
      </w:r>
      <w:r w:rsidRPr="001B18EC">
        <w:rPr>
          <w:szCs w:val="22"/>
          <w:vertAlign w:val="subscript"/>
        </w:rPr>
        <w:t>ss</w:t>
      </w:r>
      <w:proofErr w:type="spellEnd"/>
      <w:r w:rsidRPr="001B18EC">
        <w:rPr>
          <w:szCs w:val="22"/>
        </w:rPr>
        <w:t xml:space="preserve"> values was approximately proportional to the dose in the range tested.  At the clinic</w:t>
      </w:r>
      <w:r w:rsidR="00E81FD2" w:rsidRPr="001B18EC">
        <w:rPr>
          <w:szCs w:val="22"/>
        </w:rPr>
        <w:t>al doses of 9 mcg/day and 28 </w:t>
      </w:r>
      <w:r w:rsidRPr="001B18EC">
        <w:rPr>
          <w:szCs w:val="22"/>
        </w:rPr>
        <w:t>mcg/day for the treatment of relapsed</w:t>
      </w:r>
      <w:r w:rsidR="00187BE2">
        <w:rPr>
          <w:szCs w:val="22"/>
        </w:rPr>
        <w:t xml:space="preserve"> or </w:t>
      </w:r>
      <w:r w:rsidRPr="001B18EC">
        <w:rPr>
          <w:szCs w:val="22"/>
        </w:rPr>
        <w:t xml:space="preserve">refractory ALL, the mean (SD) </w:t>
      </w:r>
      <w:proofErr w:type="spellStart"/>
      <w:r w:rsidRPr="001B18EC">
        <w:rPr>
          <w:szCs w:val="22"/>
        </w:rPr>
        <w:t>C</w:t>
      </w:r>
      <w:r w:rsidRPr="001B18EC">
        <w:rPr>
          <w:szCs w:val="22"/>
          <w:vertAlign w:val="subscript"/>
        </w:rPr>
        <w:t>ss</w:t>
      </w:r>
      <w:proofErr w:type="spellEnd"/>
      <w:r w:rsidR="00E81FD2" w:rsidRPr="001B18EC">
        <w:rPr>
          <w:szCs w:val="22"/>
        </w:rPr>
        <w:t xml:space="preserve"> was </w:t>
      </w:r>
      <w:r w:rsidR="00C3085B" w:rsidRPr="001B18EC">
        <w:rPr>
          <w:szCs w:val="22"/>
        </w:rPr>
        <w:t>228 (356)</w:t>
      </w:r>
      <w:r w:rsidR="00E81FD2" w:rsidRPr="001B18EC">
        <w:rPr>
          <w:szCs w:val="22"/>
        </w:rPr>
        <w:t> </w:t>
      </w:r>
      <w:proofErr w:type="spellStart"/>
      <w:r w:rsidR="00E81FD2" w:rsidRPr="001B18EC">
        <w:rPr>
          <w:szCs w:val="22"/>
        </w:rPr>
        <w:t>pg</w:t>
      </w:r>
      <w:proofErr w:type="spellEnd"/>
      <w:r w:rsidR="00E81FD2" w:rsidRPr="001B18EC">
        <w:rPr>
          <w:szCs w:val="22"/>
        </w:rPr>
        <w:t xml:space="preserve">/mL and </w:t>
      </w:r>
      <w:r w:rsidR="00C3085B" w:rsidRPr="001B18EC">
        <w:rPr>
          <w:szCs w:val="22"/>
        </w:rPr>
        <w:t>616 (537)</w:t>
      </w:r>
      <w:r w:rsidR="00E81FD2" w:rsidRPr="001B18EC">
        <w:rPr>
          <w:szCs w:val="22"/>
        </w:rPr>
        <w:t> </w:t>
      </w:r>
      <w:proofErr w:type="spellStart"/>
      <w:r w:rsidRPr="001B18EC">
        <w:rPr>
          <w:szCs w:val="22"/>
        </w:rPr>
        <w:t>pg</w:t>
      </w:r>
      <w:proofErr w:type="spellEnd"/>
      <w:r w:rsidRPr="001B18EC">
        <w:rPr>
          <w:szCs w:val="22"/>
        </w:rPr>
        <w:t xml:space="preserve">/mL, respectively.  </w:t>
      </w:r>
    </w:p>
    <w:p w14:paraId="5B7A8098" w14:textId="34CADC0D" w:rsidR="00187BE2" w:rsidRPr="001B18EC" w:rsidRDefault="00187BE2" w:rsidP="00CE7259">
      <w:pPr>
        <w:pStyle w:val="TableCenterAlign"/>
        <w:spacing w:before="0" w:after="0" w:line="240" w:lineRule="auto"/>
        <w:jc w:val="left"/>
        <w:rPr>
          <w:szCs w:val="22"/>
        </w:rPr>
      </w:pPr>
    </w:p>
    <w:p w14:paraId="3C0BB717" w14:textId="77777777" w:rsidR="00FC1B28" w:rsidRPr="001B18EC" w:rsidRDefault="00FC1B28" w:rsidP="00CE7259">
      <w:pPr>
        <w:pStyle w:val="TableCenterAlign"/>
        <w:spacing w:before="0" w:after="0" w:line="240" w:lineRule="auto"/>
        <w:jc w:val="left"/>
        <w:rPr>
          <w:i/>
          <w:szCs w:val="22"/>
        </w:rPr>
      </w:pPr>
      <w:r w:rsidRPr="001B18EC">
        <w:rPr>
          <w:i/>
          <w:szCs w:val="22"/>
        </w:rPr>
        <w:t>Distribution</w:t>
      </w:r>
    </w:p>
    <w:p w14:paraId="287BCEC4" w14:textId="663D69B9" w:rsidR="00FC1B28" w:rsidRPr="001B18EC" w:rsidRDefault="00FC1B28" w:rsidP="00CE7259">
      <w:pPr>
        <w:pStyle w:val="TableCenterAlign"/>
        <w:spacing w:before="0" w:after="0" w:line="240" w:lineRule="auto"/>
        <w:jc w:val="left"/>
        <w:rPr>
          <w:szCs w:val="22"/>
        </w:rPr>
      </w:pPr>
      <w:r w:rsidRPr="001B18EC">
        <w:rPr>
          <w:szCs w:val="22"/>
        </w:rPr>
        <w:t>The estimated mean (SD) volume of distribution based on terminal phase (</w:t>
      </w:r>
      <w:proofErr w:type="spellStart"/>
      <w:r w:rsidRPr="001B18EC">
        <w:rPr>
          <w:szCs w:val="22"/>
        </w:rPr>
        <w:t>V</w:t>
      </w:r>
      <w:r w:rsidRPr="001B18EC">
        <w:rPr>
          <w:szCs w:val="22"/>
          <w:vertAlign w:val="subscript"/>
        </w:rPr>
        <w:t>z</w:t>
      </w:r>
      <w:proofErr w:type="spellEnd"/>
      <w:r w:rsidRPr="001B18EC">
        <w:rPr>
          <w:szCs w:val="22"/>
        </w:rPr>
        <w:t xml:space="preserve">) was </w:t>
      </w:r>
      <w:r w:rsidR="00C3085B" w:rsidRPr="001B18EC">
        <w:rPr>
          <w:szCs w:val="22"/>
        </w:rPr>
        <w:t>4.35 (2.45)</w:t>
      </w:r>
      <w:r w:rsidR="00E81FD2" w:rsidRPr="001B18EC">
        <w:rPr>
          <w:szCs w:val="22"/>
        </w:rPr>
        <w:t> </w:t>
      </w:r>
      <w:r w:rsidRPr="001B18EC">
        <w:rPr>
          <w:szCs w:val="22"/>
        </w:rPr>
        <w:t xml:space="preserve">L with continuous intravenous infusion of blinatumomab. </w:t>
      </w:r>
    </w:p>
    <w:p w14:paraId="30B7EDC6" w14:textId="77777777" w:rsidR="00FC1B28" w:rsidRPr="001B18EC" w:rsidRDefault="00FC1B28" w:rsidP="00CE7259">
      <w:pPr>
        <w:pStyle w:val="TableCenterAlign"/>
        <w:spacing w:before="0" w:after="0" w:line="240" w:lineRule="auto"/>
        <w:jc w:val="left"/>
        <w:rPr>
          <w:szCs w:val="22"/>
        </w:rPr>
      </w:pPr>
    </w:p>
    <w:p w14:paraId="6C45F70B" w14:textId="168C8BD1" w:rsidR="001F2B29" w:rsidDel="003068D9" w:rsidRDefault="001F2B29">
      <w:pPr>
        <w:pStyle w:val="TableCenterAlign"/>
        <w:keepNext/>
        <w:spacing w:before="0" w:after="0" w:line="240" w:lineRule="auto"/>
        <w:jc w:val="left"/>
        <w:rPr>
          <w:del w:id="1832" w:author="Author"/>
          <w:i/>
          <w:szCs w:val="22"/>
        </w:rPr>
        <w:pPrChange w:id="1833" w:author="Author">
          <w:pPr>
            <w:pStyle w:val="TableCenterAlign"/>
            <w:spacing w:before="0" w:after="0" w:line="240" w:lineRule="auto"/>
            <w:jc w:val="left"/>
          </w:pPr>
        </w:pPrChange>
      </w:pPr>
    </w:p>
    <w:p w14:paraId="0DB6C5E7" w14:textId="28DC8E25" w:rsidR="001F2B29" w:rsidDel="003068D9" w:rsidRDefault="001F2B29">
      <w:pPr>
        <w:pStyle w:val="TableCenterAlign"/>
        <w:keepNext/>
        <w:spacing w:before="0" w:after="0" w:line="240" w:lineRule="auto"/>
        <w:jc w:val="left"/>
        <w:rPr>
          <w:del w:id="1834" w:author="Author"/>
          <w:i/>
          <w:szCs w:val="22"/>
        </w:rPr>
        <w:pPrChange w:id="1835" w:author="Author">
          <w:pPr>
            <w:pStyle w:val="TableCenterAlign"/>
            <w:spacing w:before="0" w:after="0" w:line="240" w:lineRule="auto"/>
            <w:jc w:val="left"/>
          </w:pPr>
        </w:pPrChange>
      </w:pPr>
    </w:p>
    <w:p w14:paraId="1B29A417" w14:textId="53235668" w:rsidR="00FC1B28" w:rsidRPr="001B18EC" w:rsidRDefault="00FC1B28">
      <w:pPr>
        <w:pStyle w:val="TableCenterAlign"/>
        <w:keepNext/>
        <w:spacing w:before="0" w:after="0" w:line="240" w:lineRule="auto"/>
        <w:jc w:val="left"/>
        <w:rPr>
          <w:i/>
          <w:szCs w:val="22"/>
        </w:rPr>
        <w:pPrChange w:id="1836" w:author="Author">
          <w:pPr>
            <w:pStyle w:val="TableCenterAlign"/>
            <w:spacing w:before="0" w:after="0" w:line="240" w:lineRule="auto"/>
            <w:jc w:val="left"/>
          </w:pPr>
        </w:pPrChange>
      </w:pPr>
      <w:r w:rsidRPr="001B18EC">
        <w:rPr>
          <w:i/>
          <w:szCs w:val="22"/>
        </w:rPr>
        <w:t>Metabolism</w:t>
      </w:r>
    </w:p>
    <w:p w14:paraId="2788D40F" w14:textId="77777777" w:rsidR="00FC1B28" w:rsidRPr="001B18EC" w:rsidRDefault="00FC1B28">
      <w:pPr>
        <w:pStyle w:val="TableCenterAlign"/>
        <w:keepNext/>
        <w:spacing w:before="0" w:after="0" w:line="240" w:lineRule="auto"/>
        <w:jc w:val="left"/>
        <w:rPr>
          <w:szCs w:val="22"/>
        </w:rPr>
        <w:pPrChange w:id="1837" w:author="Author">
          <w:pPr>
            <w:pStyle w:val="TableCenterAlign"/>
            <w:spacing w:before="0" w:after="0" w:line="240" w:lineRule="auto"/>
            <w:jc w:val="left"/>
          </w:pPr>
        </w:pPrChange>
      </w:pPr>
      <w:r w:rsidRPr="001B18EC">
        <w:rPr>
          <w:szCs w:val="22"/>
        </w:rPr>
        <w:t xml:space="preserve">The metabolic pathway of blinatumomab has not been characterized.  Like other protein therapeutics, BLINCYTO is expected to be degraded into small peptides and amino acids via catabolic pathways. </w:t>
      </w:r>
    </w:p>
    <w:p w14:paraId="473C04C9" w14:textId="77777777" w:rsidR="00FC1B28" w:rsidRPr="001B18EC" w:rsidRDefault="00FC1B28" w:rsidP="00CE7259">
      <w:pPr>
        <w:pStyle w:val="TableCenterAlign"/>
        <w:spacing w:before="0" w:after="0" w:line="240" w:lineRule="auto"/>
        <w:jc w:val="left"/>
        <w:rPr>
          <w:szCs w:val="22"/>
        </w:rPr>
      </w:pPr>
    </w:p>
    <w:p w14:paraId="64907BD8" w14:textId="77777777" w:rsidR="00FC1B28" w:rsidRPr="001B18EC" w:rsidRDefault="00FC1B28" w:rsidP="00CE7259">
      <w:pPr>
        <w:pStyle w:val="TableCenterAlign"/>
        <w:spacing w:before="0" w:after="0" w:line="240" w:lineRule="auto"/>
        <w:jc w:val="left"/>
        <w:rPr>
          <w:szCs w:val="22"/>
        </w:rPr>
      </w:pPr>
      <w:r w:rsidRPr="001B18EC">
        <w:rPr>
          <w:i/>
          <w:szCs w:val="22"/>
        </w:rPr>
        <w:t>Elimination</w:t>
      </w:r>
    </w:p>
    <w:p w14:paraId="15EBEBBB" w14:textId="001CDE46" w:rsidR="00FC1B28" w:rsidRPr="001B18EC" w:rsidRDefault="00FC1B28" w:rsidP="00CE7259">
      <w:pPr>
        <w:pStyle w:val="TableCenterAlign"/>
        <w:spacing w:before="0" w:after="0" w:line="240" w:lineRule="auto"/>
        <w:jc w:val="left"/>
        <w:rPr>
          <w:szCs w:val="22"/>
        </w:rPr>
      </w:pPr>
      <w:r w:rsidRPr="001B18EC">
        <w:rPr>
          <w:szCs w:val="22"/>
        </w:rPr>
        <w:t>The estimated mean (SD) systemic clearance with continuous intravenous infusion in patients receiving blinatumomab in c</w:t>
      </w:r>
      <w:r w:rsidR="00E81FD2" w:rsidRPr="001B18EC">
        <w:rPr>
          <w:szCs w:val="22"/>
        </w:rPr>
        <w:t>linical studies was</w:t>
      </w:r>
      <w:r w:rsidR="00717FF8" w:rsidRPr="001B18EC">
        <w:rPr>
          <w:szCs w:val="22"/>
        </w:rPr>
        <w:t xml:space="preserve"> </w:t>
      </w:r>
      <w:r w:rsidR="00C3085B" w:rsidRPr="001B18EC">
        <w:rPr>
          <w:szCs w:val="22"/>
        </w:rPr>
        <w:t>3.11 (2.98)</w:t>
      </w:r>
      <w:r w:rsidR="00E81FD2" w:rsidRPr="001B18EC">
        <w:rPr>
          <w:szCs w:val="22"/>
        </w:rPr>
        <w:t> </w:t>
      </w:r>
      <w:r w:rsidRPr="001B18EC">
        <w:rPr>
          <w:szCs w:val="22"/>
        </w:rPr>
        <w:t>L/hour.  T</w:t>
      </w:r>
      <w:r w:rsidR="00E81FD2" w:rsidRPr="001B18EC">
        <w:rPr>
          <w:szCs w:val="22"/>
        </w:rPr>
        <w:t>he mean (SD) half</w:t>
      </w:r>
      <w:r w:rsidR="00512D48" w:rsidRPr="001B18EC">
        <w:rPr>
          <w:szCs w:val="22"/>
        </w:rPr>
        <w:noBreakHyphen/>
      </w:r>
      <w:r w:rsidR="00E81FD2" w:rsidRPr="001B18EC">
        <w:rPr>
          <w:szCs w:val="22"/>
        </w:rPr>
        <w:t>life was</w:t>
      </w:r>
      <w:r w:rsidR="00717FF8" w:rsidRPr="001B18EC">
        <w:rPr>
          <w:szCs w:val="22"/>
        </w:rPr>
        <w:t xml:space="preserve"> </w:t>
      </w:r>
      <w:r w:rsidR="00C3085B" w:rsidRPr="001B18EC">
        <w:rPr>
          <w:szCs w:val="22"/>
        </w:rPr>
        <w:t>2.10 (1.41)</w:t>
      </w:r>
      <w:r w:rsidR="00E81FD2" w:rsidRPr="001B18EC">
        <w:rPr>
          <w:szCs w:val="22"/>
        </w:rPr>
        <w:t> </w:t>
      </w:r>
      <w:r w:rsidRPr="001B18EC">
        <w:rPr>
          <w:szCs w:val="22"/>
        </w:rPr>
        <w:t xml:space="preserve">hours.  Negligible amounts of blinatumomab were excreted in the urine at the tested clinical doses. </w:t>
      </w:r>
    </w:p>
    <w:p w14:paraId="16BF2BBE" w14:textId="77777777" w:rsidR="00FC1B28" w:rsidRPr="001B18EC" w:rsidRDefault="00FC1B28" w:rsidP="00CE7259">
      <w:pPr>
        <w:pStyle w:val="Default"/>
        <w:rPr>
          <w:sz w:val="22"/>
          <w:szCs w:val="22"/>
        </w:rPr>
      </w:pPr>
    </w:p>
    <w:p w14:paraId="3EFDE473" w14:textId="77777777" w:rsidR="009F0D7D" w:rsidRPr="001B18EC" w:rsidRDefault="009F0D7D" w:rsidP="00CE7259">
      <w:pPr>
        <w:pStyle w:val="TableCenterAlign"/>
        <w:spacing w:before="0" w:after="0" w:line="240" w:lineRule="auto"/>
        <w:jc w:val="left"/>
        <w:rPr>
          <w:i/>
          <w:szCs w:val="22"/>
        </w:rPr>
      </w:pPr>
      <w:r w:rsidRPr="001B18EC">
        <w:rPr>
          <w:i/>
          <w:szCs w:val="22"/>
        </w:rPr>
        <w:t>Gender, Age</w:t>
      </w:r>
      <w:r w:rsidR="00E81FD2" w:rsidRPr="001B18EC">
        <w:rPr>
          <w:i/>
          <w:szCs w:val="22"/>
        </w:rPr>
        <w:t>,</w:t>
      </w:r>
      <w:r w:rsidRPr="001B18EC">
        <w:rPr>
          <w:i/>
          <w:szCs w:val="22"/>
        </w:rPr>
        <w:t xml:space="preserve"> and Body Surface Area</w:t>
      </w:r>
    </w:p>
    <w:p w14:paraId="2D31F41C" w14:textId="4D0A2AD5" w:rsidR="009F0D7D" w:rsidRPr="001B18EC" w:rsidRDefault="009F0D7D" w:rsidP="00CE7259">
      <w:pPr>
        <w:pStyle w:val="TableCenterAlign"/>
        <w:spacing w:before="0" w:after="0" w:line="240" w:lineRule="auto"/>
        <w:jc w:val="left"/>
        <w:rPr>
          <w:szCs w:val="22"/>
        </w:rPr>
      </w:pPr>
      <w:r w:rsidRPr="001B18EC">
        <w:rPr>
          <w:szCs w:val="22"/>
        </w:rPr>
        <w:t>Results of population pharmacokinetic a</w:t>
      </w:r>
      <w:r w:rsidR="00E81FD2" w:rsidRPr="001B18EC">
        <w:rPr>
          <w:szCs w:val="22"/>
        </w:rPr>
        <w:t>nalyses indicate that age (0.62 to 80 </w:t>
      </w:r>
      <w:r w:rsidRPr="001B18EC">
        <w:rPr>
          <w:szCs w:val="22"/>
        </w:rPr>
        <w:t>years of age) and gender do not influence the pharmacokinetics of blinatu</w:t>
      </w:r>
      <w:r w:rsidR="00E81FD2" w:rsidRPr="001B18EC">
        <w:rPr>
          <w:szCs w:val="22"/>
        </w:rPr>
        <w:t>momab.  Body surface area (</w:t>
      </w:r>
      <w:r w:rsidR="00C3085B" w:rsidRPr="001B18EC">
        <w:rPr>
          <w:szCs w:val="22"/>
        </w:rPr>
        <w:t>0.4</w:t>
      </w:r>
      <w:r w:rsidR="00E81FD2" w:rsidRPr="001B18EC">
        <w:rPr>
          <w:szCs w:val="22"/>
        </w:rPr>
        <w:t> to 2.70 </w:t>
      </w:r>
      <w:r w:rsidRPr="001B18EC">
        <w:rPr>
          <w:szCs w:val="22"/>
        </w:rPr>
        <w:t>m</w:t>
      </w:r>
      <w:r w:rsidRPr="001B18EC">
        <w:rPr>
          <w:szCs w:val="22"/>
          <w:vertAlign w:val="superscript"/>
        </w:rPr>
        <w:t>2</w:t>
      </w:r>
      <w:r w:rsidRPr="001B18EC">
        <w:rPr>
          <w:szCs w:val="22"/>
        </w:rPr>
        <w:t>) influences the pharmacokinetics of blinatumomab, however</w:t>
      </w:r>
      <w:r w:rsidR="00C3085B" w:rsidRPr="001B18EC">
        <w:rPr>
          <w:szCs w:val="22"/>
        </w:rPr>
        <w:t>,</w:t>
      </w:r>
      <w:r w:rsidRPr="001B18EC">
        <w:rPr>
          <w:szCs w:val="22"/>
        </w:rPr>
        <w:t xml:space="preserve"> the clinical relevance of this effect is unknown.</w:t>
      </w:r>
    </w:p>
    <w:p w14:paraId="706E91F6" w14:textId="77777777" w:rsidR="00FC1B28" w:rsidRPr="001B18EC" w:rsidRDefault="00FC1B28" w:rsidP="00CE7259">
      <w:pPr>
        <w:pStyle w:val="TableCenterAlign"/>
        <w:spacing w:before="0" w:after="0" w:line="240" w:lineRule="auto"/>
        <w:jc w:val="left"/>
        <w:rPr>
          <w:szCs w:val="22"/>
        </w:rPr>
      </w:pPr>
    </w:p>
    <w:p w14:paraId="5CE2889F" w14:textId="77777777" w:rsidR="00FC1B28" w:rsidRPr="001B18EC" w:rsidRDefault="00FC1B28" w:rsidP="00CE7259">
      <w:pPr>
        <w:pStyle w:val="TableCenterAlign"/>
        <w:spacing w:before="0" w:after="0" w:line="240" w:lineRule="auto"/>
        <w:jc w:val="left"/>
        <w:rPr>
          <w:i/>
          <w:szCs w:val="22"/>
        </w:rPr>
      </w:pPr>
      <w:r w:rsidRPr="001B18EC">
        <w:rPr>
          <w:i/>
          <w:szCs w:val="22"/>
        </w:rPr>
        <w:t>Hepatic Impairment</w:t>
      </w:r>
    </w:p>
    <w:p w14:paraId="79A01825" w14:textId="77777777" w:rsidR="00FC1B28" w:rsidRPr="001B18EC" w:rsidRDefault="00FC1B28" w:rsidP="00CE7259">
      <w:pPr>
        <w:pStyle w:val="TableCenterAlign"/>
        <w:spacing w:before="0" w:after="0" w:line="240" w:lineRule="auto"/>
        <w:jc w:val="left"/>
        <w:rPr>
          <w:rFonts w:cs="Arial"/>
        </w:rPr>
      </w:pPr>
      <w:r w:rsidRPr="001B18EC">
        <w:t xml:space="preserve">No formal pharmacokinetic studies using </w:t>
      </w:r>
      <w:r w:rsidRPr="001B18EC">
        <w:rPr>
          <w:rFonts w:cs="Arial"/>
        </w:rPr>
        <w:t>BLINCYTO</w:t>
      </w:r>
      <w:r w:rsidRPr="001B18EC">
        <w:t xml:space="preserve"> have been conducted in patients</w:t>
      </w:r>
      <w:r w:rsidR="00E81FD2" w:rsidRPr="001B18EC">
        <w:t xml:space="preserve"> with hepatic impairment.</w:t>
      </w:r>
    </w:p>
    <w:p w14:paraId="0DCB4239" w14:textId="77777777" w:rsidR="00FC1B28" w:rsidRPr="001B18EC" w:rsidRDefault="00FC1B28" w:rsidP="00CE7259">
      <w:pPr>
        <w:pStyle w:val="TableCenterAlign"/>
        <w:spacing w:before="0" w:after="0" w:line="240" w:lineRule="auto"/>
        <w:jc w:val="left"/>
        <w:rPr>
          <w:szCs w:val="22"/>
        </w:rPr>
      </w:pPr>
    </w:p>
    <w:p w14:paraId="49B84512" w14:textId="77777777" w:rsidR="00646D7D" w:rsidRPr="001B18EC" w:rsidRDefault="00646D7D" w:rsidP="00CE7259">
      <w:pPr>
        <w:pStyle w:val="TableCenterAlign"/>
        <w:spacing w:before="0" w:after="0" w:line="240" w:lineRule="auto"/>
        <w:jc w:val="left"/>
        <w:rPr>
          <w:i/>
          <w:szCs w:val="22"/>
        </w:rPr>
      </w:pPr>
      <w:r w:rsidRPr="001B18EC">
        <w:rPr>
          <w:i/>
          <w:szCs w:val="22"/>
        </w:rPr>
        <w:t>Renal Impairment</w:t>
      </w:r>
    </w:p>
    <w:p w14:paraId="3D3E9E81" w14:textId="77777777" w:rsidR="00646D7D" w:rsidRPr="001B18EC" w:rsidRDefault="00646D7D" w:rsidP="00CE7259">
      <w:pPr>
        <w:pStyle w:val="TableCenterAlign"/>
        <w:spacing w:before="0" w:after="0" w:line="240" w:lineRule="auto"/>
        <w:jc w:val="left"/>
        <w:rPr>
          <w:szCs w:val="22"/>
        </w:rPr>
      </w:pPr>
      <w:r w:rsidRPr="001B18EC">
        <w:rPr>
          <w:szCs w:val="22"/>
        </w:rPr>
        <w:t xml:space="preserve">No formal pharmacokinetic studies of blinatumomab have been conducted in patients with renal impairment.  </w:t>
      </w:r>
    </w:p>
    <w:p w14:paraId="265381F9" w14:textId="77777777" w:rsidR="00646D7D" w:rsidRPr="001B18EC" w:rsidRDefault="00646D7D" w:rsidP="00CE7259">
      <w:pPr>
        <w:pStyle w:val="TableCenterAlign"/>
        <w:spacing w:before="0" w:after="0" w:line="240" w:lineRule="auto"/>
        <w:jc w:val="left"/>
        <w:rPr>
          <w:szCs w:val="22"/>
        </w:rPr>
      </w:pPr>
    </w:p>
    <w:p w14:paraId="6CADEF64" w14:textId="02A4F184" w:rsidR="00FC1B28" w:rsidRPr="001B18EC" w:rsidRDefault="00FC1B28" w:rsidP="00CE7259">
      <w:pPr>
        <w:pStyle w:val="TableCenterAlign"/>
        <w:spacing w:before="0" w:after="0" w:line="240" w:lineRule="auto"/>
        <w:jc w:val="left"/>
        <w:rPr>
          <w:szCs w:val="22"/>
        </w:rPr>
      </w:pPr>
      <w:r w:rsidRPr="001B18EC">
        <w:rPr>
          <w:szCs w:val="22"/>
        </w:rPr>
        <w:t xml:space="preserve">Pharmacokinetic analyses showed </w:t>
      </w:r>
      <w:r w:rsidRPr="001B18EC">
        <w:rPr>
          <w:color w:val="0D0D0D"/>
          <w:szCs w:val="22"/>
        </w:rPr>
        <w:t>an approximately 2</w:t>
      </w:r>
      <w:r w:rsidR="00512D48" w:rsidRPr="001B18EC">
        <w:rPr>
          <w:color w:val="0D0D0D"/>
          <w:szCs w:val="22"/>
        </w:rPr>
        <w:noBreakHyphen/>
      </w:r>
      <w:r w:rsidRPr="001B18EC">
        <w:rPr>
          <w:color w:val="0D0D0D"/>
          <w:szCs w:val="22"/>
        </w:rPr>
        <w:t>fold difference in mean blinatumomab clearance values between patients with moderate renal impairment (</w:t>
      </w:r>
      <w:proofErr w:type="spellStart"/>
      <w:r w:rsidRPr="001B18EC">
        <w:rPr>
          <w:color w:val="0D0D0D"/>
          <w:szCs w:val="22"/>
        </w:rPr>
        <w:t>CrCL</w:t>
      </w:r>
      <w:proofErr w:type="spellEnd"/>
      <w:r w:rsidRPr="001B18EC">
        <w:rPr>
          <w:color w:val="0D0D0D"/>
          <w:szCs w:val="22"/>
        </w:rPr>
        <w:t xml:space="preserve"> ranging from 30</w:t>
      </w:r>
      <w:r w:rsidR="00E81FD2" w:rsidRPr="001B18EC">
        <w:rPr>
          <w:color w:val="0D0D0D"/>
          <w:szCs w:val="22"/>
        </w:rPr>
        <w:t> to 59 mL/min, N = </w:t>
      </w:r>
      <w:r w:rsidRPr="001B18EC">
        <w:rPr>
          <w:color w:val="0D0D0D"/>
          <w:szCs w:val="22"/>
        </w:rPr>
        <w:t>21) and normal re</w:t>
      </w:r>
      <w:r w:rsidR="00E81FD2" w:rsidRPr="001B18EC">
        <w:rPr>
          <w:color w:val="0D0D0D"/>
          <w:szCs w:val="22"/>
        </w:rPr>
        <w:t>nal function (</w:t>
      </w:r>
      <w:proofErr w:type="spellStart"/>
      <w:r w:rsidR="00E81FD2" w:rsidRPr="001B18EC">
        <w:rPr>
          <w:color w:val="0D0D0D"/>
          <w:szCs w:val="22"/>
        </w:rPr>
        <w:t>CrCL</w:t>
      </w:r>
      <w:proofErr w:type="spellEnd"/>
      <w:r w:rsidR="00E81FD2" w:rsidRPr="001B18EC">
        <w:rPr>
          <w:color w:val="0D0D0D"/>
          <w:szCs w:val="22"/>
        </w:rPr>
        <w:t xml:space="preserve"> more than 90 mL/min, N = </w:t>
      </w:r>
      <w:r w:rsidRPr="001B18EC">
        <w:rPr>
          <w:color w:val="0D0D0D"/>
          <w:szCs w:val="22"/>
        </w:rPr>
        <w:t xml:space="preserve">215). </w:t>
      </w:r>
      <w:r w:rsidRPr="001B18EC">
        <w:rPr>
          <w:szCs w:val="22"/>
        </w:rPr>
        <w:t xml:space="preserve"> However, high interpatient variability was discerned (CV% up to </w:t>
      </w:r>
      <w:r w:rsidR="00C3085B" w:rsidRPr="001B18EC">
        <w:rPr>
          <w:szCs w:val="22"/>
        </w:rPr>
        <w:t>96.8</w:t>
      </w:r>
      <w:r w:rsidRPr="001B18EC">
        <w:rPr>
          <w:szCs w:val="22"/>
        </w:rPr>
        <w:t>%), and clearance values in renal impaired patients were essentially within the range observed in patients with normal renal function.  There is no information available in patients with severe rena</w:t>
      </w:r>
      <w:r w:rsidR="00E81FD2" w:rsidRPr="001B18EC">
        <w:rPr>
          <w:szCs w:val="22"/>
        </w:rPr>
        <w:t>l impairment (</w:t>
      </w:r>
      <w:proofErr w:type="spellStart"/>
      <w:r w:rsidR="00E81FD2" w:rsidRPr="001B18EC">
        <w:rPr>
          <w:szCs w:val="22"/>
        </w:rPr>
        <w:t>CrCL</w:t>
      </w:r>
      <w:proofErr w:type="spellEnd"/>
      <w:r w:rsidR="00E81FD2" w:rsidRPr="001B18EC">
        <w:rPr>
          <w:szCs w:val="22"/>
        </w:rPr>
        <w:t xml:space="preserve"> less than 30 </w:t>
      </w:r>
      <w:r w:rsidRPr="001B18EC">
        <w:rPr>
          <w:szCs w:val="22"/>
        </w:rPr>
        <w:t>mL/min) or patients on hemodialysis.</w:t>
      </w:r>
    </w:p>
    <w:p w14:paraId="67C5C989" w14:textId="77777777" w:rsidR="00FC1B28" w:rsidRPr="001B18EC" w:rsidRDefault="00FC1B28" w:rsidP="00CE7259">
      <w:pPr>
        <w:pStyle w:val="TableCenterAlign"/>
        <w:spacing w:before="0" w:after="0" w:line="240" w:lineRule="auto"/>
        <w:jc w:val="left"/>
        <w:rPr>
          <w:szCs w:val="22"/>
        </w:rPr>
      </w:pPr>
    </w:p>
    <w:p w14:paraId="29D17080" w14:textId="77777777" w:rsidR="00FC1B28" w:rsidRPr="001B18EC" w:rsidRDefault="00FC1B28" w:rsidP="00CE7259">
      <w:pPr>
        <w:pStyle w:val="TableCenterAlign"/>
        <w:spacing w:before="0" w:after="0" w:line="240" w:lineRule="auto"/>
        <w:jc w:val="left"/>
        <w:rPr>
          <w:i/>
          <w:szCs w:val="22"/>
        </w:rPr>
      </w:pPr>
      <w:r w:rsidRPr="001B18EC">
        <w:rPr>
          <w:i/>
          <w:szCs w:val="22"/>
        </w:rPr>
        <w:t>Drug Interactions</w:t>
      </w:r>
    </w:p>
    <w:p w14:paraId="62D5AF45" w14:textId="77777777" w:rsidR="00FC1B28" w:rsidRDefault="00FC1B28" w:rsidP="00CE7259">
      <w:pPr>
        <w:pStyle w:val="TableCenterAlign"/>
        <w:spacing w:before="0" w:after="0" w:line="240" w:lineRule="auto"/>
        <w:jc w:val="left"/>
        <w:rPr>
          <w:szCs w:val="22"/>
        </w:rPr>
      </w:pPr>
      <w:r w:rsidRPr="001B18EC">
        <w:rPr>
          <w:szCs w:val="22"/>
        </w:rPr>
        <w:t xml:space="preserve">Transient elevation of cytokines may suppress CYP450 enzyme activities </w:t>
      </w:r>
      <w:r w:rsidRPr="001B18EC">
        <w:rPr>
          <w:i/>
          <w:szCs w:val="22"/>
        </w:rPr>
        <w:t>[see Drug Interactions (7) and Clinical Pharmacology (12.2)]</w:t>
      </w:r>
      <w:r w:rsidRPr="001B18EC">
        <w:rPr>
          <w:szCs w:val="22"/>
        </w:rPr>
        <w:t xml:space="preserve">.  </w:t>
      </w:r>
    </w:p>
    <w:p w14:paraId="05A901B6" w14:textId="77777777" w:rsidR="00187BE2" w:rsidRPr="001B18EC" w:rsidRDefault="00187BE2" w:rsidP="00CE7259">
      <w:pPr>
        <w:pStyle w:val="TableCenterAlign"/>
        <w:spacing w:before="0" w:after="0" w:line="240" w:lineRule="auto"/>
        <w:jc w:val="left"/>
        <w:rPr>
          <w:szCs w:val="22"/>
        </w:rPr>
      </w:pPr>
    </w:p>
    <w:p w14:paraId="555B7769" w14:textId="77777777" w:rsidR="00FC1B28" w:rsidRPr="001B18EC" w:rsidRDefault="00FC1B28" w:rsidP="00CE7259">
      <w:pPr>
        <w:pStyle w:val="TableCenterAlign"/>
        <w:spacing w:before="0" w:after="0" w:line="240" w:lineRule="auto"/>
        <w:jc w:val="left"/>
        <w:rPr>
          <w:i/>
          <w:szCs w:val="22"/>
        </w:rPr>
      </w:pPr>
      <w:r w:rsidRPr="001B18EC">
        <w:rPr>
          <w:i/>
          <w:szCs w:val="22"/>
        </w:rPr>
        <w:t>Specific Populations</w:t>
      </w:r>
    </w:p>
    <w:p w14:paraId="3100E4C4" w14:textId="15006446" w:rsidR="00FC1B28" w:rsidRPr="001B18EC" w:rsidRDefault="00FC1B28" w:rsidP="00CE7259">
      <w:pPr>
        <w:suppressAutoHyphens w:val="0"/>
        <w:rPr>
          <w:szCs w:val="22"/>
        </w:rPr>
      </w:pPr>
      <w:r w:rsidRPr="001B18EC">
        <w:rPr>
          <w:szCs w:val="22"/>
          <w:u w:val="single"/>
        </w:rPr>
        <w:t>Pediatrics</w:t>
      </w:r>
      <w:r w:rsidRPr="001B18EC">
        <w:rPr>
          <w:szCs w:val="22"/>
        </w:rPr>
        <w:t xml:space="preserve">: The pharmacokinetics of blinatumomab appear </w:t>
      </w:r>
      <w:r w:rsidR="00E81FD2" w:rsidRPr="001B18EC">
        <w:rPr>
          <w:szCs w:val="22"/>
        </w:rPr>
        <w:t>linear over a dose range from 5 </w:t>
      </w:r>
      <w:r w:rsidRPr="001B18EC">
        <w:rPr>
          <w:szCs w:val="22"/>
        </w:rPr>
        <w:t>to 30</w:t>
      </w:r>
      <w:r w:rsidR="00E81FD2" w:rsidRPr="001B18EC">
        <w:rPr>
          <w:szCs w:val="22"/>
        </w:rPr>
        <w:t> </w:t>
      </w:r>
      <w:r w:rsidRPr="001B18EC">
        <w:rPr>
          <w:szCs w:val="22"/>
        </w:rPr>
        <w:t>mcg/m</w:t>
      </w:r>
      <w:r w:rsidRPr="001B18EC">
        <w:rPr>
          <w:szCs w:val="22"/>
          <w:vertAlign w:val="superscript"/>
        </w:rPr>
        <w:t>2</w:t>
      </w:r>
      <w:r w:rsidRPr="001B18EC">
        <w:rPr>
          <w:szCs w:val="22"/>
        </w:rPr>
        <w:t>/day in pediatric patients.  At the recommended doses, the mean (SD) steady</w:t>
      </w:r>
      <w:r w:rsidR="0086285E">
        <w:rPr>
          <w:szCs w:val="22"/>
        </w:rPr>
        <w:noBreakHyphen/>
      </w:r>
      <w:r w:rsidRPr="001B18EC">
        <w:rPr>
          <w:szCs w:val="22"/>
        </w:rPr>
        <w:t>state concentration (</w:t>
      </w:r>
      <w:proofErr w:type="spellStart"/>
      <w:r w:rsidRPr="001B18EC">
        <w:rPr>
          <w:szCs w:val="22"/>
        </w:rPr>
        <w:t>C</w:t>
      </w:r>
      <w:r w:rsidRPr="001B18EC">
        <w:rPr>
          <w:szCs w:val="22"/>
          <w:vertAlign w:val="subscript"/>
        </w:rPr>
        <w:t>ss</w:t>
      </w:r>
      <w:proofErr w:type="spellEnd"/>
      <w:r w:rsidR="00E81FD2" w:rsidRPr="001B18EC">
        <w:rPr>
          <w:szCs w:val="22"/>
        </w:rPr>
        <w:t>) values were 162 (179) and 533 (392) </w:t>
      </w:r>
      <w:proofErr w:type="spellStart"/>
      <w:r w:rsidR="00E81FD2" w:rsidRPr="001B18EC">
        <w:rPr>
          <w:szCs w:val="22"/>
        </w:rPr>
        <w:t>pg</w:t>
      </w:r>
      <w:proofErr w:type="spellEnd"/>
      <w:r w:rsidR="00E81FD2" w:rsidRPr="001B18EC">
        <w:rPr>
          <w:szCs w:val="22"/>
        </w:rPr>
        <w:t>/mL at 5 and 15 </w:t>
      </w:r>
      <w:r w:rsidRPr="001B18EC">
        <w:rPr>
          <w:szCs w:val="22"/>
        </w:rPr>
        <w:t>mcg/m</w:t>
      </w:r>
      <w:r w:rsidRPr="001B18EC">
        <w:rPr>
          <w:szCs w:val="22"/>
          <w:vertAlign w:val="superscript"/>
        </w:rPr>
        <w:t>2</w:t>
      </w:r>
      <w:r w:rsidRPr="001B18EC">
        <w:rPr>
          <w:szCs w:val="22"/>
        </w:rPr>
        <w:t xml:space="preserve">/day doses, respectively.  The estimated mean (SD) </w:t>
      </w:r>
      <w:commentRangeStart w:id="1838"/>
      <w:r w:rsidRPr="001B18EC">
        <w:rPr>
          <w:szCs w:val="22"/>
        </w:rPr>
        <w:t xml:space="preserve">volume of distribution </w:t>
      </w:r>
      <w:commentRangeEnd w:id="1838"/>
      <w:r w:rsidR="003068D9">
        <w:rPr>
          <w:rStyle w:val="CommentReference"/>
        </w:rPr>
        <w:commentReference w:id="1838"/>
      </w:r>
      <w:r w:rsidRPr="001B18EC">
        <w:rPr>
          <w:szCs w:val="22"/>
        </w:rPr>
        <w:t>(</w:t>
      </w:r>
      <w:proofErr w:type="spellStart"/>
      <w:r w:rsidRPr="001B18EC">
        <w:rPr>
          <w:szCs w:val="22"/>
        </w:rPr>
        <w:t>V</w:t>
      </w:r>
      <w:r w:rsidRPr="001B18EC">
        <w:rPr>
          <w:szCs w:val="22"/>
          <w:vertAlign w:val="subscript"/>
        </w:rPr>
        <w:t>z</w:t>
      </w:r>
      <w:proofErr w:type="spellEnd"/>
      <w:r w:rsidRPr="001B18EC">
        <w:rPr>
          <w:szCs w:val="22"/>
        </w:rPr>
        <w:t>), clearance (CL)</w:t>
      </w:r>
      <w:r w:rsidR="00C3085B" w:rsidRPr="001B18EC">
        <w:rPr>
          <w:szCs w:val="22"/>
        </w:rPr>
        <w:t>,</w:t>
      </w:r>
      <w:r w:rsidRPr="001B18EC">
        <w:rPr>
          <w:szCs w:val="22"/>
        </w:rPr>
        <w:t xml:space="preserve"> and terminal half</w:t>
      </w:r>
      <w:r w:rsidR="00512D48" w:rsidRPr="001B18EC">
        <w:rPr>
          <w:szCs w:val="22"/>
        </w:rPr>
        <w:noBreakHyphen/>
      </w:r>
      <w:r w:rsidRPr="001B18EC">
        <w:rPr>
          <w:szCs w:val="22"/>
        </w:rPr>
        <w:t>life (t</w:t>
      </w:r>
      <w:r w:rsidRPr="001B18EC">
        <w:rPr>
          <w:szCs w:val="22"/>
          <w:vertAlign w:val="subscript"/>
        </w:rPr>
        <w:t>1/</w:t>
      </w:r>
      <w:proofErr w:type="gramStart"/>
      <w:r w:rsidRPr="001B18EC">
        <w:rPr>
          <w:szCs w:val="22"/>
          <w:vertAlign w:val="subscript"/>
        </w:rPr>
        <w:t>2,z</w:t>
      </w:r>
      <w:proofErr w:type="gramEnd"/>
      <w:r w:rsidR="00E81FD2" w:rsidRPr="001B18EC">
        <w:rPr>
          <w:szCs w:val="22"/>
        </w:rPr>
        <w:t>) were</w:t>
      </w:r>
      <w:r w:rsidR="00717FF8" w:rsidRPr="001B18EC">
        <w:rPr>
          <w:szCs w:val="22"/>
        </w:rPr>
        <w:t xml:space="preserve"> </w:t>
      </w:r>
      <w:r w:rsidR="00C3085B" w:rsidRPr="001B18EC">
        <w:rPr>
          <w:szCs w:val="22"/>
        </w:rPr>
        <w:t>3.14 (2.97)</w:t>
      </w:r>
      <w:r w:rsidR="00E81FD2" w:rsidRPr="001B18EC">
        <w:rPr>
          <w:szCs w:val="22"/>
        </w:rPr>
        <w:t> </w:t>
      </w:r>
      <w:r w:rsidRPr="001B18EC">
        <w:rPr>
          <w:szCs w:val="22"/>
        </w:rPr>
        <w:t>L/m</w:t>
      </w:r>
      <w:r w:rsidRPr="001B18EC">
        <w:rPr>
          <w:szCs w:val="22"/>
          <w:vertAlign w:val="superscript"/>
        </w:rPr>
        <w:t>2</w:t>
      </w:r>
      <w:r w:rsidR="00E81FD2" w:rsidRPr="001B18EC">
        <w:rPr>
          <w:szCs w:val="22"/>
        </w:rPr>
        <w:t>, 1.88 (1.90) </w:t>
      </w:r>
      <w:r w:rsidRPr="001B18EC">
        <w:rPr>
          <w:szCs w:val="22"/>
        </w:rPr>
        <w:t>L/h</w:t>
      </w:r>
      <w:r w:rsidR="00C30037" w:rsidRPr="001B18EC">
        <w:rPr>
          <w:szCs w:val="22"/>
        </w:rPr>
        <w:t>ou</w:t>
      </w:r>
      <w:r w:rsidRPr="001B18EC">
        <w:rPr>
          <w:szCs w:val="22"/>
        </w:rPr>
        <w:t>r/m</w:t>
      </w:r>
      <w:r w:rsidRPr="001B18EC">
        <w:rPr>
          <w:szCs w:val="22"/>
          <w:vertAlign w:val="superscript"/>
        </w:rPr>
        <w:t>2</w:t>
      </w:r>
      <w:r w:rsidR="00C3085B" w:rsidRPr="001B18EC">
        <w:rPr>
          <w:szCs w:val="22"/>
        </w:rPr>
        <w:t>,</w:t>
      </w:r>
      <w:r w:rsidR="00E81FD2" w:rsidRPr="001B18EC">
        <w:rPr>
          <w:szCs w:val="22"/>
        </w:rPr>
        <w:t xml:space="preserve"> and </w:t>
      </w:r>
      <w:r w:rsidR="00C3085B" w:rsidRPr="001B18EC">
        <w:rPr>
          <w:szCs w:val="22"/>
        </w:rPr>
        <w:t>2.04 (1.35)</w:t>
      </w:r>
      <w:r w:rsidR="00E81FD2" w:rsidRPr="001B18EC">
        <w:rPr>
          <w:szCs w:val="22"/>
        </w:rPr>
        <w:t> </w:t>
      </w:r>
      <w:r w:rsidRPr="001B18EC">
        <w:rPr>
          <w:szCs w:val="22"/>
        </w:rPr>
        <w:t>hours, respectively. </w:t>
      </w:r>
    </w:p>
    <w:p w14:paraId="0A550315" w14:textId="77777777" w:rsidR="00FC1B28" w:rsidRPr="001B18EC" w:rsidRDefault="00FC1B28" w:rsidP="00CE7259">
      <w:pPr>
        <w:pStyle w:val="TableCenterAlign"/>
        <w:spacing w:before="0" w:after="0" w:line="240" w:lineRule="auto"/>
        <w:jc w:val="left"/>
        <w:rPr>
          <w:szCs w:val="22"/>
        </w:rPr>
      </w:pPr>
    </w:p>
    <w:p w14:paraId="7A63E1DD" w14:textId="77777777" w:rsidR="00FC1B28" w:rsidRPr="001B18EC" w:rsidRDefault="00FC1B28" w:rsidP="00CE7259">
      <w:pPr>
        <w:pStyle w:val="Heading1"/>
        <w:keepNext w:val="0"/>
        <w:tabs>
          <w:tab w:val="left" w:pos="567"/>
        </w:tabs>
      </w:pPr>
      <w:bookmarkStart w:id="1839" w:name="_Toc466276397"/>
      <w:r w:rsidRPr="001B18EC">
        <w:t>13</w:t>
      </w:r>
      <w:r w:rsidRPr="001B18EC">
        <w:tab/>
        <w:t>NONCLINICAL TOXICOLOGY</w:t>
      </w:r>
      <w:bookmarkEnd w:id="1839"/>
    </w:p>
    <w:p w14:paraId="64DCE60D" w14:textId="77777777" w:rsidR="00FC1B28" w:rsidRPr="001B18EC" w:rsidRDefault="00FC1B28" w:rsidP="00CE7259">
      <w:pPr>
        <w:pStyle w:val="Heading2"/>
        <w:keepNext w:val="0"/>
      </w:pPr>
    </w:p>
    <w:p w14:paraId="097269DA" w14:textId="77777777" w:rsidR="00FC1B28" w:rsidRPr="001B18EC" w:rsidRDefault="00FC1B28" w:rsidP="00CE7259">
      <w:pPr>
        <w:pStyle w:val="Heading2"/>
        <w:keepNext w:val="0"/>
        <w:tabs>
          <w:tab w:val="left" w:pos="567"/>
        </w:tabs>
      </w:pPr>
      <w:bookmarkStart w:id="1840" w:name="_Toc466276398"/>
      <w:r w:rsidRPr="001B18EC">
        <w:t>13.1</w:t>
      </w:r>
      <w:r w:rsidRPr="001B18EC">
        <w:tab/>
        <w:t>Carcinogenesis, Mutagenesis, Impairment of Fertility</w:t>
      </w:r>
      <w:bookmarkEnd w:id="1840"/>
    </w:p>
    <w:p w14:paraId="05537D9B" w14:textId="77777777" w:rsidR="00FC1B28" w:rsidRPr="001B18EC" w:rsidRDefault="00FC1B28" w:rsidP="00CE7259">
      <w:bookmarkStart w:id="1841" w:name="_Toc209854210"/>
      <w:bookmarkStart w:id="1842" w:name="_Toc210707935"/>
    </w:p>
    <w:p w14:paraId="6F0659A1" w14:textId="77777777" w:rsidR="00FC1B28" w:rsidRPr="001B18EC" w:rsidRDefault="00FC1B28" w:rsidP="00CE7259">
      <w:r w:rsidRPr="001B18EC">
        <w:t>No carcinogenicity or genotoxicity studies have been conducted with blinatumomab.</w:t>
      </w:r>
    </w:p>
    <w:p w14:paraId="61A969C6" w14:textId="77777777" w:rsidR="00FC1B28" w:rsidRPr="001B18EC" w:rsidRDefault="00FC1B28" w:rsidP="00CE7259"/>
    <w:p w14:paraId="3B4BCD89" w14:textId="77777777" w:rsidR="00FC1B28" w:rsidRPr="001B18EC" w:rsidRDefault="00FC1B28" w:rsidP="00CE7259">
      <w:r w:rsidRPr="001B18EC">
        <w:t>No studies have been conducted to evaluate the effects of blinatumomab on fertility.  A murine surrogate molecule had no adverse effects on male and female reproductive organs in a 13</w:t>
      </w:r>
      <w:r w:rsidR="00512D48" w:rsidRPr="001B18EC">
        <w:noBreakHyphen/>
      </w:r>
      <w:r w:rsidRPr="001B18EC">
        <w:t>week repeat</w:t>
      </w:r>
      <w:r w:rsidR="00512D48" w:rsidRPr="001B18EC">
        <w:noBreakHyphen/>
      </w:r>
      <w:r w:rsidRPr="001B18EC">
        <w:t>dose toxicity study in mice.</w:t>
      </w:r>
      <w:bookmarkEnd w:id="1841"/>
      <w:bookmarkEnd w:id="1842"/>
    </w:p>
    <w:p w14:paraId="6618DD3B" w14:textId="77777777" w:rsidR="00FC1B28" w:rsidRPr="001B18EC" w:rsidRDefault="00FC1B28" w:rsidP="00CE7259">
      <w:pPr>
        <w:pStyle w:val="Default"/>
        <w:rPr>
          <w:sz w:val="22"/>
          <w:szCs w:val="22"/>
        </w:rPr>
      </w:pPr>
    </w:p>
    <w:p w14:paraId="486DAF3B" w14:textId="77777777" w:rsidR="009026AB" w:rsidRDefault="009026AB" w:rsidP="00CE7259">
      <w:pPr>
        <w:pStyle w:val="Heading1"/>
        <w:keepNext w:val="0"/>
        <w:tabs>
          <w:tab w:val="left" w:pos="567"/>
        </w:tabs>
        <w:rPr>
          <w:rFonts w:ascii="Times New Roman" w:hAnsi="Times New Roman"/>
        </w:rPr>
      </w:pPr>
      <w:bookmarkStart w:id="1843" w:name="_Toc302637273"/>
      <w:bookmarkStart w:id="1844" w:name="_Toc302640791"/>
      <w:bookmarkStart w:id="1845" w:name="_Toc394640262"/>
      <w:bookmarkStart w:id="1846" w:name="_Toc466276399"/>
    </w:p>
    <w:p w14:paraId="312E395D" w14:textId="77777777" w:rsidR="009026AB" w:rsidRDefault="009026AB" w:rsidP="00CE7259">
      <w:pPr>
        <w:pStyle w:val="Heading1"/>
        <w:keepNext w:val="0"/>
        <w:tabs>
          <w:tab w:val="left" w:pos="567"/>
        </w:tabs>
        <w:rPr>
          <w:rFonts w:ascii="Times New Roman" w:hAnsi="Times New Roman"/>
        </w:rPr>
      </w:pPr>
    </w:p>
    <w:p w14:paraId="1CF1739F" w14:textId="77777777" w:rsidR="009026AB" w:rsidRDefault="009026AB" w:rsidP="00CE7259">
      <w:pPr>
        <w:pStyle w:val="Heading1"/>
        <w:keepNext w:val="0"/>
        <w:tabs>
          <w:tab w:val="left" w:pos="567"/>
        </w:tabs>
        <w:rPr>
          <w:rFonts w:ascii="Times New Roman" w:hAnsi="Times New Roman"/>
        </w:rPr>
      </w:pPr>
    </w:p>
    <w:p w14:paraId="67795698" w14:textId="77777777" w:rsidR="009026AB" w:rsidRDefault="009026AB" w:rsidP="00CE7259">
      <w:pPr>
        <w:pStyle w:val="Heading1"/>
        <w:keepNext w:val="0"/>
        <w:tabs>
          <w:tab w:val="left" w:pos="567"/>
        </w:tabs>
        <w:rPr>
          <w:rFonts w:ascii="Times New Roman" w:hAnsi="Times New Roman"/>
        </w:rPr>
      </w:pPr>
    </w:p>
    <w:p w14:paraId="42F6C4B7" w14:textId="77777777" w:rsidR="009026AB" w:rsidRDefault="009026AB" w:rsidP="00CE7259">
      <w:pPr>
        <w:pStyle w:val="Heading1"/>
        <w:keepNext w:val="0"/>
        <w:tabs>
          <w:tab w:val="left" w:pos="567"/>
        </w:tabs>
        <w:rPr>
          <w:rFonts w:ascii="Times New Roman" w:hAnsi="Times New Roman"/>
        </w:rPr>
      </w:pPr>
    </w:p>
    <w:p w14:paraId="62EBFFD1" w14:textId="1296EC5F" w:rsidR="00FC1B28" w:rsidRDefault="00FC1B28" w:rsidP="00CE7259">
      <w:pPr>
        <w:pStyle w:val="Heading1"/>
        <w:keepNext w:val="0"/>
        <w:tabs>
          <w:tab w:val="left" w:pos="567"/>
        </w:tabs>
        <w:rPr>
          <w:rFonts w:ascii="Times New Roman" w:hAnsi="Times New Roman"/>
        </w:rPr>
      </w:pPr>
      <w:r w:rsidRPr="001B18EC">
        <w:rPr>
          <w:rFonts w:ascii="Times New Roman" w:hAnsi="Times New Roman"/>
        </w:rPr>
        <w:t>14</w:t>
      </w:r>
      <w:r w:rsidRPr="001B18EC">
        <w:rPr>
          <w:rFonts w:ascii="Times New Roman" w:hAnsi="Times New Roman"/>
        </w:rPr>
        <w:tab/>
        <w:t>CLINICAL STUDIES</w:t>
      </w:r>
      <w:bookmarkEnd w:id="1843"/>
      <w:bookmarkEnd w:id="1844"/>
      <w:bookmarkEnd w:id="1845"/>
      <w:bookmarkEnd w:id="1846"/>
    </w:p>
    <w:p w14:paraId="59C995B4" w14:textId="6F22497D" w:rsidR="00C53493" w:rsidRDefault="00C53493" w:rsidP="00C53493">
      <w:pPr>
        <w:pStyle w:val="Heading2"/>
        <w:keepNext w:val="0"/>
        <w:tabs>
          <w:tab w:val="left" w:pos="567"/>
        </w:tabs>
        <w:rPr>
          <w:rFonts w:ascii="Times New Roman" w:hAnsi="Times New Roman"/>
          <w:b w:val="0"/>
          <w:color w:val="auto"/>
          <w:szCs w:val="20"/>
        </w:rPr>
      </w:pPr>
    </w:p>
    <w:p w14:paraId="0290A03B" w14:textId="4F0BF70C" w:rsidR="00C53493" w:rsidRPr="001B18EC" w:rsidRDefault="00C53493" w:rsidP="00C53493">
      <w:pPr>
        <w:pStyle w:val="Heading2"/>
        <w:keepNext w:val="0"/>
        <w:tabs>
          <w:tab w:val="left" w:pos="567"/>
        </w:tabs>
        <w:rPr>
          <w:rFonts w:ascii="Times New Roman" w:hAnsi="Times New Roman"/>
        </w:rPr>
      </w:pPr>
      <w:r>
        <w:rPr>
          <w:rFonts w:ascii="Times New Roman" w:hAnsi="Times New Roman"/>
        </w:rPr>
        <w:t>14.1</w:t>
      </w:r>
      <w:r w:rsidRPr="001B18EC">
        <w:rPr>
          <w:rFonts w:ascii="Times New Roman" w:hAnsi="Times New Roman"/>
        </w:rPr>
        <w:tab/>
      </w:r>
      <w:r>
        <w:rPr>
          <w:rFonts w:ascii="Times New Roman" w:hAnsi="Times New Roman"/>
        </w:rPr>
        <w:t>MRD</w:t>
      </w:r>
      <w:del w:id="1847" w:author="Author">
        <w:r w:rsidDel="0070453C">
          <w:rPr>
            <w:rFonts w:ascii="Times New Roman" w:hAnsi="Times New Roman"/>
          </w:rPr>
          <w:delText>-</w:delText>
        </w:r>
      </w:del>
      <w:ins w:id="1848" w:author="Author">
        <w:r w:rsidR="0070453C">
          <w:rPr>
            <w:rFonts w:ascii="Times New Roman" w:hAnsi="Times New Roman"/>
          </w:rPr>
          <w:noBreakHyphen/>
        </w:r>
      </w:ins>
      <w:r>
        <w:rPr>
          <w:rFonts w:ascii="Times New Roman" w:hAnsi="Times New Roman"/>
        </w:rPr>
        <w:t>positive B</w:t>
      </w:r>
      <w:del w:id="1849" w:author="Author">
        <w:r w:rsidDel="00735413">
          <w:rPr>
            <w:rFonts w:ascii="Times New Roman" w:hAnsi="Times New Roman"/>
          </w:rPr>
          <w:delText>-</w:delText>
        </w:r>
      </w:del>
      <w:ins w:id="1850" w:author="Author">
        <w:r w:rsidR="00735413">
          <w:rPr>
            <w:rFonts w:ascii="Times New Roman" w:hAnsi="Times New Roman"/>
          </w:rPr>
          <w:noBreakHyphen/>
        </w:r>
      </w:ins>
      <w:r>
        <w:rPr>
          <w:rFonts w:ascii="Times New Roman" w:hAnsi="Times New Roman"/>
        </w:rPr>
        <w:t xml:space="preserve">cell Precursor </w:t>
      </w:r>
      <w:r w:rsidR="00D3647D">
        <w:rPr>
          <w:rFonts w:ascii="Times New Roman" w:hAnsi="Times New Roman"/>
        </w:rPr>
        <w:t>ALL</w:t>
      </w:r>
      <w:r w:rsidRPr="001B18EC">
        <w:rPr>
          <w:rFonts w:ascii="Times New Roman" w:hAnsi="Times New Roman"/>
        </w:rPr>
        <w:t xml:space="preserve"> </w:t>
      </w:r>
    </w:p>
    <w:p w14:paraId="015F969C" w14:textId="77777777" w:rsidR="00C53493" w:rsidRDefault="00C53493" w:rsidP="00C53493">
      <w:pPr>
        <w:suppressAutoHyphens w:val="0"/>
        <w:autoSpaceDE w:val="0"/>
        <w:autoSpaceDN w:val="0"/>
        <w:adjustRightInd w:val="0"/>
        <w:rPr>
          <w:b/>
          <w:i/>
          <w:szCs w:val="22"/>
        </w:rPr>
      </w:pPr>
    </w:p>
    <w:p w14:paraId="4B21815E" w14:textId="77777777" w:rsidR="00C53493" w:rsidRPr="00CD5662" w:rsidRDefault="00C53493" w:rsidP="00C53493">
      <w:pPr>
        <w:suppressAutoHyphens w:val="0"/>
        <w:autoSpaceDE w:val="0"/>
        <w:autoSpaceDN w:val="0"/>
        <w:adjustRightInd w:val="0"/>
        <w:rPr>
          <w:b/>
          <w:i/>
          <w:szCs w:val="22"/>
        </w:rPr>
      </w:pPr>
      <w:r>
        <w:rPr>
          <w:b/>
          <w:i/>
          <w:szCs w:val="22"/>
        </w:rPr>
        <w:t>BLAST Study</w:t>
      </w:r>
    </w:p>
    <w:p w14:paraId="5F6CC171" w14:textId="77777777" w:rsidR="00C53493" w:rsidRPr="00CD5662" w:rsidRDefault="00C53493" w:rsidP="00C53493">
      <w:pPr>
        <w:pStyle w:val="ListParagraph"/>
        <w:ind w:left="0"/>
        <w:contextualSpacing w:val="0"/>
        <w:rPr>
          <w:b/>
          <w:szCs w:val="22"/>
        </w:rPr>
      </w:pPr>
    </w:p>
    <w:p w14:paraId="6A45F207" w14:textId="48EEA118" w:rsidR="00C53493" w:rsidRDefault="00C53493" w:rsidP="00C53493">
      <w:pPr>
        <w:suppressAutoHyphens w:val="0"/>
        <w:autoSpaceDE w:val="0"/>
        <w:autoSpaceDN w:val="0"/>
        <w:adjustRightInd w:val="0"/>
        <w:rPr>
          <w:szCs w:val="22"/>
        </w:rPr>
      </w:pPr>
      <w:r>
        <w:rPr>
          <w:szCs w:val="22"/>
        </w:rPr>
        <w:t>T</w:t>
      </w:r>
      <w:r w:rsidRPr="00CD5662">
        <w:rPr>
          <w:szCs w:val="22"/>
        </w:rPr>
        <w:t xml:space="preserve">he efficacy of BLINCYTO </w:t>
      </w:r>
      <w:r>
        <w:rPr>
          <w:szCs w:val="22"/>
        </w:rPr>
        <w:t>was</w:t>
      </w:r>
      <w:r w:rsidRPr="00CD5662">
        <w:rPr>
          <w:szCs w:val="22"/>
        </w:rPr>
        <w:t xml:space="preserve"> evaluated in an open</w:t>
      </w:r>
      <w:ins w:id="1851" w:author="Author">
        <w:r w:rsidR="00C15D3A">
          <w:rPr>
            <w:szCs w:val="22"/>
          </w:rPr>
          <w:noBreakHyphen/>
        </w:r>
      </w:ins>
      <w:del w:id="1852" w:author="Author">
        <w:r w:rsidRPr="00CD5662" w:rsidDel="00C15D3A">
          <w:rPr>
            <w:szCs w:val="22"/>
          </w:rPr>
          <w:delText>-</w:delText>
        </w:r>
      </w:del>
      <w:r w:rsidRPr="00CD5662">
        <w:rPr>
          <w:szCs w:val="22"/>
        </w:rPr>
        <w:t>label, multicenter, single</w:t>
      </w:r>
      <w:del w:id="1853" w:author="Author">
        <w:r w:rsidRPr="00CD5662" w:rsidDel="00A84730">
          <w:rPr>
            <w:szCs w:val="22"/>
          </w:rPr>
          <w:delText>-</w:delText>
        </w:r>
      </w:del>
      <w:ins w:id="1854" w:author="Author">
        <w:r w:rsidR="00A84730">
          <w:rPr>
            <w:szCs w:val="22"/>
          </w:rPr>
          <w:noBreakHyphen/>
        </w:r>
      </w:ins>
      <w:r w:rsidRPr="00CD5662">
        <w:rPr>
          <w:szCs w:val="22"/>
        </w:rPr>
        <w:t>arm study</w:t>
      </w:r>
      <w:r>
        <w:rPr>
          <w:szCs w:val="22"/>
        </w:rPr>
        <w:t xml:space="preserve"> (</w:t>
      </w:r>
      <w:r w:rsidRPr="00194D89">
        <w:rPr>
          <w:szCs w:val="22"/>
        </w:rPr>
        <w:t>BLAST</w:t>
      </w:r>
      <w:r w:rsidRPr="00CD5662">
        <w:rPr>
          <w:szCs w:val="22"/>
        </w:rPr>
        <w:t xml:space="preserve"> </w:t>
      </w:r>
      <w:r>
        <w:rPr>
          <w:szCs w:val="22"/>
        </w:rPr>
        <w:t xml:space="preserve">Study) </w:t>
      </w:r>
      <w:r w:rsidRPr="00CD5662">
        <w:rPr>
          <w:szCs w:val="22"/>
        </w:rPr>
        <w:t>[</w:t>
      </w:r>
      <w:r w:rsidRPr="00CD5662">
        <w:rPr>
          <w:color w:val="000000"/>
          <w:szCs w:val="22"/>
          <w:shd w:val="clear" w:color="auto" w:fill="FFFFFF"/>
        </w:rPr>
        <w:t>NCT01207388]</w:t>
      </w:r>
      <w:r>
        <w:rPr>
          <w:szCs w:val="22"/>
        </w:rPr>
        <w:t xml:space="preserve"> that included patients who were </w:t>
      </w:r>
      <w:r w:rsidRPr="00CD5662">
        <w:rPr>
          <w:szCs w:val="22"/>
        </w:rPr>
        <w:t xml:space="preserve">≥ 18 years of age, had received at least 3 </w:t>
      </w:r>
      <w:r>
        <w:rPr>
          <w:szCs w:val="22"/>
        </w:rPr>
        <w:t xml:space="preserve">chemotherapy </w:t>
      </w:r>
      <w:r w:rsidRPr="00CD5662">
        <w:rPr>
          <w:szCs w:val="22"/>
        </w:rPr>
        <w:t>blocks of standard ALL</w:t>
      </w:r>
      <w:r>
        <w:rPr>
          <w:szCs w:val="22"/>
        </w:rPr>
        <w:t xml:space="preserve"> </w:t>
      </w:r>
      <w:r w:rsidRPr="00CD5662">
        <w:rPr>
          <w:szCs w:val="22"/>
        </w:rPr>
        <w:t>therapy,</w:t>
      </w:r>
      <w:r w:rsidRPr="00CD5662">
        <w:rPr>
          <w:color w:val="000000"/>
          <w:szCs w:val="22"/>
        </w:rPr>
        <w:t xml:space="preserve"> </w:t>
      </w:r>
      <w:r w:rsidRPr="00CD5662">
        <w:rPr>
          <w:szCs w:val="22"/>
        </w:rPr>
        <w:t>were in</w:t>
      </w:r>
      <w:r w:rsidR="00733B83">
        <w:rPr>
          <w:szCs w:val="22"/>
        </w:rPr>
        <w:t xml:space="preserve"> hematologic</w:t>
      </w:r>
      <w:r w:rsidRPr="00CD5662">
        <w:rPr>
          <w:szCs w:val="22"/>
        </w:rPr>
        <w:t xml:space="preserve"> </w:t>
      </w:r>
      <w:commentRangeStart w:id="1855"/>
      <w:r w:rsidRPr="00CD5662">
        <w:rPr>
          <w:szCs w:val="22"/>
        </w:rPr>
        <w:t>complete remission</w:t>
      </w:r>
      <w:commentRangeEnd w:id="1855"/>
      <w:r w:rsidR="00A723E5">
        <w:rPr>
          <w:rStyle w:val="CommentReference"/>
        </w:rPr>
        <w:commentReference w:id="1855"/>
      </w:r>
      <w:r w:rsidRPr="00CD5662">
        <w:rPr>
          <w:szCs w:val="22"/>
        </w:rPr>
        <w:t xml:space="preserve"> (defined as &lt;</w:t>
      </w:r>
      <w:r w:rsidR="001843F6">
        <w:rPr>
          <w:szCs w:val="22"/>
        </w:rPr>
        <w:t> </w:t>
      </w:r>
      <w:r w:rsidRPr="00CD5662">
        <w:rPr>
          <w:szCs w:val="22"/>
        </w:rPr>
        <w:t xml:space="preserve">5% blasts in bone marrow, </w:t>
      </w:r>
      <w:commentRangeStart w:id="1856"/>
      <w:r w:rsidRPr="00CD5662">
        <w:rPr>
          <w:szCs w:val="22"/>
        </w:rPr>
        <w:t>absolute neutrophil count</w:t>
      </w:r>
      <w:commentRangeEnd w:id="1856"/>
      <w:r w:rsidR="00B712FA">
        <w:rPr>
          <w:rStyle w:val="CommentReference"/>
        </w:rPr>
        <w:commentReference w:id="1856"/>
      </w:r>
      <w:r w:rsidRPr="00CD5662">
        <w:rPr>
          <w:szCs w:val="22"/>
        </w:rPr>
        <w:t xml:space="preserve"> </w:t>
      </w:r>
      <w:r>
        <w:rPr>
          <w:szCs w:val="22"/>
        </w:rPr>
        <w:t>&gt;</w:t>
      </w:r>
      <w:r w:rsidRPr="00CD5662">
        <w:rPr>
          <w:szCs w:val="22"/>
        </w:rPr>
        <w:t xml:space="preserve"> 1</w:t>
      </w:r>
      <w:ins w:id="1857" w:author="Author">
        <w:r w:rsidR="005D0711">
          <w:rPr>
            <w:szCs w:val="22"/>
          </w:rPr>
          <w:t> </w:t>
        </w:r>
      </w:ins>
      <w:del w:id="1858" w:author="Author">
        <w:r w:rsidDel="005D0711">
          <w:rPr>
            <w:szCs w:val="22"/>
          </w:rPr>
          <w:delText xml:space="preserve"> </w:delText>
        </w:r>
      </w:del>
      <w:r>
        <w:rPr>
          <w:szCs w:val="22"/>
        </w:rPr>
        <w:t>Gi/L</w:t>
      </w:r>
      <w:r w:rsidRPr="00CD5662">
        <w:rPr>
          <w:szCs w:val="22"/>
        </w:rPr>
        <w:t xml:space="preserve">, platelets </w:t>
      </w:r>
      <w:r>
        <w:rPr>
          <w:szCs w:val="22"/>
        </w:rPr>
        <w:t>&gt;</w:t>
      </w:r>
      <w:r w:rsidRPr="00CD5662">
        <w:rPr>
          <w:szCs w:val="22"/>
        </w:rPr>
        <w:t xml:space="preserve"> </w:t>
      </w:r>
      <w:r>
        <w:rPr>
          <w:szCs w:val="22"/>
        </w:rPr>
        <w:t>10</w:t>
      </w:r>
      <w:r w:rsidRPr="00CD5662">
        <w:rPr>
          <w:szCs w:val="22"/>
        </w:rPr>
        <w:t>0</w:t>
      </w:r>
      <w:del w:id="1859" w:author="Author">
        <w:r w:rsidDel="005D0711">
          <w:rPr>
            <w:szCs w:val="22"/>
          </w:rPr>
          <w:delText xml:space="preserve"> </w:delText>
        </w:r>
      </w:del>
      <w:ins w:id="1860" w:author="Author">
        <w:r w:rsidR="005D0711">
          <w:rPr>
            <w:szCs w:val="22"/>
          </w:rPr>
          <w:t> </w:t>
        </w:r>
      </w:ins>
      <w:r>
        <w:rPr>
          <w:szCs w:val="22"/>
        </w:rPr>
        <w:t>Gi/L</w:t>
      </w:r>
      <w:r w:rsidRPr="00CD5662">
        <w:rPr>
          <w:szCs w:val="22"/>
        </w:rPr>
        <w:t xml:space="preserve">) and </w:t>
      </w:r>
      <w:r>
        <w:rPr>
          <w:szCs w:val="22"/>
        </w:rPr>
        <w:t>had MRD</w:t>
      </w:r>
      <w:r w:rsidRPr="00CD5662">
        <w:rPr>
          <w:szCs w:val="22"/>
        </w:rPr>
        <w:t xml:space="preserve"> </w:t>
      </w:r>
      <w:r>
        <w:rPr>
          <w:szCs w:val="22"/>
        </w:rPr>
        <w:t>at a</w:t>
      </w:r>
      <w:r w:rsidR="001843F6">
        <w:rPr>
          <w:szCs w:val="22"/>
        </w:rPr>
        <w:t> </w:t>
      </w:r>
      <w:r w:rsidR="002F1343">
        <w:rPr>
          <w:szCs w:val="22"/>
        </w:rPr>
        <w:t xml:space="preserve">level of </w:t>
      </w:r>
      <w:r w:rsidRPr="00CD5662">
        <w:rPr>
          <w:szCs w:val="22"/>
        </w:rPr>
        <w:t xml:space="preserve">≥ </w:t>
      </w:r>
      <w:r>
        <w:rPr>
          <w:szCs w:val="22"/>
        </w:rPr>
        <w:t>0.1%</w:t>
      </w:r>
      <w:r w:rsidRPr="00CD5662">
        <w:rPr>
          <w:szCs w:val="22"/>
        </w:rPr>
        <w:t xml:space="preserve"> </w:t>
      </w:r>
      <w:r>
        <w:rPr>
          <w:szCs w:val="22"/>
        </w:rPr>
        <w:t>using an assay with a minimum sensitivity of 0.01%.  BLINCYTO</w:t>
      </w:r>
      <w:r w:rsidRPr="00CD5662">
        <w:rPr>
          <w:szCs w:val="22"/>
        </w:rPr>
        <w:t xml:space="preserve"> </w:t>
      </w:r>
      <w:r>
        <w:rPr>
          <w:szCs w:val="22"/>
        </w:rPr>
        <w:t xml:space="preserve">was administered </w:t>
      </w:r>
      <w:r w:rsidRPr="00CD5662">
        <w:rPr>
          <w:szCs w:val="22"/>
        </w:rPr>
        <w:t>at</w:t>
      </w:r>
      <w:r w:rsidR="001843F6">
        <w:t> </w:t>
      </w:r>
      <w:r w:rsidRPr="00CD5662">
        <w:rPr>
          <w:szCs w:val="22"/>
        </w:rPr>
        <w:t>a constant dose of 15 mcg/m</w:t>
      </w:r>
      <w:r w:rsidRPr="00CD5662">
        <w:rPr>
          <w:szCs w:val="22"/>
          <w:vertAlign w:val="superscript"/>
        </w:rPr>
        <w:t>2</w:t>
      </w:r>
      <w:r w:rsidRPr="00CD5662">
        <w:rPr>
          <w:szCs w:val="22"/>
        </w:rPr>
        <w:t xml:space="preserve">/day (equivalent to the recommended dosage of 28 mcg/day) </w:t>
      </w:r>
      <w:r>
        <w:rPr>
          <w:szCs w:val="22"/>
        </w:rPr>
        <w:t xml:space="preserve">intravenously </w:t>
      </w:r>
      <w:r w:rsidRPr="00CD5662">
        <w:rPr>
          <w:szCs w:val="22"/>
        </w:rPr>
        <w:t xml:space="preserve">for all treatment cycles. </w:t>
      </w:r>
      <w:r w:rsidRPr="00CD5662">
        <w:rPr>
          <w:b/>
          <w:bCs/>
          <w:szCs w:val="22"/>
        </w:rPr>
        <w:t xml:space="preserve"> </w:t>
      </w:r>
      <w:r w:rsidRPr="00CD5662">
        <w:rPr>
          <w:szCs w:val="22"/>
        </w:rPr>
        <w:t xml:space="preserve">Patients received up to 4 cycles of treatment.  Dose adjustment was possible in case of adverse events.  </w:t>
      </w:r>
    </w:p>
    <w:p w14:paraId="1862D88D" w14:textId="77777777" w:rsidR="00C53493" w:rsidRDefault="00C53493" w:rsidP="00C53493">
      <w:pPr>
        <w:spacing w:before="60" w:after="60"/>
        <w:rPr>
          <w:szCs w:val="22"/>
        </w:rPr>
      </w:pPr>
    </w:p>
    <w:p w14:paraId="231A632E" w14:textId="6C455C76" w:rsidR="00C53493" w:rsidRPr="00CD5662" w:rsidRDefault="00C53493" w:rsidP="00C53493">
      <w:pPr>
        <w:spacing w:before="60" w:after="60"/>
        <w:rPr>
          <w:szCs w:val="22"/>
        </w:rPr>
      </w:pPr>
      <w:r w:rsidRPr="00CD5662">
        <w:rPr>
          <w:szCs w:val="22"/>
        </w:rPr>
        <w:t>The treated population included</w:t>
      </w:r>
      <w:r>
        <w:rPr>
          <w:szCs w:val="22"/>
        </w:rPr>
        <w:t xml:space="preserve"> 86 patients</w:t>
      </w:r>
      <w:r w:rsidR="002B1068">
        <w:rPr>
          <w:szCs w:val="22"/>
        </w:rPr>
        <w:t xml:space="preserve"> in first</w:t>
      </w:r>
      <w:r w:rsidR="002B1068" w:rsidRPr="00CD5662">
        <w:rPr>
          <w:szCs w:val="22"/>
        </w:rPr>
        <w:t xml:space="preserve"> </w:t>
      </w:r>
      <w:r w:rsidR="002B1068">
        <w:rPr>
          <w:szCs w:val="22"/>
        </w:rPr>
        <w:t xml:space="preserve">or second </w:t>
      </w:r>
      <w:r w:rsidR="001843F6" w:rsidRPr="00CD5662">
        <w:rPr>
          <w:szCs w:val="22"/>
        </w:rPr>
        <w:t xml:space="preserve">hematologic </w:t>
      </w:r>
      <w:r w:rsidR="002B1068" w:rsidRPr="00CD5662">
        <w:rPr>
          <w:szCs w:val="22"/>
        </w:rPr>
        <w:t>complete remission</w:t>
      </w:r>
      <w:r w:rsidR="002B1068">
        <w:rPr>
          <w:szCs w:val="22"/>
        </w:rPr>
        <w:t xml:space="preserve"> (CR1 or CR2)</w:t>
      </w:r>
      <w:r>
        <w:rPr>
          <w:szCs w:val="22"/>
        </w:rPr>
        <w:t>.  T</w:t>
      </w:r>
      <w:r w:rsidRPr="00CD5662">
        <w:rPr>
          <w:szCs w:val="22"/>
        </w:rPr>
        <w:t xml:space="preserve">he demographics and baseline characteristics </w:t>
      </w:r>
      <w:r>
        <w:rPr>
          <w:szCs w:val="22"/>
        </w:rPr>
        <w:t xml:space="preserve">are shown in Table </w:t>
      </w:r>
      <w:ins w:id="1861" w:author="Author">
        <w:r w:rsidR="00AD1FCC">
          <w:rPr>
            <w:szCs w:val="22"/>
          </w:rPr>
          <w:t>11</w:t>
        </w:r>
      </w:ins>
      <w:del w:id="1862" w:author="Author">
        <w:r w:rsidR="004A1227" w:rsidDel="00AD1FCC">
          <w:rPr>
            <w:szCs w:val="22"/>
          </w:rPr>
          <w:delText>1</w:delText>
        </w:r>
        <w:r w:rsidR="00127D3C" w:rsidDel="00AD1FCC">
          <w:rPr>
            <w:szCs w:val="22"/>
          </w:rPr>
          <w:delText>2</w:delText>
        </w:r>
      </w:del>
      <w:r>
        <w:rPr>
          <w:szCs w:val="22"/>
        </w:rPr>
        <w:t>.</w:t>
      </w:r>
      <w:r w:rsidRPr="00CD5662">
        <w:rPr>
          <w:szCs w:val="22"/>
        </w:rPr>
        <w:t xml:space="preserve"> </w:t>
      </w:r>
      <w:r>
        <w:rPr>
          <w:szCs w:val="22"/>
        </w:rPr>
        <w:t xml:space="preserve"> </w:t>
      </w:r>
      <w:r w:rsidRPr="00CD5662">
        <w:rPr>
          <w:szCs w:val="22"/>
        </w:rPr>
        <w:t>The median number of treatment cycles was 2 (range: 1 to 4).</w:t>
      </w:r>
      <w:r>
        <w:rPr>
          <w:szCs w:val="22"/>
        </w:rPr>
        <w:t xml:space="preserve"> Following treatment with BLINCYTO, </w:t>
      </w:r>
      <w:r w:rsidR="00BC063A">
        <w:rPr>
          <w:szCs w:val="22"/>
        </w:rPr>
        <w:t>45 out of 61 (73.8%)</w:t>
      </w:r>
      <w:r w:rsidR="00691D88">
        <w:rPr>
          <w:szCs w:val="22"/>
        </w:rPr>
        <w:t xml:space="preserve"> </w:t>
      </w:r>
      <w:r>
        <w:rPr>
          <w:szCs w:val="22"/>
        </w:rPr>
        <w:t xml:space="preserve">patients in CR1 and </w:t>
      </w:r>
      <w:r w:rsidR="00BC063A">
        <w:rPr>
          <w:szCs w:val="22"/>
        </w:rPr>
        <w:t xml:space="preserve">14 out of 25 (56.0%) </w:t>
      </w:r>
      <w:r>
        <w:rPr>
          <w:szCs w:val="22"/>
        </w:rPr>
        <w:t>patients in CR2 underwent allogeneic</w:t>
      </w:r>
      <w:r w:rsidR="00BC063A">
        <w:rPr>
          <w:szCs w:val="22"/>
        </w:rPr>
        <w:t xml:space="preserve"> hematopoietic</w:t>
      </w:r>
      <w:r>
        <w:rPr>
          <w:szCs w:val="22"/>
        </w:rPr>
        <w:t xml:space="preserve"> stem cell transplantation</w:t>
      </w:r>
      <w:r w:rsidR="00BC063A">
        <w:rPr>
          <w:szCs w:val="22"/>
        </w:rPr>
        <w:t xml:space="preserve"> in continuous </w:t>
      </w:r>
      <w:r w:rsidR="001843F6">
        <w:rPr>
          <w:szCs w:val="22"/>
        </w:rPr>
        <w:t xml:space="preserve">hematologic </w:t>
      </w:r>
      <w:r w:rsidR="00BC063A">
        <w:rPr>
          <w:szCs w:val="22"/>
        </w:rPr>
        <w:t>complete remission</w:t>
      </w:r>
      <w:r>
        <w:rPr>
          <w:szCs w:val="22"/>
        </w:rPr>
        <w:t>.</w:t>
      </w:r>
    </w:p>
    <w:p w14:paraId="5A055488" w14:textId="2DB158E4" w:rsidR="00C53493" w:rsidRDefault="00C53493" w:rsidP="008B5C29">
      <w:pPr>
        <w:pStyle w:val="SynopsisIndent"/>
        <w:keepNext/>
        <w:spacing w:after="0"/>
        <w:ind w:left="0"/>
        <w:rPr>
          <w:rFonts w:ascii="Times New Roman" w:hAnsi="Times New Roman"/>
          <w:b w:val="0"/>
          <w:bCs w:val="0"/>
          <w:szCs w:val="22"/>
        </w:rPr>
      </w:pPr>
    </w:p>
    <w:p w14:paraId="5BE2A971" w14:textId="33369B42" w:rsidR="00252910" w:rsidDel="003068D9" w:rsidRDefault="00252910">
      <w:pPr>
        <w:pStyle w:val="TableColumnHead"/>
        <w:keepLines w:val="0"/>
        <w:widowControl/>
        <w:jc w:val="left"/>
        <w:rPr>
          <w:ins w:id="1863" w:author="Author"/>
          <w:del w:id="1864" w:author="Author"/>
          <w:sz w:val="22"/>
          <w:szCs w:val="22"/>
        </w:rPr>
        <w:pPrChange w:id="1865" w:author="Author">
          <w:pPr>
            <w:pStyle w:val="TableColumnHead"/>
            <w:keepLines w:val="0"/>
            <w:widowControl/>
          </w:pPr>
        </w:pPrChange>
      </w:pPr>
    </w:p>
    <w:p w14:paraId="07ABE299" w14:textId="351F5A7E" w:rsidR="00E032C2" w:rsidRDefault="00252910" w:rsidP="005F50A5">
      <w:pPr>
        <w:pStyle w:val="TableColumnHead"/>
        <w:keepLines w:val="0"/>
        <w:widowControl/>
        <w:rPr>
          <w:ins w:id="1866" w:author="Author"/>
          <w:sz w:val="22"/>
          <w:szCs w:val="22"/>
        </w:rPr>
      </w:pPr>
      <w:ins w:id="1867" w:author="Author">
        <w:r w:rsidRPr="007A1DBC">
          <w:rPr>
            <w:sz w:val="22"/>
            <w:szCs w:val="22"/>
          </w:rPr>
          <w:t xml:space="preserve">Table </w:t>
        </w:r>
        <w:r>
          <w:rPr>
            <w:sz w:val="22"/>
            <w:szCs w:val="22"/>
          </w:rPr>
          <w:t>11.</w:t>
        </w:r>
        <w:r w:rsidRPr="007A1DBC">
          <w:rPr>
            <w:sz w:val="22"/>
            <w:szCs w:val="22"/>
          </w:rPr>
          <w:t xml:space="preserve">  Demographics and Baseline Characteristics in BLAST Study</w:t>
        </w:r>
      </w:ins>
    </w:p>
    <w:p w14:paraId="0EDF5929" w14:textId="77777777" w:rsidR="00252910" w:rsidRPr="00252910" w:rsidRDefault="00252910">
      <w:pPr>
        <w:jc w:val="center"/>
        <w:pPrChange w:id="1868" w:author="Author">
          <w:pPr>
            <w:pStyle w:val="SynopsisIndent"/>
            <w:keepNext/>
            <w:spacing w:after="0"/>
            <w:ind w:left="0"/>
          </w:pPr>
        </w:pPrChange>
      </w:pPr>
    </w:p>
    <w:tbl>
      <w:tblPr>
        <w:tblW w:w="4323" w:type="pct"/>
        <w:jc w:val="center"/>
        <w:tblLayout w:type="fixed"/>
        <w:tblLook w:val="01E0" w:firstRow="1" w:lastRow="1" w:firstColumn="1" w:lastColumn="1" w:noHBand="0" w:noVBand="0"/>
        <w:tblPrChange w:id="1869" w:author="Author">
          <w:tblPr>
            <w:tblW w:w="4323" w:type="pct"/>
            <w:jc w:val="center"/>
            <w:tblLayout w:type="fixed"/>
            <w:tblLook w:val="01E0" w:firstRow="1" w:lastRow="1" w:firstColumn="1" w:lastColumn="1" w:noHBand="0" w:noVBand="0"/>
          </w:tblPr>
        </w:tblPrChange>
      </w:tblPr>
      <w:tblGrid>
        <w:gridCol w:w="4395"/>
        <w:gridCol w:w="3698"/>
        <w:tblGridChange w:id="1870">
          <w:tblGrid>
            <w:gridCol w:w="4073"/>
            <w:gridCol w:w="4020"/>
          </w:tblGrid>
        </w:tblGridChange>
      </w:tblGrid>
      <w:tr w:rsidR="007A1DBC" w:rsidRPr="00CD5662" w:rsidDel="00252910" w14:paraId="62307E5E" w14:textId="02C2288B" w:rsidTr="005F50A5">
        <w:trPr>
          <w:trHeight w:val="50"/>
          <w:tblHeader/>
          <w:jc w:val="center"/>
          <w:del w:id="1871" w:author="Author"/>
          <w:trPrChange w:id="1872" w:author="Author">
            <w:trPr>
              <w:trHeight w:val="50"/>
              <w:tblHeader/>
              <w:jc w:val="center"/>
            </w:trPr>
          </w:trPrChange>
        </w:trPr>
        <w:tc>
          <w:tcPr>
            <w:tcW w:w="8093" w:type="dxa"/>
            <w:gridSpan w:val="2"/>
            <w:tcBorders>
              <w:bottom w:val="single" w:sz="4" w:space="0" w:color="auto"/>
            </w:tcBorders>
            <w:vAlign w:val="center"/>
            <w:tcPrChange w:id="1873" w:author="Author">
              <w:tcPr>
                <w:tcW w:w="8075" w:type="dxa"/>
                <w:gridSpan w:val="2"/>
                <w:tcBorders>
                  <w:bottom w:val="single" w:sz="4" w:space="0" w:color="auto"/>
                </w:tcBorders>
                <w:vAlign w:val="center"/>
              </w:tcPr>
            </w:tcPrChange>
          </w:tcPr>
          <w:p w14:paraId="1C1E9951" w14:textId="57F5E94C" w:rsidR="007A1DBC" w:rsidDel="00252910" w:rsidRDefault="007A1DBC" w:rsidP="008B5C29">
            <w:pPr>
              <w:pStyle w:val="TableColumnHead"/>
              <w:keepLines w:val="0"/>
              <w:widowControl/>
              <w:rPr>
                <w:del w:id="1874" w:author="Author"/>
                <w:sz w:val="22"/>
                <w:szCs w:val="22"/>
              </w:rPr>
            </w:pPr>
            <w:del w:id="1875" w:author="Author">
              <w:r w:rsidRPr="007A1DBC" w:rsidDel="00252910">
                <w:rPr>
                  <w:sz w:val="22"/>
                  <w:szCs w:val="22"/>
                </w:rPr>
                <w:delText xml:space="preserve">Table </w:delText>
              </w:r>
            </w:del>
            <w:ins w:id="1876" w:author="Author">
              <w:del w:id="1877" w:author="Author">
                <w:r w:rsidR="00AD1FCC" w:rsidDel="00252910">
                  <w:rPr>
                    <w:sz w:val="22"/>
                    <w:szCs w:val="22"/>
                  </w:rPr>
                  <w:delText>11</w:delText>
                </w:r>
              </w:del>
            </w:ins>
            <w:del w:id="1878" w:author="Author">
              <w:r w:rsidRPr="007A1DBC" w:rsidDel="00252910">
                <w:rPr>
                  <w:sz w:val="22"/>
                  <w:szCs w:val="22"/>
                </w:rPr>
                <w:delText>12</w:delText>
              </w:r>
              <w:r w:rsidR="004A3062" w:rsidDel="00252910">
                <w:rPr>
                  <w:sz w:val="22"/>
                  <w:szCs w:val="22"/>
                </w:rPr>
                <w:delText>.</w:delText>
              </w:r>
              <w:r w:rsidRPr="007A1DBC" w:rsidDel="00252910">
                <w:rPr>
                  <w:sz w:val="22"/>
                  <w:szCs w:val="22"/>
                </w:rPr>
                <w:delText xml:space="preserve">  Demographics and Baseline Characteristics in BLAST Study</w:delText>
              </w:r>
            </w:del>
          </w:p>
          <w:p w14:paraId="0C3B8380" w14:textId="1003F45C" w:rsidR="00C56E01" w:rsidRPr="00C56E01" w:rsidDel="00252910" w:rsidRDefault="00C56E01" w:rsidP="00C56E01">
            <w:pPr>
              <w:rPr>
                <w:del w:id="1879" w:author="Author"/>
              </w:rPr>
            </w:pPr>
          </w:p>
        </w:tc>
      </w:tr>
      <w:tr w:rsidR="00C53493" w:rsidRPr="00CD5662" w14:paraId="53A25A05" w14:textId="77777777" w:rsidTr="00DB3835">
        <w:trPr>
          <w:trHeight w:val="50"/>
          <w:tblHeader/>
          <w:jc w:val="center"/>
          <w:trPrChange w:id="1880" w:author="Author">
            <w:trPr>
              <w:trHeight w:val="50"/>
              <w:tblHeader/>
              <w:jc w:val="center"/>
            </w:trPr>
          </w:trPrChange>
        </w:trPr>
        <w:tc>
          <w:tcPr>
            <w:tcW w:w="4395" w:type="dxa"/>
            <w:tcBorders>
              <w:top w:val="single" w:sz="4" w:space="0" w:color="auto"/>
              <w:left w:val="single" w:sz="12" w:space="0" w:color="auto"/>
              <w:bottom w:val="single" w:sz="12" w:space="0" w:color="auto"/>
              <w:right w:val="single" w:sz="4" w:space="0" w:color="auto"/>
            </w:tcBorders>
            <w:vAlign w:val="center"/>
            <w:tcPrChange w:id="1881" w:author="Author">
              <w:tcPr>
                <w:tcW w:w="4064" w:type="dxa"/>
                <w:tcBorders>
                  <w:top w:val="single" w:sz="4" w:space="0" w:color="auto"/>
                  <w:left w:val="single" w:sz="12" w:space="0" w:color="auto"/>
                  <w:bottom w:val="single" w:sz="12" w:space="0" w:color="auto"/>
                  <w:right w:val="single" w:sz="4" w:space="0" w:color="auto"/>
                </w:tcBorders>
                <w:vAlign w:val="center"/>
              </w:tcPr>
            </w:tcPrChange>
          </w:tcPr>
          <w:p w14:paraId="1988D2A8" w14:textId="6CF78026" w:rsidR="00C53493" w:rsidRPr="00CD5662" w:rsidRDefault="00C53493" w:rsidP="008B5C29">
            <w:pPr>
              <w:pStyle w:val="TableColumnHead"/>
              <w:keepLines w:val="0"/>
              <w:widowControl/>
              <w:rPr>
                <w:sz w:val="22"/>
                <w:szCs w:val="22"/>
              </w:rPr>
            </w:pPr>
            <w:r w:rsidRPr="00CD5662">
              <w:rPr>
                <w:sz w:val="22"/>
                <w:szCs w:val="22"/>
              </w:rPr>
              <w:t>Characteristic</w:t>
            </w:r>
            <w:r w:rsidR="004D4962">
              <w:rPr>
                <w:sz w:val="22"/>
                <w:szCs w:val="22"/>
              </w:rPr>
              <w:t>s</w:t>
            </w:r>
          </w:p>
        </w:tc>
        <w:tc>
          <w:tcPr>
            <w:tcW w:w="3698" w:type="dxa"/>
            <w:tcBorders>
              <w:top w:val="single" w:sz="4" w:space="0" w:color="auto"/>
              <w:left w:val="single" w:sz="4" w:space="0" w:color="auto"/>
              <w:bottom w:val="single" w:sz="12" w:space="0" w:color="auto"/>
              <w:right w:val="single" w:sz="4" w:space="0" w:color="auto"/>
            </w:tcBorders>
            <w:vAlign w:val="bottom"/>
            <w:tcPrChange w:id="1882" w:author="Author">
              <w:tcPr>
                <w:tcW w:w="4011" w:type="dxa"/>
                <w:tcBorders>
                  <w:top w:val="single" w:sz="4" w:space="0" w:color="auto"/>
                  <w:left w:val="single" w:sz="4" w:space="0" w:color="auto"/>
                  <w:bottom w:val="single" w:sz="12" w:space="0" w:color="auto"/>
                  <w:right w:val="single" w:sz="4" w:space="0" w:color="auto"/>
                </w:tcBorders>
                <w:vAlign w:val="bottom"/>
              </w:tcPr>
            </w:tcPrChange>
          </w:tcPr>
          <w:p w14:paraId="31062410" w14:textId="77777777" w:rsidR="00C53493" w:rsidRPr="00CD5662" w:rsidRDefault="00C53493" w:rsidP="008B5C29">
            <w:pPr>
              <w:pStyle w:val="TableColumnHead"/>
              <w:keepLines w:val="0"/>
              <w:widowControl/>
              <w:rPr>
                <w:sz w:val="22"/>
                <w:szCs w:val="22"/>
              </w:rPr>
            </w:pPr>
            <w:r>
              <w:rPr>
                <w:sz w:val="22"/>
                <w:szCs w:val="22"/>
              </w:rPr>
              <w:t>BLINCYTO</w:t>
            </w:r>
            <w:r w:rsidRPr="00CD5662">
              <w:rPr>
                <w:sz w:val="22"/>
                <w:szCs w:val="22"/>
              </w:rPr>
              <w:br/>
              <w:t>(N = </w:t>
            </w:r>
            <w:r>
              <w:rPr>
                <w:sz w:val="22"/>
                <w:szCs w:val="22"/>
              </w:rPr>
              <w:t>86</w:t>
            </w:r>
            <w:r w:rsidRPr="00CD5662">
              <w:rPr>
                <w:sz w:val="22"/>
                <w:szCs w:val="22"/>
              </w:rPr>
              <w:t>)</w:t>
            </w:r>
          </w:p>
        </w:tc>
      </w:tr>
      <w:tr w:rsidR="00C53493" w:rsidRPr="00CD5662" w14:paraId="28AEF719" w14:textId="77777777" w:rsidTr="00DB3835">
        <w:trPr>
          <w:trHeight w:val="20"/>
          <w:jc w:val="center"/>
          <w:trPrChange w:id="1883"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tcPrChange w:id="1884" w:author="Author">
              <w:tcPr>
                <w:tcW w:w="4064" w:type="dxa"/>
                <w:tcBorders>
                  <w:top w:val="single" w:sz="4" w:space="0" w:color="auto"/>
                  <w:left w:val="single" w:sz="12" w:space="0" w:color="auto"/>
                  <w:bottom w:val="single" w:sz="4" w:space="0" w:color="auto"/>
                  <w:right w:val="single" w:sz="4" w:space="0" w:color="auto"/>
                </w:tcBorders>
              </w:tcPr>
            </w:tcPrChange>
          </w:tcPr>
          <w:p w14:paraId="1664545A" w14:textId="77777777" w:rsidR="00C53493" w:rsidRPr="00CD5662" w:rsidRDefault="00C53493" w:rsidP="008B5C29">
            <w:pPr>
              <w:keepNext/>
              <w:autoSpaceDE w:val="0"/>
              <w:autoSpaceDN w:val="0"/>
              <w:adjustRightInd w:val="0"/>
              <w:spacing w:before="40" w:after="40" w:line="276" w:lineRule="auto"/>
              <w:ind w:left="102"/>
              <w:rPr>
                <w:szCs w:val="22"/>
              </w:rPr>
            </w:pPr>
            <w:r w:rsidRPr="00CD5662">
              <w:rPr>
                <w:szCs w:val="22"/>
              </w:rPr>
              <w:t>Age</w:t>
            </w:r>
          </w:p>
        </w:tc>
        <w:tc>
          <w:tcPr>
            <w:tcW w:w="3698" w:type="dxa"/>
            <w:tcBorders>
              <w:top w:val="single" w:sz="4" w:space="0" w:color="auto"/>
              <w:left w:val="single" w:sz="4" w:space="0" w:color="auto"/>
              <w:bottom w:val="single" w:sz="4" w:space="0" w:color="auto"/>
              <w:right w:val="single" w:sz="4" w:space="0" w:color="auto"/>
            </w:tcBorders>
            <w:tcPrChange w:id="1885" w:author="Author">
              <w:tcPr>
                <w:tcW w:w="4011" w:type="dxa"/>
                <w:tcBorders>
                  <w:top w:val="single" w:sz="4" w:space="0" w:color="auto"/>
                  <w:left w:val="single" w:sz="4" w:space="0" w:color="auto"/>
                  <w:bottom w:val="single" w:sz="4" w:space="0" w:color="auto"/>
                  <w:right w:val="single" w:sz="4" w:space="0" w:color="auto"/>
                </w:tcBorders>
              </w:tcPr>
            </w:tcPrChange>
          </w:tcPr>
          <w:p w14:paraId="2204AEB4" w14:textId="77777777" w:rsidR="00C53493" w:rsidRPr="00CD5662" w:rsidRDefault="00C53493" w:rsidP="008B5C29">
            <w:pPr>
              <w:pStyle w:val="TableTextCenter"/>
              <w:rPr>
                <w:sz w:val="22"/>
                <w:szCs w:val="22"/>
              </w:rPr>
            </w:pPr>
          </w:p>
        </w:tc>
      </w:tr>
      <w:tr w:rsidR="00C53493" w:rsidRPr="00CD5662" w14:paraId="224BB0AF" w14:textId="77777777" w:rsidTr="00DB3835">
        <w:trPr>
          <w:trHeight w:val="20"/>
          <w:jc w:val="center"/>
          <w:trPrChange w:id="1886"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tcPrChange w:id="1887" w:author="Author">
              <w:tcPr>
                <w:tcW w:w="4064" w:type="dxa"/>
                <w:tcBorders>
                  <w:top w:val="single" w:sz="4" w:space="0" w:color="auto"/>
                  <w:left w:val="single" w:sz="12" w:space="0" w:color="auto"/>
                  <w:bottom w:val="single" w:sz="4" w:space="0" w:color="auto"/>
                  <w:right w:val="single" w:sz="4" w:space="0" w:color="auto"/>
                </w:tcBorders>
              </w:tcPr>
            </w:tcPrChange>
          </w:tcPr>
          <w:p w14:paraId="5B4A4D67" w14:textId="77777777" w:rsidR="00C53493" w:rsidRPr="00CD5662" w:rsidRDefault="00C53493" w:rsidP="008B5C29">
            <w:pPr>
              <w:keepNext/>
              <w:autoSpaceDE w:val="0"/>
              <w:autoSpaceDN w:val="0"/>
              <w:adjustRightInd w:val="0"/>
              <w:spacing w:before="40" w:after="40" w:line="276" w:lineRule="auto"/>
              <w:ind w:left="102"/>
              <w:rPr>
                <w:szCs w:val="22"/>
              </w:rPr>
            </w:pPr>
            <w:r w:rsidRPr="00CD5662">
              <w:rPr>
                <w:szCs w:val="22"/>
              </w:rPr>
              <w:tab/>
              <w:t>Median, years (min, max)</w:t>
            </w:r>
          </w:p>
        </w:tc>
        <w:tc>
          <w:tcPr>
            <w:tcW w:w="3698" w:type="dxa"/>
            <w:tcBorders>
              <w:top w:val="single" w:sz="4" w:space="0" w:color="auto"/>
              <w:left w:val="single" w:sz="4" w:space="0" w:color="auto"/>
              <w:bottom w:val="single" w:sz="4" w:space="0" w:color="auto"/>
              <w:right w:val="single" w:sz="4" w:space="0" w:color="auto"/>
            </w:tcBorders>
            <w:tcPrChange w:id="1888" w:author="Author">
              <w:tcPr>
                <w:tcW w:w="4011" w:type="dxa"/>
                <w:tcBorders>
                  <w:top w:val="single" w:sz="4" w:space="0" w:color="auto"/>
                  <w:left w:val="single" w:sz="4" w:space="0" w:color="auto"/>
                  <w:bottom w:val="single" w:sz="4" w:space="0" w:color="auto"/>
                  <w:right w:val="single" w:sz="4" w:space="0" w:color="auto"/>
                </w:tcBorders>
              </w:tcPr>
            </w:tcPrChange>
          </w:tcPr>
          <w:p w14:paraId="4C8841A8" w14:textId="6FA84B43" w:rsidR="00C53493" w:rsidRPr="00CD5662" w:rsidRDefault="00CA1716" w:rsidP="008B5C29">
            <w:pPr>
              <w:pStyle w:val="TableTextCenter"/>
              <w:rPr>
                <w:sz w:val="22"/>
                <w:szCs w:val="22"/>
              </w:rPr>
            </w:pPr>
            <w:r>
              <w:rPr>
                <w:sz w:val="22"/>
                <w:szCs w:val="22"/>
              </w:rPr>
              <w:t>43 (18,</w:t>
            </w:r>
            <w:r w:rsidR="00B2575A">
              <w:rPr>
                <w:sz w:val="22"/>
                <w:szCs w:val="22"/>
              </w:rPr>
              <w:t xml:space="preserve"> </w:t>
            </w:r>
            <w:r>
              <w:rPr>
                <w:sz w:val="22"/>
                <w:szCs w:val="22"/>
              </w:rPr>
              <w:t>76)</w:t>
            </w:r>
          </w:p>
        </w:tc>
      </w:tr>
      <w:tr w:rsidR="00C53493" w:rsidRPr="00CD5662" w14:paraId="527439A1" w14:textId="77777777" w:rsidTr="00DB3835">
        <w:trPr>
          <w:trHeight w:val="161"/>
          <w:jc w:val="center"/>
          <w:trPrChange w:id="1889" w:author="Author">
            <w:trPr>
              <w:trHeight w:val="161"/>
              <w:jc w:val="center"/>
            </w:trPr>
          </w:trPrChange>
        </w:trPr>
        <w:tc>
          <w:tcPr>
            <w:tcW w:w="4395" w:type="dxa"/>
            <w:tcBorders>
              <w:top w:val="single" w:sz="4" w:space="0" w:color="auto"/>
              <w:left w:val="single" w:sz="12" w:space="0" w:color="auto"/>
              <w:right w:val="single" w:sz="4" w:space="0" w:color="auto"/>
            </w:tcBorders>
            <w:tcPrChange w:id="1890" w:author="Author">
              <w:tcPr>
                <w:tcW w:w="4064" w:type="dxa"/>
                <w:tcBorders>
                  <w:top w:val="single" w:sz="4" w:space="0" w:color="auto"/>
                  <w:left w:val="single" w:sz="12" w:space="0" w:color="auto"/>
                  <w:right w:val="single" w:sz="4" w:space="0" w:color="auto"/>
                </w:tcBorders>
              </w:tcPr>
            </w:tcPrChange>
          </w:tcPr>
          <w:p w14:paraId="4CC5FD92" w14:textId="77777777" w:rsidR="00C53493" w:rsidRPr="00CD5662" w:rsidRDefault="00C53493" w:rsidP="00B12FF6">
            <w:pPr>
              <w:autoSpaceDE w:val="0"/>
              <w:autoSpaceDN w:val="0"/>
              <w:adjustRightInd w:val="0"/>
              <w:spacing w:before="40" w:after="40" w:line="276" w:lineRule="auto"/>
              <w:ind w:left="102"/>
              <w:rPr>
                <w:szCs w:val="22"/>
              </w:rPr>
            </w:pPr>
            <w:r w:rsidRPr="00CD5662">
              <w:rPr>
                <w:szCs w:val="22"/>
              </w:rPr>
              <w:tab/>
              <w:t>≥ 65 years, n (%)</w:t>
            </w:r>
          </w:p>
        </w:tc>
        <w:tc>
          <w:tcPr>
            <w:tcW w:w="3698" w:type="dxa"/>
            <w:tcBorders>
              <w:top w:val="single" w:sz="4" w:space="0" w:color="auto"/>
              <w:left w:val="single" w:sz="4" w:space="0" w:color="auto"/>
              <w:right w:val="single" w:sz="4" w:space="0" w:color="auto"/>
            </w:tcBorders>
            <w:tcPrChange w:id="1891" w:author="Author">
              <w:tcPr>
                <w:tcW w:w="4011" w:type="dxa"/>
                <w:tcBorders>
                  <w:top w:val="single" w:sz="4" w:space="0" w:color="auto"/>
                  <w:left w:val="single" w:sz="4" w:space="0" w:color="auto"/>
                  <w:right w:val="single" w:sz="4" w:space="0" w:color="auto"/>
                </w:tcBorders>
              </w:tcPr>
            </w:tcPrChange>
          </w:tcPr>
          <w:p w14:paraId="629D9544" w14:textId="299F000B" w:rsidR="00C53493" w:rsidRPr="00CD5662" w:rsidRDefault="00CA1716" w:rsidP="00B12FF6">
            <w:pPr>
              <w:pStyle w:val="TableTextCenter"/>
              <w:keepNext w:val="0"/>
              <w:rPr>
                <w:sz w:val="22"/>
                <w:szCs w:val="22"/>
              </w:rPr>
            </w:pPr>
            <w:r>
              <w:rPr>
                <w:sz w:val="22"/>
                <w:szCs w:val="22"/>
              </w:rPr>
              <w:t>10 (12)</w:t>
            </w:r>
          </w:p>
        </w:tc>
      </w:tr>
      <w:tr w:rsidR="00C53493" w:rsidRPr="00CD5662" w14:paraId="08129370" w14:textId="77777777" w:rsidTr="00DB3835">
        <w:trPr>
          <w:trHeight w:val="258"/>
          <w:jc w:val="center"/>
          <w:trPrChange w:id="1892" w:author="Author">
            <w:trPr>
              <w:trHeight w:val="258"/>
              <w:jc w:val="center"/>
            </w:trPr>
          </w:trPrChange>
        </w:trPr>
        <w:tc>
          <w:tcPr>
            <w:tcW w:w="4395" w:type="dxa"/>
            <w:tcBorders>
              <w:top w:val="single" w:sz="4" w:space="0" w:color="auto"/>
              <w:left w:val="single" w:sz="12" w:space="0" w:color="auto"/>
              <w:bottom w:val="single" w:sz="4" w:space="0" w:color="auto"/>
              <w:right w:val="single" w:sz="4" w:space="0" w:color="auto"/>
            </w:tcBorders>
            <w:tcPrChange w:id="1893" w:author="Author">
              <w:tcPr>
                <w:tcW w:w="4064" w:type="dxa"/>
                <w:tcBorders>
                  <w:top w:val="single" w:sz="4" w:space="0" w:color="auto"/>
                  <w:left w:val="single" w:sz="12" w:space="0" w:color="auto"/>
                  <w:bottom w:val="single" w:sz="4" w:space="0" w:color="auto"/>
                  <w:right w:val="single" w:sz="4" w:space="0" w:color="auto"/>
                </w:tcBorders>
              </w:tcPr>
            </w:tcPrChange>
          </w:tcPr>
          <w:p w14:paraId="4FD3ACDB" w14:textId="77777777" w:rsidR="00C53493" w:rsidRPr="00CD5662" w:rsidRDefault="00C53493" w:rsidP="00B12FF6">
            <w:pPr>
              <w:autoSpaceDE w:val="0"/>
              <w:autoSpaceDN w:val="0"/>
              <w:adjustRightInd w:val="0"/>
              <w:spacing w:before="40" w:after="40" w:line="276" w:lineRule="auto"/>
              <w:ind w:left="102"/>
              <w:rPr>
                <w:szCs w:val="22"/>
              </w:rPr>
            </w:pPr>
            <w:r w:rsidRPr="00CD5662">
              <w:rPr>
                <w:szCs w:val="22"/>
              </w:rPr>
              <w:t>Males, n (%)</w:t>
            </w:r>
          </w:p>
        </w:tc>
        <w:tc>
          <w:tcPr>
            <w:tcW w:w="3698" w:type="dxa"/>
            <w:tcBorders>
              <w:top w:val="single" w:sz="4" w:space="0" w:color="auto"/>
              <w:left w:val="single" w:sz="4" w:space="0" w:color="auto"/>
              <w:bottom w:val="single" w:sz="4" w:space="0" w:color="auto"/>
              <w:right w:val="single" w:sz="4" w:space="0" w:color="auto"/>
            </w:tcBorders>
            <w:tcPrChange w:id="1894" w:author="Author">
              <w:tcPr>
                <w:tcW w:w="4011" w:type="dxa"/>
                <w:tcBorders>
                  <w:top w:val="single" w:sz="4" w:space="0" w:color="auto"/>
                  <w:left w:val="single" w:sz="4" w:space="0" w:color="auto"/>
                  <w:bottom w:val="single" w:sz="4" w:space="0" w:color="auto"/>
                  <w:right w:val="single" w:sz="4" w:space="0" w:color="auto"/>
                </w:tcBorders>
              </w:tcPr>
            </w:tcPrChange>
          </w:tcPr>
          <w:p w14:paraId="069B1F76" w14:textId="53D17472" w:rsidR="00C53493" w:rsidRPr="00CD5662" w:rsidRDefault="00CA1716" w:rsidP="00B12FF6">
            <w:pPr>
              <w:pStyle w:val="TableTextCenter"/>
              <w:keepNext w:val="0"/>
              <w:rPr>
                <w:sz w:val="22"/>
                <w:szCs w:val="22"/>
              </w:rPr>
            </w:pPr>
            <w:r>
              <w:rPr>
                <w:sz w:val="22"/>
                <w:szCs w:val="22"/>
              </w:rPr>
              <w:t>50 (58)</w:t>
            </w:r>
          </w:p>
        </w:tc>
      </w:tr>
      <w:tr w:rsidR="00C53493" w:rsidRPr="00CD5662" w14:paraId="630055DB" w14:textId="77777777" w:rsidTr="00DB3835">
        <w:trPr>
          <w:trHeight w:val="20"/>
          <w:jc w:val="center"/>
          <w:trPrChange w:id="1895"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vAlign w:val="center"/>
            <w:tcPrChange w:id="1896" w:author="Author">
              <w:tcPr>
                <w:tcW w:w="4064" w:type="dxa"/>
                <w:tcBorders>
                  <w:top w:val="single" w:sz="4" w:space="0" w:color="auto"/>
                  <w:left w:val="single" w:sz="12" w:space="0" w:color="auto"/>
                  <w:bottom w:val="single" w:sz="4" w:space="0" w:color="auto"/>
                  <w:right w:val="single" w:sz="4" w:space="0" w:color="auto"/>
                </w:tcBorders>
                <w:vAlign w:val="center"/>
              </w:tcPr>
            </w:tcPrChange>
          </w:tcPr>
          <w:p w14:paraId="4BAEF18D" w14:textId="77777777" w:rsidR="00C53493" w:rsidRPr="00CD5662" w:rsidRDefault="00C53493" w:rsidP="00B12FF6">
            <w:pPr>
              <w:autoSpaceDE w:val="0"/>
              <w:autoSpaceDN w:val="0"/>
              <w:adjustRightInd w:val="0"/>
              <w:spacing w:before="40" w:after="40" w:line="276" w:lineRule="auto"/>
              <w:ind w:left="102"/>
              <w:rPr>
                <w:szCs w:val="22"/>
              </w:rPr>
            </w:pPr>
            <w:r w:rsidRPr="00CD5662">
              <w:rPr>
                <w:szCs w:val="22"/>
              </w:rPr>
              <w:t>Race, n (%)</w:t>
            </w:r>
          </w:p>
        </w:tc>
        <w:tc>
          <w:tcPr>
            <w:tcW w:w="3698" w:type="dxa"/>
            <w:tcBorders>
              <w:top w:val="single" w:sz="4" w:space="0" w:color="auto"/>
              <w:left w:val="single" w:sz="4" w:space="0" w:color="auto"/>
              <w:bottom w:val="single" w:sz="4" w:space="0" w:color="auto"/>
              <w:right w:val="single" w:sz="4" w:space="0" w:color="auto"/>
            </w:tcBorders>
            <w:tcPrChange w:id="1897" w:author="Author">
              <w:tcPr>
                <w:tcW w:w="4011" w:type="dxa"/>
                <w:tcBorders>
                  <w:top w:val="single" w:sz="4" w:space="0" w:color="auto"/>
                  <w:left w:val="single" w:sz="4" w:space="0" w:color="auto"/>
                  <w:bottom w:val="single" w:sz="4" w:space="0" w:color="auto"/>
                  <w:right w:val="single" w:sz="4" w:space="0" w:color="auto"/>
                </w:tcBorders>
              </w:tcPr>
            </w:tcPrChange>
          </w:tcPr>
          <w:p w14:paraId="11757B1A" w14:textId="77777777" w:rsidR="00C53493" w:rsidRPr="00CD5662" w:rsidRDefault="00C53493" w:rsidP="00B12FF6">
            <w:pPr>
              <w:pStyle w:val="TableTextCenter"/>
              <w:keepNext w:val="0"/>
              <w:rPr>
                <w:sz w:val="22"/>
                <w:szCs w:val="22"/>
              </w:rPr>
            </w:pPr>
          </w:p>
        </w:tc>
      </w:tr>
      <w:tr w:rsidR="00C53493" w:rsidRPr="00CD5662" w14:paraId="3A5548ED" w14:textId="77777777" w:rsidTr="00DB3835">
        <w:trPr>
          <w:trHeight w:val="20"/>
          <w:jc w:val="center"/>
          <w:trPrChange w:id="1898"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vAlign w:val="center"/>
            <w:tcPrChange w:id="1899" w:author="Author">
              <w:tcPr>
                <w:tcW w:w="4064" w:type="dxa"/>
                <w:tcBorders>
                  <w:top w:val="single" w:sz="4" w:space="0" w:color="auto"/>
                  <w:left w:val="single" w:sz="12" w:space="0" w:color="auto"/>
                  <w:bottom w:val="single" w:sz="4" w:space="0" w:color="auto"/>
                  <w:right w:val="single" w:sz="4" w:space="0" w:color="auto"/>
                </w:tcBorders>
                <w:vAlign w:val="center"/>
              </w:tcPr>
            </w:tcPrChange>
          </w:tcPr>
          <w:p w14:paraId="1EEAA25B" w14:textId="77777777" w:rsidR="00C53493" w:rsidRPr="00CD5662" w:rsidRDefault="00C53493" w:rsidP="00B12FF6">
            <w:pPr>
              <w:pStyle w:val="TableTextLeft"/>
              <w:keepNext w:val="0"/>
              <w:tabs>
                <w:tab w:val="left" w:pos="372"/>
              </w:tabs>
              <w:ind w:left="372"/>
              <w:rPr>
                <w:sz w:val="22"/>
                <w:szCs w:val="22"/>
              </w:rPr>
            </w:pPr>
            <w:r w:rsidRPr="00CD5662">
              <w:rPr>
                <w:sz w:val="22"/>
                <w:szCs w:val="22"/>
              </w:rPr>
              <w:tab/>
              <w:t>Asian</w:t>
            </w:r>
          </w:p>
        </w:tc>
        <w:tc>
          <w:tcPr>
            <w:tcW w:w="3698" w:type="dxa"/>
            <w:tcBorders>
              <w:top w:val="single" w:sz="4" w:space="0" w:color="auto"/>
              <w:left w:val="single" w:sz="4" w:space="0" w:color="auto"/>
              <w:bottom w:val="single" w:sz="4" w:space="0" w:color="auto"/>
              <w:right w:val="single" w:sz="4" w:space="0" w:color="auto"/>
            </w:tcBorders>
            <w:tcPrChange w:id="1900" w:author="Author">
              <w:tcPr>
                <w:tcW w:w="4011" w:type="dxa"/>
                <w:tcBorders>
                  <w:top w:val="single" w:sz="4" w:space="0" w:color="auto"/>
                  <w:left w:val="single" w:sz="4" w:space="0" w:color="auto"/>
                  <w:bottom w:val="single" w:sz="4" w:space="0" w:color="auto"/>
                  <w:right w:val="single" w:sz="4" w:space="0" w:color="auto"/>
                </w:tcBorders>
              </w:tcPr>
            </w:tcPrChange>
          </w:tcPr>
          <w:p w14:paraId="2A6330D6" w14:textId="256D1A13" w:rsidR="00C53493" w:rsidRPr="00CD5662" w:rsidRDefault="00CA1716" w:rsidP="00B12FF6">
            <w:pPr>
              <w:pStyle w:val="TableTextCenter"/>
              <w:keepNext w:val="0"/>
              <w:rPr>
                <w:sz w:val="22"/>
                <w:szCs w:val="22"/>
              </w:rPr>
            </w:pPr>
            <w:r>
              <w:rPr>
                <w:sz w:val="22"/>
                <w:szCs w:val="22"/>
              </w:rPr>
              <w:t>1 (1)</w:t>
            </w:r>
          </w:p>
        </w:tc>
      </w:tr>
      <w:tr w:rsidR="00C53493" w:rsidRPr="00CD5662" w14:paraId="6BF96B05" w14:textId="77777777" w:rsidTr="00DB3835">
        <w:trPr>
          <w:trHeight w:val="20"/>
          <w:jc w:val="center"/>
          <w:trPrChange w:id="1901"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vAlign w:val="center"/>
            <w:tcPrChange w:id="1902" w:author="Author">
              <w:tcPr>
                <w:tcW w:w="4064" w:type="dxa"/>
                <w:tcBorders>
                  <w:top w:val="single" w:sz="4" w:space="0" w:color="auto"/>
                  <w:left w:val="single" w:sz="12" w:space="0" w:color="auto"/>
                  <w:bottom w:val="single" w:sz="4" w:space="0" w:color="auto"/>
                  <w:right w:val="single" w:sz="4" w:space="0" w:color="auto"/>
                </w:tcBorders>
                <w:vAlign w:val="center"/>
              </w:tcPr>
            </w:tcPrChange>
          </w:tcPr>
          <w:p w14:paraId="74DB7500" w14:textId="77777777" w:rsidR="00C53493" w:rsidRPr="00CD5662" w:rsidRDefault="00C53493" w:rsidP="00B12FF6">
            <w:pPr>
              <w:pStyle w:val="TableTextLeft"/>
              <w:keepNext w:val="0"/>
              <w:tabs>
                <w:tab w:val="left" w:pos="372"/>
              </w:tabs>
              <w:ind w:left="372"/>
              <w:rPr>
                <w:sz w:val="22"/>
                <w:szCs w:val="22"/>
              </w:rPr>
            </w:pPr>
            <w:r w:rsidRPr="00CD5662">
              <w:rPr>
                <w:sz w:val="22"/>
                <w:szCs w:val="22"/>
              </w:rPr>
              <w:tab/>
              <w:t>Other (mixed)</w:t>
            </w:r>
          </w:p>
        </w:tc>
        <w:tc>
          <w:tcPr>
            <w:tcW w:w="3698" w:type="dxa"/>
            <w:tcBorders>
              <w:top w:val="single" w:sz="4" w:space="0" w:color="auto"/>
              <w:left w:val="single" w:sz="4" w:space="0" w:color="auto"/>
              <w:bottom w:val="single" w:sz="4" w:space="0" w:color="auto"/>
              <w:right w:val="single" w:sz="4" w:space="0" w:color="auto"/>
            </w:tcBorders>
            <w:tcPrChange w:id="1903" w:author="Author">
              <w:tcPr>
                <w:tcW w:w="4011" w:type="dxa"/>
                <w:tcBorders>
                  <w:top w:val="single" w:sz="4" w:space="0" w:color="auto"/>
                  <w:left w:val="single" w:sz="4" w:space="0" w:color="auto"/>
                  <w:bottom w:val="single" w:sz="4" w:space="0" w:color="auto"/>
                  <w:right w:val="single" w:sz="4" w:space="0" w:color="auto"/>
                </w:tcBorders>
              </w:tcPr>
            </w:tcPrChange>
          </w:tcPr>
          <w:p w14:paraId="22247717" w14:textId="4D3208C7" w:rsidR="00C53493" w:rsidRPr="00CD5662" w:rsidRDefault="00CA1716" w:rsidP="00B12FF6">
            <w:pPr>
              <w:pStyle w:val="TableTextCenter"/>
              <w:keepNext w:val="0"/>
              <w:rPr>
                <w:sz w:val="22"/>
                <w:szCs w:val="22"/>
              </w:rPr>
            </w:pPr>
            <w:r>
              <w:rPr>
                <w:sz w:val="22"/>
                <w:szCs w:val="22"/>
              </w:rPr>
              <w:t>0 (0)</w:t>
            </w:r>
          </w:p>
        </w:tc>
      </w:tr>
      <w:tr w:rsidR="00C53493" w:rsidRPr="00CD5662" w14:paraId="51D1E314" w14:textId="77777777" w:rsidTr="00DB3835">
        <w:trPr>
          <w:trHeight w:val="20"/>
          <w:jc w:val="center"/>
          <w:trPrChange w:id="1904"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vAlign w:val="center"/>
            <w:tcPrChange w:id="1905" w:author="Author">
              <w:tcPr>
                <w:tcW w:w="4064" w:type="dxa"/>
                <w:tcBorders>
                  <w:top w:val="single" w:sz="4" w:space="0" w:color="auto"/>
                  <w:left w:val="single" w:sz="12" w:space="0" w:color="auto"/>
                  <w:bottom w:val="single" w:sz="4" w:space="0" w:color="auto"/>
                  <w:right w:val="single" w:sz="4" w:space="0" w:color="auto"/>
                </w:tcBorders>
                <w:vAlign w:val="center"/>
              </w:tcPr>
            </w:tcPrChange>
          </w:tcPr>
          <w:p w14:paraId="5A8B8B76" w14:textId="77777777" w:rsidR="00C53493" w:rsidRPr="00CD5662" w:rsidRDefault="00C53493" w:rsidP="00B12FF6">
            <w:pPr>
              <w:pStyle w:val="TableTextLeft"/>
              <w:keepNext w:val="0"/>
              <w:tabs>
                <w:tab w:val="left" w:pos="372"/>
              </w:tabs>
              <w:ind w:left="372"/>
              <w:rPr>
                <w:sz w:val="22"/>
                <w:szCs w:val="22"/>
              </w:rPr>
            </w:pPr>
            <w:r w:rsidRPr="00CD5662">
              <w:rPr>
                <w:sz w:val="22"/>
                <w:szCs w:val="22"/>
              </w:rPr>
              <w:tab/>
              <w:t>White</w:t>
            </w:r>
          </w:p>
        </w:tc>
        <w:tc>
          <w:tcPr>
            <w:tcW w:w="3698" w:type="dxa"/>
            <w:tcBorders>
              <w:top w:val="single" w:sz="4" w:space="0" w:color="auto"/>
              <w:left w:val="single" w:sz="4" w:space="0" w:color="auto"/>
              <w:bottom w:val="single" w:sz="4" w:space="0" w:color="auto"/>
              <w:right w:val="single" w:sz="4" w:space="0" w:color="auto"/>
            </w:tcBorders>
            <w:tcPrChange w:id="1906" w:author="Author">
              <w:tcPr>
                <w:tcW w:w="4011" w:type="dxa"/>
                <w:tcBorders>
                  <w:top w:val="single" w:sz="4" w:space="0" w:color="auto"/>
                  <w:left w:val="single" w:sz="4" w:space="0" w:color="auto"/>
                  <w:bottom w:val="single" w:sz="4" w:space="0" w:color="auto"/>
                  <w:right w:val="single" w:sz="4" w:space="0" w:color="auto"/>
                </w:tcBorders>
              </w:tcPr>
            </w:tcPrChange>
          </w:tcPr>
          <w:p w14:paraId="36721665" w14:textId="7D82F6C1" w:rsidR="00C53493" w:rsidRPr="00CD5662" w:rsidRDefault="00CA1716" w:rsidP="00B12FF6">
            <w:pPr>
              <w:pStyle w:val="TableTextCenter"/>
              <w:keepNext w:val="0"/>
              <w:rPr>
                <w:sz w:val="22"/>
                <w:szCs w:val="22"/>
              </w:rPr>
            </w:pPr>
            <w:r>
              <w:rPr>
                <w:sz w:val="22"/>
                <w:szCs w:val="22"/>
              </w:rPr>
              <w:t>76 (88)</w:t>
            </w:r>
          </w:p>
        </w:tc>
      </w:tr>
      <w:tr w:rsidR="00C53493" w:rsidRPr="00CD5662" w14:paraId="50CB50CA" w14:textId="77777777" w:rsidTr="00DB3835">
        <w:trPr>
          <w:trHeight w:val="20"/>
          <w:jc w:val="center"/>
          <w:trPrChange w:id="1907"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vAlign w:val="center"/>
            <w:tcPrChange w:id="1908" w:author="Author">
              <w:tcPr>
                <w:tcW w:w="4064" w:type="dxa"/>
                <w:tcBorders>
                  <w:top w:val="single" w:sz="4" w:space="0" w:color="auto"/>
                  <w:left w:val="single" w:sz="12" w:space="0" w:color="auto"/>
                  <w:bottom w:val="single" w:sz="4" w:space="0" w:color="auto"/>
                  <w:right w:val="single" w:sz="4" w:space="0" w:color="auto"/>
                </w:tcBorders>
                <w:vAlign w:val="center"/>
              </w:tcPr>
            </w:tcPrChange>
          </w:tcPr>
          <w:p w14:paraId="7C014D8E" w14:textId="77777777" w:rsidR="00C53493" w:rsidRPr="00CD5662" w:rsidRDefault="00C53493" w:rsidP="00B12FF6">
            <w:pPr>
              <w:pStyle w:val="TableTextLeft"/>
              <w:keepNext w:val="0"/>
              <w:tabs>
                <w:tab w:val="left" w:pos="372"/>
              </w:tabs>
              <w:ind w:left="372"/>
              <w:rPr>
                <w:sz w:val="22"/>
                <w:szCs w:val="22"/>
              </w:rPr>
            </w:pPr>
            <w:r w:rsidRPr="00CD5662">
              <w:rPr>
                <w:sz w:val="22"/>
                <w:szCs w:val="22"/>
              </w:rPr>
              <w:tab/>
              <w:t>Unknown</w:t>
            </w:r>
          </w:p>
        </w:tc>
        <w:tc>
          <w:tcPr>
            <w:tcW w:w="3698" w:type="dxa"/>
            <w:tcBorders>
              <w:top w:val="single" w:sz="4" w:space="0" w:color="auto"/>
              <w:left w:val="single" w:sz="4" w:space="0" w:color="auto"/>
              <w:bottom w:val="single" w:sz="4" w:space="0" w:color="auto"/>
              <w:right w:val="single" w:sz="4" w:space="0" w:color="auto"/>
            </w:tcBorders>
            <w:tcPrChange w:id="1909" w:author="Author">
              <w:tcPr>
                <w:tcW w:w="4011" w:type="dxa"/>
                <w:tcBorders>
                  <w:top w:val="single" w:sz="4" w:space="0" w:color="auto"/>
                  <w:left w:val="single" w:sz="4" w:space="0" w:color="auto"/>
                  <w:bottom w:val="single" w:sz="4" w:space="0" w:color="auto"/>
                  <w:right w:val="single" w:sz="4" w:space="0" w:color="auto"/>
                </w:tcBorders>
              </w:tcPr>
            </w:tcPrChange>
          </w:tcPr>
          <w:p w14:paraId="590931E0" w14:textId="24415302" w:rsidR="00C53493" w:rsidRPr="00CD5662" w:rsidRDefault="00CA1716" w:rsidP="00B12FF6">
            <w:pPr>
              <w:pStyle w:val="TableTextCenter"/>
              <w:keepNext w:val="0"/>
              <w:rPr>
                <w:sz w:val="22"/>
                <w:szCs w:val="22"/>
              </w:rPr>
            </w:pPr>
            <w:r>
              <w:rPr>
                <w:sz w:val="22"/>
                <w:szCs w:val="22"/>
              </w:rPr>
              <w:t>9 (11)</w:t>
            </w:r>
          </w:p>
        </w:tc>
      </w:tr>
      <w:tr w:rsidR="00C53493" w:rsidRPr="00CD5662" w14:paraId="512C0F2E" w14:textId="77777777" w:rsidTr="00DB3835">
        <w:trPr>
          <w:trHeight w:val="20"/>
          <w:jc w:val="center"/>
          <w:trPrChange w:id="1910"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tcPrChange w:id="1911" w:author="Author">
              <w:tcPr>
                <w:tcW w:w="4064" w:type="dxa"/>
                <w:tcBorders>
                  <w:top w:val="single" w:sz="4" w:space="0" w:color="auto"/>
                  <w:left w:val="single" w:sz="12" w:space="0" w:color="auto"/>
                  <w:bottom w:val="single" w:sz="4" w:space="0" w:color="auto"/>
                  <w:right w:val="single" w:sz="4" w:space="0" w:color="auto"/>
                </w:tcBorders>
              </w:tcPr>
            </w:tcPrChange>
          </w:tcPr>
          <w:p w14:paraId="22E73D3C" w14:textId="446A1ABA" w:rsidR="00C53493" w:rsidRPr="00CD5662" w:rsidRDefault="00C53493" w:rsidP="00B12FF6">
            <w:pPr>
              <w:pStyle w:val="TableTextLeft"/>
              <w:keepNext w:val="0"/>
              <w:tabs>
                <w:tab w:val="left" w:pos="372"/>
              </w:tabs>
              <w:rPr>
                <w:sz w:val="22"/>
                <w:szCs w:val="22"/>
              </w:rPr>
            </w:pPr>
            <w:r w:rsidRPr="00CD5662">
              <w:rPr>
                <w:sz w:val="22"/>
                <w:szCs w:val="22"/>
              </w:rPr>
              <w:t>Philadelphia chromosome disease status</w:t>
            </w:r>
            <w:r w:rsidR="00147E45">
              <w:rPr>
                <w:sz w:val="22"/>
                <w:szCs w:val="22"/>
              </w:rPr>
              <w:t>, n (%)</w:t>
            </w:r>
          </w:p>
        </w:tc>
        <w:tc>
          <w:tcPr>
            <w:tcW w:w="3698" w:type="dxa"/>
            <w:tcBorders>
              <w:top w:val="single" w:sz="4" w:space="0" w:color="auto"/>
              <w:left w:val="single" w:sz="4" w:space="0" w:color="auto"/>
              <w:bottom w:val="single" w:sz="4" w:space="0" w:color="auto"/>
              <w:right w:val="single" w:sz="4" w:space="0" w:color="auto"/>
            </w:tcBorders>
            <w:vAlign w:val="center"/>
            <w:tcPrChange w:id="1912" w:author="Author">
              <w:tcPr>
                <w:tcW w:w="4011" w:type="dxa"/>
                <w:tcBorders>
                  <w:top w:val="single" w:sz="4" w:space="0" w:color="auto"/>
                  <w:left w:val="single" w:sz="4" w:space="0" w:color="auto"/>
                  <w:bottom w:val="single" w:sz="4" w:space="0" w:color="auto"/>
                  <w:right w:val="single" w:sz="4" w:space="0" w:color="auto"/>
                </w:tcBorders>
                <w:vAlign w:val="center"/>
              </w:tcPr>
            </w:tcPrChange>
          </w:tcPr>
          <w:p w14:paraId="1C24F733" w14:textId="77777777" w:rsidR="00C53493" w:rsidRPr="00CD5662" w:rsidRDefault="00C53493" w:rsidP="00B12FF6">
            <w:pPr>
              <w:pStyle w:val="TableTextCenter"/>
              <w:keepNext w:val="0"/>
              <w:rPr>
                <w:sz w:val="22"/>
                <w:szCs w:val="22"/>
              </w:rPr>
            </w:pPr>
          </w:p>
        </w:tc>
      </w:tr>
      <w:tr w:rsidR="00C53493" w:rsidRPr="00CD5662" w14:paraId="68816847" w14:textId="77777777" w:rsidTr="00DB3835">
        <w:trPr>
          <w:trHeight w:val="20"/>
          <w:jc w:val="center"/>
          <w:trPrChange w:id="1913"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tcPrChange w:id="1914" w:author="Author">
              <w:tcPr>
                <w:tcW w:w="4064" w:type="dxa"/>
                <w:tcBorders>
                  <w:top w:val="single" w:sz="4" w:space="0" w:color="auto"/>
                  <w:left w:val="single" w:sz="12" w:space="0" w:color="auto"/>
                  <w:bottom w:val="single" w:sz="4" w:space="0" w:color="auto"/>
                  <w:right w:val="single" w:sz="4" w:space="0" w:color="auto"/>
                </w:tcBorders>
              </w:tcPr>
            </w:tcPrChange>
          </w:tcPr>
          <w:p w14:paraId="224F45A2" w14:textId="77777777" w:rsidR="00C53493" w:rsidRPr="00CD5662" w:rsidRDefault="00C53493" w:rsidP="00B12FF6">
            <w:pPr>
              <w:pStyle w:val="TableTextLeft"/>
              <w:keepNext w:val="0"/>
              <w:tabs>
                <w:tab w:val="left" w:pos="372"/>
              </w:tabs>
              <w:ind w:left="372"/>
              <w:rPr>
                <w:sz w:val="22"/>
                <w:szCs w:val="22"/>
              </w:rPr>
            </w:pPr>
            <w:r w:rsidRPr="00CD5662">
              <w:rPr>
                <w:sz w:val="22"/>
                <w:szCs w:val="22"/>
              </w:rPr>
              <w:tab/>
              <w:t>Positive</w:t>
            </w:r>
          </w:p>
        </w:tc>
        <w:tc>
          <w:tcPr>
            <w:tcW w:w="3698" w:type="dxa"/>
            <w:tcBorders>
              <w:top w:val="single" w:sz="4" w:space="0" w:color="auto"/>
              <w:left w:val="single" w:sz="4" w:space="0" w:color="auto"/>
              <w:bottom w:val="single" w:sz="4" w:space="0" w:color="auto"/>
              <w:right w:val="single" w:sz="4" w:space="0" w:color="auto"/>
            </w:tcBorders>
            <w:vAlign w:val="center"/>
            <w:tcPrChange w:id="1915" w:author="Author">
              <w:tcPr>
                <w:tcW w:w="4011" w:type="dxa"/>
                <w:tcBorders>
                  <w:top w:val="single" w:sz="4" w:space="0" w:color="auto"/>
                  <w:left w:val="single" w:sz="4" w:space="0" w:color="auto"/>
                  <w:bottom w:val="single" w:sz="4" w:space="0" w:color="auto"/>
                  <w:right w:val="single" w:sz="4" w:space="0" w:color="auto"/>
                </w:tcBorders>
                <w:vAlign w:val="center"/>
              </w:tcPr>
            </w:tcPrChange>
          </w:tcPr>
          <w:p w14:paraId="562F1D3C" w14:textId="0D5C3894" w:rsidR="00C53493" w:rsidRPr="00CD5662" w:rsidRDefault="00CA1716" w:rsidP="00B12FF6">
            <w:pPr>
              <w:pStyle w:val="TableTextCenter"/>
              <w:keepNext w:val="0"/>
              <w:rPr>
                <w:sz w:val="22"/>
                <w:szCs w:val="22"/>
              </w:rPr>
            </w:pPr>
            <w:r>
              <w:rPr>
                <w:sz w:val="22"/>
                <w:szCs w:val="22"/>
              </w:rPr>
              <w:t>1 (1)</w:t>
            </w:r>
          </w:p>
        </w:tc>
      </w:tr>
      <w:tr w:rsidR="00C53493" w:rsidRPr="00CD5662" w14:paraId="0EF46B78" w14:textId="77777777" w:rsidTr="00DB3835">
        <w:trPr>
          <w:trHeight w:val="20"/>
          <w:jc w:val="center"/>
          <w:trPrChange w:id="1916"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tcPrChange w:id="1917" w:author="Author">
              <w:tcPr>
                <w:tcW w:w="4064" w:type="dxa"/>
                <w:tcBorders>
                  <w:top w:val="single" w:sz="4" w:space="0" w:color="auto"/>
                  <w:left w:val="single" w:sz="12" w:space="0" w:color="auto"/>
                  <w:bottom w:val="single" w:sz="4" w:space="0" w:color="auto"/>
                  <w:right w:val="single" w:sz="4" w:space="0" w:color="auto"/>
                </w:tcBorders>
              </w:tcPr>
            </w:tcPrChange>
          </w:tcPr>
          <w:p w14:paraId="478A51B2" w14:textId="77777777" w:rsidR="00C53493" w:rsidRPr="00CD5662" w:rsidRDefault="00C53493" w:rsidP="00B12FF6">
            <w:pPr>
              <w:pStyle w:val="TableTextLeft"/>
              <w:keepNext w:val="0"/>
              <w:tabs>
                <w:tab w:val="left" w:pos="372"/>
              </w:tabs>
              <w:ind w:left="372"/>
              <w:rPr>
                <w:sz w:val="22"/>
                <w:szCs w:val="22"/>
              </w:rPr>
            </w:pPr>
            <w:r w:rsidRPr="00CD5662">
              <w:rPr>
                <w:sz w:val="22"/>
                <w:szCs w:val="22"/>
              </w:rPr>
              <w:tab/>
              <w:t>Negative</w:t>
            </w:r>
          </w:p>
        </w:tc>
        <w:tc>
          <w:tcPr>
            <w:tcW w:w="3698" w:type="dxa"/>
            <w:tcBorders>
              <w:top w:val="single" w:sz="4" w:space="0" w:color="auto"/>
              <w:left w:val="single" w:sz="4" w:space="0" w:color="auto"/>
              <w:bottom w:val="single" w:sz="4" w:space="0" w:color="auto"/>
              <w:right w:val="single" w:sz="4" w:space="0" w:color="auto"/>
            </w:tcBorders>
            <w:vAlign w:val="center"/>
            <w:tcPrChange w:id="1918" w:author="Author">
              <w:tcPr>
                <w:tcW w:w="4011" w:type="dxa"/>
                <w:tcBorders>
                  <w:top w:val="single" w:sz="4" w:space="0" w:color="auto"/>
                  <w:left w:val="single" w:sz="4" w:space="0" w:color="auto"/>
                  <w:bottom w:val="single" w:sz="4" w:space="0" w:color="auto"/>
                  <w:right w:val="single" w:sz="4" w:space="0" w:color="auto"/>
                </w:tcBorders>
                <w:vAlign w:val="center"/>
              </w:tcPr>
            </w:tcPrChange>
          </w:tcPr>
          <w:p w14:paraId="206CF4B4" w14:textId="25F348AB" w:rsidR="00C53493" w:rsidRPr="00CD5662" w:rsidRDefault="00CA1716" w:rsidP="00B12FF6">
            <w:pPr>
              <w:pStyle w:val="TableTextCenter"/>
              <w:keepNext w:val="0"/>
              <w:rPr>
                <w:sz w:val="22"/>
                <w:szCs w:val="22"/>
              </w:rPr>
            </w:pPr>
            <w:r>
              <w:rPr>
                <w:sz w:val="22"/>
                <w:szCs w:val="22"/>
              </w:rPr>
              <w:t>85 (99)</w:t>
            </w:r>
          </w:p>
        </w:tc>
      </w:tr>
      <w:tr w:rsidR="00C53493" w:rsidRPr="00CD5662" w14:paraId="21ED77EC" w14:textId="77777777" w:rsidTr="00DB3835">
        <w:trPr>
          <w:trHeight w:val="20"/>
          <w:jc w:val="center"/>
          <w:trPrChange w:id="1919"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tcPrChange w:id="1920" w:author="Author">
              <w:tcPr>
                <w:tcW w:w="4064" w:type="dxa"/>
                <w:tcBorders>
                  <w:top w:val="single" w:sz="4" w:space="0" w:color="auto"/>
                  <w:left w:val="single" w:sz="12" w:space="0" w:color="auto"/>
                  <w:bottom w:val="single" w:sz="4" w:space="0" w:color="auto"/>
                  <w:right w:val="single" w:sz="4" w:space="0" w:color="auto"/>
                </w:tcBorders>
              </w:tcPr>
            </w:tcPrChange>
          </w:tcPr>
          <w:p w14:paraId="51CB9869" w14:textId="61EA6D20" w:rsidR="00C53493" w:rsidRPr="00CD5662" w:rsidRDefault="00C53493" w:rsidP="00B12FF6">
            <w:pPr>
              <w:pStyle w:val="TableTextLeft"/>
              <w:keepNext w:val="0"/>
              <w:tabs>
                <w:tab w:val="left" w:pos="372"/>
              </w:tabs>
              <w:rPr>
                <w:sz w:val="22"/>
                <w:szCs w:val="22"/>
              </w:rPr>
            </w:pPr>
            <w:r w:rsidRPr="00CD5662">
              <w:rPr>
                <w:sz w:val="22"/>
                <w:szCs w:val="22"/>
              </w:rPr>
              <w:t>Relapse history</w:t>
            </w:r>
            <w:r w:rsidR="00147E45">
              <w:rPr>
                <w:sz w:val="22"/>
                <w:szCs w:val="22"/>
              </w:rPr>
              <w:t>, n (%)</w:t>
            </w:r>
          </w:p>
        </w:tc>
        <w:tc>
          <w:tcPr>
            <w:tcW w:w="3698" w:type="dxa"/>
            <w:tcBorders>
              <w:top w:val="single" w:sz="4" w:space="0" w:color="auto"/>
              <w:left w:val="single" w:sz="4" w:space="0" w:color="auto"/>
              <w:bottom w:val="single" w:sz="4" w:space="0" w:color="auto"/>
              <w:right w:val="single" w:sz="4" w:space="0" w:color="auto"/>
            </w:tcBorders>
            <w:vAlign w:val="center"/>
            <w:tcPrChange w:id="1921" w:author="Author">
              <w:tcPr>
                <w:tcW w:w="4011" w:type="dxa"/>
                <w:tcBorders>
                  <w:top w:val="single" w:sz="4" w:space="0" w:color="auto"/>
                  <w:left w:val="single" w:sz="4" w:space="0" w:color="auto"/>
                  <w:bottom w:val="single" w:sz="4" w:space="0" w:color="auto"/>
                  <w:right w:val="single" w:sz="4" w:space="0" w:color="auto"/>
                </w:tcBorders>
                <w:vAlign w:val="center"/>
              </w:tcPr>
            </w:tcPrChange>
          </w:tcPr>
          <w:p w14:paraId="0AA2C85E" w14:textId="77777777" w:rsidR="00C53493" w:rsidRPr="00CD5662" w:rsidRDefault="00C53493" w:rsidP="00B12FF6">
            <w:pPr>
              <w:pStyle w:val="TableTextCenter"/>
              <w:keepNext w:val="0"/>
              <w:rPr>
                <w:sz w:val="22"/>
                <w:szCs w:val="22"/>
              </w:rPr>
            </w:pPr>
          </w:p>
        </w:tc>
      </w:tr>
      <w:tr w:rsidR="00C53493" w:rsidRPr="00CD5662" w14:paraId="3C7FC4C2" w14:textId="77777777" w:rsidTr="00DB3835">
        <w:trPr>
          <w:trHeight w:val="20"/>
          <w:jc w:val="center"/>
          <w:trPrChange w:id="1922"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tcPrChange w:id="1923" w:author="Author">
              <w:tcPr>
                <w:tcW w:w="4064" w:type="dxa"/>
                <w:tcBorders>
                  <w:top w:val="single" w:sz="4" w:space="0" w:color="auto"/>
                  <w:left w:val="single" w:sz="12" w:space="0" w:color="auto"/>
                  <w:bottom w:val="single" w:sz="4" w:space="0" w:color="auto"/>
                  <w:right w:val="single" w:sz="4" w:space="0" w:color="auto"/>
                </w:tcBorders>
              </w:tcPr>
            </w:tcPrChange>
          </w:tcPr>
          <w:p w14:paraId="2E1E4DEF" w14:textId="77777777" w:rsidR="00C53493" w:rsidRPr="00CD5662" w:rsidRDefault="00C53493" w:rsidP="00B12FF6">
            <w:pPr>
              <w:pStyle w:val="TableTextLeft"/>
              <w:keepNext w:val="0"/>
              <w:tabs>
                <w:tab w:val="left" w:pos="372"/>
              </w:tabs>
              <w:ind w:left="720"/>
              <w:rPr>
                <w:sz w:val="22"/>
                <w:szCs w:val="22"/>
              </w:rPr>
            </w:pPr>
            <w:r w:rsidRPr="00CD5662">
              <w:rPr>
                <w:sz w:val="22"/>
                <w:szCs w:val="22"/>
              </w:rPr>
              <w:t>Patients in 1</w:t>
            </w:r>
            <w:r w:rsidRPr="00CD5662">
              <w:rPr>
                <w:sz w:val="22"/>
                <w:szCs w:val="22"/>
                <w:vertAlign w:val="superscript"/>
              </w:rPr>
              <w:t>st</w:t>
            </w:r>
            <w:r w:rsidRPr="00CD5662">
              <w:rPr>
                <w:sz w:val="22"/>
                <w:szCs w:val="22"/>
              </w:rPr>
              <w:t xml:space="preserve"> CR</w:t>
            </w:r>
          </w:p>
        </w:tc>
        <w:tc>
          <w:tcPr>
            <w:tcW w:w="3698" w:type="dxa"/>
            <w:tcBorders>
              <w:top w:val="single" w:sz="4" w:space="0" w:color="auto"/>
              <w:left w:val="single" w:sz="4" w:space="0" w:color="auto"/>
              <w:bottom w:val="single" w:sz="4" w:space="0" w:color="auto"/>
              <w:right w:val="single" w:sz="4" w:space="0" w:color="auto"/>
            </w:tcBorders>
            <w:vAlign w:val="center"/>
            <w:tcPrChange w:id="1924" w:author="Author">
              <w:tcPr>
                <w:tcW w:w="4011" w:type="dxa"/>
                <w:tcBorders>
                  <w:top w:val="single" w:sz="4" w:space="0" w:color="auto"/>
                  <w:left w:val="single" w:sz="4" w:space="0" w:color="auto"/>
                  <w:bottom w:val="single" w:sz="4" w:space="0" w:color="auto"/>
                  <w:right w:val="single" w:sz="4" w:space="0" w:color="auto"/>
                </w:tcBorders>
                <w:vAlign w:val="center"/>
              </w:tcPr>
            </w:tcPrChange>
          </w:tcPr>
          <w:p w14:paraId="5BA0A250" w14:textId="4CCA2751" w:rsidR="00C53493" w:rsidRPr="00CD5662" w:rsidRDefault="00C53493" w:rsidP="00B12FF6">
            <w:pPr>
              <w:pStyle w:val="TableTextCenter"/>
              <w:keepNext w:val="0"/>
              <w:rPr>
                <w:sz w:val="22"/>
                <w:szCs w:val="22"/>
              </w:rPr>
            </w:pPr>
            <w:r>
              <w:rPr>
                <w:sz w:val="22"/>
                <w:szCs w:val="22"/>
              </w:rPr>
              <w:t>61</w:t>
            </w:r>
            <w:r w:rsidRPr="00CD5662">
              <w:rPr>
                <w:sz w:val="22"/>
                <w:szCs w:val="22"/>
              </w:rPr>
              <w:t xml:space="preserve"> (</w:t>
            </w:r>
            <w:r>
              <w:rPr>
                <w:sz w:val="22"/>
                <w:szCs w:val="22"/>
              </w:rPr>
              <w:t>7</w:t>
            </w:r>
            <w:r w:rsidR="00CA1716">
              <w:rPr>
                <w:sz w:val="22"/>
                <w:szCs w:val="22"/>
              </w:rPr>
              <w:t>1</w:t>
            </w:r>
            <w:r w:rsidRPr="00CD5662">
              <w:rPr>
                <w:sz w:val="22"/>
                <w:szCs w:val="22"/>
              </w:rPr>
              <w:t>)</w:t>
            </w:r>
          </w:p>
        </w:tc>
      </w:tr>
      <w:tr w:rsidR="00C53493" w:rsidRPr="00CD5662" w14:paraId="53442DD8" w14:textId="77777777" w:rsidTr="00DB3835">
        <w:trPr>
          <w:trHeight w:val="20"/>
          <w:jc w:val="center"/>
          <w:trPrChange w:id="1925"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tcPrChange w:id="1926" w:author="Author">
              <w:tcPr>
                <w:tcW w:w="4064" w:type="dxa"/>
                <w:tcBorders>
                  <w:top w:val="single" w:sz="4" w:space="0" w:color="auto"/>
                  <w:left w:val="single" w:sz="12" w:space="0" w:color="auto"/>
                  <w:bottom w:val="single" w:sz="4" w:space="0" w:color="auto"/>
                  <w:right w:val="single" w:sz="4" w:space="0" w:color="auto"/>
                </w:tcBorders>
              </w:tcPr>
            </w:tcPrChange>
          </w:tcPr>
          <w:p w14:paraId="0CAC1D52" w14:textId="77777777" w:rsidR="00C53493" w:rsidRPr="00CD5662" w:rsidRDefault="00C53493" w:rsidP="00B12FF6">
            <w:pPr>
              <w:pStyle w:val="TableTextLeft"/>
              <w:keepNext w:val="0"/>
              <w:tabs>
                <w:tab w:val="left" w:pos="372"/>
              </w:tabs>
              <w:ind w:left="720"/>
              <w:rPr>
                <w:sz w:val="22"/>
                <w:szCs w:val="22"/>
              </w:rPr>
            </w:pPr>
            <w:r w:rsidRPr="00CD5662">
              <w:rPr>
                <w:sz w:val="22"/>
                <w:szCs w:val="22"/>
              </w:rPr>
              <w:lastRenderedPageBreak/>
              <w:t>Patients in 2</w:t>
            </w:r>
            <w:r w:rsidRPr="00CD5662">
              <w:rPr>
                <w:sz w:val="22"/>
                <w:szCs w:val="22"/>
                <w:vertAlign w:val="superscript"/>
              </w:rPr>
              <w:t>nd</w:t>
            </w:r>
            <w:r w:rsidRPr="00CD5662">
              <w:rPr>
                <w:sz w:val="22"/>
                <w:szCs w:val="22"/>
              </w:rPr>
              <w:t xml:space="preserve"> CR</w:t>
            </w:r>
          </w:p>
        </w:tc>
        <w:tc>
          <w:tcPr>
            <w:tcW w:w="3698" w:type="dxa"/>
            <w:tcBorders>
              <w:top w:val="single" w:sz="4" w:space="0" w:color="auto"/>
              <w:left w:val="single" w:sz="4" w:space="0" w:color="auto"/>
              <w:bottom w:val="single" w:sz="4" w:space="0" w:color="auto"/>
              <w:right w:val="single" w:sz="4" w:space="0" w:color="auto"/>
            </w:tcBorders>
            <w:vAlign w:val="center"/>
            <w:tcPrChange w:id="1927" w:author="Author">
              <w:tcPr>
                <w:tcW w:w="4011" w:type="dxa"/>
                <w:tcBorders>
                  <w:top w:val="single" w:sz="4" w:space="0" w:color="auto"/>
                  <w:left w:val="single" w:sz="4" w:space="0" w:color="auto"/>
                  <w:bottom w:val="single" w:sz="4" w:space="0" w:color="auto"/>
                  <w:right w:val="single" w:sz="4" w:space="0" w:color="auto"/>
                </w:tcBorders>
                <w:vAlign w:val="center"/>
              </w:tcPr>
            </w:tcPrChange>
          </w:tcPr>
          <w:p w14:paraId="41ED9A45" w14:textId="77777777" w:rsidR="00C53493" w:rsidRPr="00CD5662" w:rsidRDefault="00C53493" w:rsidP="00B12FF6">
            <w:pPr>
              <w:pStyle w:val="TableTextCenter"/>
              <w:keepNext w:val="0"/>
              <w:rPr>
                <w:sz w:val="22"/>
                <w:szCs w:val="22"/>
              </w:rPr>
            </w:pPr>
            <w:r>
              <w:rPr>
                <w:sz w:val="22"/>
                <w:szCs w:val="22"/>
              </w:rPr>
              <w:t>25</w:t>
            </w:r>
            <w:r w:rsidRPr="00CD5662">
              <w:rPr>
                <w:sz w:val="22"/>
                <w:szCs w:val="22"/>
              </w:rPr>
              <w:t xml:space="preserve"> (</w:t>
            </w:r>
            <w:r>
              <w:rPr>
                <w:sz w:val="22"/>
                <w:szCs w:val="22"/>
              </w:rPr>
              <w:t>29</w:t>
            </w:r>
            <w:r w:rsidRPr="00CD5662">
              <w:rPr>
                <w:sz w:val="22"/>
                <w:szCs w:val="22"/>
              </w:rPr>
              <w:t>)</w:t>
            </w:r>
          </w:p>
        </w:tc>
      </w:tr>
      <w:tr w:rsidR="00C53493" w:rsidRPr="00CD5662" w14:paraId="4FC7418C" w14:textId="77777777" w:rsidTr="00DB3835">
        <w:trPr>
          <w:trHeight w:val="20"/>
          <w:jc w:val="center"/>
          <w:trPrChange w:id="1928"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tcPrChange w:id="1929" w:author="Author">
              <w:tcPr>
                <w:tcW w:w="4064" w:type="dxa"/>
                <w:tcBorders>
                  <w:top w:val="single" w:sz="4" w:space="0" w:color="auto"/>
                  <w:left w:val="single" w:sz="12" w:space="0" w:color="auto"/>
                  <w:bottom w:val="single" w:sz="4" w:space="0" w:color="auto"/>
                  <w:right w:val="single" w:sz="4" w:space="0" w:color="auto"/>
                </w:tcBorders>
              </w:tcPr>
            </w:tcPrChange>
          </w:tcPr>
          <w:p w14:paraId="5DBDD9EC" w14:textId="22314E85" w:rsidR="00C53493" w:rsidRPr="00CD5662" w:rsidRDefault="00C53493" w:rsidP="00B12FF6">
            <w:pPr>
              <w:pStyle w:val="TableTextLeft"/>
              <w:keepNext w:val="0"/>
              <w:tabs>
                <w:tab w:val="left" w:pos="372"/>
              </w:tabs>
              <w:rPr>
                <w:sz w:val="22"/>
                <w:szCs w:val="22"/>
              </w:rPr>
            </w:pPr>
            <w:r w:rsidRPr="00CD5662">
              <w:rPr>
                <w:sz w:val="22"/>
                <w:szCs w:val="22"/>
              </w:rPr>
              <w:t>MRD level at baseline*</w:t>
            </w:r>
            <w:r w:rsidR="00147E45">
              <w:rPr>
                <w:sz w:val="22"/>
                <w:szCs w:val="22"/>
              </w:rPr>
              <w:t>, n (%)</w:t>
            </w:r>
            <w:r w:rsidRPr="00CD5662">
              <w:rPr>
                <w:sz w:val="22"/>
                <w:szCs w:val="22"/>
              </w:rPr>
              <w:t xml:space="preserve"> </w:t>
            </w:r>
          </w:p>
        </w:tc>
        <w:tc>
          <w:tcPr>
            <w:tcW w:w="3698" w:type="dxa"/>
            <w:tcBorders>
              <w:top w:val="single" w:sz="4" w:space="0" w:color="auto"/>
              <w:left w:val="single" w:sz="4" w:space="0" w:color="auto"/>
              <w:bottom w:val="single" w:sz="4" w:space="0" w:color="auto"/>
              <w:right w:val="single" w:sz="4" w:space="0" w:color="auto"/>
            </w:tcBorders>
            <w:vAlign w:val="center"/>
            <w:tcPrChange w:id="1930" w:author="Author">
              <w:tcPr>
                <w:tcW w:w="4011" w:type="dxa"/>
                <w:tcBorders>
                  <w:top w:val="single" w:sz="4" w:space="0" w:color="auto"/>
                  <w:left w:val="single" w:sz="4" w:space="0" w:color="auto"/>
                  <w:bottom w:val="single" w:sz="4" w:space="0" w:color="auto"/>
                  <w:right w:val="single" w:sz="4" w:space="0" w:color="auto"/>
                </w:tcBorders>
                <w:vAlign w:val="center"/>
              </w:tcPr>
            </w:tcPrChange>
          </w:tcPr>
          <w:p w14:paraId="575E17E3" w14:textId="77777777" w:rsidR="00C53493" w:rsidRPr="00CD5662" w:rsidRDefault="00C53493" w:rsidP="00B12FF6">
            <w:pPr>
              <w:pStyle w:val="TableTextCenter"/>
              <w:keepNext w:val="0"/>
              <w:rPr>
                <w:sz w:val="22"/>
                <w:szCs w:val="22"/>
              </w:rPr>
            </w:pPr>
          </w:p>
        </w:tc>
      </w:tr>
      <w:tr w:rsidR="00C53493" w:rsidRPr="00CD5662" w14:paraId="57EAC06D" w14:textId="77777777" w:rsidTr="00DB3835">
        <w:trPr>
          <w:trHeight w:val="20"/>
          <w:jc w:val="center"/>
          <w:trPrChange w:id="1931"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tcPrChange w:id="1932" w:author="Author">
              <w:tcPr>
                <w:tcW w:w="4064" w:type="dxa"/>
                <w:tcBorders>
                  <w:top w:val="single" w:sz="4" w:space="0" w:color="auto"/>
                  <w:left w:val="single" w:sz="12" w:space="0" w:color="auto"/>
                  <w:bottom w:val="single" w:sz="4" w:space="0" w:color="auto"/>
                  <w:right w:val="single" w:sz="4" w:space="0" w:color="auto"/>
                </w:tcBorders>
              </w:tcPr>
            </w:tcPrChange>
          </w:tcPr>
          <w:p w14:paraId="2A2A68C9" w14:textId="77777777" w:rsidR="00C53493" w:rsidRPr="00CD5662" w:rsidRDefault="00C53493" w:rsidP="00B12FF6">
            <w:pPr>
              <w:pStyle w:val="TableTextLeft"/>
              <w:keepNext w:val="0"/>
              <w:tabs>
                <w:tab w:val="left" w:pos="372"/>
              </w:tabs>
              <w:ind w:left="720"/>
              <w:rPr>
                <w:sz w:val="22"/>
                <w:szCs w:val="22"/>
              </w:rPr>
            </w:pPr>
            <w:r w:rsidRPr="00CD5662">
              <w:rPr>
                <w:sz w:val="22"/>
                <w:szCs w:val="22"/>
              </w:rPr>
              <w:t xml:space="preserve">≥ </w:t>
            </w:r>
            <w:r>
              <w:rPr>
                <w:sz w:val="22"/>
                <w:szCs w:val="22"/>
              </w:rPr>
              <w:t>10%</w:t>
            </w:r>
            <w:r w:rsidRPr="00CD5662">
              <w:rPr>
                <w:sz w:val="22"/>
                <w:szCs w:val="22"/>
              </w:rPr>
              <w:t xml:space="preserve"> </w:t>
            </w:r>
          </w:p>
        </w:tc>
        <w:tc>
          <w:tcPr>
            <w:tcW w:w="3698" w:type="dxa"/>
            <w:tcBorders>
              <w:top w:val="single" w:sz="4" w:space="0" w:color="auto"/>
              <w:left w:val="single" w:sz="4" w:space="0" w:color="auto"/>
              <w:bottom w:val="single" w:sz="4" w:space="0" w:color="auto"/>
              <w:right w:val="single" w:sz="4" w:space="0" w:color="auto"/>
            </w:tcBorders>
            <w:vAlign w:val="center"/>
            <w:tcPrChange w:id="1933" w:author="Author">
              <w:tcPr>
                <w:tcW w:w="4011" w:type="dxa"/>
                <w:tcBorders>
                  <w:top w:val="single" w:sz="4" w:space="0" w:color="auto"/>
                  <w:left w:val="single" w:sz="4" w:space="0" w:color="auto"/>
                  <w:bottom w:val="single" w:sz="4" w:space="0" w:color="auto"/>
                  <w:right w:val="single" w:sz="4" w:space="0" w:color="auto"/>
                </w:tcBorders>
                <w:vAlign w:val="center"/>
              </w:tcPr>
            </w:tcPrChange>
          </w:tcPr>
          <w:p w14:paraId="3802A117" w14:textId="27E14DAE" w:rsidR="00C53493" w:rsidRPr="00CD5662" w:rsidRDefault="008753B0" w:rsidP="00B12FF6">
            <w:pPr>
              <w:pStyle w:val="TableTextCenter"/>
              <w:keepNext w:val="0"/>
              <w:rPr>
                <w:sz w:val="22"/>
                <w:szCs w:val="22"/>
              </w:rPr>
            </w:pPr>
            <w:r>
              <w:rPr>
                <w:sz w:val="22"/>
                <w:szCs w:val="22"/>
              </w:rPr>
              <w:t>7 (8)</w:t>
            </w:r>
          </w:p>
        </w:tc>
      </w:tr>
      <w:tr w:rsidR="00C53493" w:rsidRPr="00CD5662" w14:paraId="254791DB" w14:textId="77777777" w:rsidTr="00DB3835">
        <w:trPr>
          <w:trHeight w:val="20"/>
          <w:jc w:val="center"/>
          <w:trPrChange w:id="1934"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tcPrChange w:id="1935" w:author="Author">
              <w:tcPr>
                <w:tcW w:w="4064" w:type="dxa"/>
                <w:tcBorders>
                  <w:top w:val="single" w:sz="4" w:space="0" w:color="auto"/>
                  <w:left w:val="single" w:sz="12" w:space="0" w:color="auto"/>
                  <w:bottom w:val="single" w:sz="4" w:space="0" w:color="auto"/>
                  <w:right w:val="single" w:sz="4" w:space="0" w:color="auto"/>
                </w:tcBorders>
              </w:tcPr>
            </w:tcPrChange>
          </w:tcPr>
          <w:p w14:paraId="63E503F7" w14:textId="77777777" w:rsidR="00C53493" w:rsidRPr="00CD5662" w:rsidRDefault="00C53493" w:rsidP="00B12FF6">
            <w:pPr>
              <w:pStyle w:val="TableTextLeft"/>
              <w:keepNext w:val="0"/>
              <w:tabs>
                <w:tab w:val="left" w:pos="372"/>
              </w:tabs>
              <w:ind w:left="720"/>
              <w:rPr>
                <w:sz w:val="22"/>
                <w:szCs w:val="22"/>
              </w:rPr>
            </w:pPr>
            <w:r w:rsidRPr="00CD5662">
              <w:rPr>
                <w:sz w:val="22"/>
                <w:szCs w:val="22"/>
              </w:rPr>
              <w:t xml:space="preserve">≥ </w:t>
            </w:r>
            <w:r>
              <w:rPr>
                <w:sz w:val="22"/>
                <w:szCs w:val="22"/>
              </w:rPr>
              <w:t>1%</w:t>
            </w:r>
            <w:r w:rsidRPr="00CD5662">
              <w:rPr>
                <w:sz w:val="22"/>
                <w:szCs w:val="22"/>
              </w:rPr>
              <w:t xml:space="preserve"> and &lt; </w:t>
            </w:r>
            <w:r>
              <w:rPr>
                <w:sz w:val="22"/>
                <w:szCs w:val="22"/>
              </w:rPr>
              <w:t>10%</w:t>
            </w:r>
          </w:p>
        </w:tc>
        <w:tc>
          <w:tcPr>
            <w:tcW w:w="3698" w:type="dxa"/>
            <w:tcBorders>
              <w:top w:val="single" w:sz="4" w:space="0" w:color="auto"/>
              <w:left w:val="single" w:sz="4" w:space="0" w:color="auto"/>
              <w:bottom w:val="single" w:sz="4" w:space="0" w:color="auto"/>
              <w:right w:val="single" w:sz="4" w:space="0" w:color="auto"/>
            </w:tcBorders>
            <w:vAlign w:val="center"/>
            <w:tcPrChange w:id="1936" w:author="Author">
              <w:tcPr>
                <w:tcW w:w="4011" w:type="dxa"/>
                <w:tcBorders>
                  <w:top w:val="single" w:sz="4" w:space="0" w:color="auto"/>
                  <w:left w:val="single" w:sz="4" w:space="0" w:color="auto"/>
                  <w:bottom w:val="single" w:sz="4" w:space="0" w:color="auto"/>
                  <w:right w:val="single" w:sz="4" w:space="0" w:color="auto"/>
                </w:tcBorders>
                <w:vAlign w:val="center"/>
              </w:tcPr>
            </w:tcPrChange>
          </w:tcPr>
          <w:p w14:paraId="63D609EC" w14:textId="096DE12F" w:rsidR="00C53493" w:rsidRPr="00CD5662" w:rsidRDefault="008753B0" w:rsidP="00B12FF6">
            <w:pPr>
              <w:pStyle w:val="TableTextCenter"/>
              <w:keepNext w:val="0"/>
              <w:rPr>
                <w:sz w:val="22"/>
                <w:szCs w:val="22"/>
              </w:rPr>
            </w:pPr>
            <w:r>
              <w:rPr>
                <w:sz w:val="22"/>
                <w:szCs w:val="22"/>
              </w:rPr>
              <w:t>34 (40)</w:t>
            </w:r>
          </w:p>
        </w:tc>
      </w:tr>
      <w:tr w:rsidR="00C53493" w:rsidRPr="00CD5662" w14:paraId="23B77C0F" w14:textId="77777777" w:rsidTr="00DB3835">
        <w:trPr>
          <w:trHeight w:val="20"/>
          <w:jc w:val="center"/>
          <w:trPrChange w:id="1937" w:author="Author">
            <w:trPr>
              <w:trHeight w:val="20"/>
              <w:jc w:val="center"/>
            </w:trPr>
          </w:trPrChange>
        </w:trPr>
        <w:tc>
          <w:tcPr>
            <w:tcW w:w="4395" w:type="dxa"/>
            <w:tcBorders>
              <w:top w:val="single" w:sz="4" w:space="0" w:color="auto"/>
              <w:left w:val="single" w:sz="12" w:space="0" w:color="auto"/>
              <w:bottom w:val="single" w:sz="4" w:space="0" w:color="auto"/>
              <w:right w:val="single" w:sz="4" w:space="0" w:color="auto"/>
            </w:tcBorders>
            <w:tcPrChange w:id="1938" w:author="Author">
              <w:tcPr>
                <w:tcW w:w="4064" w:type="dxa"/>
                <w:tcBorders>
                  <w:top w:val="single" w:sz="4" w:space="0" w:color="auto"/>
                  <w:left w:val="single" w:sz="12" w:space="0" w:color="auto"/>
                  <w:bottom w:val="single" w:sz="4" w:space="0" w:color="auto"/>
                  <w:right w:val="single" w:sz="4" w:space="0" w:color="auto"/>
                </w:tcBorders>
              </w:tcPr>
            </w:tcPrChange>
          </w:tcPr>
          <w:p w14:paraId="45B34058" w14:textId="436384AD" w:rsidR="00C53493" w:rsidRPr="00CD5662" w:rsidRDefault="00C53493" w:rsidP="008753B0">
            <w:pPr>
              <w:pStyle w:val="TableTextLeft"/>
              <w:keepNext w:val="0"/>
              <w:tabs>
                <w:tab w:val="left" w:pos="372"/>
              </w:tabs>
              <w:ind w:left="720"/>
              <w:rPr>
                <w:sz w:val="22"/>
                <w:szCs w:val="22"/>
              </w:rPr>
            </w:pPr>
            <w:r w:rsidRPr="00CD5662">
              <w:rPr>
                <w:sz w:val="22"/>
                <w:szCs w:val="22"/>
              </w:rPr>
              <w:t xml:space="preserve">≥ </w:t>
            </w:r>
            <w:r>
              <w:rPr>
                <w:sz w:val="22"/>
                <w:szCs w:val="22"/>
              </w:rPr>
              <w:t>0.1%</w:t>
            </w:r>
            <w:r w:rsidRPr="00CD5662">
              <w:rPr>
                <w:sz w:val="22"/>
                <w:szCs w:val="22"/>
              </w:rPr>
              <w:t xml:space="preserve"> and &lt; </w:t>
            </w:r>
            <w:r>
              <w:rPr>
                <w:sz w:val="22"/>
                <w:szCs w:val="22"/>
              </w:rPr>
              <w:t>1%</w:t>
            </w:r>
          </w:p>
        </w:tc>
        <w:tc>
          <w:tcPr>
            <w:tcW w:w="3698" w:type="dxa"/>
            <w:tcBorders>
              <w:top w:val="single" w:sz="4" w:space="0" w:color="auto"/>
              <w:left w:val="single" w:sz="4" w:space="0" w:color="auto"/>
              <w:bottom w:val="single" w:sz="4" w:space="0" w:color="auto"/>
              <w:right w:val="single" w:sz="4" w:space="0" w:color="auto"/>
            </w:tcBorders>
            <w:vAlign w:val="center"/>
            <w:tcPrChange w:id="1939" w:author="Author">
              <w:tcPr>
                <w:tcW w:w="4011" w:type="dxa"/>
                <w:tcBorders>
                  <w:top w:val="single" w:sz="4" w:space="0" w:color="auto"/>
                  <w:left w:val="single" w:sz="4" w:space="0" w:color="auto"/>
                  <w:bottom w:val="single" w:sz="4" w:space="0" w:color="auto"/>
                  <w:right w:val="single" w:sz="4" w:space="0" w:color="auto"/>
                </w:tcBorders>
                <w:vAlign w:val="center"/>
              </w:tcPr>
            </w:tcPrChange>
          </w:tcPr>
          <w:p w14:paraId="08B85C3E" w14:textId="57647ACD" w:rsidR="00C53493" w:rsidRPr="00CD5662" w:rsidRDefault="008753B0" w:rsidP="00B12FF6">
            <w:pPr>
              <w:pStyle w:val="TableTextCenter"/>
              <w:keepNext w:val="0"/>
              <w:rPr>
                <w:sz w:val="22"/>
                <w:szCs w:val="22"/>
              </w:rPr>
            </w:pPr>
            <w:r>
              <w:rPr>
                <w:sz w:val="22"/>
                <w:szCs w:val="22"/>
              </w:rPr>
              <w:t>45 (52)</w:t>
            </w:r>
          </w:p>
        </w:tc>
      </w:tr>
    </w:tbl>
    <w:p w14:paraId="511F1481" w14:textId="483BBD30" w:rsidR="00C53493" w:rsidRPr="00CD5662" w:rsidRDefault="00C53493" w:rsidP="00C53493">
      <w:pPr>
        <w:pStyle w:val="SynopsisIndent"/>
        <w:spacing w:after="0"/>
        <w:ind w:left="720"/>
        <w:rPr>
          <w:rFonts w:ascii="Times New Roman" w:hAnsi="Times New Roman"/>
          <w:b w:val="0"/>
          <w:bCs w:val="0"/>
          <w:sz w:val="20"/>
          <w:szCs w:val="22"/>
        </w:rPr>
      </w:pPr>
      <w:r w:rsidRPr="00CD5662">
        <w:rPr>
          <w:rFonts w:ascii="Times New Roman" w:hAnsi="Times New Roman"/>
          <w:b w:val="0"/>
          <w:bCs w:val="0"/>
          <w:sz w:val="20"/>
          <w:szCs w:val="22"/>
        </w:rPr>
        <w:t xml:space="preserve">* </w:t>
      </w:r>
      <w:r w:rsidR="001843F6">
        <w:rPr>
          <w:rFonts w:ascii="Times New Roman" w:hAnsi="Times New Roman"/>
          <w:b w:val="0"/>
          <w:bCs w:val="0"/>
          <w:sz w:val="20"/>
          <w:szCs w:val="22"/>
        </w:rPr>
        <w:t>A</w:t>
      </w:r>
      <w:r w:rsidR="001843F6" w:rsidRPr="00CD5662">
        <w:rPr>
          <w:rFonts w:ascii="Times New Roman" w:hAnsi="Times New Roman"/>
          <w:b w:val="0"/>
          <w:bCs w:val="0"/>
          <w:sz w:val="20"/>
          <w:szCs w:val="22"/>
        </w:rPr>
        <w:t xml:space="preserve">ssessed </w:t>
      </w:r>
      <w:r w:rsidR="001843F6">
        <w:rPr>
          <w:rFonts w:ascii="Times New Roman" w:hAnsi="Times New Roman"/>
          <w:b w:val="0"/>
          <w:bCs w:val="0"/>
          <w:sz w:val="20"/>
          <w:szCs w:val="22"/>
        </w:rPr>
        <w:t>c</w:t>
      </w:r>
      <w:r w:rsidR="001843F6" w:rsidRPr="00CD5662">
        <w:rPr>
          <w:rFonts w:ascii="Times New Roman" w:hAnsi="Times New Roman"/>
          <w:b w:val="0"/>
          <w:bCs w:val="0"/>
          <w:sz w:val="20"/>
          <w:szCs w:val="22"/>
        </w:rPr>
        <w:t xml:space="preserve">entrally </w:t>
      </w:r>
      <w:r w:rsidR="001843F6">
        <w:rPr>
          <w:rFonts w:ascii="Times New Roman" w:hAnsi="Times New Roman"/>
          <w:b w:val="0"/>
          <w:sz w:val="20"/>
          <w:szCs w:val="22"/>
        </w:rPr>
        <w:t>using</w:t>
      </w:r>
      <w:r w:rsidRPr="00CD5662">
        <w:rPr>
          <w:rFonts w:ascii="Times New Roman" w:hAnsi="Times New Roman"/>
          <w:b w:val="0"/>
          <w:sz w:val="20"/>
          <w:szCs w:val="22"/>
        </w:rPr>
        <w:t xml:space="preserve"> an assay with minimum sensitivity of </w:t>
      </w:r>
      <w:r>
        <w:rPr>
          <w:rFonts w:ascii="Times New Roman" w:hAnsi="Times New Roman"/>
          <w:b w:val="0"/>
          <w:sz w:val="20"/>
          <w:szCs w:val="22"/>
        </w:rPr>
        <w:t>0.01%</w:t>
      </w:r>
      <w:r w:rsidR="005A7CB7">
        <w:rPr>
          <w:rFonts w:ascii="Times New Roman" w:hAnsi="Times New Roman"/>
          <w:b w:val="0"/>
          <w:sz w:val="20"/>
          <w:szCs w:val="22"/>
        </w:rPr>
        <w:t>.</w:t>
      </w:r>
      <w:commentRangeStart w:id="1940"/>
      <w:commentRangeEnd w:id="1940"/>
      <w:r w:rsidR="00E73D02">
        <w:rPr>
          <w:rStyle w:val="CommentReference"/>
          <w:rFonts w:ascii="Times New Roman" w:hAnsi="Times New Roman"/>
          <w:b w:val="0"/>
          <w:bCs w:val="0"/>
        </w:rPr>
        <w:commentReference w:id="1940"/>
      </w:r>
    </w:p>
    <w:p w14:paraId="30627686" w14:textId="77777777" w:rsidR="00C53493" w:rsidRPr="00CD5662" w:rsidRDefault="00C53493" w:rsidP="00C53493">
      <w:pPr>
        <w:suppressAutoHyphens w:val="0"/>
        <w:autoSpaceDE w:val="0"/>
        <w:autoSpaceDN w:val="0"/>
        <w:adjustRightInd w:val="0"/>
        <w:rPr>
          <w:szCs w:val="22"/>
        </w:rPr>
      </w:pPr>
    </w:p>
    <w:p w14:paraId="4C69CE77" w14:textId="4686F245" w:rsidR="00C53493" w:rsidRPr="0087288C" w:rsidRDefault="00C53493" w:rsidP="00C53493">
      <w:pPr>
        <w:rPr>
          <w:szCs w:val="22"/>
          <w:highlight w:val="yellow"/>
        </w:rPr>
      </w:pPr>
      <w:r w:rsidRPr="0087288C">
        <w:rPr>
          <w:szCs w:val="22"/>
        </w:rPr>
        <w:t xml:space="preserve">Efficacy was based on achievement of undetectable MRD within one cycle of BLINCYTO treatment and hematological </w:t>
      </w:r>
      <w:commentRangeStart w:id="1941"/>
      <w:r w:rsidRPr="0087288C">
        <w:rPr>
          <w:szCs w:val="22"/>
        </w:rPr>
        <w:t>relapse</w:t>
      </w:r>
      <w:del w:id="1942" w:author="Author">
        <w:r w:rsidRPr="0087288C" w:rsidDel="0070453C">
          <w:rPr>
            <w:szCs w:val="22"/>
          </w:rPr>
          <w:delText>-</w:delText>
        </w:r>
      </w:del>
      <w:ins w:id="1943" w:author="Author">
        <w:r w:rsidR="0070453C">
          <w:rPr>
            <w:szCs w:val="22"/>
          </w:rPr>
          <w:noBreakHyphen/>
        </w:r>
      </w:ins>
      <w:r w:rsidRPr="0087288C">
        <w:rPr>
          <w:szCs w:val="22"/>
        </w:rPr>
        <w:t>free survival (RFS)</w:t>
      </w:r>
      <w:commentRangeEnd w:id="1941"/>
      <w:r w:rsidR="003068D9">
        <w:rPr>
          <w:rStyle w:val="CommentReference"/>
        </w:rPr>
        <w:commentReference w:id="1941"/>
      </w:r>
      <w:r w:rsidRPr="0087288C">
        <w:rPr>
          <w:szCs w:val="22"/>
        </w:rPr>
        <w:t xml:space="preserve">.  The assay used to assess MRD response had a sensitivity of 0.01% for 6 patients and </w:t>
      </w:r>
      <w:commentRangeStart w:id="1944"/>
      <w:r w:rsidRPr="0087288C">
        <w:rPr>
          <w:szCs w:val="22"/>
          <w:u w:val="single"/>
        </w:rPr>
        <w:t>&lt;</w:t>
      </w:r>
      <w:commentRangeEnd w:id="1944"/>
      <w:r w:rsidR="00E73D02">
        <w:rPr>
          <w:rStyle w:val="CommentReference"/>
        </w:rPr>
        <w:commentReference w:id="1944"/>
      </w:r>
      <w:r w:rsidRPr="0087288C">
        <w:rPr>
          <w:szCs w:val="22"/>
        </w:rPr>
        <w:t xml:space="preserve"> 0.005% for 80 patients.  Overall, undetectable MRD was achieved by 70 patients (</w:t>
      </w:r>
      <w:r w:rsidR="006B6B55" w:rsidRPr="0087288C">
        <w:rPr>
          <w:szCs w:val="22"/>
        </w:rPr>
        <w:t>81.4</w:t>
      </w:r>
      <w:r w:rsidRPr="0087288C">
        <w:rPr>
          <w:szCs w:val="22"/>
        </w:rPr>
        <w:t xml:space="preserve">%: 95% </w:t>
      </w:r>
      <w:commentRangeStart w:id="1945"/>
      <w:r w:rsidRPr="0087288C">
        <w:rPr>
          <w:szCs w:val="22"/>
        </w:rPr>
        <w:t>CI</w:t>
      </w:r>
      <w:commentRangeEnd w:id="1945"/>
      <w:r w:rsidR="00A723E5">
        <w:rPr>
          <w:rStyle w:val="CommentReference"/>
        </w:rPr>
        <w:commentReference w:id="1945"/>
      </w:r>
      <w:r w:rsidRPr="0087288C">
        <w:rPr>
          <w:szCs w:val="22"/>
        </w:rPr>
        <w:t xml:space="preserve">: </w:t>
      </w:r>
      <w:r w:rsidR="006B6B55" w:rsidRPr="0087288C">
        <w:rPr>
          <w:szCs w:val="22"/>
        </w:rPr>
        <w:t>71.6</w:t>
      </w:r>
      <w:r w:rsidRPr="0087288C">
        <w:rPr>
          <w:szCs w:val="22"/>
        </w:rPr>
        <w:t xml:space="preserve">%, </w:t>
      </w:r>
      <w:r w:rsidR="006B6B55" w:rsidRPr="0087288C">
        <w:rPr>
          <w:szCs w:val="22"/>
        </w:rPr>
        <w:t>89.0</w:t>
      </w:r>
      <w:r w:rsidRPr="0087288C">
        <w:rPr>
          <w:szCs w:val="22"/>
        </w:rPr>
        <w:t xml:space="preserve">%).  The median </w:t>
      </w:r>
      <w:r w:rsidR="00204263">
        <w:rPr>
          <w:szCs w:val="22"/>
        </w:rPr>
        <w:t xml:space="preserve">hematological </w:t>
      </w:r>
      <w:r w:rsidRPr="0087288C">
        <w:rPr>
          <w:szCs w:val="22"/>
        </w:rPr>
        <w:t xml:space="preserve">RFS was </w:t>
      </w:r>
      <w:r w:rsidR="006B6B55" w:rsidRPr="0087288C">
        <w:rPr>
          <w:szCs w:val="22"/>
        </w:rPr>
        <w:t>22.3</w:t>
      </w:r>
      <w:r w:rsidRPr="0087288C">
        <w:rPr>
          <w:szCs w:val="22"/>
        </w:rPr>
        <w:t xml:space="preserve"> months.</w:t>
      </w:r>
      <w:ins w:id="1946" w:author="Author">
        <w:r w:rsidR="00A723E5">
          <w:rPr>
            <w:szCs w:val="22"/>
          </w:rPr>
          <w:t xml:space="preserve"> </w:t>
        </w:r>
      </w:ins>
      <w:r w:rsidRPr="0087288C">
        <w:rPr>
          <w:szCs w:val="22"/>
        </w:rPr>
        <w:t xml:space="preserve"> Table </w:t>
      </w:r>
      <w:ins w:id="1947" w:author="Author">
        <w:r w:rsidR="00AD1FCC">
          <w:rPr>
            <w:szCs w:val="22"/>
          </w:rPr>
          <w:t>12</w:t>
        </w:r>
      </w:ins>
      <w:del w:id="1948" w:author="Author">
        <w:r w:rsidR="00691D88" w:rsidRPr="0087288C" w:rsidDel="00AD1FCC">
          <w:rPr>
            <w:szCs w:val="22"/>
          </w:rPr>
          <w:delText>13</w:delText>
        </w:r>
      </w:del>
      <w:r w:rsidR="00691D88" w:rsidRPr="0087288C">
        <w:rPr>
          <w:szCs w:val="22"/>
        </w:rPr>
        <w:t xml:space="preserve"> </w:t>
      </w:r>
      <w:r w:rsidRPr="0087288C">
        <w:rPr>
          <w:szCs w:val="22"/>
        </w:rPr>
        <w:t xml:space="preserve">shows the MRD response and hematological RFS by remission number. </w:t>
      </w:r>
    </w:p>
    <w:p w14:paraId="122298A1" w14:textId="77777777" w:rsidR="00C53493" w:rsidRPr="00CD5662" w:rsidRDefault="00C53493" w:rsidP="00C53493">
      <w:pPr>
        <w:suppressAutoHyphens w:val="0"/>
        <w:autoSpaceDE w:val="0"/>
        <w:autoSpaceDN w:val="0"/>
        <w:adjustRightInd w:val="0"/>
        <w:jc w:val="center"/>
        <w:rPr>
          <w:b/>
          <w:color w:val="000000"/>
          <w:szCs w:val="22"/>
        </w:rPr>
      </w:pPr>
    </w:p>
    <w:tbl>
      <w:tblPr>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8"/>
        <w:gridCol w:w="2493"/>
        <w:gridCol w:w="2492"/>
      </w:tblGrid>
      <w:tr w:rsidR="00C53493" w:rsidRPr="00CD5662" w14:paraId="1F654779" w14:textId="77777777" w:rsidTr="00B12FF6">
        <w:trPr>
          <w:trHeight w:val="603"/>
        </w:trPr>
        <w:tc>
          <w:tcPr>
            <w:tcW w:w="9403" w:type="dxa"/>
            <w:gridSpan w:val="3"/>
            <w:tcBorders>
              <w:top w:val="nil"/>
              <w:left w:val="nil"/>
              <w:bottom w:val="single" w:sz="4" w:space="0" w:color="auto"/>
              <w:right w:val="nil"/>
            </w:tcBorders>
            <w:vAlign w:val="center"/>
          </w:tcPr>
          <w:p w14:paraId="297732D8" w14:textId="5D546F23" w:rsidR="001F3518" w:rsidRDefault="00C53493" w:rsidP="00CE5EB7">
            <w:pPr>
              <w:keepNext/>
              <w:spacing w:before="60" w:after="60"/>
              <w:jc w:val="center"/>
              <w:rPr>
                <w:b/>
                <w:color w:val="000000"/>
                <w:szCs w:val="22"/>
              </w:rPr>
            </w:pPr>
            <w:r w:rsidRPr="00CD5662">
              <w:rPr>
                <w:b/>
                <w:szCs w:val="22"/>
              </w:rPr>
              <w:t xml:space="preserve">Table </w:t>
            </w:r>
            <w:ins w:id="1949" w:author="Author">
              <w:r w:rsidR="00AD1FCC">
                <w:rPr>
                  <w:b/>
                  <w:szCs w:val="22"/>
                </w:rPr>
                <w:t>12</w:t>
              </w:r>
            </w:ins>
            <w:del w:id="1950" w:author="Author">
              <w:r w:rsidR="00127D3C" w:rsidDel="00AD1FCC">
                <w:rPr>
                  <w:b/>
                  <w:szCs w:val="22"/>
                </w:rPr>
                <w:delText>13</w:delText>
              </w:r>
            </w:del>
            <w:r w:rsidRPr="00CD5662">
              <w:rPr>
                <w:b/>
                <w:szCs w:val="22"/>
              </w:rPr>
              <w:t xml:space="preserve">.  </w:t>
            </w:r>
            <w:r w:rsidRPr="00CD5662">
              <w:rPr>
                <w:b/>
                <w:bCs/>
                <w:szCs w:val="22"/>
              </w:rPr>
              <w:t xml:space="preserve">Efficacy Results in Patients </w:t>
            </w:r>
            <w:r w:rsidRPr="00CD5662">
              <w:rPr>
                <w:b/>
                <w:szCs w:val="22"/>
              </w:rPr>
              <w:t>≥ 18 Years</w:t>
            </w:r>
            <w:r w:rsidRPr="00CD5662">
              <w:rPr>
                <w:b/>
                <w:bCs/>
                <w:szCs w:val="22"/>
              </w:rPr>
              <w:t xml:space="preserve"> of Age With MRD</w:t>
            </w:r>
            <w:del w:id="1951" w:author="Author">
              <w:r w:rsidRPr="00CD5662" w:rsidDel="00614F58">
                <w:rPr>
                  <w:b/>
                  <w:bCs/>
                  <w:szCs w:val="22"/>
                </w:rPr>
                <w:delText>-</w:delText>
              </w:r>
            </w:del>
            <w:ins w:id="1952" w:author="Author">
              <w:r w:rsidR="0070453C">
                <w:rPr>
                  <w:b/>
                  <w:bCs/>
                  <w:szCs w:val="22"/>
                </w:rPr>
                <w:noBreakHyphen/>
              </w:r>
            </w:ins>
            <w:r w:rsidRPr="00CD5662">
              <w:rPr>
                <w:b/>
                <w:color w:val="000000"/>
                <w:szCs w:val="22"/>
              </w:rPr>
              <w:t>positive B</w:t>
            </w:r>
            <w:del w:id="1953" w:author="Author">
              <w:r w:rsidRPr="00CD5662" w:rsidDel="00735413">
                <w:rPr>
                  <w:b/>
                  <w:color w:val="000000"/>
                  <w:szCs w:val="22"/>
                </w:rPr>
                <w:delText>-</w:delText>
              </w:r>
            </w:del>
            <w:ins w:id="1954" w:author="Author">
              <w:r w:rsidR="00735413">
                <w:rPr>
                  <w:b/>
                  <w:color w:val="000000"/>
                  <w:szCs w:val="22"/>
                </w:rPr>
                <w:noBreakHyphen/>
              </w:r>
            </w:ins>
            <w:r w:rsidRPr="00CD5662">
              <w:rPr>
                <w:b/>
                <w:color w:val="000000"/>
                <w:szCs w:val="22"/>
              </w:rPr>
              <w:t>cell Precursor ALL (</w:t>
            </w:r>
            <w:r>
              <w:rPr>
                <w:b/>
                <w:color w:val="000000"/>
                <w:szCs w:val="22"/>
              </w:rPr>
              <w:t xml:space="preserve">BLAST </w:t>
            </w:r>
            <w:r w:rsidRPr="00CD5662">
              <w:rPr>
                <w:b/>
                <w:color w:val="000000"/>
                <w:szCs w:val="22"/>
              </w:rPr>
              <w:t>Study)</w:t>
            </w:r>
          </w:p>
          <w:p w14:paraId="54461375" w14:textId="3CA5388C" w:rsidR="004048B2" w:rsidRPr="00F11B23" w:rsidRDefault="004048B2" w:rsidP="00CE5EB7">
            <w:pPr>
              <w:keepNext/>
              <w:spacing w:before="60" w:after="60"/>
              <w:jc w:val="center"/>
              <w:rPr>
                <w:b/>
                <w:szCs w:val="22"/>
              </w:rPr>
            </w:pPr>
          </w:p>
        </w:tc>
      </w:tr>
      <w:tr w:rsidR="00C53493" w:rsidRPr="00CD5662" w14:paraId="2C465805" w14:textId="77777777" w:rsidTr="00B12FF6">
        <w:trPr>
          <w:trHeight w:val="603"/>
        </w:trPr>
        <w:tc>
          <w:tcPr>
            <w:tcW w:w="4418" w:type="dxa"/>
            <w:tcBorders>
              <w:top w:val="single" w:sz="4" w:space="0" w:color="auto"/>
              <w:bottom w:val="single" w:sz="4" w:space="0" w:color="auto"/>
            </w:tcBorders>
            <w:vAlign w:val="center"/>
          </w:tcPr>
          <w:p w14:paraId="0B73A9E1" w14:textId="77777777" w:rsidR="00C53493" w:rsidRPr="00FA1AE1" w:rsidRDefault="00C53493" w:rsidP="00AC4FB3">
            <w:pPr>
              <w:keepNext/>
              <w:spacing w:before="60" w:after="60"/>
              <w:rPr>
                <w:b/>
                <w:szCs w:val="22"/>
              </w:rPr>
            </w:pPr>
          </w:p>
        </w:tc>
        <w:tc>
          <w:tcPr>
            <w:tcW w:w="2493" w:type="dxa"/>
            <w:tcBorders>
              <w:top w:val="single" w:sz="4" w:space="0" w:color="auto"/>
              <w:bottom w:val="single" w:sz="4" w:space="0" w:color="auto"/>
            </w:tcBorders>
            <w:vAlign w:val="center"/>
          </w:tcPr>
          <w:p w14:paraId="6F48C3B3" w14:textId="77777777" w:rsidR="00C53493" w:rsidRPr="00F11B23" w:rsidRDefault="00C53493" w:rsidP="00AC4FB3">
            <w:pPr>
              <w:keepNext/>
              <w:spacing w:before="60" w:after="60"/>
              <w:jc w:val="center"/>
              <w:rPr>
                <w:b/>
                <w:szCs w:val="22"/>
              </w:rPr>
            </w:pPr>
            <w:r w:rsidRPr="00F11B23">
              <w:rPr>
                <w:b/>
                <w:szCs w:val="22"/>
              </w:rPr>
              <w:t>Patients in CR1</w:t>
            </w:r>
          </w:p>
          <w:p w14:paraId="55889540" w14:textId="77777777" w:rsidR="00C53493" w:rsidRPr="00F11B23" w:rsidRDefault="00C53493" w:rsidP="00AC4FB3">
            <w:pPr>
              <w:keepNext/>
              <w:spacing w:before="60" w:after="60"/>
              <w:jc w:val="center"/>
              <w:rPr>
                <w:b/>
                <w:szCs w:val="22"/>
              </w:rPr>
            </w:pPr>
            <w:r w:rsidRPr="00F11B23">
              <w:rPr>
                <w:b/>
                <w:szCs w:val="22"/>
              </w:rPr>
              <w:t>(n=61)</w:t>
            </w:r>
          </w:p>
        </w:tc>
        <w:tc>
          <w:tcPr>
            <w:tcW w:w="2492" w:type="dxa"/>
            <w:tcBorders>
              <w:top w:val="single" w:sz="4" w:space="0" w:color="auto"/>
              <w:bottom w:val="single" w:sz="4" w:space="0" w:color="auto"/>
            </w:tcBorders>
            <w:vAlign w:val="center"/>
          </w:tcPr>
          <w:p w14:paraId="73D28F64" w14:textId="77777777" w:rsidR="00C53493" w:rsidRPr="00F11B23" w:rsidRDefault="00C53493" w:rsidP="00AC4FB3">
            <w:pPr>
              <w:keepNext/>
              <w:spacing w:before="60" w:after="60"/>
              <w:jc w:val="center"/>
              <w:rPr>
                <w:b/>
                <w:szCs w:val="22"/>
              </w:rPr>
            </w:pPr>
            <w:r w:rsidRPr="00F11B23">
              <w:rPr>
                <w:b/>
                <w:szCs w:val="22"/>
              </w:rPr>
              <w:t>Patients in CR2</w:t>
            </w:r>
          </w:p>
          <w:p w14:paraId="6FD3D2AE" w14:textId="77777777" w:rsidR="00C53493" w:rsidRPr="00F11B23" w:rsidRDefault="00C53493" w:rsidP="00AC4FB3">
            <w:pPr>
              <w:keepNext/>
              <w:spacing w:before="60" w:after="60"/>
              <w:jc w:val="center"/>
              <w:rPr>
                <w:b/>
                <w:szCs w:val="22"/>
              </w:rPr>
            </w:pPr>
            <w:r w:rsidRPr="00F11B23">
              <w:rPr>
                <w:b/>
                <w:szCs w:val="22"/>
              </w:rPr>
              <w:t>(n=25)</w:t>
            </w:r>
          </w:p>
        </w:tc>
      </w:tr>
      <w:tr w:rsidR="00C53493" w:rsidRPr="00CD5662" w14:paraId="19044E3F" w14:textId="77777777" w:rsidTr="00B12FF6">
        <w:trPr>
          <w:trHeight w:val="331"/>
        </w:trPr>
        <w:tc>
          <w:tcPr>
            <w:tcW w:w="4418" w:type="dxa"/>
            <w:tcBorders>
              <w:top w:val="single" w:sz="4" w:space="0" w:color="auto"/>
              <w:bottom w:val="single" w:sz="4" w:space="0" w:color="auto"/>
            </w:tcBorders>
            <w:vAlign w:val="center"/>
          </w:tcPr>
          <w:p w14:paraId="21AB8691" w14:textId="77777777" w:rsidR="00C53493" w:rsidRDefault="00C53493" w:rsidP="00AC4FB3">
            <w:pPr>
              <w:keepNext/>
              <w:spacing w:before="60" w:after="60"/>
              <w:rPr>
                <w:szCs w:val="22"/>
              </w:rPr>
            </w:pPr>
            <w:r w:rsidRPr="00F11B23">
              <w:rPr>
                <w:szCs w:val="22"/>
              </w:rPr>
              <w:t>Complete MRD response</w:t>
            </w:r>
            <w:r w:rsidRPr="00F11B23">
              <w:rPr>
                <w:szCs w:val="22"/>
                <w:vertAlign w:val="superscript"/>
              </w:rPr>
              <w:t>1</w:t>
            </w:r>
            <w:r w:rsidRPr="00F11B23">
              <w:rPr>
                <w:szCs w:val="22"/>
              </w:rPr>
              <w:t xml:space="preserve">, n (%), </w:t>
            </w:r>
          </w:p>
          <w:p w14:paraId="4C563ED8" w14:textId="77777777" w:rsidR="00C53493" w:rsidRPr="00244E66" w:rsidRDefault="00C53493" w:rsidP="00AC4FB3">
            <w:pPr>
              <w:keepNext/>
              <w:spacing w:before="60" w:after="60"/>
              <w:rPr>
                <w:szCs w:val="22"/>
              </w:rPr>
            </w:pPr>
            <w:r w:rsidRPr="00F11B23">
              <w:rPr>
                <w:szCs w:val="22"/>
              </w:rPr>
              <w:t>[95% CI]</w:t>
            </w:r>
          </w:p>
        </w:tc>
        <w:tc>
          <w:tcPr>
            <w:tcW w:w="2493" w:type="dxa"/>
            <w:tcBorders>
              <w:top w:val="single" w:sz="4" w:space="0" w:color="auto"/>
              <w:bottom w:val="single" w:sz="4" w:space="0" w:color="auto"/>
            </w:tcBorders>
            <w:vAlign w:val="center"/>
          </w:tcPr>
          <w:p w14:paraId="721D3459" w14:textId="77777777" w:rsidR="00C53493" w:rsidRDefault="006B6B55" w:rsidP="00AC4FB3">
            <w:pPr>
              <w:keepNext/>
              <w:spacing w:before="60" w:after="60"/>
              <w:jc w:val="center"/>
              <w:rPr>
                <w:szCs w:val="22"/>
              </w:rPr>
            </w:pPr>
            <w:r>
              <w:rPr>
                <w:szCs w:val="22"/>
              </w:rPr>
              <w:t>52 (85.2)</w:t>
            </w:r>
          </w:p>
          <w:p w14:paraId="23B5B9F7" w14:textId="412A00FA" w:rsidR="006B6B55" w:rsidRPr="00CD5662" w:rsidRDefault="006B6B55" w:rsidP="00AC4FB3">
            <w:pPr>
              <w:keepNext/>
              <w:spacing w:before="60" w:after="60"/>
              <w:jc w:val="center"/>
              <w:rPr>
                <w:szCs w:val="22"/>
              </w:rPr>
            </w:pPr>
            <w:r>
              <w:rPr>
                <w:szCs w:val="22"/>
              </w:rPr>
              <w:t>[73.8, 93.0]</w:t>
            </w:r>
          </w:p>
        </w:tc>
        <w:tc>
          <w:tcPr>
            <w:tcW w:w="2492" w:type="dxa"/>
            <w:tcBorders>
              <w:top w:val="single" w:sz="4" w:space="0" w:color="auto"/>
              <w:bottom w:val="single" w:sz="4" w:space="0" w:color="auto"/>
            </w:tcBorders>
            <w:vAlign w:val="center"/>
          </w:tcPr>
          <w:p w14:paraId="182AA0C5" w14:textId="77777777" w:rsidR="00C53493" w:rsidRDefault="006B6B55" w:rsidP="00AC4FB3">
            <w:pPr>
              <w:keepNext/>
              <w:spacing w:before="60" w:after="60"/>
              <w:jc w:val="center"/>
              <w:rPr>
                <w:szCs w:val="22"/>
              </w:rPr>
            </w:pPr>
            <w:r>
              <w:rPr>
                <w:szCs w:val="22"/>
              </w:rPr>
              <w:t>18 (72.0)</w:t>
            </w:r>
          </w:p>
          <w:p w14:paraId="0DABF5E0" w14:textId="0870ED2B" w:rsidR="006B6B55" w:rsidRPr="00CD5662" w:rsidRDefault="006B6B55" w:rsidP="00AC4FB3">
            <w:pPr>
              <w:keepNext/>
              <w:spacing w:before="60" w:after="60"/>
              <w:jc w:val="center"/>
              <w:rPr>
                <w:szCs w:val="22"/>
              </w:rPr>
            </w:pPr>
            <w:r>
              <w:rPr>
                <w:szCs w:val="22"/>
              </w:rPr>
              <w:t>[50.6, 87.9]</w:t>
            </w:r>
          </w:p>
        </w:tc>
      </w:tr>
      <w:tr w:rsidR="00C53493" w:rsidRPr="00CD5662" w14:paraId="438A4501" w14:textId="77777777" w:rsidTr="00B12FF6">
        <w:trPr>
          <w:trHeight w:val="556"/>
        </w:trPr>
        <w:tc>
          <w:tcPr>
            <w:tcW w:w="4418" w:type="dxa"/>
            <w:vAlign w:val="center"/>
          </w:tcPr>
          <w:p w14:paraId="553A7F62" w14:textId="22FF1DF9" w:rsidR="00C53493" w:rsidRPr="00CD5662" w:rsidRDefault="00C53493" w:rsidP="00AC4FB3">
            <w:pPr>
              <w:keepNext/>
              <w:spacing w:before="60" w:after="60"/>
              <w:rPr>
                <w:szCs w:val="22"/>
              </w:rPr>
            </w:pPr>
            <w:r>
              <w:rPr>
                <w:szCs w:val="22"/>
              </w:rPr>
              <w:t>Median hematological relapse</w:t>
            </w:r>
            <w:del w:id="1955" w:author="Author">
              <w:r w:rsidDel="0070453C">
                <w:rPr>
                  <w:szCs w:val="22"/>
                </w:rPr>
                <w:delText>-</w:delText>
              </w:r>
            </w:del>
            <w:ins w:id="1956" w:author="Author">
              <w:r w:rsidR="0070453C">
                <w:rPr>
                  <w:szCs w:val="22"/>
                </w:rPr>
                <w:noBreakHyphen/>
              </w:r>
            </w:ins>
            <w:r>
              <w:rPr>
                <w:szCs w:val="22"/>
              </w:rPr>
              <w:t>free survival</w:t>
            </w:r>
            <w:r w:rsidR="00DE40A9" w:rsidRPr="00DE40A9">
              <w:rPr>
                <w:szCs w:val="22"/>
                <w:vertAlign w:val="superscript"/>
              </w:rPr>
              <w:t>2</w:t>
            </w:r>
            <w:r>
              <w:rPr>
                <w:szCs w:val="22"/>
              </w:rPr>
              <w:t xml:space="preserve"> </w:t>
            </w:r>
            <w:r w:rsidR="00CB0A9B">
              <w:rPr>
                <w:szCs w:val="22"/>
              </w:rPr>
              <w:t xml:space="preserve">in months </w:t>
            </w:r>
            <w:r>
              <w:rPr>
                <w:szCs w:val="22"/>
              </w:rPr>
              <w:t>(range)</w:t>
            </w:r>
          </w:p>
        </w:tc>
        <w:tc>
          <w:tcPr>
            <w:tcW w:w="2493" w:type="dxa"/>
            <w:vAlign w:val="center"/>
          </w:tcPr>
          <w:p w14:paraId="052563BB" w14:textId="66C881C2" w:rsidR="00C53493" w:rsidRDefault="00CF47E4" w:rsidP="00CF47E4">
            <w:pPr>
              <w:pStyle w:val="ListParagraph"/>
              <w:keepNext/>
              <w:spacing w:before="60" w:after="60"/>
              <w:ind w:left="375"/>
              <w:contextualSpacing w:val="0"/>
              <w:rPr>
                <w:szCs w:val="22"/>
              </w:rPr>
            </w:pPr>
            <w:r>
              <w:rPr>
                <w:szCs w:val="22"/>
              </w:rPr>
              <w:t xml:space="preserve">          </w:t>
            </w:r>
            <w:r w:rsidR="006B6B55">
              <w:rPr>
                <w:szCs w:val="22"/>
              </w:rPr>
              <w:t>35.2</w:t>
            </w:r>
          </w:p>
          <w:p w14:paraId="4035AACB" w14:textId="539FB539" w:rsidR="006B6B55" w:rsidRPr="00CD5662" w:rsidRDefault="00CF47E4" w:rsidP="00CF47E4">
            <w:pPr>
              <w:pStyle w:val="ListParagraph"/>
              <w:keepNext/>
              <w:spacing w:before="60" w:after="60"/>
              <w:ind w:left="375"/>
              <w:contextualSpacing w:val="0"/>
              <w:rPr>
                <w:szCs w:val="22"/>
              </w:rPr>
            </w:pPr>
            <w:r>
              <w:rPr>
                <w:szCs w:val="22"/>
              </w:rPr>
              <w:t xml:space="preserve">     </w:t>
            </w:r>
            <w:r w:rsidR="006B6B55">
              <w:rPr>
                <w:szCs w:val="22"/>
              </w:rPr>
              <w:t xml:space="preserve">(0.4, </w:t>
            </w:r>
            <w:r w:rsidR="003A7B46">
              <w:rPr>
                <w:szCs w:val="22"/>
              </w:rPr>
              <w:t>53.5</w:t>
            </w:r>
            <w:r w:rsidR="006B6B55">
              <w:rPr>
                <w:szCs w:val="22"/>
              </w:rPr>
              <w:t>)</w:t>
            </w:r>
          </w:p>
        </w:tc>
        <w:tc>
          <w:tcPr>
            <w:tcW w:w="2492" w:type="dxa"/>
            <w:vAlign w:val="center"/>
          </w:tcPr>
          <w:p w14:paraId="085A8868" w14:textId="25E864F6" w:rsidR="00C53493" w:rsidRDefault="00CF47E4" w:rsidP="00CF47E4">
            <w:pPr>
              <w:pStyle w:val="ListParagraph"/>
              <w:keepNext/>
              <w:spacing w:before="60" w:after="60"/>
              <w:ind w:left="375"/>
              <w:contextualSpacing w:val="0"/>
              <w:rPr>
                <w:szCs w:val="22"/>
              </w:rPr>
            </w:pPr>
            <w:r>
              <w:rPr>
                <w:szCs w:val="22"/>
              </w:rPr>
              <w:t xml:space="preserve">           </w:t>
            </w:r>
            <w:r w:rsidR="006B6B55">
              <w:rPr>
                <w:szCs w:val="22"/>
              </w:rPr>
              <w:t>12.3</w:t>
            </w:r>
          </w:p>
          <w:p w14:paraId="65E5FF91" w14:textId="381DA27A" w:rsidR="006B6B55" w:rsidRPr="00CD5662" w:rsidRDefault="00CF47E4" w:rsidP="00CF47E4">
            <w:pPr>
              <w:pStyle w:val="ListParagraph"/>
              <w:keepNext/>
              <w:spacing w:before="60" w:after="60"/>
              <w:ind w:left="375"/>
              <w:contextualSpacing w:val="0"/>
              <w:rPr>
                <w:szCs w:val="22"/>
              </w:rPr>
            </w:pPr>
            <w:r>
              <w:rPr>
                <w:szCs w:val="22"/>
              </w:rPr>
              <w:t xml:space="preserve">       </w:t>
            </w:r>
            <w:r w:rsidR="006B6B55">
              <w:rPr>
                <w:szCs w:val="22"/>
              </w:rPr>
              <w:t xml:space="preserve">(0.7, </w:t>
            </w:r>
            <w:r w:rsidR="003A7B46">
              <w:rPr>
                <w:szCs w:val="22"/>
              </w:rPr>
              <w:t>42.3</w:t>
            </w:r>
            <w:r w:rsidR="006B6B55">
              <w:rPr>
                <w:szCs w:val="22"/>
              </w:rPr>
              <w:t>)</w:t>
            </w:r>
          </w:p>
        </w:tc>
      </w:tr>
      <w:tr w:rsidR="00C53493" w:rsidRPr="00CD5662" w14:paraId="66B3D5AD" w14:textId="77777777" w:rsidTr="00B12FF6">
        <w:trPr>
          <w:trHeight w:val="592"/>
        </w:trPr>
        <w:tc>
          <w:tcPr>
            <w:tcW w:w="9403" w:type="dxa"/>
            <w:gridSpan w:val="3"/>
            <w:tcBorders>
              <w:left w:val="nil"/>
              <w:bottom w:val="nil"/>
              <w:right w:val="nil"/>
            </w:tcBorders>
          </w:tcPr>
          <w:p w14:paraId="2A85FD59" w14:textId="3F786DC7" w:rsidR="00C53493" w:rsidRPr="00614F58" w:rsidRDefault="000D075E">
            <w:pPr>
              <w:keepNext/>
              <w:ind w:left="357" w:hanging="357"/>
              <w:rPr>
                <w:sz w:val="19"/>
                <w:szCs w:val="19"/>
                <w:rPrChange w:id="1957" w:author="Author">
                  <w:rPr/>
                </w:rPrChange>
              </w:rPr>
              <w:pPrChange w:id="1958" w:author="Author">
                <w:pPr>
                  <w:pStyle w:val="ListParagraph"/>
                  <w:keepNext/>
                  <w:numPr>
                    <w:numId w:val="35"/>
                  </w:numPr>
                  <w:ind w:left="360" w:hanging="360"/>
                  <w:contextualSpacing w:val="0"/>
                </w:pPr>
              </w:pPrChange>
            </w:pPr>
            <w:ins w:id="1959" w:author="Author">
              <w:r w:rsidRPr="00614F58">
                <w:rPr>
                  <w:sz w:val="19"/>
                  <w:szCs w:val="19"/>
                  <w:vertAlign w:val="superscript"/>
                  <w:rPrChange w:id="1960" w:author="Author">
                    <w:rPr>
                      <w:sz w:val="19"/>
                      <w:szCs w:val="19"/>
                    </w:rPr>
                  </w:rPrChange>
                </w:rPr>
                <w:t>1.</w:t>
              </w:r>
              <w:r>
                <w:rPr>
                  <w:sz w:val="19"/>
                  <w:szCs w:val="19"/>
                </w:rPr>
                <w:tab/>
              </w:r>
            </w:ins>
            <w:commentRangeStart w:id="1961"/>
            <w:r w:rsidR="00C53493" w:rsidRPr="00614F58">
              <w:rPr>
                <w:sz w:val="19"/>
                <w:szCs w:val="19"/>
                <w:rPrChange w:id="1962" w:author="Author">
                  <w:rPr/>
                </w:rPrChange>
              </w:rPr>
              <w:t>Complete</w:t>
            </w:r>
            <w:commentRangeEnd w:id="1961"/>
            <w:r w:rsidR="00AD1FCC">
              <w:rPr>
                <w:rStyle w:val="CommentReference"/>
              </w:rPr>
              <w:commentReference w:id="1961"/>
            </w:r>
            <w:r w:rsidR="00C53493" w:rsidRPr="00614F58">
              <w:rPr>
                <w:sz w:val="19"/>
                <w:szCs w:val="19"/>
                <w:rPrChange w:id="1963" w:author="Author">
                  <w:rPr/>
                </w:rPrChange>
              </w:rPr>
              <w:t xml:space="preserve"> MRD response was defined as the absence of detectable MRD confirmed in an assay with minimum sensitivity of 0.01%</w:t>
            </w:r>
            <w:r w:rsidR="005A7CB7" w:rsidRPr="00614F58">
              <w:rPr>
                <w:sz w:val="19"/>
                <w:szCs w:val="19"/>
                <w:rPrChange w:id="1964" w:author="Author">
                  <w:rPr/>
                </w:rPrChange>
              </w:rPr>
              <w:t>.</w:t>
            </w:r>
          </w:p>
          <w:p w14:paraId="0CE6A101" w14:textId="5A6215B6" w:rsidR="00DE40A9" w:rsidRPr="00614F58" w:rsidRDefault="000D075E">
            <w:pPr>
              <w:keepNext/>
              <w:ind w:left="357" w:hanging="357"/>
              <w:rPr>
                <w:sz w:val="19"/>
                <w:szCs w:val="19"/>
                <w:rPrChange w:id="1965" w:author="Author">
                  <w:rPr/>
                </w:rPrChange>
              </w:rPr>
              <w:pPrChange w:id="1966" w:author="Author">
                <w:pPr>
                  <w:pStyle w:val="ListParagraph"/>
                  <w:keepNext/>
                  <w:numPr>
                    <w:numId w:val="35"/>
                  </w:numPr>
                  <w:ind w:left="360" w:hanging="360"/>
                  <w:contextualSpacing w:val="0"/>
                </w:pPr>
              </w:pPrChange>
            </w:pPr>
            <w:ins w:id="1967" w:author="Author">
              <w:r w:rsidRPr="00614F58">
                <w:rPr>
                  <w:sz w:val="19"/>
                  <w:szCs w:val="19"/>
                  <w:vertAlign w:val="superscript"/>
                  <w:rPrChange w:id="1968" w:author="Author">
                    <w:rPr>
                      <w:sz w:val="19"/>
                      <w:szCs w:val="19"/>
                    </w:rPr>
                  </w:rPrChange>
                </w:rPr>
                <w:t>2</w:t>
              </w:r>
              <w:r>
                <w:rPr>
                  <w:sz w:val="19"/>
                  <w:szCs w:val="19"/>
                  <w:vertAlign w:val="superscript"/>
                </w:rPr>
                <w:t>.</w:t>
              </w:r>
              <w:r>
                <w:rPr>
                  <w:sz w:val="19"/>
                  <w:szCs w:val="19"/>
                </w:rPr>
                <w:tab/>
              </w:r>
            </w:ins>
            <w:r w:rsidR="00DE40A9" w:rsidRPr="00614F58">
              <w:rPr>
                <w:sz w:val="19"/>
                <w:szCs w:val="19"/>
                <w:rPrChange w:id="1969" w:author="Author">
                  <w:rPr/>
                </w:rPrChange>
              </w:rPr>
              <w:t>Relapse was defined as either hematological or extramedullary relapse, secondary leukemia, or death due to any cause</w:t>
            </w:r>
            <w:r w:rsidR="00614B0B" w:rsidRPr="00614F58">
              <w:rPr>
                <w:sz w:val="19"/>
                <w:szCs w:val="19"/>
                <w:rPrChange w:id="1970" w:author="Author">
                  <w:rPr/>
                </w:rPrChange>
              </w:rPr>
              <w:t xml:space="preserve">; </w:t>
            </w:r>
            <w:r w:rsidR="00CB0A9B" w:rsidRPr="00614F58">
              <w:rPr>
                <w:sz w:val="19"/>
                <w:szCs w:val="19"/>
                <w:rPrChange w:id="1971" w:author="Author">
                  <w:rPr/>
                </w:rPrChange>
              </w:rPr>
              <w:t xml:space="preserve">Includes time after transplantation; </w:t>
            </w:r>
            <w:r w:rsidR="00614B0B" w:rsidRPr="00614F58">
              <w:rPr>
                <w:sz w:val="19"/>
                <w:szCs w:val="19"/>
                <w:rPrChange w:id="1972" w:author="Author">
                  <w:rPr/>
                </w:rPrChange>
              </w:rPr>
              <w:t>Kaplan</w:t>
            </w:r>
            <w:ins w:id="1973" w:author="Author">
              <w:r w:rsidR="00614F58">
                <w:rPr>
                  <w:sz w:val="19"/>
                  <w:szCs w:val="19"/>
                </w:rPr>
                <w:noBreakHyphen/>
              </w:r>
            </w:ins>
            <w:del w:id="1974" w:author="Author">
              <w:r w:rsidR="004D4962" w:rsidRPr="00614F58" w:rsidDel="00614F58">
                <w:rPr>
                  <w:sz w:val="19"/>
                  <w:szCs w:val="19"/>
                  <w:rPrChange w:id="1975" w:author="Author">
                    <w:rPr/>
                  </w:rPrChange>
                </w:rPr>
                <w:delText>-</w:delText>
              </w:r>
            </w:del>
            <w:r w:rsidR="00614B0B" w:rsidRPr="00614F58">
              <w:rPr>
                <w:sz w:val="19"/>
                <w:szCs w:val="19"/>
                <w:rPrChange w:id="1976" w:author="Author">
                  <w:rPr/>
                </w:rPrChange>
              </w:rPr>
              <w:t xml:space="preserve">Meier </w:t>
            </w:r>
            <w:r w:rsidR="00733B83" w:rsidRPr="00614F58">
              <w:rPr>
                <w:sz w:val="19"/>
                <w:szCs w:val="19"/>
                <w:rPrChange w:id="1977" w:author="Author">
                  <w:rPr/>
                </w:rPrChange>
              </w:rPr>
              <w:t>e</w:t>
            </w:r>
            <w:r w:rsidR="00614B0B" w:rsidRPr="00614F58">
              <w:rPr>
                <w:sz w:val="19"/>
                <w:szCs w:val="19"/>
                <w:rPrChange w:id="1978" w:author="Author">
                  <w:rPr/>
                </w:rPrChange>
              </w:rPr>
              <w:t>stimate</w:t>
            </w:r>
            <w:r w:rsidR="005A7CB7" w:rsidRPr="00614F58">
              <w:rPr>
                <w:sz w:val="19"/>
                <w:szCs w:val="19"/>
                <w:rPrChange w:id="1979" w:author="Author">
                  <w:rPr/>
                </w:rPrChange>
              </w:rPr>
              <w:t>.</w:t>
            </w:r>
            <w:commentRangeStart w:id="1980"/>
            <w:commentRangeEnd w:id="1980"/>
            <w:r w:rsidR="00252910">
              <w:rPr>
                <w:rStyle w:val="CommentReference"/>
              </w:rPr>
              <w:commentReference w:id="1980"/>
            </w:r>
          </w:p>
          <w:p w14:paraId="71550BD5" w14:textId="49D9C0C2" w:rsidR="00C53493" w:rsidRPr="00F11B23" w:rsidRDefault="00C53493" w:rsidP="009571DB">
            <w:pPr>
              <w:pStyle w:val="ListParagraph"/>
              <w:keepNext/>
              <w:ind w:left="360"/>
              <w:contextualSpacing w:val="0"/>
              <w:rPr>
                <w:szCs w:val="22"/>
              </w:rPr>
            </w:pPr>
          </w:p>
        </w:tc>
      </w:tr>
    </w:tbl>
    <w:p w14:paraId="4383AC64" w14:textId="745E0F56" w:rsidR="008C4A89" w:rsidRDefault="00DD34CD" w:rsidP="00FB3752">
      <w:pPr>
        <w:pStyle w:val="Text"/>
        <w:spacing w:before="0" w:after="0" w:line="240" w:lineRule="auto"/>
        <w:rPr>
          <w:szCs w:val="22"/>
        </w:rPr>
      </w:pPr>
      <w:r w:rsidRPr="0087288C">
        <w:rPr>
          <w:szCs w:val="22"/>
        </w:rPr>
        <w:t>Undetectable MRD was achieved by 65</w:t>
      </w:r>
      <w:r w:rsidR="00733B83">
        <w:rPr>
          <w:szCs w:val="22"/>
        </w:rPr>
        <w:t xml:space="preserve"> of 80 patients</w:t>
      </w:r>
      <w:r w:rsidRPr="0087288C">
        <w:rPr>
          <w:szCs w:val="22"/>
        </w:rPr>
        <w:t xml:space="preserve"> (81.3%: 95% CI: 71.0%, 89.1%) with an assay sensitivity of at least 0.005%.  The </w:t>
      </w:r>
      <w:r w:rsidR="00614B0B">
        <w:rPr>
          <w:szCs w:val="22"/>
        </w:rPr>
        <w:t xml:space="preserve">estimated </w:t>
      </w:r>
      <w:r w:rsidRPr="0087288C">
        <w:rPr>
          <w:szCs w:val="22"/>
        </w:rPr>
        <w:t xml:space="preserve">median </w:t>
      </w:r>
      <w:r w:rsidR="00204263">
        <w:rPr>
          <w:szCs w:val="22"/>
        </w:rPr>
        <w:t xml:space="preserve">hematological </w:t>
      </w:r>
      <w:r w:rsidRPr="0087288C">
        <w:rPr>
          <w:szCs w:val="22"/>
        </w:rPr>
        <w:t>RFS among the 80 patients using the higher sensitivity assay was 24.2 months</w:t>
      </w:r>
      <w:r w:rsidR="00614B0B">
        <w:rPr>
          <w:szCs w:val="22"/>
        </w:rPr>
        <w:t xml:space="preserve"> (95% CI: </w:t>
      </w:r>
      <w:r w:rsidR="001F3518">
        <w:rPr>
          <w:szCs w:val="22"/>
        </w:rPr>
        <w:t>17.9</w:t>
      </w:r>
      <w:r w:rsidR="00614B0B">
        <w:rPr>
          <w:szCs w:val="22"/>
        </w:rPr>
        <w:t>,</w:t>
      </w:r>
      <w:r w:rsidR="004048B2">
        <w:rPr>
          <w:szCs w:val="22"/>
        </w:rPr>
        <w:t xml:space="preserve"> </w:t>
      </w:r>
      <w:r w:rsidR="001F3518">
        <w:rPr>
          <w:szCs w:val="22"/>
        </w:rPr>
        <w:t>NE</w:t>
      </w:r>
      <w:r w:rsidR="00614B0B">
        <w:rPr>
          <w:szCs w:val="22"/>
        </w:rPr>
        <w:t>)</w:t>
      </w:r>
      <w:r w:rsidRPr="0087288C">
        <w:rPr>
          <w:szCs w:val="22"/>
        </w:rPr>
        <w:t>.</w:t>
      </w:r>
      <w:r>
        <w:rPr>
          <w:szCs w:val="22"/>
        </w:rPr>
        <w:t xml:space="preserve">  </w:t>
      </w:r>
    </w:p>
    <w:p w14:paraId="3370380D" w14:textId="68CC6516" w:rsidR="00C56E01" w:rsidRDefault="00C56E01" w:rsidP="00CE7259">
      <w:pPr>
        <w:pStyle w:val="Heading2"/>
        <w:keepNext w:val="0"/>
        <w:tabs>
          <w:tab w:val="left" w:pos="567"/>
        </w:tabs>
        <w:rPr>
          <w:rFonts w:ascii="Times New Roman" w:hAnsi="Times New Roman"/>
        </w:rPr>
      </w:pPr>
      <w:bookmarkStart w:id="1981" w:name="_Toc466276400"/>
    </w:p>
    <w:p w14:paraId="317657BF" w14:textId="7D5D2E38" w:rsidR="00FC1B28" w:rsidRPr="001B18EC" w:rsidRDefault="00FC1B28" w:rsidP="00CE7259">
      <w:pPr>
        <w:pStyle w:val="Heading2"/>
        <w:keepNext w:val="0"/>
        <w:tabs>
          <w:tab w:val="left" w:pos="567"/>
        </w:tabs>
        <w:rPr>
          <w:rFonts w:ascii="Times New Roman" w:hAnsi="Times New Roman"/>
        </w:rPr>
      </w:pPr>
      <w:r w:rsidRPr="001B18EC">
        <w:rPr>
          <w:rFonts w:ascii="Times New Roman" w:hAnsi="Times New Roman"/>
        </w:rPr>
        <w:t>14.</w:t>
      </w:r>
      <w:r w:rsidR="00C53493">
        <w:rPr>
          <w:rFonts w:ascii="Times New Roman" w:hAnsi="Times New Roman"/>
        </w:rPr>
        <w:t>2</w:t>
      </w:r>
      <w:r w:rsidRPr="001B18EC">
        <w:rPr>
          <w:rFonts w:ascii="Times New Roman" w:hAnsi="Times New Roman"/>
        </w:rPr>
        <w:tab/>
        <w:t xml:space="preserve">Relapsed/Refractory </w:t>
      </w:r>
      <w:r w:rsidR="0007293E">
        <w:rPr>
          <w:rFonts w:ascii="Times New Roman" w:hAnsi="Times New Roman"/>
        </w:rPr>
        <w:t>B</w:t>
      </w:r>
      <w:del w:id="1982" w:author="Author">
        <w:r w:rsidR="0007293E" w:rsidDel="00735413">
          <w:rPr>
            <w:rFonts w:ascii="Times New Roman" w:hAnsi="Times New Roman"/>
          </w:rPr>
          <w:delText>-</w:delText>
        </w:r>
      </w:del>
      <w:ins w:id="1983" w:author="Author">
        <w:r w:rsidR="00735413">
          <w:rPr>
            <w:rFonts w:ascii="Times New Roman" w:hAnsi="Times New Roman"/>
          </w:rPr>
          <w:noBreakHyphen/>
        </w:r>
      </w:ins>
      <w:r w:rsidR="0007293E">
        <w:rPr>
          <w:rFonts w:ascii="Times New Roman" w:hAnsi="Times New Roman"/>
        </w:rPr>
        <w:t xml:space="preserve">cell Precursor </w:t>
      </w:r>
      <w:r w:rsidR="00A32E20">
        <w:rPr>
          <w:rFonts w:ascii="Times New Roman" w:hAnsi="Times New Roman"/>
        </w:rPr>
        <w:t>ALL</w:t>
      </w:r>
      <w:bookmarkEnd w:id="1981"/>
      <w:r w:rsidRPr="001B18EC">
        <w:rPr>
          <w:rFonts w:ascii="Times New Roman" w:hAnsi="Times New Roman"/>
        </w:rPr>
        <w:t xml:space="preserve"> </w:t>
      </w:r>
    </w:p>
    <w:p w14:paraId="2410FDF9" w14:textId="77777777" w:rsidR="00FC1B28" w:rsidRPr="001B18EC" w:rsidRDefault="00FC1B28" w:rsidP="00CE7259">
      <w:pPr>
        <w:pStyle w:val="Heading2"/>
        <w:keepNext w:val="0"/>
        <w:rPr>
          <w:rFonts w:ascii="Times New Roman" w:hAnsi="Times New Roman"/>
        </w:rPr>
      </w:pPr>
    </w:p>
    <w:p w14:paraId="3AEC0D27" w14:textId="2C2E0D13" w:rsidR="00FC1B28" w:rsidRPr="001B18EC" w:rsidRDefault="006140EB" w:rsidP="00CE7259">
      <w:pPr>
        <w:tabs>
          <w:tab w:val="center" w:pos="4320"/>
          <w:tab w:val="right" w:pos="8640"/>
        </w:tabs>
        <w:rPr>
          <w:b/>
          <w:i/>
          <w:szCs w:val="22"/>
        </w:rPr>
      </w:pPr>
      <w:r w:rsidRPr="001B18EC">
        <w:rPr>
          <w:b/>
          <w:i/>
          <w:szCs w:val="22"/>
        </w:rPr>
        <w:t>TOWER</w:t>
      </w:r>
      <w:r w:rsidR="00B24FF5" w:rsidRPr="001B18EC">
        <w:rPr>
          <w:b/>
          <w:i/>
          <w:szCs w:val="22"/>
        </w:rPr>
        <w:t xml:space="preserve"> Study</w:t>
      </w:r>
    </w:p>
    <w:p w14:paraId="0CC166E4" w14:textId="77777777" w:rsidR="00FC1B28" w:rsidRPr="001B18EC" w:rsidRDefault="00FC1B28" w:rsidP="00CE7259">
      <w:pPr>
        <w:pStyle w:val="first"/>
        <w:spacing w:before="0" w:beforeAutospacing="0" w:after="0" w:afterAutospacing="0"/>
        <w:rPr>
          <w:color w:val="000000"/>
          <w:sz w:val="22"/>
          <w:szCs w:val="22"/>
        </w:rPr>
      </w:pPr>
    </w:p>
    <w:p w14:paraId="5FF8020B" w14:textId="7E8E5916" w:rsidR="00C3085B" w:rsidRPr="001B18EC" w:rsidRDefault="000222E6" w:rsidP="00CE7259">
      <w:pPr>
        <w:suppressAutoHyphens w:val="0"/>
        <w:autoSpaceDE w:val="0"/>
        <w:autoSpaceDN w:val="0"/>
        <w:adjustRightInd w:val="0"/>
      </w:pPr>
      <w:r w:rsidRPr="001B18EC">
        <w:rPr>
          <w:color w:val="000000"/>
          <w:szCs w:val="22"/>
        </w:rPr>
        <w:t>T</w:t>
      </w:r>
      <w:r w:rsidR="00C3085B" w:rsidRPr="001B18EC">
        <w:rPr>
          <w:color w:val="000000"/>
          <w:szCs w:val="22"/>
        </w:rPr>
        <w:t xml:space="preserve">he </w:t>
      </w:r>
      <w:r w:rsidR="00B8263D" w:rsidRPr="001B18EC">
        <w:rPr>
          <w:color w:val="000000"/>
          <w:szCs w:val="22"/>
        </w:rPr>
        <w:t>e</w:t>
      </w:r>
      <w:r w:rsidR="00C3085B" w:rsidRPr="001B18EC">
        <w:rPr>
          <w:color w:val="000000"/>
          <w:szCs w:val="22"/>
        </w:rPr>
        <w:t xml:space="preserve">fficacy of </w:t>
      </w:r>
      <w:r w:rsidR="00C3085B" w:rsidRPr="001B18EC">
        <w:rPr>
          <w:szCs w:val="22"/>
        </w:rPr>
        <w:t xml:space="preserve">BLINCYTO </w:t>
      </w:r>
      <w:r w:rsidR="006140EB" w:rsidRPr="001B18EC">
        <w:rPr>
          <w:szCs w:val="22"/>
        </w:rPr>
        <w:t xml:space="preserve">was </w:t>
      </w:r>
      <w:r w:rsidR="00C3085B" w:rsidRPr="001B18EC">
        <w:rPr>
          <w:szCs w:val="22"/>
        </w:rPr>
        <w:t xml:space="preserve">compared to </w:t>
      </w:r>
      <w:commentRangeStart w:id="1984"/>
      <w:r w:rsidR="00C3085B" w:rsidRPr="001B18EC">
        <w:rPr>
          <w:color w:val="000000"/>
          <w:szCs w:val="22"/>
        </w:rPr>
        <w:t xml:space="preserve">standard of care (SOC) chemotherapy </w:t>
      </w:r>
      <w:commentRangeEnd w:id="1984"/>
      <w:r w:rsidR="000D075E">
        <w:rPr>
          <w:rStyle w:val="CommentReference"/>
        </w:rPr>
        <w:commentReference w:id="1984"/>
      </w:r>
      <w:r w:rsidR="00C3085B" w:rsidRPr="001B18EC">
        <w:rPr>
          <w:color w:val="000000"/>
          <w:szCs w:val="22"/>
        </w:rPr>
        <w:t>in a randomized, open</w:t>
      </w:r>
      <w:r w:rsidR="004661F2" w:rsidRPr="001B18EC">
        <w:rPr>
          <w:color w:val="000000"/>
          <w:szCs w:val="22"/>
        </w:rPr>
        <w:noBreakHyphen/>
      </w:r>
      <w:r w:rsidR="00C3085B" w:rsidRPr="001B18EC">
        <w:rPr>
          <w:color w:val="000000"/>
          <w:szCs w:val="22"/>
        </w:rPr>
        <w:t xml:space="preserve">label, multicenter </w:t>
      </w:r>
      <w:r w:rsidR="00B00F4A" w:rsidRPr="001B18EC">
        <w:rPr>
          <w:color w:val="000000"/>
          <w:szCs w:val="22"/>
        </w:rPr>
        <w:t>study</w:t>
      </w:r>
      <w:r w:rsidR="00B24FF5" w:rsidRPr="001B18EC">
        <w:rPr>
          <w:color w:val="000000"/>
          <w:szCs w:val="22"/>
        </w:rPr>
        <w:t xml:space="preserve"> (</w:t>
      </w:r>
      <w:r w:rsidR="006140EB" w:rsidRPr="001B18EC">
        <w:rPr>
          <w:color w:val="000000"/>
          <w:szCs w:val="22"/>
        </w:rPr>
        <w:t>TOWER</w:t>
      </w:r>
      <w:r w:rsidR="00DE242D" w:rsidRPr="001B18EC">
        <w:rPr>
          <w:color w:val="000000"/>
          <w:szCs w:val="22"/>
        </w:rPr>
        <w:t xml:space="preserve"> Study</w:t>
      </w:r>
      <w:r w:rsidR="00B24FF5" w:rsidRPr="001B18EC">
        <w:rPr>
          <w:color w:val="000000"/>
          <w:szCs w:val="22"/>
        </w:rPr>
        <w:t>)</w:t>
      </w:r>
      <w:r w:rsidRPr="001B18EC">
        <w:rPr>
          <w:color w:val="000000"/>
          <w:szCs w:val="22"/>
        </w:rPr>
        <w:t xml:space="preserve"> [NCT</w:t>
      </w:r>
      <w:r w:rsidR="00B24FF5" w:rsidRPr="001B18EC">
        <w:rPr>
          <w:color w:val="000000"/>
          <w:szCs w:val="22"/>
        </w:rPr>
        <w:t>02013</w:t>
      </w:r>
      <w:r w:rsidR="00A646DE" w:rsidRPr="001B18EC">
        <w:rPr>
          <w:color w:val="000000"/>
          <w:szCs w:val="22"/>
        </w:rPr>
        <w:t>1</w:t>
      </w:r>
      <w:r w:rsidR="00B24FF5" w:rsidRPr="001B18EC">
        <w:rPr>
          <w:color w:val="000000"/>
          <w:szCs w:val="22"/>
        </w:rPr>
        <w:t>67</w:t>
      </w:r>
      <w:r w:rsidRPr="001B18EC">
        <w:rPr>
          <w:color w:val="000000"/>
          <w:szCs w:val="22"/>
        </w:rPr>
        <w:t>]</w:t>
      </w:r>
      <w:r w:rsidR="00C3085B" w:rsidRPr="001B18EC">
        <w:rPr>
          <w:color w:val="000000"/>
          <w:szCs w:val="22"/>
        </w:rPr>
        <w:t xml:space="preserve">.  Eligible patients were </w:t>
      </w:r>
      <w:r w:rsidR="00C3085B" w:rsidRPr="001B18EC">
        <w:rPr>
          <w:szCs w:val="22"/>
        </w:rPr>
        <w:t xml:space="preserve">≥ 18 years of age </w:t>
      </w:r>
      <w:r w:rsidR="00C3085B" w:rsidRPr="001B18EC">
        <w:rPr>
          <w:color w:val="000000"/>
          <w:szCs w:val="22"/>
        </w:rPr>
        <w:t>with relapsed or refractory B</w:t>
      </w:r>
      <w:r w:rsidR="004661F2" w:rsidRPr="001B18EC">
        <w:rPr>
          <w:color w:val="000000"/>
          <w:szCs w:val="22"/>
        </w:rPr>
        <w:noBreakHyphen/>
      </w:r>
      <w:r w:rsidR="00C3085B" w:rsidRPr="001B18EC">
        <w:rPr>
          <w:color w:val="000000"/>
          <w:szCs w:val="22"/>
        </w:rPr>
        <w:t>cell precursor ALL [</w:t>
      </w:r>
      <w:r w:rsidR="00C3085B" w:rsidRPr="001B18EC">
        <w:rPr>
          <w:szCs w:val="22"/>
        </w:rPr>
        <w:t>&gt; 5% blasts in the bone marrow and refractory to primary induction therapy or refractory to last therapy, untreated first relapse with first remission duration &lt; 12 months, untreated second or later relapse, or relapse at any time after allogeneic hematopoietic stem cell transplantation (</w:t>
      </w:r>
      <w:proofErr w:type="spellStart"/>
      <w:r w:rsidR="00C3085B" w:rsidRPr="001B18EC">
        <w:rPr>
          <w:szCs w:val="22"/>
        </w:rPr>
        <w:t>alloHSCT</w:t>
      </w:r>
      <w:proofErr w:type="spellEnd"/>
      <w:r w:rsidR="00C3085B" w:rsidRPr="001B18EC">
        <w:rPr>
          <w:szCs w:val="22"/>
        </w:rPr>
        <w:t>)]</w:t>
      </w:r>
      <w:r w:rsidR="00B8263D" w:rsidRPr="001B18EC">
        <w:rPr>
          <w:szCs w:val="22"/>
        </w:rPr>
        <w:t xml:space="preserve">.  </w:t>
      </w:r>
      <w:r w:rsidR="00B8263D" w:rsidRPr="001B18EC">
        <w:t xml:space="preserve">BLINCYTO </w:t>
      </w:r>
      <w:r w:rsidR="00B8263D" w:rsidRPr="001B18EC">
        <w:rPr>
          <w:bCs/>
        </w:rPr>
        <w:t>was administered at</w:t>
      </w:r>
      <w:r w:rsidR="00B8263D" w:rsidRPr="001B18EC">
        <w:rPr>
          <w:color w:val="000000"/>
        </w:rPr>
        <w:t xml:space="preserve"> </w:t>
      </w:r>
      <w:r w:rsidR="008A4A45" w:rsidRPr="001B18EC">
        <w:t>9</w:t>
      </w:r>
      <w:r w:rsidR="00B8263D" w:rsidRPr="001B18EC">
        <w:t> mcg/day on Days 1</w:t>
      </w:r>
      <w:r w:rsidR="00B8263D" w:rsidRPr="001B18EC">
        <w:noBreakHyphen/>
        <w:t xml:space="preserve">7 and </w:t>
      </w:r>
      <w:r w:rsidR="008A4A45" w:rsidRPr="001B18EC">
        <w:t>28</w:t>
      </w:r>
      <w:r w:rsidR="00B8263D" w:rsidRPr="001B18EC">
        <w:t> mcg/day on Days 8</w:t>
      </w:r>
      <w:r w:rsidR="00B8263D" w:rsidRPr="001B18EC">
        <w:noBreakHyphen/>
        <w:t xml:space="preserve">28 for Cycle 1, and </w:t>
      </w:r>
      <w:r w:rsidR="008A4A45" w:rsidRPr="001B18EC">
        <w:t>28</w:t>
      </w:r>
      <w:r w:rsidR="00B8263D" w:rsidRPr="001B18EC">
        <w:t> mcg/day on Days 1</w:t>
      </w:r>
      <w:r w:rsidR="00B8263D" w:rsidRPr="001B18EC">
        <w:noBreakHyphen/>
        <w:t xml:space="preserve">28 </w:t>
      </w:r>
      <w:r w:rsidR="00B8263D" w:rsidRPr="001B18EC">
        <w:rPr>
          <w:bCs/>
        </w:rPr>
        <w:t>for Cycles 2</w:t>
      </w:r>
      <w:r w:rsidR="004661F2" w:rsidRPr="001B18EC">
        <w:rPr>
          <w:bCs/>
        </w:rPr>
        <w:noBreakHyphen/>
      </w:r>
      <w:r w:rsidR="00B8263D" w:rsidRPr="001B18EC">
        <w:rPr>
          <w:bCs/>
        </w:rPr>
        <w:t>5 in 42</w:t>
      </w:r>
      <w:r w:rsidR="004661F2" w:rsidRPr="001B18EC">
        <w:rPr>
          <w:bCs/>
        </w:rPr>
        <w:noBreakHyphen/>
      </w:r>
      <w:r w:rsidR="00B8263D" w:rsidRPr="001B18EC">
        <w:rPr>
          <w:bCs/>
        </w:rPr>
        <w:t xml:space="preserve">day cycles and for Cycles </w:t>
      </w:r>
      <w:r w:rsidR="000F3A7C" w:rsidRPr="001B18EC">
        <w:rPr>
          <w:bCs/>
        </w:rPr>
        <w:t>6</w:t>
      </w:r>
      <w:r w:rsidR="004661F2" w:rsidRPr="001B18EC">
        <w:rPr>
          <w:bCs/>
        </w:rPr>
        <w:noBreakHyphen/>
      </w:r>
      <w:r w:rsidR="00B8263D" w:rsidRPr="001B18EC">
        <w:rPr>
          <w:bCs/>
        </w:rPr>
        <w:t>9 in 84</w:t>
      </w:r>
      <w:r w:rsidR="004661F2" w:rsidRPr="001B18EC">
        <w:rPr>
          <w:bCs/>
        </w:rPr>
        <w:noBreakHyphen/>
      </w:r>
      <w:r w:rsidR="00B8263D" w:rsidRPr="001B18EC">
        <w:rPr>
          <w:bCs/>
        </w:rPr>
        <w:t xml:space="preserve">day cycles. </w:t>
      </w:r>
      <w:r w:rsidR="008A4A45" w:rsidRPr="001B18EC">
        <w:rPr>
          <w:bCs/>
        </w:rPr>
        <w:t xml:space="preserve"> </w:t>
      </w:r>
      <w:r w:rsidR="00B8263D" w:rsidRPr="008A2423">
        <w:rPr>
          <w:bCs/>
        </w:rPr>
        <w:t xml:space="preserve">Dose adjustment was possible in case of adverse events. </w:t>
      </w:r>
      <w:r w:rsidR="00B8263D" w:rsidRPr="008A2423">
        <w:t xml:space="preserve"> SOC chemotherapy inc</w:t>
      </w:r>
      <w:r w:rsidR="00B8263D" w:rsidRPr="001B18EC">
        <w:t>luded fludarabine, cytarabine arabinoside, and granulocyte colony</w:t>
      </w:r>
      <w:r w:rsidR="004661F2" w:rsidRPr="001B18EC">
        <w:noBreakHyphen/>
      </w:r>
      <w:r w:rsidR="00B8263D" w:rsidRPr="001B18EC">
        <w:t xml:space="preserve">stimulating factor </w:t>
      </w:r>
      <w:r w:rsidR="00B8263D" w:rsidRPr="001B18EC">
        <w:lastRenderedPageBreak/>
        <w:t>(FLAG); high</w:t>
      </w:r>
      <w:r w:rsidR="004661F2" w:rsidRPr="001B18EC">
        <w:noBreakHyphen/>
      </w:r>
      <w:r w:rsidR="00B8263D" w:rsidRPr="001B18EC">
        <w:t>dose cytarabine arabinoside (</w:t>
      </w:r>
      <w:proofErr w:type="spellStart"/>
      <w:r w:rsidR="00B8263D" w:rsidRPr="001B18EC">
        <w:t>HiDAC</w:t>
      </w:r>
      <w:proofErr w:type="spellEnd"/>
      <w:r w:rsidR="00B8263D" w:rsidRPr="001B18EC">
        <w:t>); high</w:t>
      </w:r>
      <w:r w:rsidR="004661F2" w:rsidRPr="001B18EC">
        <w:noBreakHyphen/>
      </w:r>
      <w:r w:rsidR="00B8263D" w:rsidRPr="001B18EC">
        <w:t>dose methotrexate</w:t>
      </w:r>
      <w:commentRangeStart w:id="1985"/>
      <w:r w:rsidR="00646723" w:rsidRPr="001B18EC">
        <w:noBreakHyphen/>
      </w:r>
      <w:commentRangeEnd w:id="1985"/>
      <w:r w:rsidR="00614F58">
        <w:rPr>
          <w:rStyle w:val="CommentReference"/>
        </w:rPr>
        <w:commentReference w:id="1985"/>
      </w:r>
      <w:r w:rsidR="00B8263D" w:rsidRPr="001B18EC">
        <w:t xml:space="preserve"> (HDMTX) based combination; or clofarabine/clofarabine</w:t>
      </w:r>
      <w:r w:rsidR="004661F2" w:rsidRPr="001B18EC">
        <w:noBreakHyphen/>
      </w:r>
      <w:r w:rsidR="00B8263D" w:rsidRPr="001B18EC">
        <w:t>based regimens.</w:t>
      </w:r>
    </w:p>
    <w:p w14:paraId="3FE0186E" w14:textId="77777777" w:rsidR="00B8263D" w:rsidRPr="001B18EC" w:rsidRDefault="00B8263D" w:rsidP="00CE7259">
      <w:pPr>
        <w:pStyle w:val="first"/>
        <w:spacing w:before="0" w:beforeAutospacing="0" w:after="0" w:afterAutospacing="0"/>
        <w:rPr>
          <w:color w:val="000000"/>
          <w:sz w:val="22"/>
          <w:szCs w:val="22"/>
        </w:rPr>
      </w:pPr>
    </w:p>
    <w:p w14:paraId="48734E24" w14:textId="36FBC7B0" w:rsidR="00C3085B" w:rsidRDefault="002C67C9" w:rsidP="00CE7259">
      <w:pPr>
        <w:suppressAutoHyphens w:val="0"/>
        <w:autoSpaceDE w:val="0"/>
        <w:autoSpaceDN w:val="0"/>
        <w:adjustRightInd w:val="0"/>
        <w:rPr>
          <w:ins w:id="1986" w:author="Author"/>
          <w:szCs w:val="22"/>
        </w:rPr>
      </w:pPr>
      <w:r w:rsidRPr="001B18EC">
        <w:rPr>
          <w:szCs w:val="22"/>
        </w:rPr>
        <w:t>There were 405 p</w:t>
      </w:r>
      <w:r w:rsidR="00C3085B" w:rsidRPr="001B18EC">
        <w:rPr>
          <w:szCs w:val="22"/>
        </w:rPr>
        <w:t>atients randomized 2:1 to receive BLINCYTO or investigator</w:t>
      </w:r>
      <w:r w:rsidR="004661F2" w:rsidRPr="001B18EC">
        <w:rPr>
          <w:szCs w:val="22"/>
        </w:rPr>
        <w:noBreakHyphen/>
      </w:r>
      <w:r w:rsidR="00C3085B" w:rsidRPr="001B18EC">
        <w:rPr>
          <w:szCs w:val="22"/>
        </w:rPr>
        <w:t>selected SOC chemotherapy.  Randomization was stratified by age (&lt; 35 years vs</w:t>
      </w:r>
      <w:r w:rsidR="000825A0" w:rsidRPr="001B18EC">
        <w:rPr>
          <w:szCs w:val="22"/>
        </w:rPr>
        <w:t>.</w:t>
      </w:r>
      <w:r w:rsidR="00C3085B" w:rsidRPr="001B18EC">
        <w:rPr>
          <w:szCs w:val="22"/>
        </w:rPr>
        <w:t xml:space="preserve"> ≥ 35 years of age), prior salvage therapy (yes vs</w:t>
      </w:r>
      <w:r w:rsidR="000825A0" w:rsidRPr="001B18EC">
        <w:rPr>
          <w:szCs w:val="22"/>
        </w:rPr>
        <w:t>.</w:t>
      </w:r>
      <w:r w:rsidR="00C3085B" w:rsidRPr="001B18EC">
        <w:rPr>
          <w:szCs w:val="22"/>
        </w:rPr>
        <w:t xml:space="preserve"> no), and prior </w:t>
      </w:r>
      <w:proofErr w:type="spellStart"/>
      <w:r w:rsidR="00C3085B" w:rsidRPr="001B18EC">
        <w:rPr>
          <w:szCs w:val="22"/>
        </w:rPr>
        <w:t>alloHSCT</w:t>
      </w:r>
      <w:proofErr w:type="spellEnd"/>
      <w:r w:rsidR="00C3085B" w:rsidRPr="001B18EC">
        <w:rPr>
          <w:szCs w:val="22"/>
        </w:rPr>
        <w:t xml:space="preserve"> (yes vs</w:t>
      </w:r>
      <w:r w:rsidR="000825A0" w:rsidRPr="001B18EC">
        <w:rPr>
          <w:szCs w:val="22"/>
        </w:rPr>
        <w:t>.</w:t>
      </w:r>
      <w:r w:rsidR="00C3085B" w:rsidRPr="001B18EC">
        <w:rPr>
          <w:szCs w:val="22"/>
        </w:rPr>
        <w:t xml:space="preserve"> no) as assessed at the time of consent. </w:t>
      </w:r>
      <w:r w:rsidR="008A4A45" w:rsidRPr="001B18EC">
        <w:rPr>
          <w:szCs w:val="22"/>
        </w:rPr>
        <w:t xml:space="preserve"> </w:t>
      </w:r>
      <w:r w:rsidR="00C3085B" w:rsidRPr="001B18EC">
        <w:rPr>
          <w:szCs w:val="22"/>
        </w:rPr>
        <w:t>The demographics and baseline characteristics were well</w:t>
      </w:r>
      <w:r w:rsidR="00C3085B" w:rsidRPr="001B18EC">
        <w:rPr>
          <w:szCs w:val="22"/>
        </w:rPr>
        <w:noBreakHyphen/>
        <w:t xml:space="preserve">balanced between the two arms (see Table </w:t>
      </w:r>
      <w:ins w:id="1987" w:author="Author">
        <w:r w:rsidR="00272D54">
          <w:rPr>
            <w:szCs w:val="22"/>
          </w:rPr>
          <w:t>13</w:t>
        </w:r>
      </w:ins>
      <w:del w:id="1988" w:author="Author">
        <w:r w:rsidR="00882490" w:rsidDel="00272D54">
          <w:rPr>
            <w:szCs w:val="22"/>
          </w:rPr>
          <w:delText>14</w:delText>
        </w:r>
      </w:del>
      <w:r w:rsidR="00C3085B" w:rsidRPr="001B18EC">
        <w:rPr>
          <w:szCs w:val="22"/>
        </w:rPr>
        <w:t xml:space="preserve">). </w:t>
      </w:r>
    </w:p>
    <w:p w14:paraId="74288DEA" w14:textId="77777777" w:rsidR="00B90914" w:rsidRPr="001B18EC" w:rsidRDefault="00B90914" w:rsidP="00CE7259">
      <w:pPr>
        <w:suppressAutoHyphens w:val="0"/>
        <w:autoSpaceDE w:val="0"/>
        <w:autoSpaceDN w:val="0"/>
        <w:adjustRightInd w:val="0"/>
        <w:rPr>
          <w:szCs w:val="22"/>
        </w:rPr>
      </w:pPr>
    </w:p>
    <w:p w14:paraId="76C773BA" w14:textId="284731FD" w:rsidR="00C3085B" w:rsidRDefault="00B90914" w:rsidP="005F50A5">
      <w:pPr>
        <w:pStyle w:val="SynopsisIndent"/>
        <w:spacing w:after="0"/>
        <w:ind w:left="0"/>
        <w:jc w:val="center"/>
        <w:rPr>
          <w:ins w:id="1989" w:author="Author"/>
          <w:rFonts w:ascii="Times New Roman" w:hAnsi="Times New Roman"/>
          <w:szCs w:val="22"/>
        </w:rPr>
      </w:pPr>
      <w:commentRangeStart w:id="1990"/>
      <w:ins w:id="1991" w:author="Author">
        <w:r w:rsidRPr="001B18EC">
          <w:rPr>
            <w:rFonts w:ascii="Times New Roman" w:hAnsi="Times New Roman"/>
            <w:szCs w:val="22"/>
          </w:rPr>
          <w:t xml:space="preserve">Table </w:t>
        </w:r>
        <w:r>
          <w:rPr>
            <w:rFonts w:ascii="Times New Roman" w:hAnsi="Times New Roman"/>
            <w:szCs w:val="22"/>
          </w:rPr>
          <w:t>13</w:t>
        </w:r>
        <w:r w:rsidRPr="001B18EC">
          <w:rPr>
            <w:rFonts w:ascii="Times New Roman" w:hAnsi="Times New Roman"/>
            <w:szCs w:val="22"/>
          </w:rPr>
          <w:t xml:space="preserve">.  Demographics and Baseline Characteristics in </w:t>
        </w:r>
        <w:r>
          <w:rPr>
            <w:rFonts w:ascii="Times New Roman" w:hAnsi="Times New Roman"/>
            <w:szCs w:val="22"/>
          </w:rPr>
          <w:t>TOWER</w:t>
        </w:r>
        <w:r w:rsidRPr="001B18EC">
          <w:rPr>
            <w:rFonts w:ascii="Times New Roman" w:hAnsi="Times New Roman"/>
            <w:szCs w:val="22"/>
          </w:rPr>
          <w:t xml:space="preserve"> Study</w:t>
        </w:r>
        <w:commentRangeEnd w:id="1990"/>
        <w:r>
          <w:rPr>
            <w:rStyle w:val="CommentReference"/>
            <w:rFonts w:ascii="Times New Roman" w:hAnsi="Times New Roman"/>
            <w:b w:val="0"/>
            <w:bCs w:val="0"/>
          </w:rPr>
          <w:commentReference w:id="1990"/>
        </w:r>
      </w:ins>
    </w:p>
    <w:p w14:paraId="4E55891B" w14:textId="77777777" w:rsidR="00B90914" w:rsidRPr="005F50A5" w:rsidRDefault="00B90914">
      <w:pPr>
        <w:pStyle w:val="SynopsisIndent"/>
        <w:spacing w:after="0"/>
        <w:ind w:left="0"/>
        <w:jc w:val="center"/>
        <w:rPr>
          <w:rFonts w:ascii="Times New Roman" w:hAnsi="Times New Roman"/>
          <w:szCs w:val="22"/>
          <w:rPrChange w:id="1992" w:author="Author">
            <w:rPr>
              <w:rFonts w:ascii="Times New Roman" w:hAnsi="Times New Roman"/>
              <w:b w:val="0"/>
              <w:bCs w:val="0"/>
              <w:szCs w:val="22"/>
            </w:rPr>
          </w:rPrChange>
        </w:rPr>
        <w:pPrChange w:id="1993" w:author="Author">
          <w:pPr>
            <w:pStyle w:val="SynopsisIndent"/>
            <w:spacing w:after="0"/>
            <w:ind w:left="0"/>
          </w:pPr>
        </w:pPrChange>
      </w:pPr>
    </w:p>
    <w:tbl>
      <w:tblPr>
        <w:tblW w:w="4732" w:type="pct"/>
        <w:jc w:val="center"/>
        <w:tblLayout w:type="fixed"/>
        <w:tblLook w:val="01E0" w:firstRow="1" w:lastRow="1" w:firstColumn="1" w:lastColumn="1" w:noHBand="0" w:noVBand="0"/>
        <w:tblPrChange w:id="1994" w:author="Author">
          <w:tblPr>
            <w:tblW w:w="4732" w:type="pct"/>
            <w:jc w:val="center"/>
            <w:tblLayout w:type="fixed"/>
            <w:tblLook w:val="01E0" w:firstRow="1" w:lastRow="1" w:firstColumn="1" w:lastColumn="1" w:noHBand="0" w:noVBand="0"/>
          </w:tblPr>
        </w:tblPrChange>
      </w:tblPr>
      <w:tblGrid>
        <w:gridCol w:w="4064"/>
        <w:gridCol w:w="2081"/>
        <w:gridCol w:w="2713"/>
        <w:tblGridChange w:id="1995">
          <w:tblGrid>
            <w:gridCol w:w="4064"/>
            <w:gridCol w:w="2081"/>
            <w:gridCol w:w="2713"/>
          </w:tblGrid>
        </w:tblGridChange>
      </w:tblGrid>
      <w:tr w:rsidR="00C56E01" w:rsidRPr="001B18EC" w:rsidDel="00B90914" w14:paraId="6A904DF6" w14:textId="5EDC9928" w:rsidTr="005F50A5">
        <w:trPr>
          <w:trHeight w:val="50"/>
          <w:tblHeader/>
          <w:jc w:val="center"/>
          <w:del w:id="1996" w:author="Author"/>
          <w:trPrChange w:id="1997" w:author="Author">
            <w:trPr>
              <w:trHeight w:val="50"/>
              <w:tblHeader/>
              <w:jc w:val="center"/>
            </w:trPr>
          </w:trPrChange>
        </w:trPr>
        <w:tc>
          <w:tcPr>
            <w:tcW w:w="8858" w:type="dxa"/>
            <w:gridSpan w:val="3"/>
            <w:tcBorders>
              <w:bottom w:val="single" w:sz="4" w:space="0" w:color="auto"/>
            </w:tcBorders>
            <w:vAlign w:val="center"/>
            <w:tcPrChange w:id="1998" w:author="Author">
              <w:tcPr>
                <w:tcW w:w="8830" w:type="dxa"/>
                <w:gridSpan w:val="3"/>
                <w:tcBorders>
                  <w:bottom w:val="single" w:sz="4" w:space="0" w:color="auto"/>
                </w:tcBorders>
                <w:vAlign w:val="center"/>
              </w:tcPr>
            </w:tcPrChange>
          </w:tcPr>
          <w:p w14:paraId="2EDDE77F" w14:textId="4036007A" w:rsidR="00C56E01" w:rsidDel="00B90914" w:rsidRDefault="00C56E01" w:rsidP="00C56E01">
            <w:pPr>
              <w:pStyle w:val="SynopsisIndent"/>
              <w:spacing w:after="0"/>
              <w:ind w:left="0"/>
              <w:jc w:val="center"/>
              <w:rPr>
                <w:del w:id="1999" w:author="Author"/>
                <w:rFonts w:ascii="Times New Roman" w:hAnsi="Times New Roman"/>
                <w:szCs w:val="22"/>
              </w:rPr>
            </w:pPr>
            <w:del w:id="2000" w:author="Author">
              <w:r w:rsidRPr="001B18EC" w:rsidDel="00B90914">
                <w:rPr>
                  <w:rFonts w:ascii="Times New Roman" w:hAnsi="Times New Roman"/>
                  <w:szCs w:val="22"/>
                </w:rPr>
                <w:delText xml:space="preserve">Table </w:delText>
              </w:r>
            </w:del>
            <w:ins w:id="2001" w:author="Author">
              <w:del w:id="2002" w:author="Author">
                <w:r w:rsidR="00272D54" w:rsidDel="00B90914">
                  <w:rPr>
                    <w:rFonts w:ascii="Times New Roman" w:hAnsi="Times New Roman"/>
                    <w:szCs w:val="22"/>
                  </w:rPr>
                  <w:delText>13</w:delText>
                </w:r>
              </w:del>
            </w:ins>
            <w:del w:id="2003" w:author="Author">
              <w:r w:rsidDel="00B90914">
                <w:rPr>
                  <w:rFonts w:ascii="Times New Roman" w:hAnsi="Times New Roman"/>
                  <w:szCs w:val="22"/>
                </w:rPr>
                <w:delText>14</w:delText>
              </w:r>
              <w:r w:rsidRPr="001B18EC" w:rsidDel="00B90914">
                <w:rPr>
                  <w:rFonts w:ascii="Times New Roman" w:hAnsi="Times New Roman"/>
                  <w:szCs w:val="22"/>
                </w:rPr>
                <w:delText xml:space="preserve">.  Demographics and Baseline Characteristics in </w:delText>
              </w:r>
              <w:r w:rsidDel="00B90914">
                <w:rPr>
                  <w:rFonts w:ascii="Times New Roman" w:hAnsi="Times New Roman"/>
                  <w:szCs w:val="22"/>
                </w:rPr>
                <w:delText>TOWER</w:delText>
              </w:r>
              <w:r w:rsidRPr="001B18EC" w:rsidDel="00B90914">
                <w:rPr>
                  <w:rFonts w:ascii="Times New Roman" w:hAnsi="Times New Roman"/>
                  <w:szCs w:val="22"/>
                </w:rPr>
                <w:delText xml:space="preserve"> Study</w:delText>
              </w:r>
            </w:del>
          </w:p>
          <w:p w14:paraId="43D2017F" w14:textId="72BD2FB8" w:rsidR="00C56E01" w:rsidRPr="00C56E01" w:rsidDel="00B90914" w:rsidRDefault="00C56E01" w:rsidP="00C56E01">
            <w:pPr>
              <w:pStyle w:val="SynopsisIndent"/>
              <w:spacing w:after="0"/>
              <w:ind w:left="0"/>
              <w:jc w:val="center"/>
              <w:rPr>
                <w:del w:id="2004" w:author="Author"/>
                <w:rFonts w:ascii="Times New Roman" w:hAnsi="Times New Roman"/>
                <w:b w:val="0"/>
                <w:bCs w:val="0"/>
                <w:szCs w:val="22"/>
              </w:rPr>
            </w:pPr>
          </w:p>
        </w:tc>
      </w:tr>
      <w:tr w:rsidR="00C3085B" w:rsidRPr="001B18EC" w14:paraId="00D50420" w14:textId="77777777" w:rsidTr="005F50A5">
        <w:trPr>
          <w:trHeight w:val="50"/>
          <w:tblHeader/>
          <w:jc w:val="center"/>
          <w:trPrChange w:id="2005" w:author="Author">
            <w:trPr>
              <w:trHeight w:val="50"/>
              <w:tblHeader/>
              <w:jc w:val="center"/>
            </w:trPr>
          </w:trPrChange>
        </w:trPr>
        <w:tc>
          <w:tcPr>
            <w:tcW w:w="4064" w:type="dxa"/>
            <w:tcBorders>
              <w:top w:val="single" w:sz="4" w:space="0" w:color="auto"/>
              <w:left w:val="single" w:sz="12" w:space="0" w:color="auto"/>
              <w:bottom w:val="single" w:sz="12" w:space="0" w:color="auto"/>
              <w:right w:val="single" w:sz="4" w:space="0" w:color="auto"/>
            </w:tcBorders>
            <w:vAlign w:val="center"/>
            <w:tcPrChange w:id="2006" w:author="Author">
              <w:tcPr>
                <w:tcW w:w="4052" w:type="dxa"/>
                <w:tcBorders>
                  <w:top w:val="single" w:sz="4" w:space="0" w:color="auto"/>
                  <w:left w:val="single" w:sz="12" w:space="0" w:color="auto"/>
                  <w:bottom w:val="single" w:sz="12" w:space="0" w:color="auto"/>
                  <w:right w:val="single" w:sz="4" w:space="0" w:color="auto"/>
                </w:tcBorders>
                <w:vAlign w:val="center"/>
              </w:tcPr>
            </w:tcPrChange>
          </w:tcPr>
          <w:p w14:paraId="5CAF9D68" w14:textId="10E9591B" w:rsidR="00C3085B" w:rsidRPr="001B18EC" w:rsidRDefault="00C3085B" w:rsidP="00C56E01">
            <w:pPr>
              <w:pStyle w:val="TableColumnHead"/>
              <w:keepNext w:val="0"/>
              <w:keepLines w:val="0"/>
              <w:widowControl/>
              <w:spacing w:before="0" w:after="0"/>
              <w:rPr>
                <w:sz w:val="22"/>
                <w:szCs w:val="22"/>
              </w:rPr>
            </w:pPr>
            <w:r w:rsidRPr="001B18EC">
              <w:rPr>
                <w:sz w:val="22"/>
                <w:szCs w:val="22"/>
              </w:rPr>
              <w:t>Characteristic</w:t>
            </w:r>
            <w:r w:rsidR="004D4962">
              <w:rPr>
                <w:sz w:val="22"/>
                <w:szCs w:val="22"/>
              </w:rPr>
              <w:t>s</w:t>
            </w:r>
          </w:p>
        </w:tc>
        <w:tc>
          <w:tcPr>
            <w:tcW w:w="2081" w:type="dxa"/>
            <w:tcBorders>
              <w:top w:val="single" w:sz="4" w:space="0" w:color="auto"/>
              <w:left w:val="single" w:sz="4" w:space="0" w:color="auto"/>
              <w:bottom w:val="single" w:sz="12" w:space="0" w:color="auto"/>
              <w:right w:val="single" w:sz="4" w:space="0" w:color="auto"/>
            </w:tcBorders>
            <w:vAlign w:val="bottom"/>
            <w:tcPrChange w:id="2007" w:author="Author">
              <w:tcPr>
                <w:tcW w:w="2074" w:type="dxa"/>
                <w:tcBorders>
                  <w:top w:val="single" w:sz="4" w:space="0" w:color="auto"/>
                  <w:left w:val="single" w:sz="4" w:space="0" w:color="auto"/>
                  <w:bottom w:val="single" w:sz="12" w:space="0" w:color="auto"/>
                  <w:right w:val="single" w:sz="4" w:space="0" w:color="auto"/>
                </w:tcBorders>
                <w:vAlign w:val="bottom"/>
              </w:tcPr>
            </w:tcPrChange>
          </w:tcPr>
          <w:p w14:paraId="58367BC4" w14:textId="77777777" w:rsidR="00C3085B" w:rsidRPr="001B18EC" w:rsidRDefault="00C3085B" w:rsidP="004048B2">
            <w:pPr>
              <w:pStyle w:val="TableColumnHead"/>
              <w:keepNext w:val="0"/>
              <w:keepLines w:val="0"/>
              <w:widowControl/>
              <w:spacing w:before="0" w:after="0"/>
              <w:rPr>
                <w:sz w:val="22"/>
                <w:szCs w:val="22"/>
              </w:rPr>
            </w:pPr>
            <w:r w:rsidRPr="001B18EC">
              <w:rPr>
                <w:sz w:val="22"/>
                <w:szCs w:val="22"/>
              </w:rPr>
              <w:t>BLINCYTO</w:t>
            </w:r>
            <w:r w:rsidRPr="001B18EC">
              <w:rPr>
                <w:sz w:val="22"/>
                <w:szCs w:val="22"/>
              </w:rPr>
              <w:br/>
              <w:t>(N = 271)</w:t>
            </w:r>
          </w:p>
        </w:tc>
        <w:tc>
          <w:tcPr>
            <w:tcW w:w="2713" w:type="dxa"/>
            <w:tcBorders>
              <w:top w:val="single" w:sz="4" w:space="0" w:color="auto"/>
              <w:left w:val="single" w:sz="4" w:space="0" w:color="auto"/>
              <w:bottom w:val="single" w:sz="12" w:space="0" w:color="auto"/>
              <w:right w:val="single" w:sz="12" w:space="0" w:color="auto"/>
            </w:tcBorders>
            <w:vAlign w:val="bottom"/>
            <w:tcPrChange w:id="2008" w:author="Author">
              <w:tcPr>
                <w:tcW w:w="2704" w:type="dxa"/>
                <w:tcBorders>
                  <w:top w:val="single" w:sz="4" w:space="0" w:color="auto"/>
                  <w:left w:val="single" w:sz="4" w:space="0" w:color="auto"/>
                  <w:bottom w:val="single" w:sz="12" w:space="0" w:color="auto"/>
                  <w:right w:val="single" w:sz="12" w:space="0" w:color="auto"/>
                </w:tcBorders>
                <w:vAlign w:val="bottom"/>
              </w:tcPr>
            </w:tcPrChange>
          </w:tcPr>
          <w:p w14:paraId="3D36F801" w14:textId="3601335F" w:rsidR="00C3085B" w:rsidRPr="001B18EC" w:rsidRDefault="00EE587E" w:rsidP="00C56E01">
            <w:pPr>
              <w:pStyle w:val="TableColumnHead"/>
              <w:keepNext w:val="0"/>
              <w:keepLines w:val="0"/>
              <w:widowControl/>
              <w:spacing w:before="0" w:after="0"/>
              <w:rPr>
                <w:sz w:val="22"/>
                <w:szCs w:val="22"/>
              </w:rPr>
            </w:pPr>
            <w:r>
              <w:rPr>
                <w:sz w:val="22"/>
                <w:szCs w:val="22"/>
              </w:rPr>
              <w:t>Standard of Care (</w:t>
            </w:r>
            <w:r w:rsidR="00C3085B" w:rsidRPr="001B18EC">
              <w:rPr>
                <w:sz w:val="22"/>
                <w:szCs w:val="22"/>
              </w:rPr>
              <w:t>SOC</w:t>
            </w:r>
            <w:r>
              <w:rPr>
                <w:sz w:val="22"/>
                <w:szCs w:val="22"/>
              </w:rPr>
              <w:t>)</w:t>
            </w:r>
            <w:r w:rsidR="00C3085B" w:rsidRPr="001B18EC">
              <w:rPr>
                <w:sz w:val="22"/>
                <w:szCs w:val="22"/>
              </w:rPr>
              <w:t xml:space="preserve"> Chemotherapy</w:t>
            </w:r>
            <w:r w:rsidR="00C3085B" w:rsidRPr="001B18EC">
              <w:rPr>
                <w:sz w:val="22"/>
                <w:szCs w:val="22"/>
              </w:rPr>
              <w:br/>
              <w:t>(N = 134)</w:t>
            </w:r>
          </w:p>
        </w:tc>
      </w:tr>
      <w:tr w:rsidR="00C3085B" w:rsidRPr="001B18EC" w14:paraId="71181701" w14:textId="77777777" w:rsidTr="005F50A5">
        <w:trPr>
          <w:trHeight w:val="20"/>
          <w:jc w:val="center"/>
          <w:trPrChange w:id="2009" w:author="Author">
            <w:trPr>
              <w:trHeight w:val="20"/>
              <w:jc w:val="center"/>
            </w:trPr>
          </w:trPrChange>
        </w:trPr>
        <w:tc>
          <w:tcPr>
            <w:tcW w:w="8858" w:type="dxa"/>
            <w:gridSpan w:val="3"/>
            <w:tcBorders>
              <w:top w:val="single" w:sz="4" w:space="0" w:color="auto"/>
              <w:left w:val="single" w:sz="12" w:space="0" w:color="auto"/>
              <w:bottom w:val="single" w:sz="4" w:space="0" w:color="auto"/>
              <w:right w:val="single" w:sz="12" w:space="0" w:color="auto"/>
            </w:tcBorders>
            <w:tcPrChange w:id="2010" w:author="Author">
              <w:tcPr>
                <w:tcW w:w="8830" w:type="dxa"/>
                <w:gridSpan w:val="3"/>
                <w:tcBorders>
                  <w:top w:val="single" w:sz="4" w:space="0" w:color="auto"/>
                  <w:left w:val="single" w:sz="12" w:space="0" w:color="auto"/>
                  <w:bottom w:val="single" w:sz="4" w:space="0" w:color="auto"/>
                  <w:right w:val="single" w:sz="12" w:space="0" w:color="auto"/>
                </w:tcBorders>
              </w:tcPr>
            </w:tcPrChange>
          </w:tcPr>
          <w:p w14:paraId="070BF73A" w14:textId="77777777" w:rsidR="00C3085B" w:rsidRPr="001B18EC" w:rsidRDefault="00C3085B" w:rsidP="00C56E01">
            <w:pPr>
              <w:pStyle w:val="TableTextCenter"/>
              <w:keepNext w:val="0"/>
              <w:spacing w:before="0" w:after="0"/>
              <w:jc w:val="left"/>
              <w:rPr>
                <w:sz w:val="22"/>
                <w:szCs w:val="22"/>
              </w:rPr>
            </w:pPr>
            <w:r w:rsidRPr="001B18EC">
              <w:rPr>
                <w:sz w:val="22"/>
                <w:szCs w:val="22"/>
              </w:rPr>
              <w:t>Age</w:t>
            </w:r>
          </w:p>
        </w:tc>
      </w:tr>
      <w:tr w:rsidR="00C3085B" w:rsidRPr="001B18EC" w14:paraId="7EFCC7FF" w14:textId="77777777" w:rsidTr="005F50A5">
        <w:trPr>
          <w:trHeight w:val="20"/>
          <w:jc w:val="center"/>
          <w:trPrChange w:id="2011"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tcPrChange w:id="2012" w:author="Author">
              <w:tcPr>
                <w:tcW w:w="4052" w:type="dxa"/>
                <w:tcBorders>
                  <w:top w:val="single" w:sz="4" w:space="0" w:color="auto"/>
                  <w:left w:val="single" w:sz="12" w:space="0" w:color="auto"/>
                  <w:bottom w:val="single" w:sz="4" w:space="0" w:color="auto"/>
                  <w:right w:val="single" w:sz="4" w:space="0" w:color="auto"/>
                </w:tcBorders>
              </w:tcPr>
            </w:tcPrChange>
          </w:tcPr>
          <w:p w14:paraId="443769C7" w14:textId="77777777" w:rsidR="00C3085B" w:rsidRPr="001B18EC" w:rsidRDefault="00C3085B" w:rsidP="00C56E01">
            <w:pPr>
              <w:autoSpaceDE w:val="0"/>
              <w:autoSpaceDN w:val="0"/>
              <w:adjustRightInd w:val="0"/>
              <w:ind w:left="102"/>
              <w:rPr>
                <w:szCs w:val="22"/>
              </w:rPr>
            </w:pPr>
            <w:r w:rsidRPr="001B18EC">
              <w:rPr>
                <w:szCs w:val="22"/>
              </w:rPr>
              <w:tab/>
              <w:t>Median, years (min, max)</w:t>
            </w:r>
          </w:p>
        </w:tc>
        <w:tc>
          <w:tcPr>
            <w:tcW w:w="2081" w:type="dxa"/>
            <w:tcBorders>
              <w:top w:val="single" w:sz="4" w:space="0" w:color="auto"/>
              <w:left w:val="single" w:sz="4" w:space="0" w:color="auto"/>
              <w:bottom w:val="single" w:sz="4" w:space="0" w:color="auto"/>
              <w:right w:val="single" w:sz="4" w:space="0" w:color="auto"/>
            </w:tcBorders>
            <w:tcPrChange w:id="2013" w:author="Author">
              <w:tcPr>
                <w:tcW w:w="2074" w:type="dxa"/>
                <w:tcBorders>
                  <w:top w:val="single" w:sz="4" w:space="0" w:color="auto"/>
                  <w:left w:val="single" w:sz="4" w:space="0" w:color="auto"/>
                  <w:bottom w:val="single" w:sz="4" w:space="0" w:color="auto"/>
                  <w:right w:val="single" w:sz="4" w:space="0" w:color="auto"/>
                </w:tcBorders>
              </w:tcPr>
            </w:tcPrChange>
          </w:tcPr>
          <w:p w14:paraId="1CE1C273" w14:textId="77777777" w:rsidR="00C3085B" w:rsidRPr="001B18EC" w:rsidRDefault="00C3085B" w:rsidP="00C56E01">
            <w:pPr>
              <w:pStyle w:val="TableTextCenter"/>
              <w:keepNext w:val="0"/>
              <w:spacing w:before="0" w:after="0"/>
              <w:rPr>
                <w:sz w:val="22"/>
                <w:szCs w:val="22"/>
              </w:rPr>
            </w:pPr>
            <w:r w:rsidRPr="001B18EC">
              <w:rPr>
                <w:sz w:val="22"/>
                <w:szCs w:val="22"/>
              </w:rPr>
              <w:t>37 (18, 80)</w:t>
            </w:r>
          </w:p>
        </w:tc>
        <w:tc>
          <w:tcPr>
            <w:tcW w:w="2713" w:type="dxa"/>
            <w:tcBorders>
              <w:top w:val="single" w:sz="4" w:space="0" w:color="auto"/>
              <w:left w:val="single" w:sz="4" w:space="0" w:color="auto"/>
              <w:bottom w:val="single" w:sz="4" w:space="0" w:color="auto"/>
              <w:right w:val="single" w:sz="12" w:space="0" w:color="auto"/>
            </w:tcBorders>
            <w:tcPrChange w:id="2014" w:author="Author">
              <w:tcPr>
                <w:tcW w:w="2704" w:type="dxa"/>
                <w:tcBorders>
                  <w:top w:val="single" w:sz="4" w:space="0" w:color="auto"/>
                  <w:left w:val="single" w:sz="4" w:space="0" w:color="auto"/>
                  <w:bottom w:val="single" w:sz="4" w:space="0" w:color="auto"/>
                  <w:right w:val="single" w:sz="12" w:space="0" w:color="auto"/>
                </w:tcBorders>
              </w:tcPr>
            </w:tcPrChange>
          </w:tcPr>
          <w:p w14:paraId="1BED7060" w14:textId="77777777" w:rsidR="00C3085B" w:rsidRPr="001B18EC" w:rsidRDefault="00C3085B" w:rsidP="00C56E01">
            <w:pPr>
              <w:pStyle w:val="TableTextCenter"/>
              <w:keepNext w:val="0"/>
              <w:spacing w:before="0" w:after="0"/>
              <w:rPr>
                <w:sz w:val="22"/>
                <w:szCs w:val="22"/>
              </w:rPr>
            </w:pPr>
            <w:r w:rsidRPr="001B18EC">
              <w:rPr>
                <w:sz w:val="22"/>
                <w:szCs w:val="22"/>
              </w:rPr>
              <w:t>37 (18, 78)</w:t>
            </w:r>
          </w:p>
        </w:tc>
      </w:tr>
      <w:tr w:rsidR="00C3085B" w:rsidRPr="001B18EC" w14:paraId="05A81274" w14:textId="77777777" w:rsidTr="005F50A5">
        <w:trPr>
          <w:trHeight w:val="161"/>
          <w:jc w:val="center"/>
          <w:trPrChange w:id="2015" w:author="Author">
            <w:trPr>
              <w:trHeight w:val="161"/>
              <w:jc w:val="center"/>
            </w:trPr>
          </w:trPrChange>
        </w:trPr>
        <w:tc>
          <w:tcPr>
            <w:tcW w:w="4064" w:type="dxa"/>
            <w:tcBorders>
              <w:top w:val="single" w:sz="4" w:space="0" w:color="auto"/>
              <w:left w:val="single" w:sz="12" w:space="0" w:color="auto"/>
              <w:right w:val="single" w:sz="4" w:space="0" w:color="auto"/>
            </w:tcBorders>
            <w:tcPrChange w:id="2016" w:author="Author">
              <w:tcPr>
                <w:tcW w:w="4052" w:type="dxa"/>
                <w:tcBorders>
                  <w:top w:val="single" w:sz="4" w:space="0" w:color="auto"/>
                  <w:left w:val="single" w:sz="12" w:space="0" w:color="auto"/>
                  <w:right w:val="single" w:sz="4" w:space="0" w:color="auto"/>
                </w:tcBorders>
              </w:tcPr>
            </w:tcPrChange>
          </w:tcPr>
          <w:p w14:paraId="72FF6E44" w14:textId="77777777" w:rsidR="00C3085B" w:rsidRPr="001B18EC" w:rsidRDefault="00C3085B" w:rsidP="00C56E01">
            <w:pPr>
              <w:autoSpaceDE w:val="0"/>
              <w:autoSpaceDN w:val="0"/>
              <w:adjustRightInd w:val="0"/>
              <w:ind w:left="102"/>
              <w:rPr>
                <w:szCs w:val="22"/>
              </w:rPr>
            </w:pPr>
            <w:r w:rsidRPr="001B18EC">
              <w:rPr>
                <w:szCs w:val="22"/>
              </w:rPr>
              <w:tab/>
              <w:t>&lt; 35 years, n (%)</w:t>
            </w:r>
          </w:p>
        </w:tc>
        <w:tc>
          <w:tcPr>
            <w:tcW w:w="2081" w:type="dxa"/>
            <w:tcBorders>
              <w:top w:val="single" w:sz="4" w:space="0" w:color="auto"/>
              <w:left w:val="single" w:sz="4" w:space="0" w:color="auto"/>
              <w:right w:val="single" w:sz="4" w:space="0" w:color="auto"/>
            </w:tcBorders>
            <w:tcPrChange w:id="2017" w:author="Author">
              <w:tcPr>
                <w:tcW w:w="2074" w:type="dxa"/>
                <w:tcBorders>
                  <w:top w:val="single" w:sz="4" w:space="0" w:color="auto"/>
                  <w:left w:val="single" w:sz="4" w:space="0" w:color="auto"/>
                  <w:right w:val="single" w:sz="4" w:space="0" w:color="auto"/>
                </w:tcBorders>
              </w:tcPr>
            </w:tcPrChange>
          </w:tcPr>
          <w:p w14:paraId="4C360A6F" w14:textId="469F433C" w:rsidR="00C3085B" w:rsidRPr="001B18EC" w:rsidRDefault="00C3085B" w:rsidP="00C56E01">
            <w:pPr>
              <w:pStyle w:val="TableTextCenter"/>
              <w:keepNext w:val="0"/>
              <w:spacing w:before="0" w:after="0"/>
              <w:rPr>
                <w:sz w:val="22"/>
                <w:szCs w:val="22"/>
              </w:rPr>
            </w:pPr>
            <w:r w:rsidRPr="001B18EC">
              <w:rPr>
                <w:sz w:val="22"/>
                <w:szCs w:val="22"/>
              </w:rPr>
              <w:t>12</w:t>
            </w:r>
            <w:r w:rsidR="00EF4BB9">
              <w:rPr>
                <w:sz w:val="22"/>
                <w:szCs w:val="22"/>
              </w:rPr>
              <w:t>4</w:t>
            </w:r>
            <w:r w:rsidRPr="001B18EC">
              <w:rPr>
                <w:sz w:val="22"/>
                <w:szCs w:val="22"/>
              </w:rPr>
              <w:t xml:space="preserve"> (4</w:t>
            </w:r>
            <w:r w:rsidR="00EF4BB9">
              <w:rPr>
                <w:sz w:val="22"/>
                <w:szCs w:val="22"/>
              </w:rPr>
              <w:t>6</w:t>
            </w:r>
            <w:r w:rsidRPr="001B18EC">
              <w:rPr>
                <w:sz w:val="22"/>
                <w:szCs w:val="22"/>
              </w:rPr>
              <w:t>)</w:t>
            </w:r>
          </w:p>
        </w:tc>
        <w:tc>
          <w:tcPr>
            <w:tcW w:w="2713" w:type="dxa"/>
            <w:tcBorders>
              <w:top w:val="single" w:sz="4" w:space="0" w:color="auto"/>
              <w:left w:val="single" w:sz="4" w:space="0" w:color="auto"/>
              <w:right w:val="single" w:sz="12" w:space="0" w:color="auto"/>
            </w:tcBorders>
            <w:tcPrChange w:id="2018" w:author="Author">
              <w:tcPr>
                <w:tcW w:w="2704" w:type="dxa"/>
                <w:tcBorders>
                  <w:top w:val="single" w:sz="4" w:space="0" w:color="auto"/>
                  <w:left w:val="single" w:sz="4" w:space="0" w:color="auto"/>
                  <w:right w:val="single" w:sz="12" w:space="0" w:color="auto"/>
                </w:tcBorders>
              </w:tcPr>
            </w:tcPrChange>
          </w:tcPr>
          <w:p w14:paraId="503B152C" w14:textId="3F390222" w:rsidR="00C3085B" w:rsidRPr="001B18EC" w:rsidRDefault="00C3085B" w:rsidP="00C56E01">
            <w:pPr>
              <w:pStyle w:val="TableTextCenter"/>
              <w:keepNext w:val="0"/>
              <w:spacing w:before="0" w:after="0"/>
              <w:rPr>
                <w:sz w:val="22"/>
                <w:szCs w:val="22"/>
              </w:rPr>
            </w:pPr>
            <w:r w:rsidRPr="001B18EC">
              <w:rPr>
                <w:sz w:val="22"/>
                <w:szCs w:val="22"/>
              </w:rPr>
              <w:t>60 (</w:t>
            </w:r>
            <w:r w:rsidR="008A4A45" w:rsidRPr="001B18EC">
              <w:rPr>
                <w:sz w:val="22"/>
                <w:szCs w:val="22"/>
              </w:rPr>
              <w:t>45</w:t>
            </w:r>
            <w:r w:rsidRPr="001B18EC">
              <w:rPr>
                <w:sz w:val="22"/>
                <w:szCs w:val="22"/>
              </w:rPr>
              <w:t>)</w:t>
            </w:r>
          </w:p>
        </w:tc>
      </w:tr>
      <w:tr w:rsidR="00C3085B" w:rsidRPr="001B18EC" w14:paraId="48DA5D1D" w14:textId="77777777" w:rsidTr="005F50A5">
        <w:trPr>
          <w:trHeight w:val="161"/>
          <w:jc w:val="center"/>
          <w:trPrChange w:id="2019" w:author="Author">
            <w:trPr>
              <w:trHeight w:val="161"/>
              <w:jc w:val="center"/>
            </w:trPr>
          </w:trPrChange>
        </w:trPr>
        <w:tc>
          <w:tcPr>
            <w:tcW w:w="4064" w:type="dxa"/>
            <w:tcBorders>
              <w:top w:val="single" w:sz="4" w:space="0" w:color="auto"/>
              <w:left w:val="single" w:sz="12" w:space="0" w:color="auto"/>
              <w:right w:val="single" w:sz="4" w:space="0" w:color="auto"/>
            </w:tcBorders>
            <w:tcPrChange w:id="2020" w:author="Author">
              <w:tcPr>
                <w:tcW w:w="4052" w:type="dxa"/>
                <w:tcBorders>
                  <w:top w:val="single" w:sz="4" w:space="0" w:color="auto"/>
                  <w:left w:val="single" w:sz="12" w:space="0" w:color="auto"/>
                  <w:right w:val="single" w:sz="4" w:space="0" w:color="auto"/>
                </w:tcBorders>
              </w:tcPr>
            </w:tcPrChange>
          </w:tcPr>
          <w:p w14:paraId="1BD89AF9" w14:textId="77777777" w:rsidR="00C3085B" w:rsidRPr="001B18EC" w:rsidRDefault="00C3085B" w:rsidP="00C56E01">
            <w:pPr>
              <w:autoSpaceDE w:val="0"/>
              <w:autoSpaceDN w:val="0"/>
              <w:adjustRightInd w:val="0"/>
              <w:ind w:left="102"/>
              <w:rPr>
                <w:szCs w:val="22"/>
              </w:rPr>
            </w:pPr>
            <w:r w:rsidRPr="001B18EC">
              <w:rPr>
                <w:szCs w:val="22"/>
              </w:rPr>
              <w:tab/>
              <w:t>≥ 35 years, n (%)</w:t>
            </w:r>
          </w:p>
        </w:tc>
        <w:tc>
          <w:tcPr>
            <w:tcW w:w="2081" w:type="dxa"/>
            <w:tcBorders>
              <w:top w:val="single" w:sz="4" w:space="0" w:color="auto"/>
              <w:left w:val="single" w:sz="4" w:space="0" w:color="auto"/>
              <w:right w:val="single" w:sz="4" w:space="0" w:color="auto"/>
            </w:tcBorders>
            <w:tcPrChange w:id="2021" w:author="Author">
              <w:tcPr>
                <w:tcW w:w="2074" w:type="dxa"/>
                <w:tcBorders>
                  <w:top w:val="single" w:sz="4" w:space="0" w:color="auto"/>
                  <w:left w:val="single" w:sz="4" w:space="0" w:color="auto"/>
                  <w:right w:val="single" w:sz="4" w:space="0" w:color="auto"/>
                </w:tcBorders>
              </w:tcPr>
            </w:tcPrChange>
          </w:tcPr>
          <w:p w14:paraId="5FBE0A16" w14:textId="69CE809F" w:rsidR="00C3085B" w:rsidRPr="001B18EC" w:rsidRDefault="00C3085B" w:rsidP="00C56E01">
            <w:pPr>
              <w:pStyle w:val="TableTextCenter"/>
              <w:keepNext w:val="0"/>
              <w:spacing w:before="0" w:after="0"/>
              <w:rPr>
                <w:sz w:val="22"/>
                <w:szCs w:val="22"/>
              </w:rPr>
            </w:pPr>
            <w:r w:rsidRPr="001B18EC">
              <w:rPr>
                <w:sz w:val="22"/>
                <w:szCs w:val="22"/>
              </w:rPr>
              <w:t>14</w:t>
            </w:r>
            <w:r w:rsidR="00EF4BB9">
              <w:rPr>
                <w:sz w:val="22"/>
                <w:szCs w:val="22"/>
              </w:rPr>
              <w:t>7</w:t>
            </w:r>
            <w:r w:rsidRPr="001B18EC">
              <w:rPr>
                <w:sz w:val="22"/>
                <w:szCs w:val="22"/>
              </w:rPr>
              <w:t xml:space="preserve"> (</w:t>
            </w:r>
            <w:r w:rsidR="00EF4BB9">
              <w:rPr>
                <w:sz w:val="22"/>
                <w:szCs w:val="22"/>
              </w:rPr>
              <w:t>54</w:t>
            </w:r>
            <w:r w:rsidRPr="001B18EC">
              <w:rPr>
                <w:sz w:val="22"/>
                <w:szCs w:val="22"/>
              </w:rPr>
              <w:t>)</w:t>
            </w:r>
          </w:p>
        </w:tc>
        <w:tc>
          <w:tcPr>
            <w:tcW w:w="2713" w:type="dxa"/>
            <w:tcBorders>
              <w:top w:val="single" w:sz="4" w:space="0" w:color="auto"/>
              <w:left w:val="single" w:sz="4" w:space="0" w:color="auto"/>
              <w:right w:val="single" w:sz="12" w:space="0" w:color="auto"/>
            </w:tcBorders>
            <w:tcPrChange w:id="2022" w:author="Author">
              <w:tcPr>
                <w:tcW w:w="2704" w:type="dxa"/>
                <w:tcBorders>
                  <w:top w:val="single" w:sz="4" w:space="0" w:color="auto"/>
                  <w:left w:val="single" w:sz="4" w:space="0" w:color="auto"/>
                  <w:right w:val="single" w:sz="12" w:space="0" w:color="auto"/>
                </w:tcBorders>
              </w:tcPr>
            </w:tcPrChange>
          </w:tcPr>
          <w:p w14:paraId="1895E0B6" w14:textId="503242F5" w:rsidR="00C3085B" w:rsidRPr="001B18EC" w:rsidRDefault="00C3085B" w:rsidP="00C56E01">
            <w:pPr>
              <w:pStyle w:val="TableTextCenter"/>
              <w:keepNext w:val="0"/>
              <w:spacing w:before="0" w:after="0"/>
              <w:rPr>
                <w:sz w:val="22"/>
                <w:szCs w:val="22"/>
              </w:rPr>
            </w:pPr>
            <w:r w:rsidRPr="001B18EC">
              <w:rPr>
                <w:sz w:val="22"/>
                <w:szCs w:val="22"/>
              </w:rPr>
              <w:t>74 (55)</w:t>
            </w:r>
          </w:p>
        </w:tc>
      </w:tr>
      <w:tr w:rsidR="00C3085B" w:rsidRPr="001B18EC" w14:paraId="6B2B2622" w14:textId="77777777" w:rsidTr="005F50A5">
        <w:trPr>
          <w:trHeight w:val="161"/>
          <w:jc w:val="center"/>
          <w:trPrChange w:id="2023" w:author="Author">
            <w:trPr>
              <w:trHeight w:val="161"/>
              <w:jc w:val="center"/>
            </w:trPr>
          </w:trPrChange>
        </w:trPr>
        <w:tc>
          <w:tcPr>
            <w:tcW w:w="4064" w:type="dxa"/>
            <w:tcBorders>
              <w:top w:val="single" w:sz="4" w:space="0" w:color="auto"/>
              <w:left w:val="single" w:sz="12" w:space="0" w:color="auto"/>
              <w:right w:val="single" w:sz="4" w:space="0" w:color="auto"/>
            </w:tcBorders>
            <w:tcPrChange w:id="2024" w:author="Author">
              <w:tcPr>
                <w:tcW w:w="4052" w:type="dxa"/>
                <w:tcBorders>
                  <w:top w:val="single" w:sz="4" w:space="0" w:color="auto"/>
                  <w:left w:val="single" w:sz="12" w:space="0" w:color="auto"/>
                  <w:right w:val="single" w:sz="4" w:space="0" w:color="auto"/>
                </w:tcBorders>
              </w:tcPr>
            </w:tcPrChange>
          </w:tcPr>
          <w:p w14:paraId="7C3307CF" w14:textId="333F9D47" w:rsidR="00C3085B" w:rsidRPr="001B18EC" w:rsidRDefault="00C3085B" w:rsidP="00C56E01">
            <w:pPr>
              <w:autoSpaceDE w:val="0"/>
              <w:autoSpaceDN w:val="0"/>
              <w:adjustRightInd w:val="0"/>
              <w:ind w:left="102"/>
              <w:rPr>
                <w:szCs w:val="22"/>
              </w:rPr>
            </w:pPr>
            <w:r w:rsidRPr="001B18EC">
              <w:rPr>
                <w:szCs w:val="22"/>
              </w:rPr>
              <w:tab/>
              <w:t>≥ 65 </w:t>
            </w:r>
            <w:r w:rsidR="00717FF8" w:rsidRPr="001B18EC">
              <w:rPr>
                <w:szCs w:val="22"/>
              </w:rPr>
              <w:t>y</w:t>
            </w:r>
            <w:r w:rsidRPr="001B18EC">
              <w:rPr>
                <w:szCs w:val="22"/>
              </w:rPr>
              <w:t>ears, n (%)</w:t>
            </w:r>
          </w:p>
        </w:tc>
        <w:tc>
          <w:tcPr>
            <w:tcW w:w="2081" w:type="dxa"/>
            <w:tcBorders>
              <w:top w:val="single" w:sz="4" w:space="0" w:color="auto"/>
              <w:left w:val="single" w:sz="4" w:space="0" w:color="auto"/>
              <w:right w:val="single" w:sz="4" w:space="0" w:color="auto"/>
            </w:tcBorders>
            <w:tcPrChange w:id="2025" w:author="Author">
              <w:tcPr>
                <w:tcW w:w="2074" w:type="dxa"/>
                <w:tcBorders>
                  <w:top w:val="single" w:sz="4" w:space="0" w:color="auto"/>
                  <w:left w:val="single" w:sz="4" w:space="0" w:color="auto"/>
                  <w:right w:val="single" w:sz="4" w:space="0" w:color="auto"/>
                </w:tcBorders>
              </w:tcPr>
            </w:tcPrChange>
          </w:tcPr>
          <w:p w14:paraId="4CBF8E14" w14:textId="2A817254" w:rsidR="00C3085B" w:rsidRPr="001B18EC" w:rsidRDefault="00C3085B" w:rsidP="00C56E01">
            <w:pPr>
              <w:pStyle w:val="TableTextCenter"/>
              <w:keepNext w:val="0"/>
              <w:spacing w:before="0" w:after="0"/>
              <w:rPr>
                <w:sz w:val="22"/>
                <w:szCs w:val="22"/>
              </w:rPr>
            </w:pPr>
            <w:r w:rsidRPr="001B18EC">
              <w:rPr>
                <w:sz w:val="22"/>
                <w:szCs w:val="22"/>
              </w:rPr>
              <w:t>33 (12)</w:t>
            </w:r>
          </w:p>
        </w:tc>
        <w:tc>
          <w:tcPr>
            <w:tcW w:w="2713" w:type="dxa"/>
            <w:tcBorders>
              <w:top w:val="single" w:sz="4" w:space="0" w:color="auto"/>
              <w:left w:val="single" w:sz="4" w:space="0" w:color="auto"/>
              <w:right w:val="single" w:sz="12" w:space="0" w:color="auto"/>
            </w:tcBorders>
            <w:tcPrChange w:id="2026" w:author="Author">
              <w:tcPr>
                <w:tcW w:w="2704" w:type="dxa"/>
                <w:tcBorders>
                  <w:top w:val="single" w:sz="4" w:space="0" w:color="auto"/>
                  <w:left w:val="single" w:sz="4" w:space="0" w:color="auto"/>
                  <w:right w:val="single" w:sz="12" w:space="0" w:color="auto"/>
                </w:tcBorders>
              </w:tcPr>
            </w:tcPrChange>
          </w:tcPr>
          <w:p w14:paraId="6BBA7519" w14:textId="430BC992" w:rsidR="00C3085B" w:rsidRPr="001B18EC" w:rsidRDefault="00C3085B" w:rsidP="00C56E01">
            <w:pPr>
              <w:pStyle w:val="TableTextCenter"/>
              <w:keepNext w:val="0"/>
              <w:spacing w:before="0" w:after="0"/>
              <w:rPr>
                <w:sz w:val="22"/>
                <w:szCs w:val="22"/>
              </w:rPr>
            </w:pPr>
            <w:r w:rsidRPr="001B18EC">
              <w:rPr>
                <w:sz w:val="22"/>
                <w:szCs w:val="22"/>
              </w:rPr>
              <w:t>15 (11)</w:t>
            </w:r>
          </w:p>
        </w:tc>
      </w:tr>
      <w:tr w:rsidR="00C3085B" w:rsidRPr="001B18EC" w14:paraId="7024D75A" w14:textId="77777777" w:rsidTr="005F50A5">
        <w:trPr>
          <w:trHeight w:val="161"/>
          <w:jc w:val="center"/>
          <w:trPrChange w:id="2027" w:author="Author">
            <w:trPr>
              <w:trHeight w:val="161"/>
              <w:jc w:val="center"/>
            </w:trPr>
          </w:trPrChange>
        </w:trPr>
        <w:tc>
          <w:tcPr>
            <w:tcW w:w="4064" w:type="dxa"/>
            <w:tcBorders>
              <w:top w:val="single" w:sz="4" w:space="0" w:color="auto"/>
              <w:left w:val="single" w:sz="12" w:space="0" w:color="auto"/>
              <w:right w:val="single" w:sz="4" w:space="0" w:color="auto"/>
            </w:tcBorders>
            <w:tcPrChange w:id="2028" w:author="Author">
              <w:tcPr>
                <w:tcW w:w="4052" w:type="dxa"/>
                <w:tcBorders>
                  <w:top w:val="single" w:sz="4" w:space="0" w:color="auto"/>
                  <w:left w:val="single" w:sz="12" w:space="0" w:color="auto"/>
                  <w:right w:val="single" w:sz="4" w:space="0" w:color="auto"/>
                </w:tcBorders>
              </w:tcPr>
            </w:tcPrChange>
          </w:tcPr>
          <w:p w14:paraId="7162CF53" w14:textId="3640C3B3" w:rsidR="00C3085B" w:rsidRPr="001B18EC" w:rsidRDefault="00C3085B" w:rsidP="00C56E01">
            <w:pPr>
              <w:autoSpaceDE w:val="0"/>
              <w:autoSpaceDN w:val="0"/>
              <w:adjustRightInd w:val="0"/>
              <w:ind w:left="102"/>
              <w:rPr>
                <w:szCs w:val="22"/>
              </w:rPr>
            </w:pPr>
            <w:r w:rsidRPr="001B18EC">
              <w:rPr>
                <w:szCs w:val="22"/>
              </w:rPr>
              <w:tab/>
              <w:t>≥ 75 </w:t>
            </w:r>
            <w:r w:rsidR="00717FF8" w:rsidRPr="001B18EC">
              <w:rPr>
                <w:szCs w:val="22"/>
              </w:rPr>
              <w:t>y</w:t>
            </w:r>
            <w:r w:rsidRPr="001B18EC">
              <w:rPr>
                <w:szCs w:val="22"/>
              </w:rPr>
              <w:t>ears, n (%)</w:t>
            </w:r>
          </w:p>
        </w:tc>
        <w:tc>
          <w:tcPr>
            <w:tcW w:w="2081" w:type="dxa"/>
            <w:tcBorders>
              <w:top w:val="single" w:sz="4" w:space="0" w:color="auto"/>
              <w:left w:val="single" w:sz="4" w:space="0" w:color="auto"/>
              <w:right w:val="single" w:sz="4" w:space="0" w:color="auto"/>
            </w:tcBorders>
            <w:tcPrChange w:id="2029" w:author="Author">
              <w:tcPr>
                <w:tcW w:w="2074" w:type="dxa"/>
                <w:tcBorders>
                  <w:top w:val="single" w:sz="4" w:space="0" w:color="auto"/>
                  <w:left w:val="single" w:sz="4" w:space="0" w:color="auto"/>
                  <w:right w:val="single" w:sz="4" w:space="0" w:color="auto"/>
                </w:tcBorders>
              </w:tcPr>
            </w:tcPrChange>
          </w:tcPr>
          <w:p w14:paraId="76B88F6C" w14:textId="6DA085D0" w:rsidR="00C3085B" w:rsidRPr="001B18EC" w:rsidRDefault="00C3085B" w:rsidP="00C56E01">
            <w:pPr>
              <w:pStyle w:val="TableTextCenter"/>
              <w:keepNext w:val="0"/>
              <w:spacing w:before="0" w:after="0"/>
              <w:rPr>
                <w:sz w:val="22"/>
                <w:szCs w:val="22"/>
              </w:rPr>
            </w:pPr>
            <w:r w:rsidRPr="001B18EC">
              <w:rPr>
                <w:sz w:val="22"/>
                <w:szCs w:val="22"/>
              </w:rPr>
              <w:t>10 (</w:t>
            </w:r>
            <w:r w:rsidR="008A4A45" w:rsidRPr="001B18EC">
              <w:rPr>
                <w:sz w:val="22"/>
                <w:szCs w:val="22"/>
              </w:rPr>
              <w:t>4</w:t>
            </w:r>
            <w:r w:rsidRPr="001B18EC">
              <w:rPr>
                <w:sz w:val="22"/>
                <w:szCs w:val="22"/>
              </w:rPr>
              <w:t>)</w:t>
            </w:r>
          </w:p>
        </w:tc>
        <w:tc>
          <w:tcPr>
            <w:tcW w:w="2713" w:type="dxa"/>
            <w:tcBorders>
              <w:top w:val="single" w:sz="4" w:space="0" w:color="auto"/>
              <w:left w:val="single" w:sz="4" w:space="0" w:color="auto"/>
              <w:right w:val="single" w:sz="12" w:space="0" w:color="auto"/>
            </w:tcBorders>
            <w:tcPrChange w:id="2030" w:author="Author">
              <w:tcPr>
                <w:tcW w:w="2704" w:type="dxa"/>
                <w:tcBorders>
                  <w:top w:val="single" w:sz="4" w:space="0" w:color="auto"/>
                  <w:left w:val="single" w:sz="4" w:space="0" w:color="auto"/>
                  <w:right w:val="single" w:sz="12" w:space="0" w:color="auto"/>
                </w:tcBorders>
              </w:tcPr>
            </w:tcPrChange>
          </w:tcPr>
          <w:p w14:paraId="21630E35" w14:textId="423A69F5" w:rsidR="00C3085B" w:rsidRPr="001B18EC" w:rsidRDefault="00C3085B" w:rsidP="00C56E01">
            <w:pPr>
              <w:pStyle w:val="TableTextCenter"/>
              <w:keepNext w:val="0"/>
              <w:spacing w:before="0" w:after="0"/>
              <w:rPr>
                <w:sz w:val="22"/>
                <w:szCs w:val="22"/>
              </w:rPr>
            </w:pPr>
            <w:r w:rsidRPr="001B18EC">
              <w:rPr>
                <w:sz w:val="22"/>
                <w:szCs w:val="22"/>
              </w:rPr>
              <w:t>2 (</w:t>
            </w:r>
            <w:r w:rsidR="008A4A45" w:rsidRPr="001B18EC">
              <w:rPr>
                <w:sz w:val="22"/>
                <w:szCs w:val="22"/>
              </w:rPr>
              <w:t>2</w:t>
            </w:r>
            <w:r w:rsidRPr="001B18EC">
              <w:rPr>
                <w:sz w:val="22"/>
                <w:szCs w:val="22"/>
              </w:rPr>
              <w:t>)</w:t>
            </w:r>
          </w:p>
        </w:tc>
      </w:tr>
      <w:tr w:rsidR="00C3085B" w:rsidRPr="001B18EC" w14:paraId="16535D53" w14:textId="77777777" w:rsidTr="005F50A5">
        <w:trPr>
          <w:trHeight w:val="258"/>
          <w:jc w:val="center"/>
          <w:trPrChange w:id="2031" w:author="Author">
            <w:trPr>
              <w:trHeight w:val="258"/>
              <w:jc w:val="center"/>
            </w:trPr>
          </w:trPrChange>
        </w:trPr>
        <w:tc>
          <w:tcPr>
            <w:tcW w:w="4064" w:type="dxa"/>
            <w:tcBorders>
              <w:top w:val="single" w:sz="4" w:space="0" w:color="auto"/>
              <w:left w:val="single" w:sz="12" w:space="0" w:color="auto"/>
              <w:bottom w:val="single" w:sz="4" w:space="0" w:color="auto"/>
              <w:right w:val="single" w:sz="4" w:space="0" w:color="auto"/>
            </w:tcBorders>
            <w:tcPrChange w:id="2032" w:author="Author">
              <w:tcPr>
                <w:tcW w:w="4052" w:type="dxa"/>
                <w:tcBorders>
                  <w:top w:val="single" w:sz="4" w:space="0" w:color="auto"/>
                  <w:left w:val="single" w:sz="12" w:space="0" w:color="auto"/>
                  <w:bottom w:val="single" w:sz="4" w:space="0" w:color="auto"/>
                  <w:right w:val="single" w:sz="4" w:space="0" w:color="auto"/>
                </w:tcBorders>
              </w:tcPr>
            </w:tcPrChange>
          </w:tcPr>
          <w:p w14:paraId="50667834" w14:textId="77777777" w:rsidR="00C3085B" w:rsidRPr="001B18EC" w:rsidRDefault="00C3085B" w:rsidP="00C56E01">
            <w:pPr>
              <w:autoSpaceDE w:val="0"/>
              <w:autoSpaceDN w:val="0"/>
              <w:adjustRightInd w:val="0"/>
              <w:ind w:left="102"/>
              <w:rPr>
                <w:szCs w:val="22"/>
              </w:rPr>
            </w:pPr>
            <w:r w:rsidRPr="001B18EC">
              <w:rPr>
                <w:szCs w:val="22"/>
              </w:rPr>
              <w:t>Males, n (%)</w:t>
            </w:r>
          </w:p>
        </w:tc>
        <w:tc>
          <w:tcPr>
            <w:tcW w:w="2081" w:type="dxa"/>
            <w:tcBorders>
              <w:top w:val="single" w:sz="4" w:space="0" w:color="auto"/>
              <w:left w:val="single" w:sz="4" w:space="0" w:color="auto"/>
              <w:bottom w:val="single" w:sz="4" w:space="0" w:color="auto"/>
              <w:right w:val="single" w:sz="4" w:space="0" w:color="auto"/>
            </w:tcBorders>
            <w:tcPrChange w:id="2033" w:author="Author">
              <w:tcPr>
                <w:tcW w:w="2074" w:type="dxa"/>
                <w:tcBorders>
                  <w:top w:val="single" w:sz="4" w:space="0" w:color="auto"/>
                  <w:left w:val="single" w:sz="4" w:space="0" w:color="auto"/>
                  <w:bottom w:val="single" w:sz="4" w:space="0" w:color="auto"/>
                  <w:right w:val="single" w:sz="4" w:space="0" w:color="auto"/>
                </w:tcBorders>
              </w:tcPr>
            </w:tcPrChange>
          </w:tcPr>
          <w:p w14:paraId="061E3AEF" w14:textId="55FFBD56" w:rsidR="00C3085B" w:rsidRPr="001B18EC" w:rsidRDefault="00C3085B" w:rsidP="00C56E01">
            <w:pPr>
              <w:pStyle w:val="TableTextCenter"/>
              <w:keepNext w:val="0"/>
              <w:spacing w:before="0" w:after="0"/>
              <w:rPr>
                <w:sz w:val="22"/>
                <w:szCs w:val="22"/>
              </w:rPr>
            </w:pPr>
            <w:r w:rsidRPr="001B18EC">
              <w:rPr>
                <w:sz w:val="22"/>
                <w:szCs w:val="22"/>
              </w:rPr>
              <w:t>162 (</w:t>
            </w:r>
            <w:r w:rsidR="008A4A45" w:rsidRPr="001B18EC">
              <w:rPr>
                <w:sz w:val="22"/>
                <w:szCs w:val="22"/>
              </w:rPr>
              <w:t>60</w:t>
            </w:r>
            <w:r w:rsidRPr="001B18EC">
              <w:rPr>
                <w:sz w:val="22"/>
                <w:szCs w:val="22"/>
              </w:rPr>
              <w:t>)</w:t>
            </w:r>
          </w:p>
        </w:tc>
        <w:tc>
          <w:tcPr>
            <w:tcW w:w="2713" w:type="dxa"/>
            <w:tcBorders>
              <w:top w:val="single" w:sz="4" w:space="0" w:color="auto"/>
              <w:left w:val="single" w:sz="4" w:space="0" w:color="auto"/>
              <w:bottom w:val="single" w:sz="4" w:space="0" w:color="auto"/>
              <w:right w:val="single" w:sz="12" w:space="0" w:color="auto"/>
            </w:tcBorders>
            <w:tcPrChange w:id="2034" w:author="Author">
              <w:tcPr>
                <w:tcW w:w="2704" w:type="dxa"/>
                <w:tcBorders>
                  <w:top w:val="single" w:sz="4" w:space="0" w:color="auto"/>
                  <w:left w:val="single" w:sz="4" w:space="0" w:color="auto"/>
                  <w:bottom w:val="single" w:sz="4" w:space="0" w:color="auto"/>
                  <w:right w:val="single" w:sz="12" w:space="0" w:color="auto"/>
                </w:tcBorders>
              </w:tcPr>
            </w:tcPrChange>
          </w:tcPr>
          <w:p w14:paraId="50C7A6B5" w14:textId="4F0F6435" w:rsidR="00C3085B" w:rsidRPr="001B18EC" w:rsidRDefault="00C3085B" w:rsidP="00C56E01">
            <w:pPr>
              <w:pStyle w:val="TableTextCenter"/>
              <w:keepNext w:val="0"/>
              <w:spacing w:before="0" w:after="0"/>
              <w:rPr>
                <w:sz w:val="22"/>
                <w:szCs w:val="22"/>
              </w:rPr>
            </w:pPr>
            <w:r w:rsidRPr="001B18EC">
              <w:rPr>
                <w:sz w:val="22"/>
                <w:szCs w:val="22"/>
              </w:rPr>
              <w:t>77 (</w:t>
            </w:r>
            <w:r w:rsidR="008A4A45" w:rsidRPr="001B18EC">
              <w:rPr>
                <w:sz w:val="22"/>
                <w:szCs w:val="22"/>
              </w:rPr>
              <w:t>58</w:t>
            </w:r>
            <w:r w:rsidRPr="001B18EC">
              <w:rPr>
                <w:sz w:val="22"/>
                <w:szCs w:val="22"/>
              </w:rPr>
              <w:t>)</w:t>
            </w:r>
          </w:p>
        </w:tc>
      </w:tr>
      <w:tr w:rsidR="00C3085B" w:rsidRPr="001B18EC" w14:paraId="273EEF83" w14:textId="77777777" w:rsidTr="005F50A5">
        <w:trPr>
          <w:trHeight w:val="20"/>
          <w:jc w:val="center"/>
          <w:trPrChange w:id="2035" w:author="Author">
            <w:trPr>
              <w:trHeight w:val="20"/>
              <w:jc w:val="center"/>
            </w:trPr>
          </w:trPrChange>
        </w:trPr>
        <w:tc>
          <w:tcPr>
            <w:tcW w:w="8858" w:type="dxa"/>
            <w:gridSpan w:val="3"/>
            <w:tcBorders>
              <w:top w:val="single" w:sz="4" w:space="0" w:color="auto"/>
              <w:left w:val="single" w:sz="12" w:space="0" w:color="auto"/>
              <w:bottom w:val="single" w:sz="4" w:space="0" w:color="auto"/>
              <w:right w:val="single" w:sz="12" w:space="0" w:color="auto"/>
            </w:tcBorders>
            <w:vAlign w:val="center"/>
            <w:tcPrChange w:id="2036" w:author="Author">
              <w:tcPr>
                <w:tcW w:w="8830" w:type="dxa"/>
                <w:gridSpan w:val="3"/>
                <w:tcBorders>
                  <w:top w:val="single" w:sz="4" w:space="0" w:color="auto"/>
                  <w:left w:val="single" w:sz="12" w:space="0" w:color="auto"/>
                  <w:bottom w:val="single" w:sz="4" w:space="0" w:color="auto"/>
                  <w:right w:val="single" w:sz="12" w:space="0" w:color="auto"/>
                </w:tcBorders>
                <w:vAlign w:val="center"/>
              </w:tcPr>
            </w:tcPrChange>
          </w:tcPr>
          <w:p w14:paraId="172FFE64" w14:textId="77777777" w:rsidR="00C3085B" w:rsidRPr="001B18EC" w:rsidRDefault="00C3085B" w:rsidP="00C56E01">
            <w:pPr>
              <w:autoSpaceDE w:val="0"/>
              <w:autoSpaceDN w:val="0"/>
              <w:adjustRightInd w:val="0"/>
              <w:ind w:left="102"/>
              <w:rPr>
                <w:szCs w:val="22"/>
              </w:rPr>
            </w:pPr>
            <w:r w:rsidRPr="001B18EC">
              <w:rPr>
                <w:szCs w:val="22"/>
              </w:rPr>
              <w:t>Race, n (%)</w:t>
            </w:r>
          </w:p>
        </w:tc>
      </w:tr>
      <w:tr w:rsidR="00C3085B" w:rsidRPr="001B18EC" w14:paraId="439A32E2" w14:textId="77777777" w:rsidTr="005F50A5">
        <w:trPr>
          <w:trHeight w:val="20"/>
          <w:jc w:val="center"/>
          <w:trPrChange w:id="2037"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vAlign w:val="center"/>
            <w:tcPrChange w:id="2038" w:author="Author">
              <w:tcPr>
                <w:tcW w:w="4052" w:type="dxa"/>
                <w:tcBorders>
                  <w:top w:val="single" w:sz="4" w:space="0" w:color="auto"/>
                  <w:left w:val="single" w:sz="12" w:space="0" w:color="auto"/>
                  <w:bottom w:val="single" w:sz="4" w:space="0" w:color="auto"/>
                  <w:right w:val="single" w:sz="4" w:space="0" w:color="auto"/>
                </w:tcBorders>
                <w:vAlign w:val="center"/>
              </w:tcPr>
            </w:tcPrChange>
          </w:tcPr>
          <w:p w14:paraId="34773C5F" w14:textId="62463B4D" w:rsidR="00C3085B" w:rsidRPr="001B18EC" w:rsidRDefault="00C3085B">
            <w:pPr>
              <w:autoSpaceDE w:val="0"/>
              <w:autoSpaceDN w:val="0"/>
              <w:adjustRightInd w:val="0"/>
              <w:ind w:left="102"/>
              <w:rPr>
                <w:szCs w:val="22"/>
              </w:rPr>
              <w:pPrChange w:id="2039" w:author="Author">
                <w:pPr>
                  <w:autoSpaceDE w:val="0"/>
                  <w:autoSpaceDN w:val="0"/>
                  <w:adjustRightInd w:val="0"/>
                  <w:ind w:left="102" w:firstLine="72"/>
                </w:pPr>
              </w:pPrChange>
            </w:pPr>
            <w:del w:id="2040" w:author="Author">
              <w:r w:rsidRPr="001B18EC" w:rsidDel="00B90914">
                <w:rPr>
                  <w:szCs w:val="22"/>
                </w:rPr>
                <w:delText xml:space="preserve"> </w:delText>
              </w:r>
            </w:del>
            <w:r w:rsidRPr="001B18EC">
              <w:rPr>
                <w:szCs w:val="22"/>
              </w:rPr>
              <w:tab/>
              <w:t>American Indian or Alaska Native</w:t>
            </w:r>
          </w:p>
        </w:tc>
        <w:tc>
          <w:tcPr>
            <w:tcW w:w="2081" w:type="dxa"/>
            <w:tcBorders>
              <w:top w:val="single" w:sz="4" w:space="0" w:color="auto"/>
              <w:left w:val="single" w:sz="4" w:space="0" w:color="auto"/>
              <w:bottom w:val="single" w:sz="4" w:space="0" w:color="auto"/>
              <w:right w:val="single" w:sz="4" w:space="0" w:color="auto"/>
            </w:tcBorders>
            <w:tcPrChange w:id="2041" w:author="Author">
              <w:tcPr>
                <w:tcW w:w="2074" w:type="dxa"/>
                <w:tcBorders>
                  <w:top w:val="single" w:sz="4" w:space="0" w:color="auto"/>
                  <w:left w:val="single" w:sz="4" w:space="0" w:color="auto"/>
                  <w:bottom w:val="single" w:sz="4" w:space="0" w:color="auto"/>
                  <w:right w:val="single" w:sz="4" w:space="0" w:color="auto"/>
                </w:tcBorders>
              </w:tcPr>
            </w:tcPrChange>
          </w:tcPr>
          <w:p w14:paraId="5D53E2CD" w14:textId="1C842889" w:rsidR="00C3085B" w:rsidRPr="001B18EC" w:rsidRDefault="00C3085B" w:rsidP="00C56E01">
            <w:pPr>
              <w:pStyle w:val="TableTextCenter"/>
              <w:keepNext w:val="0"/>
              <w:spacing w:before="0" w:after="0"/>
              <w:rPr>
                <w:sz w:val="22"/>
                <w:szCs w:val="22"/>
              </w:rPr>
            </w:pPr>
            <w:r w:rsidRPr="001B18EC">
              <w:rPr>
                <w:sz w:val="22"/>
                <w:szCs w:val="22"/>
              </w:rPr>
              <w:t>4 (</w:t>
            </w:r>
            <w:r w:rsidR="008A4A45" w:rsidRPr="001B18EC">
              <w:rPr>
                <w:sz w:val="22"/>
                <w:szCs w:val="22"/>
              </w:rPr>
              <w:t>2</w:t>
            </w:r>
            <w:r w:rsidRPr="001B18EC">
              <w:rPr>
                <w:sz w:val="22"/>
                <w:szCs w:val="22"/>
              </w:rPr>
              <w:t>)</w:t>
            </w:r>
          </w:p>
        </w:tc>
        <w:tc>
          <w:tcPr>
            <w:tcW w:w="2713" w:type="dxa"/>
            <w:tcBorders>
              <w:top w:val="single" w:sz="4" w:space="0" w:color="auto"/>
              <w:left w:val="single" w:sz="4" w:space="0" w:color="auto"/>
              <w:bottom w:val="single" w:sz="4" w:space="0" w:color="auto"/>
              <w:right w:val="single" w:sz="12" w:space="0" w:color="auto"/>
            </w:tcBorders>
            <w:tcPrChange w:id="2042" w:author="Author">
              <w:tcPr>
                <w:tcW w:w="2704" w:type="dxa"/>
                <w:tcBorders>
                  <w:top w:val="single" w:sz="4" w:space="0" w:color="auto"/>
                  <w:left w:val="single" w:sz="4" w:space="0" w:color="auto"/>
                  <w:bottom w:val="single" w:sz="4" w:space="0" w:color="auto"/>
                  <w:right w:val="single" w:sz="12" w:space="0" w:color="auto"/>
                </w:tcBorders>
              </w:tcPr>
            </w:tcPrChange>
          </w:tcPr>
          <w:p w14:paraId="7630A797" w14:textId="1513DD19" w:rsidR="00C3085B" w:rsidRPr="001B18EC" w:rsidRDefault="00C3085B" w:rsidP="00C56E01">
            <w:pPr>
              <w:pStyle w:val="TableTextCenter"/>
              <w:keepNext w:val="0"/>
              <w:spacing w:before="0" w:after="0"/>
              <w:rPr>
                <w:sz w:val="22"/>
                <w:szCs w:val="22"/>
              </w:rPr>
            </w:pPr>
            <w:r w:rsidRPr="001B18EC">
              <w:rPr>
                <w:sz w:val="22"/>
                <w:szCs w:val="22"/>
              </w:rPr>
              <w:t>1 (</w:t>
            </w:r>
            <w:r w:rsidR="008A4A45" w:rsidRPr="001B18EC">
              <w:rPr>
                <w:sz w:val="22"/>
                <w:szCs w:val="22"/>
              </w:rPr>
              <w:t>1</w:t>
            </w:r>
            <w:r w:rsidRPr="001B18EC">
              <w:rPr>
                <w:sz w:val="22"/>
                <w:szCs w:val="22"/>
              </w:rPr>
              <w:t>)</w:t>
            </w:r>
          </w:p>
        </w:tc>
      </w:tr>
      <w:tr w:rsidR="00C3085B" w:rsidRPr="001B18EC" w14:paraId="2778142A" w14:textId="77777777" w:rsidTr="005F50A5">
        <w:trPr>
          <w:trHeight w:val="20"/>
          <w:jc w:val="center"/>
          <w:trPrChange w:id="2043"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vAlign w:val="center"/>
            <w:tcPrChange w:id="2044" w:author="Author">
              <w:tcPr>
                <w:tcW w:w="4052" w:type="dxa"/>
                <w:tcBorders>
                  <w:top w:val="single" w:sz="4" w:space="0" w:color="auto"/>
                  <w:left w:val="single" w:sz="12" w:space="0" w:color="auto"/>
                  <w:bottom w:val="single" w:sz="4" w:space="0" w:color="auto"/>
                  <w:right w:val="single" w:sz="4" w:space="0" w:color="auto"/>
                </w:tcBorders>
                <w:vAlign w:val="center"/>
              </w:tcPr>
            </w:tcPrChange>
          </w:tcPr>
          <w:p w14:paraId="0D9ED8A7" w14:textId="77777777" w:rsidR="00C3085B" w:rsidRPr="001B18EC" w:rsidRDefault="00C3085B">
            <w:pPr>
              <w:autoSpaceDE w:val="0"/>
              <w:autoSpaceDN w:val="0"/>
              <w:adjustRightInd w:val="0"/>
              <w:ind w:left="102"/>
              <w:rPr>
                <w:szCs w:val="22"/>
              </w:rPr>
              <w:pPrChange w:id="2045" w:author="Author">
                <w:pPr>
                  <w:pStyle w:val="TableTextLeft"/>
                  <w:keepNext w:val="0"/>
                  <w:tabs>
                    <w:tab w:val="left" w:pos="372"/>
                  </w:tabs>
                  <w:spacing w:before="0" w:after="0"/>
                  <w:ind w:left="372"/>
                </w:pPr>
              </w:pPrChange>
            </w:pPr>
            <w:r w:rsidRPr="001B18EC">
              <w:rPr>
                <w:szCs w:val="22"/>
              </w:rPr>
              <w:tab/>
              <w:t>Asian</w:t>
            </w:r>
          </w:p>
        </w:tc>
        <w:tc>
          <w:tcPr>
            <w:tcW w:w="2081" w:type="dxa"/>
            <w:tcBorders>
              <w:top w:val="single" w:sz="4" w:space="0" w:color="auto"/>
              <w:left w:val="single" w:sz="4" w:space="0" w:color="auto"/>
              <w:bottom w:val="single" w:sz="4" w:space="0" w:color="auto"/>
              <w:right w:val="single" w:sz="4" w:space="0" w:color="auto"/>
            </w:tcBorders>
            <w:tcPrChange w:id="2046" w:author="Author">
              <w:tcPr>
                <w:tcW w:w="2074" w:type="dxa"/>
                <w:tcBorders>
                  <w:top w:val="single" w:sz="4" w:space="0" w:color="auto"/>
                  <w:left w:val="single" w:sz="4" w:space="0" w:color="auto"/>
                  <w:bottom w:val="single" w:sz="4" w:space="0" w:color="auto"/>
                  <w:right w:val="single" w:sz="4" w:space="0" w:color="auto"/>
                </w:tcBorders>
              </w:tcPr>
            </w:tcPrChange>
          </w:tcPr>
          <w:p w14:paraId="21EA3C43" w14:textId="3615CCF1" w:rsidR="00C3085B" w:rsidRPr="001B18EC" w:rsidRDefault="00C3085B" w:rsidP="00C56E01">
            <w:pPr>
              <w:pStyle w:val="TableTextCenter"/>
              <w:keepNext w:val="0"/>
              <w:spacing w:before="0" w:after="0"/>
              <w:rPr>
                <w:sz w:val="22"/>
                <w:szCs w:val="22"/>
              </w:rPr>
            </w:pPr>
            <w:r w:rsidRPr="001B18EC">
              <w:rPr>
                <w:sz w:val="22"/>
                <w:szCs w:val="22"/>
              </w:rPr>
              <w:t>19 (7)</w:t>
            </w:r>
          </w:p>
        </w:tc>
        <w:tc>
          <w:tcPr>
            <w:tcW w:w="2713" w:type="dxa"/>
            <w:tcBorders>
              <w:top w:val="single" w:sz="4" w:space="0" w:color="auto"/>
              <w:left w:val="single" w:sz="4" w:space="0" w:color="auto"/>
              <w:bottom w:val="single" w:sz="4" w:space="0" w:color="auto"/>
              <w:right w:val="single" w:sz="12" w:space="0" w:color="auto"/>
            </w:tcBorders>
            <w:tcPrChange w:id="2047" w:author="Author">
              <w:tcPr>
                <w:tcW w:w="2704" w:type="dxa"/>
                <w:tcBorders>
                  <w:top w:val="single" w:sz="4" w:space="0" w:color="auto"/>
                  <w:left w:val="single" w:sz="4" w:space="0" w:color="auto"/>
                  <w:bottom w:val="single" w:sz="4" w:space="0" w:color="auto"/>
                  <w:right w:val="single" w:sz="12" w:space="0" w:color="auto"/>
                </w:tcBorders>
              </w:tcPr>
            </w:tcPrChange>
          </w:tcPr>
          <w:p w14:paraId="321695A8" w14:textId="02DE59CA" w:rsidR="00C3085B" w:rsidRPr="001B18EC" w:rsidRDefault="00C3085B" w:rsidP="00C56E01">
            <w:pPr>
              <w:pStyle w:val="TableTextCenter"/>
              <w:keepNext w:val="0"/>
              <w:spacing w:before="0" w:after="0"/>
              <w:rPr>
                <w:sz w:val="22"/>
                <w:szCs w:val="22"/>
              </w:rPr>
            </w:pPr>
            <w:r w:rsidRPr="001B18EC">
              <w:rPr>
                <w:sz w:val="22"/>
                <w:szCs w:val="22"/>
              </w:rPr>
              <w:t>9 (</w:t>
            </w:r>
            <w:r w:rsidR="008A4A45" w:rsidRPr="001B18EC">
              <w:rPr>
                <w:sz w:val="22"/>
                <w:szCs w:val="22"/>
              </w:rPr>
              <w:t>7</w:t>
            </w:r>
            <w:r w:rsidRPr="001B18EC">
              <w:rPr>
                <w:sz w:val="22"/>
                <w:szCs w:val="22"/>
              </w:rPr>
              <w:t>)</w:t>
            </w:r>
          </w:p>
        </w:tc>
      </w:tr>
      <w:tr w:rsidR="00C3085B" w:rsidRPr="001B18EC" w14:paraId="359A52B6" w14:textId="77777777" w:rsidTr="005F50A5">
        <w:trPr>
          <w:trHeight w:val="20"/>
          <w:jc w:val="center"/>
          <w:trPrChange w:id="2048"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vAlign w:val="center"/>
            <w:tcPrChange w:id="2049" w:author="Author">
              <w:tcPr>
                <w:tcW w:w="4052" w:type="dxa"/>
                <w:tcBorders>
                  <w:top w:val="single" w:sz="4" w:space="0" w:color="auto"/>
                  <w:left w:val="single" w:sz="12" w:space="0" w:color="auto"/>
                  <w:bottom w:val="single" w:sz="4" w:space="0" w:color="auto"/>
                  <w:right w:val="single" w:sz="4" w:space="0" w:color="auto"/>
                </w:tcBorders>
                <w:vAlign w:val="center"/>
              </w:tcPr>
            </w:tcPrChange>
          </w:tcPr>
          <w:p w14:paraId="44AA69B2" w14:textId="77777777" w:rsidR="00C3085B" w:rsidRPr="001B18EC" w:rsidRDefault="00C3085B">
            <w:pPr>
              <w:autoSpaceDE w:val="0"/>
              <w:autoSpaceDN w:val="0"/>
              <w:adjustRightInd w:val="0"/>
              <w:ind w:left="102"/>
              <w:rPr>
                <w:szCs w:val="22"/>
              </w:rPr>
              <w:pPrChange w:id="2050" w:author="Author">
                <w:pPr>
                  <w:pStyle w:val="TableTextLeft"/>
                  <w:keepNext w:val="0"/>
                  <w:tabs>
                    <w:tab w:val="left" w:pos="372"/>
                  </w:tabs>
                  <w:spacing w:before="0" w:after="0"/>
                  <w:ind w:left="372"/>
                </w:pPr>
              </w:pPrChange>
            </w:pPr>
            <w:r w:rsidRPr="001B18EC">
              <w:rPr>
                <w:szCs w:val="22"/>
              </w:rPr>
              <w:tab/>
              <w:t>Black (or African American)</w:t>
            </w:r>
          </w:p>
        </w:tc>
        <w:tc>
          <w:tcPr>
            <w:tcW w:w="2081" w:type="dxa"/>
            <w:tcBorders>
              <w:top w:val="single" w:sz="4" w:space="0" w:color="auto"/>
              <w:left w:val="single" w:sz="4" w:space="0" w:color="auto"/>
              <w:bottom w:val="single" w:sz="4" w:space="0" w:color="auto"/>
              <w:right w:val="single" w:sz="4" w:space="0" w:color="auto"/>
            </w:tcBorders>
            <w:tcPrChange w:id="2051" w:author="Author">
              <w:tcPr>
                <w:tcW w:w="2074" w:type="dxa"/>
                <w:tcBorders>
                  <w:top w:val="single" w:sz="4" w:space="0" w:color="auto"/>
                  <w:left w:val="single" w:sz="4" w:space="0" w:color="auto"/>
                  <w:bottom w:val="single" w:sz="4" w:space="0" w:color="auto"/>
                  <w:right w:val="single" w:sz="4" w:space="0" w:color="auto"/>
                </w:tcBorders>
              </w:tcPr>
            </w:tcPrChange>
          </w:tcPr>
          <w:p w14:paraId="58A5B4B8" w14:textId="27274C83" w:rsidR="00C3085B" w:rsidRPr="001B18EC" w:rsidRDefault="00C3085B" w:rsidP="00C56E01">
            <w:pPr>
              <w:pStyle w:val="TableTextCenter"/>
              <w:keepNext w:val="0"/>
              <w:spacing w:before="0" w:after="0"/>
              <w:rPr>
                <w:sz w:val="22"/>
                <w:szCs w:val="22"/>
              </w:rPr>
            </w:pPr>
            <w:r w:rsidRPr="001B18EC">
              <w:rPr>
                <w:sz w:val="22"/>
                <w:szCs w:val="22"/>
              </w:rPr>
              <w:t>5 (</w:t>
            </w:r>
            <w:r w:rsidR="008A4A45" w:rsidRPr="001B18EC">
              <w:rPr>
                <w:sz w:val="22"/>
                <w:szCs w:val="22"/>
              </w:rPr>
              <w:t>2</w:t>
            </w:r>
            <w:r w:rsidRPr="001B18EC">
              <w:rPr>
                <w:sz w:val="22"/>
                <w:szCs w:val="22"/>
              </w:rPr>
              <w:t>)</w:t>
            </w:r>
          </w:p>
        </w:tc>
        <w:tc>
          <w:tcPr>
            <w:tcW w:w="2713" w:type="dxa"/>
            <w:tcBorders>
              <w:top w:val="single" w:sz="4" w:space="0" w:color="auto"/>
              <w:left w:val="single" w:sz="4" w:space="0" w:color="auto"/>
              <w:bottom w:val="single" w:sz="4" w:space="0" w:color="auto"/>
              <w:right w:val="single" w:sz="12" w:space="0" w:color="auto"/>
            </w:tcBorders>
            <w:tcPrChange w:id="2052" w:author="Author">
              <w:tcPr>
                <w:tcW w:w="2704" w:type="dxa"/>
                <w:tcBorders>
                  <w:top w:val="single" w:sz="4" w:space="0" w:color="auto"/>
                  <w:left w:val="single" w:sz="4" w:space="0" w:color="auto"/>
                  <w:bottom w:val="single" w:sz="4" w:space="0" w:color="auto"/>
                  <w:right w:val="single" w:sz="12" w:space="0" w:color="auto"/>
                </w:tcBorders>
              </w:tcPr>
            </w:tcPrChange>
          </w:tcPr>
          <w:p w14:paraId="6812D5A0" w14:textId="29AF04ED" w:rsidR="00C3085B" w:rsidRPr="001B18EC" w:rsidRDefault="00C3085B" w:rsidP="00C56E01">
            <w:pPr>
              <w:pStyle w:val="TableTextCenter"/>
              <w:keepNext w:val="0"/>
              <w:spacing w:before="0" w:after="0"/>
              <w:rPr>
                <w:sz w:val="22"/>
                <w:szCs w:val="22"/>
              </w:rPr>
            </w:pPr>
            <w:r w:rsidRPr="001B18EC">
              <w:rPr>
                <w:sz w:val="22"/>
                <w:szCs w:val="22"/>
              </w:rPr>
              <w:t>3 (2)</w:t>
            </w:r>
          </w:p>
        </w:tc>
      </w:tr>
      <w:tr w:rsidR="00C3085B" w:rsidRPr="001B18EC" w14:paraId="7856EAD7" w14:textId="77777777" w:rsidTr="005F50A5">
        <w:trPr>
          <w:trHeight w:val="20"/>
          <w:jc w:val="center"/>
          <w:trPrChange w:id="2053"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vAlign w:val="center"/>
            <w:tcPrChange w:id="2054" w:author="Author">
              <w:tcPr>
                <w:tcW w:w="4052" w:type="dxa"/>
                <w:tcBorders>
                  <w:top w:val="single" w:sz="4" w:space="0" w:color="auto"/>
                  <w:left w:val="single" w:sz="12" w:space="0" w:color="auto"/>
                  <w:bottom w:val="single" w:sz="4" w:space="0" w:color="auto"/>
                  <w:right w:val="single" w:sz="4" w:space="0" w:color="auto"/>
                </w:tcBorders>
                <w:vAlign w:val="center"/>
              </w:tcPr>
            </w:tcPrChange>
          </w:tcPr>
          <w:p w14:paraId="7C63E60E" w14:textId="77777777" w:rsidR="00C3085B" w:rsidRPr="001B18EC" w:rsidRDefault="00C3085B">
            <w:pPr>
              <w:autoSpaceDE w:val="0"/>
              <w:autoSpaceDN w:val="0"/>
              <w:adjustRightInd w:val="0"/>
              <w:ind w:left="102"/>
              <w:rPr>
                <w:szCs w:val="22"/>
              </w:rPr>
              <w:pPrChange w:id="2055" w:author="Author">
                <w:pPr>
                  <w:pStyle w:val="TableTextLeft"/>
                  <w:keepNext w:val="0"/>
                  <w:tabs>
                    <w:tab w:val="left" w:pos="372"/>
                  </w:tabs>
                  <w:spacing w:before="0" w:after="0"/>
                  <w:ind w:left="372"/>
                </w:pPr>
              </w:pPrChange>
            </w:pPr>
            <w:r w:rsidRPr="001B18EC">
              <w:rPr>
                <w:szCs w:val="22"/>
              </w:rPr>
              <w:tab/>
              <w:t>Multiple</w:t>
            </w:r>
          </w:p>
        </w:tc>
        <w:tc>
          <w:tcPr>
            <w:tcW w:w="2081" w:type="dxa"/>
            <w:tcBorders>
              <w:top w:val="single" w:sz="4" w:space="0" w:color="auto"/>
              <w:left w:val="single" w:sz="4" w:space="0" w:color="auto"/>
              <w:bottom w:val="single" w:sz="4" w:space="0" w:color="auto"/>
              <w:right w:val="single" w:sz="4" w:space="0" w:color="auto"/>
            </w:tcBorders>
            <w:tcPrChange w:id="2056" w:author="Author">
              <w:tcPr>
                <w:tcW w:w="2074" w:type="dxa"/>
                <w:tcBorders>
                  <w:top w:val="single" w:sz="4" w:space="0" w:color="auto"/>
                  <w:left w:val="single" w:sz="4" w:space="0" w:color="auto"/>
                  <w:bottom w:val="single" w:sz="4" w:space="0" w:color="auto"/>
                  <w:right w:val="single" w:sz="4" w:space="0" w:color="auto"/>
                </w:tcBorders>
              </w:tcPr>
            </w:tcPrChange>
          </w:tcPr>
          <w:p w14:paraId="1F7DB467" w14:textId="3A5CBF94" w:rsidR="00C3085B" w:rsidRPr="001B18EC" w:rsidRDefault="00C3085B" w:rsidP="00C56E01">
            <w:pPr>
              <w:pStyle w:val="TableTextCenter"/>
              <w:keepNext w:val="0"/>
              <w:spacing w:before="0" w:after="0"/>
              <w:rPr>
                <w:sz w:val="22"/>
                <w:szCs w:val="22"/>
              </w:rPr>
            </w:pPr>
            <w:r w:rsidRPr="001B18EC">
              <w:rPr>
                <w:sz w:val="22"/>
                <w:szCs w:val="22"/>
              </w:rPr>
              <w:t>2 (</w:t>
            </w:r>
            <w:r w:rsidR="008A4A45" w:rsidRPr="001B18EC">
              <w:rPr>
                <w:sz w:val="22"/>
                <w:szCs w:val="22"/>
              </w:rPr>
              <w:t>1</w:t>
            </w:r>
            <w:r w:rsidRPr="001B18EC">
              <w:rPr>
                <w:sz w:val="22"/>
                <w:szCs w:val="22"/>
              </w:rPr>
              <w:t>)</w:t>
            </w:r>
          </w:p>
        </w:tc>
        <w:tc>
          <w:tcPr>
            <w:tcW w:w="2713" w:type="dxa"/>
            <w:tcBorders>
              <w:top w:val="single" w:sz="4" w:space="0" w:color="auto"/>
              <w:left w:val="single" w:sz="4" w:space="0" w:color="auto"/>
              <w:bottom w:val="single" w:sz="4" w:space="0" w:color="auto"/>
              <w:right w:val="single" w:sz="12" w:space="0" w:color="auto"/>
            </w:tcBorders>
            <w:tcPrChange w:id="2057" w:author="Author">
              <w:tcPr>
                <w:tcW w:w="2704" w:type="dxa"/>
                <w:tcBorders>
                  <w:top w:val="single" w:sz="4" w:space="0" w:color="auto"/>
                  <w:left w:val="single" w:sz="4" w:space="0" w:color="auto"/>
                  <w:bottom w:val="single" w:sz="4" w:space="0" w:color="auto"/>
                  <w:right w:val="single" w:sz="12" w:space="0" w:color="auto"/>
                </w:tcBorders>
              </w:tcPr>
            </w:tcPrChange>
          </w:tcPr>
          <w:p w14:paraId="347E9CEC" w14:textId="77777777" w:rsidR="00C3085B" w:rsidRPr="001B18EC" w:rsidRDefault="00C3085B" w:rsidP="00C56E01">
            <w:pPr>
              <w:pStyle w:val="TableTextCenter"/>
              <w:keepNext w:val="0"/>
              <w:spacing w:before="0" w:after="0"/>
              <w:rPr>
                <w:sz w:val="22"/>
                <w:szCs w:val="22"/>
              </w:rPr>
            </w:pPr>
            <w:r w:rsidRPr="001B18EC">
              <w:rPr>
                <w:sz w:val="22"/>
                <w:szCs w:val="22"/>
              </w:rPr>
              <w:t>0</w:t>
            </w:r>
          </w:p>
        </w:tc>
      </w:tr>
      <w:tr w:rsidR="00C3085B" w:rsidRPr="001B18EC" w14:paraId="49EC4364" w14:textId="77777777" w:rsidTr="005F50A5">
        <w:trPr>
          <w:trHeight w:val="20"/>
          <w:jc w:val="center"/>
          <w:trPrChange w:id="2058"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vAlign w:val="center"/>
            <w:tcPrChange w:id="2059" w:author="Author">
              <w:tcPr>
                <w:tcW w:w="4052" w:type="dxa"/>
                <w:tcBorders>
                  <w:top w:val="single" w:sz="4" w:space="0" w:color="auto"/>
                  <w:left w:val="single" w:sz="12" w:space="0" w:color="auto"/>
                  <w:bottom w:val="single" w:sz="4" w:space="0" w:color="auto"/>
                  <w:right w:val="single" w:sz="4" w:space="0" w:color="auto"/>
                </w:tcBorders>
                <w:vAlign w:val="center"/>
              </w:tcPr>
            </w:tcPrChange>
          </w:tcPr>
          <w:p w14:paraId="397C2388" w14:textId="77777777" w:rsidR="00C3085B" w:rsidRPr="001B18EC" w:rsidRDefault="00C3085B">
            <w:pPr>
              <w:autoSpaceDE w:val="0"/>
              <w:autoSpaceDN w:val="0"/>
              <w:adjustRightInd w:val="0"/>
              <w:ind w:left="102"/>
              <w:rPr>
                <w:szCs w:val="22"/>
              </w:rPr>
              <w:pPrChange w:id="2060" w:author="Author">
                <w:pPr>
                  <w:pStyle w:val="TableTextLeft"/>
                  <w:keepNext w:val="0"/>
                  <w:spacing w:before="0" w:after="0"/>
                  <w:ind w:left="743" w:hanging="371"/>
                </w:pPr>
              </w:pPrChange>
            </w:pPr>
            <w:r w:rsidRPr="001B18EC">
              <w:rPr>
                <w:szCs w:val="22"/>
              </w:rPr>
              <w:tab/>
              <w:t>Native Hawaiian or Other Pacific Islander</w:t>
            </w:r>
          </w:p>
        </w:tc>
        <w:tc>
          <w:tcPr>
            <w:tcW w:w="2081" w:type="dxa"/>
            <w:tcBorders>
              <w:top w:val="single" w:sz="4" w:space="0" w:color="auto"/>
              <w:left w:val="single" w:sz="4" w:space="0" w:color="auto"/>
              <w:bottom w:val="single" w:sz="4" w:space="0" w:color="auto"/>
              <w:right w:val="single" w:sz="4" w:space="0" w:color="auto"/>
            </w:tcBorders>
            <w:tcPrChange w:id="2061" w:author="Author">
              <w:tcPr>
                <w:tcW w:w="2074" w:type="dxa"/>
                <w:tcBorders>
                  <w:top w:val="single" w:sz="4" w:space="0" w:color="auto"/>
                  <w:left w:val="single" w:sz="4" w:space="0" w:color="auto"/>
                  <w:bottom w:val="single" w:sz="4" w:space="0" w:color="auto"/>
                  <w:right w:val="single" w:sz="4" w:space="0" w:color="auto"/>
                </w:tcBorders>
              </w:tcPr>
            </w:tcPrChange>
          </w:tcPr>
          <w:p w14:paraId="6A6BE1C2" w14:textId="132E758C" w:rsidR="00C3085B" w:rsidRPr="001B18EC" w:rsidRDefault="00C3085B" w:rsidP="00C56E01">
            <w:pPr>
              <w:pStyle w:val="TableTextCenter"/>
              <w:keepNext w:val="0"/>
              <w:spacing w:before="0" w:after="0"/>
              <w:rPr>
                <w:sz w:val="22"/>
                <w:szCs w:val="22"/>
              </w:rPr>
            </w:pPr>
            <w:r w:rsidRPr="001B18EC">
              <w:rPr>
                <w:sz w:val="22"/>
                <w:szCs w:val="22"/>
              </w:rPr>
              <w:t>1 (0)</w:t>
            </w:r>
          </w:p>
        </w:tc>
        <w:tc>
          <w:tcPr>
            <w:tcW w:w="2713" w:type="dxa"/>
            <w:tcBorders>
              <w:top w:val="single" w:sz="4" w:space="0" w:color="auto"/>
              <w:left w:val="single" w:sz="4" w:space="0" w:color="auto"/>
              <w:bottom w:val="single" w:sz="4" w:space="0" w:color="auto"/>
              <w:right w:val="single" w:sz="12" w:space="0" w:color="auto"/>
            </w:tcBorders>
            <w:tcPrChange w:id="2062" w:author="Author">
              <w:tcPr>
                <w:tcW w:w="2704" w:type="dxa"/>
                <w:tcBorders>
                  <w:top w:val="single" w:sz="4" w:space="0" w:color="auto"/>
                  <w:left w:val="single" w:sz="4" w:space="0" w:color="auto"/>
                  <w:bottom w:val="single" w:sz="4" w:space="0" w:color="auto"/>
                  <w:right w:val="single" w:sz="12" w:space="0" w:color="auto"/>
                </w:tcBorders>
              </w:tcPr>
            </w:tcPrChange>
          </w:tcPr>
          <w:p w14:paraId="47C0C903" w14:textId="78603B19" w:rsidR="00C3085B" w:rsidRPr="001B18EC" w:rsidRDefault="00C3085B" w:rsidP="00C56E01">
            <w:pPr>
              <w:pStyle w:val="TableTextCenter"/>
              <w:keepNext w:val="0"/>
              <w:spacing w:before="0" w:after="0"/>
              <w:rPr>
                <w:sz w:val="22"/>
                <w:szCs w:val="22"/>
              </w:rPr>
            </w:pPr>
            <w:r w:rsidRPr="001B18EC">
              <w:rPr>
                <w:sz w:val="22"/>
                <w:szCs w:val="22"/>
              </w:rPr>
              <w:t>1 (</w:t>
            </w:r>
            <w:r w:rsidR="008A4A45" w:rsidRPr="001B18EC">
              <w:rPr>
                <w:sz w:val="22"/>
                <w:szCs w:val="22"/>
              </w:rPr>
              <w:t>1</w:t>
            </w:r>
            <w:r w:rsidRPr="001B18EC">
              <w:rPr>
                <w:sz w:val="22"/>
                <w:szCs w:val="22"/>
              </w:rPr>
              <w:t>)</w:t>
            </w:r>
          </w:p>
        </w:tc>
      </w:tr>
      <w:tr w:rsidR="00C3085B" w:rsidRPr="001B18EC" w14:paraId="0E16BE6C" w14:textId="77777777" w:rsidTr="005F50A5">
        <w:trPr>
          <w:trHeight w:val="20"/>
          <w:jc w:val="center"/>
          <w:trPrChange w:id="2063"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vAlign w:val="center"/>
            <w:tcPrChange w:id="2064" w:author="Author">
              <w:tcPr>
                <w:tcW w:w="4052" w:type="dxa"/>
                <w:tcBorders>
                  <w:top w:val="single" w:sz="4" w:space="0" w:color="auto"/>
                  <w:left w:val="single" w:sz="12" w:space="0" w:color="auto"/>
                  <w:bottom w:val="single" w:sz="4" w:space="0" w:color="auto"/>
                  <w:right w:val="single" w:sz="4" w:space="0" w:color="auto"/>
                </w:tcBorders>
                <w:vAlign w:val="center"/>
              </w:tcPr>
            </w:tcPrChange>
          </w:tcPr>
          <w:p w14:paraId="07E2423A" w14:textId="77777777" w:rsidR="00C3085B" w:rsidRPr="001B18EC" w:rsidRDefault="00C3085B">
            <w:pPr>
              <w:autoSpaceDE w:val="0"/>
              <w:autoSpaceDN w:val="0"/>
              <w:adjustRightInd w:val="0"/>
              <w:ind w:left="102"/>
              <w:rPr>
                <w:szCs w:val="22"/>
              </w:rPr>
              <w:pPrChange w:id="2065" w:author="Author">
                <w:pPr>
                  <w:pStyle w:val="TableTextLeft"/>
                  <w:keepNext w:val="0"/>
                  <w:tabs>
                    <w:tab w:val="left" w:pos="372"/>
                  </w:tabs>
                  <w:spacing w:before="0" w:after="0"/>
                  <w:ind w:left="372"/>
                </w:pPr>
              </w:pPrChange>
            </w:pPr>
            <w:r w:rsidRPr="001B18EC">
              <w:rPr>
                <w:szCs w:val="22"/>
              </w:rPr>
              <w:tab/>
              <w:t>Other</w:t>
            </w:r>
          </w:p>
        </w:tc>
        <w:tc>
          <w:tcPr>
            <w:tcW w:w="2081" w:type="dxa"/>
            <w:tcBorders>
              <w:top w:val="single" w:sz="4" w:space="0" w:color="auto"/>
              <w:left w:val="single" w:sz="4" w:space="0" w:color="auto"/>
              <w:bottom w:val="single" w:sz="4" w:space="0" w:color="auto"/>
              <w:right w:val="single" w:sz="4" w:space="0" w:color="auto"/>
            </w:tcBorders>
            <w:tcPrChange w:id="2066" w:author="Author">
              <w:tcPr>
                <w:tcW w:w="2074" w:type="dxa"/>
                <w:tcBorders>
                  <w:top w:val="single" w:sz="4" w:space="0" w:color="auto"/>
                  <w:left w:val="single" w:sz="4" w:space="0" w:color="auto"/>
                  <w:bottom w:val="single" w:sz="4" w:space="0" w:color="auto"/>
                  <w:right w:val="single" w:sz="4" w:space="0" w:color="auto"/>
                </w:tcBorders>
              </w:tcPr>
            </w:tcPrChange>
          </w:tcPr>
          <w:p w14:paraId="0E1357F5" w14:textId="1EC8139D" w:rsidR="00C3085B" w:rsidRPr="001B18EC" w:rsidRDefault="00C3085B" w:rsidP="00C56E01">
            <w:pPr>
              <w:pStyle w:val="TableTextCenter"/>
              <w:keepNext w:val="0"/>
              <w:spacing w:before="0" w:after="0"/>
              <w:rPr>
                <w:sz w:val="22"/>
                <w:szCs w:val="22"/>
              </w:rPr>
            </w:pPr>
            <w:r w:rsidRPr="001B18EC">
              <w:rPr>
                <w:sz w:val="22"/>
                <w:szCs w:val="22"/>
              </w:rPr>
              <w:t>12 (4)</w:t>
            </w:r>
          </w:p>
        </w:tc>
        <w:tc>
          <w:tcPr>
            <w:tcW w:w="2713" w:type="dxa"/>
            <w:tcBorders>
              <w:top w:val="single" w:sz="4" w:space="0" w:color="auto"/>
              <w:left w:val="single" w:sz="4" w:space="0" w:color="auto"/>
              <w:bottom w:val="single" w:sz="4" w:space="0" w:color="auto"/>
              <w:right w:val="single" w:sz="12" w:space="0" w:color="auto"/>
            </w:tcBorders>
            <w:tcPrChange w:id="2067" w:author="Author">
              <w:tcPr>
                <w:tcW w:w="2704" w:type="dxa"/>
                <w:tcBorders>
                  <w:top w:val="single" w:sz="4" w:space="0" w:color="auto"/>
                  <w:left w:val="single" w:sz="4" w:space="0" w:color="auto"/>
                  <w:bottom w:val="single" w:sz="4" w:space="0" w:color="auto"/>
                  <w:right w:val="single" w:sz="12" w:space="0" w:color="auto"/>
                </w:tcBorders>
              </w:tcPr>
            </w:tcPrChange>
          </w:tcPr>
          <w:p w14:paraId="1721FDEA" w14:textId="7CA5264E" w:rsidR="00C3085B" w:rsidRPr="001B18EC" w:rsidRDefault="00C3085B" w:rsidP="00C56E01">
            <w:pPr>
              <w:pStyle w:val="TableTextCenter"/>
              <w:keepNext w:val="0"/>
              <w:spacing w:before="0" w:after="0"/>
              <w:rPr>
                <w:sz w:val="22"/>
                <w:szCs w:val="22"/>
              </w:rPr>
            </w:pPr>
            <w:r w:rsidRPr="001B18EC">
              <w:rPr>
                <w:sz w:val="22"/>
                <w:szCs w:val="22"/>
              </w:rPr>
              <w:t>8 (6)</w:t>
            </w:r>
          </w:p>
        </w:tc>
      </w:tr>
      <w:tr w:rsidR="00C3085B" w:rsidRPr="001B18EC" w14:paraId="2822F654" w14:textId="77777777" w:rsidTr="005F50A5">
        <w:trPr>
          <w:trHeight w:val="20"/>
          <w:jc w:val="center"/>
          <w:trPrChange w:id="2068"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vAlign w:val="center"/>
            <w:tcPrChange w:id="2069" w:author="Author">
              <w:tcPr>
                <w:tcW w:w="4052" w:type="dxa"/>
                <w:tcBorders>
                  <w:top w:val="single" w:sz="4" w:space="0" w:color="auto"/>
                  <w:left w:val="single" w:sz="12" w:space="0" w:color="auto"/>
                  <w:bottom w:val="single" w:sz="4" w:space="0" w:color="auto"/>
                  <w:right w:val="single" w:sz="4" w:space="0" w:color="auto"/>
                </w:tcBorders>
                <w:vAlign w:val="center"/>
              </w:tcPr>
            </w:tcPrChange>
          </w:tcPr>
          <w:p w14:paraId="1993E27E" w14:textId="77777777" w:rsidR="00C3085B" w:rsidRPr="001B18EC" w:rsidRDefault="00C3085B">
            <w:pPr>
              <w:autoSpaceDE w:val="0"/>
              <w:autoSpaceDN w:val="0"/>
              <w:adjustRightInd w:val="0"/>
              <w:ind w:left="102"/>
              <w:rPr>
                <w:szCs w:val="22"/>
              </w:rPr>
              <w:pPrChange w:id="2070" w:author="Author">
                <w:pPr>
                  <w:pStyle w:val="TableTextLeft"/>
                  <w:keepNext w:val="0"/>
                  <w:tabs>
                    <w:tab w:val="left" w:pos="372"/>
                  </w:tabs>
                  <w:spacing w:before="0" w:after="0"/>
                  <w:ind w:left="372"/>
                </w:pPr>
              </w:pPrChange>
            </w:pPr>
            <w:r w:rsidRPr="001B18EC">
              <w:rPr>
                <w:szCs w:val="22"/>
              </w:rPr>
              <w:tab/>
              <w:t>White</w:t>
            </w:r>
          </w:p>
        </w:tc>
        <w:tc>
          <w:tcPr>
            <w:tcW w:w="2081" w:type="dxa"/>
            <w:tcBorders>
              <w:top w:val="single" w:sz="4" w:space="0" w:color="auto"/>
              <w:left w:val="single" w:sz="4" w:space="0" w:color="auto"/>
              <w:bottom w:val="single" w:sz="4" w:space="0" w:color="auto"/>
              <w:right w:val="single" w:sz="4" w:space="0" w:color="auto"/>
            </w:tcBorders>
            <w:tcPrChange w:id="2071" w:author="Author">
              <w:tcPr>
                <w:tcW w:w="2074" w:type="dxa"/>
                <w:tcBorders>
                  <w:top w:val="single" w:sz="4" w:space="0" w:color="auto"/>
                  <w:left w:val="single" w:sz="4" w:space="0" w:color="auto"/>
                  <w:bottom w:val="single" w:sz="4" w:space="0" w:color="auto"/>
                  <w:right w:val="single" w:sz="4" w:space="0" w:color="auto"/>
                </w:tcBorders>
              </w:tcPr>
            </w:tcPrChange>
          </w:tcPr>
          <w:p w14:paraId="5964CA86" w14:textId="66BB67FC" w:rsidR="00C3085B" w:rsidRPr="001B18EC" w:rsidRDefault="00C3085B" w:rsidP="00C56E01">
            <w:pPr>
              <w:pStyle w:val="TableTextCenter"/>
              <w:keepNext w:val="0"/>
              <w:spacing w:before="0" w:after="0"/>
              <w:rPr>
                <w:sz w:val="22"/>
                <w:szCs w:val="22"/>
              </w:rPr>
            </w:pPr>
            <w:r w:rsidRPr="001B18EC">
              <w:rPr>
                <w:sz w:val="22"/>
                <w:szCs w:val="22"/>
              </w:rPr>
              <w:t>228 (84)</w:t>
            </w:r>
          </w:p>
        </w:tc>
        <w:tc>
          <w:tcPr>
            <w:tcW w:w="2713" w:type="dxa"/>
            <w:tcBorders>
              <w:top w:val="single" w:sz="4" w:space="0" w:color="auto"/>
              <w:left w:val="single" w:sz="4" w:space="0" w:color="auto"/>
              <w:bottom w:val="single" w:sz="4" w:space="0" w:color="auto"/>
              <w:right w:val="single" w:sz="12" w:space="0" w:color="auto"/>
            </w:tcBorders>
            <w:tcPrChange w:id="2072" w:author="Author">
              <w:tcPr>
                <w:tcW w:w="2704" w:type="dxa"/>
                <w:tcBorders>
                  <w:top w:val="single" w:sz="4" w:space="0" w:color="auto"/>
                  <w:left w:val="single" w:sz="4" w:space="0" w:color="auto"/>
                  <w:bottom w:val="single" w:sz="4" w:space="0" w:color="auto"/>
                  <w:right w:val="single" w:sz="12" w:space="0" w:color="auto"/>
                </w:tcBorders>
              </w:tcPr>
            </w:tcPrChange>
          </w:tcPr>
          <w:p w14:paraId="0ABA4CDA" w14:textId="3E910CBB" w:rsidR="00C3085B" w:rsidRPr="001B18EC" w:rsidRDefault="00C3085B" w:rsidP="00C56E01">
            <w:pPr>
              <w:pStyle w:val="TableTextCenter"/>
              <w:keepNext w:val="0"/>
              <w:spacing w:before="0" w:after="0"/>
              <w:rPr>
                <w:sz w:val="22"/>
                <w:szCs w:val="22"/>
              </w:rPr>
            </w:pPr>
            <w:r w:rsidRPr="001B18EC">
              <w:rPr>
                <w:sz w:val="22"/>
                <w:szCs w:val="22"/>
              </w:rPr>
              <w:t>112 (</w:t>
            </w:r>
            <w:r w:rsidR="008A4A45" w:rsidRPr="001B18EC">
              <w:rPr>
                <w:sz w:val="22"/>
                <w:szCs w:val="22"/>
              </w:rPr>
              <w:t>84</w:t>
            </w:r>
            <w:r w:rsidRPr="001B18EC">
              <w:rPr>
                <w:sz w:val="22"/>
                <w:szCs w:val="22"/>
              </w:rPr>
              <w:t>)</w:t>
            </w:r>
          </w:p>
        </w:tc>
      </w:tr>
      <w:tr w:rsidR="00C3085B" w:rsidRPr="001B18EC" w14:paraId="42CD5DB8" w14:textId="77777777" w:rsidTr="005F50A5">
        <w:trPr>
          <w:trHeight w:val="20"/>
          <w:jc w:val="center"/>
          <w:trPrChange w:id="2073"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tcPrChange w:id="2074" w:author="Author">
              <w:tcPr>
                <w:tcW w:w="4052" w:type="dxa"/>
                <w:tcBorders>
                  <w:top w:val="single" w:sz="4" w:space="0" w:color="auto"/>
                  <w:left w:val="single" w:sz="12" w:space="0" w:color="auto"/>
                  <w:bottom w:val="single" w:sz="4" w:space="0" w:color="auto"/>
                  <w:right w:val="single" w:sz="4" w:space="0" w:color="auto"/>
                </w:tcBorders>
              </w:tcPr>
            </w:tcPrChange>
          </w:tcPr>
          <w:p w14:paraId="6050B1A8" w14:textId="77777777" w:rsidR="00C3085B" w:rsidRPr="001B18EC" w:rsidRDefault="00C3085B" w:rsidP="00C56E01">
            <w:pPr>
              <w:pStyle w:val="TableTextLeft"/>
              <w:keepNext w:val="0"/>
              <w:tabs>
                <w:tab w:val="left" w:pos="372"/>
              </w:tabs>
              <w:spacing w:before="0" w:after="0"/>
              <w:rPr>
                <w:sz w:val="22"/>
                <w:szCs w:val="22"/>
              </w:rPr>
            </w:pPr>
            <w:r w:rsidRPr="001B18EC">
              <w:rPr>
                <w:sz w:val="22"/>
                <w:szCs w:val="22"/>
              </w:rPr>
              <w:t>Prior salvage therapy</w:t>
            </w:r>
          </w:p>
        </w:tc>
        <w:tc>
          <w:tcPr>
            <w:tcW w:w="2081" w:type="dxa"/>
            <w:tcBorders>
              <w:top w:val="single" w:sz="4" w:space="0" w:color="auto"/>
              <w:left w:val="single" w:sz="4" w:space="0" w:color="auto"/>
              <w:bottom w:val="single" w:sz="4" w:space="0" w:color="auto"/>
              <w:right w:val="single" w:sz="4" w:space="0" w:color="auto"/>
            </w:tcBorders>
            <w:vAlign w:val="center"/>
            <w:tcPrChange w:id="2075" w:author="Author">
              <w:tcPr>
                <w:tcW w:w="2074" w:type="dxa"/>
                <w:tcBorders>
                  <w:top w:val="single" w:sz="4" w:space="0" w:color="auto"/>
                  <w:left w:val="single" w:sz="4" w:space="0" w:color="auto"/>
                  <w:bottom w:val="single" w:sz="4" w:space="0" w:color="auto"/>
                  <w:right w:val="single" w:sz="4" w:space="0" w:color="auto"/>
                </w:tcBorders>
                <w:vAlign w:val="center"/>
              </w:tcPr>
            </w:tcPrChange>
          </w:tcPr>
          <w:p w14:paraId="12BC5C44" w14:textId="5DA24822" w:rsidR="00C3085B" w:rsidRPr="001B18EC" w:rsidRDefault="00A264F8" w:rsidP="00C56E01">
            <w:pPr>
              <w:pStyle w:val="TableTextCenter"/>
              <w:keepNext w:val="0"/>
              <w:spacing w:before="0" w:after="0"/>
              <w:rPr>
                <w:sz w:val="22"/>
                <w:szCs w:val="22"/>
              </w:rPr>
            </w:pPr>
            <w:r w:rsidRPr="001B18EC">
              <w:rPr>
                <w:sz w:val="22"/>
                <w:szCs w:val="22"/>
              </w:rPr>
              <w:t>171</w:t>
            </w:r>
            <w:r w:rsidR="00C3085B" w:rsidRPr="001B18EC">
              <w:rPr>
                <w:sz w:val="22"/>
                <w:szCs w:val="22"/>
              </w:rPr>
              <w:t xml:space="preserve"> (</w:t>
            </w:r>
            <w:r w:rsidR="00CA108C" w:rsidRPr="001B18EC">
              <w:rPr>
                <w:sz w:val="22"/>
                <w:szCs w:val="22"/>
              </w:rPr>
              <w:t>63</w:t>
            </w:r>
            <w:r w:rsidR="00C3085B" w:rsidRPr="001B18EC">
              <w:rPr>
                <w:sz w:val="22"/>
                <w:szCs w:val="22"/>
              </w:rPr>
              <w:t>)</w:t>
            </w:r>
          </w:p>
        </w:tc>
        <w:tc>
          <w:tcPr>
            <w:tcW w:w="2713" w:type="dxa"/>
            <w:tcBorders>
              <w:top w:val="single" w:sz="4" w:space="0" w:color="auto"/>
              <w:left w:val="single" w:sz="4" w:space="0" w:color="auto"/>
              <w:bottom w:val="single" w:sz="4" w:space="0" w:color="auto"/>
              <w:right w:val="single" w:sz="12" w:space="0" w:color="auto"/>
            </w:tcBorders>
            <w:vAlign w:val="center"/>
            <w:tcPrChange w:id="2076"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5F2C5533" w14:textId="2A72E94C" w:rsidR="00C3085B" w:rsidRPr="001B18EC" w:rsidRDefault="00A264F8" w:rsidP="00C56E01">
            <w:pPr>
              <w:pStyle w:val="TableTextCenter"/>
              <w:keepNext w:val="0"/>
              <w:spacing w:before="0" w:after="0"/>
              <w:rPr>
                <w:sz w:val="22"/>
                <w:szCs w:val="22"/>
              </w:rPr>
            </w:pPr>
            <w:r w:rsidRPr="001B18EC">
              <w:rPr>
                <w:sz w:val="22"/>
                <w:szCs w:val="22"/>
              </w:rPr>
              <w:t>70</w:t>
            </w:r>
            <w:r w:rsidR="00C3085B" w:rsidRPr="001B18EC">
              <w:rPr>
                <w:sz w:val="22"/>
                <w:szCs w:val="22"/>
              </w:rPr>
              <w:t xml:space="preserve"> (</w:t>
            </w:r>
            <w:r w:rsidRPr="001B18EC">
              <w:rPr>
                <w:sz w:val="22"/>
                <w:szCs w:val="22"/>
              </w:rPr>
              <w:t>52</w:t>
            </w:r>
            <w:r w:rsidR="00C3085B" w:rsidRPr="001B18EC">
              <w:rPr>
                <w:sz w:val="22"/>
                <w:szCs w:val="22"/>
              </w:rPr>
              <w:t>)</w:t>
            </w:r>
          </w:p>
        </w:tc>
      </w:tr>
      <w:tr w:rsidR="00C3085B" w:rsidRPr="001B18EC" w14:paraId="244B7A53" w14:textId="77777777" w:rsidTr="005F50A5">
        <w:trPr>
          <w:trHeight w:val="20"/>
          <w:jc w:val="center"/>
          <w:trPrChange w:id="2077"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tcPrChange w:id="2078" w:author="Author">
              <w:tcPr>
                <w:tcW w:w="4052" w:type="dxa"/>
                <w:tcBorders>
                  <w:top w:val="single" w:sz="4" w:space="0" w:color="auto"/>
                  <w:left w:val="single" w:sz="12" w:space="0" w:color="auto"/>
                  <w:bottom w:val="single" w:sz="4" w:space="0" w:color="auto"/>
                  <w:right w:val="single" w:sz="4" w:space="0" w:color="auto"/>
                </w:tcBorders>
              </w:tcPr>
            </w:tcPrChange>
          </w:tcPr>
          <w:p w14:paraId="5B912DAA" w14:textId="671C9DA6" w:rsidR="00C3085B" w:rsidRPr="001B18EC" w:rsidRDefault="00C3085B" w:rsidP="00C56E01">
            <w:pPr>
              <w:pStyle w:val="TableTextLeft"/>
              <w:keepNext w:val="0"/>
              <w:tabs>
                <w:tab w:val="left" w:pos="372"/>
              </w:tabs>
              <w:spacing w:before="0" w:after="0"/>
              <w:rPr>
                <w:sz w:val="22"/>
                <w:szCs w:val="22"/>
              </w:rPr>
            </w:pPr>
            <w:r w:rsidRPr="001B18EC">
              <w:rPr>
                <w:sz w:val="22"/>
                <w:szCs w:val="22"/>
              </w:rPr>
              <w:t>Prior alloHSCT</w:t>
            </w:r>
            <w:r w:rsidR="00EE587E">
              <w:rPr>
                <w:sz w:val="22"/>
                <w:szCs w:val="22"/>
                <w:vertAlign w:val="superscript"/>
              </w:rPr>
              <w:t>1</w:t>
            </w:r>
            <w:r w:rsidRPr="001B18EC">
              <w:rPr>
                <w:sz w:val="22"/>
                <w:szCs w:val="22"/>
              </w:rPr>
              <w:t xml:space="preserve"> </w:t>
            </w:r>
          </w:p>
        </w:tc>
        <w:tc>
          <w:tcPr>
            <w:tcW w:w="2081" w:type="dxa"/>
            <w:tcBorders>
              <w:top w:val="single" w:sz="4" w:space="0" w:color="auto"/>
              <w:left w:val="single" w:sz="4" w:space="0" w:color="auto"/>
              <w:bottom w:val="single" w:sz="4" w:space="0" w:color="auto"/>
              <w:right w:val="single" w:sz="4" w:space="0" w:color="auto"/>
            </w:tcBorders>
            <w:vAlign w:val="center"/>
            <w:tcPrChange w:id="2079" w:author="Author">
              <w:tcPr>
                <w:tcW w:w="2074" w:type="dxa"/>
                <w:tcBorders>
                  <w:top w:val="single" w:sz="4" w:space="0" w:color="auto"/>
                  <w:left w:val="single" w:sz="4" w:space="0" w:color="auto"/>
                  <w:bottom w:val="single" w:sz="4" w:space="0" w:color="auto"/>
                  <w:right w:val="single" w:sz="4" w:space="0" w:color="auto"/>
                </w:tcBorders>
                <w:vAlign w:val="center"/>
              </w:tcPr>
            </w:tcPrChange>
          </w:tcPr>
          <w:p w14:paraId="6B91BA15" w14:textId="093E953C" w:rsidR="00C3085B" w:rsidRPr="001B18EC" w:rsidRDefault="00C3085B" w:rsidP="00C56E01">
            <w:pPr>
              <w:pStyle w:val="TableTextCenter"/>
              <w:keepNext w:val="0"/>
              <w:spacing w:before="0" w:after="0"/>
              <w:rPr>
                <w:sz w:val="22"/>
                <w:szCs w:val="22"/>
              </w:rPr>
            </w:pPr>
            <w:r w:rsidRPr="001B18EC">
              <w:rPr>
                <w:sz w:val="22"/>
                <w:szCs w:val="22"/>
              </w:rPr>
              <w:t>94 (</w:t>
            </w:r>
            <w:r w:rsidR="008A4A45" w:rsidRPr="001B18EC">
              <w:rPr>
                <w:sz w:val="22"/>
                <w:szCs w:val="22"/>
              </w:rPr>
              <w:t>35</w:t>
            </w:r>
            <w:r w:rsidRPr="001B18EC">
              <w:rPr>
                <w:sz w:val="22"/>
                <w:szCs w:val="22"/>
              </w:rPr>
              <w:t>)</w:t>
            </w:r>
          </w:p>
        </w:tc>
        <w:tc>
          <w:tcPr>
            <w:tcW w:w="2713" w:type="dxa"/>
            <w:tcBorders>
              <w:top w:val="single" w:sz="4" w:space="0" w:color="auto"/>
              <w:left w:val="single" w:sz="4" w:space="0" w:color="auto"/>
              <w:bottom w:val="single" w:sz="4" w:space="0" w:color="auto"/>
              <w:right w:val="single" w:sz="12" w:space="0" w:color="auto"/>
            </w:tcBorders>
            <w:vAlign w:val="center"/>
            <w:tcPrChange w:id="2080"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509CA3F9" w14:textId="40EFD2DF" w:rsidR="00C3085B" w:rsidRPr="001B18EC" w:rsidRDefault="00C3085B" w:rsidP="00C56E01">
            <w:pPr>
              <w:pStyle w:val="TableTextCenter"/>
              <w:keepNext w:val="0"/>
              <w:spacing w:before="0" w:after="0"/>
              <w:rPr>
                <w:sz w:val="22"/>
                <w:szCs w:val="22"/>
              </w:rPr>
            </w:pPr>
            <w:r w:rsidRPr="001B18EC">
              <w:rPr>
                <w:sz w:val="22"/>
                <w:szCs w:val="22"/>
              </w:rPr>
              <w:t>46 (34)</w:t>
            </w:r>
          </w:p>
        </w:tc>
      </w:tr>
      <w:tr w:rsidR="00C3085B" w:rsidRPr="001B18EC" w14:paraId="2B602EF0" w14:textId="77777777" w:rsidTr="005F50A5">
        <w:trPr>
          <w:trHeight w:val="20"/>
          <w:jc w:val="center"/>
          <w:trPrChange w:id="2081" w:author="Author">
            <w:trPr>
              <w:trHeight w:val="20"/>
              <w:jc w:val="center"/>
            </w:trPr>
          </w:trPrChange>
        </w:trPr>
        <w:tc>
          <w:tcPr>
            <w:tcW w:w="4064" w:type="dxa"/>
            <w:tcBorders>
              <w:top w:val="single" w:sz="4" w:space="0" w:color="auto"/>
              <w:left w:val="single" w:sz="12" w:space="0" w:color="auto"/>
              <w:bottom w:val="single" w:sz="4" w:space="0" w:color="auto"/>
            </w:tcBorders>
            <w:tcPrChange w:id="2082" w:author="Author">
              <w:tcPr>
                <w:tcW w:w="4052" w:type="dxa"/>
                <w:tcBorders>
                  <w:top w:val="single" w:sz="4" w:space="0" w:color="auto"/>
                  <w:left w:val="single" w:sz="12" w:space="0" w:color="auto"/>
                  <w:bottom w:val="single" w:sz="4" w:space="0" w:color="auto"/>
                </w:tcBorders>
              </w:tcPr>
            </w:tcPrChange>
          </w:tcPr>
          <w:p w14:paraId="7EA08715" w14:textId="5B19E3E2" w:rsidR="00C3085B" w:rsidRPr="001B18EC" w:rsidRDefault="00C3085B" w:rsidP="00C56E01">
            <w:pPr>
              <w:autoSpaceDE w:val="0"/>
              <w:autoSpaceDN w:val="0"/>
              <w:adjustRightInd w:val="0"/>
              <w:rPr>
                <w:szCs w:val="22"/>
              </w:rPr>
            </w:pPr>
            <w:r w:rsidRPr="001B18EC">
              <w:rPr>
                <w:szCs w:val="22"/>
              </w:rPr>
              <w:t xml:space="preserve">Eastern Cooperative Group Status </w:t>
            </w:r>
            <w:r w:rsidR="004661F2" w:rsidRPr="001B18EC">
              <w:rPr>
                <w:szCs w:val="22"/>
              </w:rPr>
              <w:noBreakHyphen/>
            </w:r>
            <w:r w:rsidRPr="001B18EC">
              <w:rPr>
                <w:szCs w:val="22"/>
              </w:rPr>
              <w:t xml:space="preserve"> n (%)</w:t>
            </w:r>
          </w:p>
        </w:tc>
        <w:tc>
          <w:tcPr>
            <w:tcW w:w="2081" w:type="dxa"/>
            <w:tcBorders>
              <w:top w:val="single" w:sz="4" w:space="0" w:color="auto"/>
              <w:bottom w:val="single" w:sz="4" w:space="0" w:color="auto"/>
            </w:tcBorders>
            <w:vAlign w:val="center"/>
            <w:tcPrChange w:id="2083" w:author="Author">
              <w:tcPr>
                <w:tcW w:w="2074" w:type="dxa"/>
                <w:tcBorders>
                  <w:top w:val="single" w:sz="4" w:space="0" w:color="auto"/>
                  <w:bottom w:val="single" w:sz="4" w:space="0" w:color="auto"/>
                </w:tcBorders>
                <w:vAlign w:val="center"/>
              </w:tcPr>
            </w:tcPrChange>
          </w:tcPr>
          <w:p w14:paraId="6F6B3506" w14:textId="77777777" w:rsidR="00C3085B" w:rsidRPr="001B18EC" w:rsidRDefault="00C3085B" w:rsidP="00C56E01">
            <w:pPr>
              <w:pStyle w:val="TableTextCenter"/>
              <w:keepNext w:val="0"/>
              <w:spacing w:before="0" w:after="0"/>
              <w:rPr>
                <w:sz w:val="22"/>
                <w:szCs w:val="22"/>
              </w:rPr>
            </w:pPr>
          </w:p>
        </w:tc>
        <w:tc>
          <w:tcPr>
            <w:tcW w:w="2713" w:type="dxa"/>
            <w:tcBorders>
              <w:top w:val="single" w:sz="4" w:space="0" w:color="auto"/>
              <w:bottom w:val="single" w:sz="4" w:space="0" w:color="auto"/>
              <w:right w:val="single" w:sz="12" w:space="0" w:color="auto"/>
            </w:tcBorders>
            <w:vAlign w:val="center"/>
            <w:tcPrChange w:id="2084" w:author="Author">
              <w:tcPr>
                <w:tcW w:w="2704" w:type="dxa"/>
                <w:tcBorders>
                  <w:top w:val="single" w:sz="4" w:space="0" w:color="auto"/>
                  <w:bottom w:val="single" w:sz="4" w:space="0" w:color="auto"/>
                  <w:right w:val="single" w:sz="12" w:space="0" w:color="auto"/>
                </w:tcBorders>
                <w:vAlign w:val="center"/>
              </w:tcPr>
            </w:tcPrChange>
          </w:tcPr>
          <w:p w14:paraId="7EDE25E1" w14:textId="77777777" w:rsidR="00C3085B" w:rsidRPr="001B18EC" w:rsidRDefault="00C3085B" w:rsidP="00C56E01">
            <w:pPr>
              <w:pStyle w:val="TableTextCenter"/>
              <w:keepNext w:val="0"/>
              <w:spacing w:before="0" w:after="0"/>
              <w:rPr>
                <w:sz w:val="22"/>
                <w:szCs w:val="22"/>
              </w:rPr>
            </w:pPr>
          </w:p>
        </w:tc>
      </w:tr>
      <w:tr w:rsidR="00C3085B" w:rsidRPr="001B18EC" w14:paraId="7E7E502C" w14:textId="77777777" w:rsidTr="005F50A5">
        <w:trPr>
          <w:trHeight w:val="20"/>
          <w:jc w:val="center"/>
          <w:trPrChange w:id="2085"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tcPrChange w:id="2086" w:author="Author">
              <w:tcPr>
                <w:tcW w:w="4052" w:type="dxa"/>
                <w:tcBorders>
                  <w:top w:val="single" w:sz="4" w:space="0" w:color="auto"/>
                  <w:left w:val="single" w:sz="12" w:space="0" w:color="auto"/>
                  <w:bottom w:val="single" w:sz="4" w:space="0" w:color="auto"/>
                  <w:right w:val="single" w:sz="4" w:space="0" w:color="auto"/>
                </w:tcBorders>
              </w:tcPr>
            </w:tcPrChange>
          </w:tcPr>
          <w:p w14:paraId="23F56CF4" w14:textId="77777777" w:rsidR="00C3085B" w:rsidRPr="001B18EC" w:rsidRDefault="00C3085B" w:rsidP="00C56E01">
            <w:pPr>
              <w:autoSpaceDE w:val="0"/>
              <w:autoSpaceDN w:val="0"/>
              <w:adjustRightInd w:val="0"/>
              <w:ind w:left="102"/>
              <w:rPr>
                <w:szCs w:val="22"/>
              </w:rPr>
            </w:pPr>
            <w:r w:rsidRPr="001B18EC">
              <w:rPr>
                <w:szCs w:val="22"/>
              </w:rPr>
              <w:tab/>
              <w:t>0</w:t>
            </w:r>
          </w:p>
        </w:tc>
        <w:tc>
          <w:tcPr>
            <w:tcW w:w="2081" w:type="dxa"/>
            <w:tcBorders>
              <w:top w:val="single" w:sz="4" w:space="0" w:color="auto"/>
              <w:left w:val="single" w:sz="4" w:space="0" w:color="auto"/>
              <w:bottom w:val="single" w:sz="4" w:space="0" w:color="auto"/>
              <w:right w:val="single" w:sz="4" w:space="0" w:color="auto"/>
            </w:tcBorders>
            <w:vAlign w:val="center"/>
            <w:tcPrChange w:id="2087" w:author="Author">
              <w:tcPr>
                <w:tcW w:w="2074" w:type="dxa"/>
                <w:tcBorders>
                  <w:top w:val="single" w:sz="4" w:space="0" w:color="auto"/>
                  <w:left w:val="single" w:sz="4" w:space="0" w:color="auto"/>
                  <w:bottom w:val="single" w:sz="4" w:space="0" w:color="auto"/>
                  <w:right w:val="single" w:sz="4" w:space="0" w:color="auto"/>
                </w:tcBorders>
                <w:vAlign w:val="center"/>
              </w:tcPr>
            </w:tcPrChange>
          </w:tcPr>
          <w:p w14:paraId="19619639" w14:textId="4B799811" w:rsidR="00C3085B" w:rsidRPr="001B18EC" w:rsidRDefault="00C3085B" w:rsidP="00C56E01">
            <w:pPr>
              <w:pStyle w:val="TableTextCenter"/>
              <w:keepNext w:val="0"/>
              <w:spacing w:before="0" w:after="0"/>
              <w:rPr>
                <w:sz w:val="22"/>
                <w:szCs w:val="22"/>
              </w:rPr>
            </w:pPr>
            <w:r w:rsidRPr="001B18EC">
              <w:rPr>
                <w:sz w:val="22"/>
                <w:szCs w:val="22"/>
              </w:rPr>
              <w:t>96 (35)</w:t>
            </w:r>
          </w:p>
        </w:tc>
        <w:tc>
          <w:tcPr>
            <w:tcW w:w="2713" w:type="dxa"/>
            <w:tcBorders>
              <w:top w:val="single" w:sz="4" w:space="0" w:color="auto"/>
              <w:left w:val="single" w:sz="4" w:space="0" w:color="auto"/>
              <w:bottom w:val="single" w:sz="4" w:space="0" w:color="auto"/>
              <w:right w:val="single" w:sz="12" w:space="0" w:color="auto"/>
            </w:tcBorders>
            <w:vAlign w:val="center"/>
            <w:tcPrChange w:id="2088"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4FCCCA6B" w14:textId="12CBA2F7" w:rsidR="00C3085B" w:rsidRPr="001B18EC" w:rsidRDefault="00C3085B" w:rsidP="00C56E01">
            <w:pPr>
              <w:pStyle w:val="TableTextCenter"/>
              <w:keepNext w:val="0"/>
              <w:spacing w:before="0" w:after="0"/>
              <w:rPr>
                <w:sz w:val="22"/>
                <w:szCs w:val="22"/>
              </w:rPr>
            </w:pPr>
            <w:r w:rsidRPr="001B18EC">
              <w:rPr>
                <w:sz w:val="22"/>
                <w:szCs w:val="22"/>
              </w:rPr>
              <w:t>52 (</w:t>
            </w:r>
            <w:r w:rsidR="008A4A45" w:rsidRPr="001B18EC">
              <w:rPr>
                <w:sz w:val="22"/>
                <w:szCs w:val="22"/>
              </w:rPr>
              <w:t>39</w:t>
            </w:r>
            <w:r w:rsidRPr="001B18EC">
              <w:rPr>
                <w:sz w:val="22"/>
                <w:szCs w:val="22"/>
              </w:rPr>
              <w:t>)</w:t>
            </w:r>
          </w:p>
        </w:tc>
      </w:tr>
      <w:tr w:rsidR="00C3085B" w:rsidRPr="001B18EC" w14:paraId="1936C2A2" w14:textId="77777777" w:rsidTr="005F50A5">
        <w:trPr>
          <w:trHeight w:val="20"/>
          <w:jc w:val="center"/>
          <w:trPrChange w:id="2089"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tcPrChange w:id="2090" w:author="Author">
              <w:tcPr>
                <w:tcW w:w="4052" w:type="dxa"/>
                <w:tcBorders>
                  <w:top w:val="single" w:sz="4" w:space="0" w:color="auto"/>
                  <w:left w:val="single" w:sz="12" w:space="0" w:color="auto"/>
                  <w:bottom w:val="single" w:sz="4" w:space="0" w:color="auto"/>
                  <w:right w:val="single" w:sz="4" w:space="0" w:color="auto"/>
                </w:tcBorders>
              </w:tcPr>
            </w:tcPrChange>
          </w:tcPr>
          <w:p w14:paraId="4ED69800" w14:textId="77777777" w:rsidR="00C3085B" w:rsidRPr="001B18EC" w:rsidRDefault="00C3085B" w:rsidP="00C56E01">
            <w:pPr>
              <w:autoSpaceDE w:val="0"/>
              <w:autoSpaceDN w:val="0"/>
              <w:adjustRightInd w:val="0"/>
              <w:ind w:left="102"/>
              <w:rPr>
                <w:szCs w:val="22"/>
              </w:rPr>
            </w:pPr>
            <w:r w:rsidRPr="001B18EC">
              <w:rPr>
                <w:szCs w:val="22"/>
              </w:rPr>
              <w:tab/>
              <w:t>1</w:t>
            </w:r>
          </w:p>
        </w:tc>
        <w:tc>
          <w:tcPr>
            <w:tcW w:w="2081" w:type="dxa"/>
            <w:tcBorders>
              <w:top w:val="single" w:sz="4" w:space="0" w:color="auto"/>
              <w:left w:val="single" w:sz="4" w:space="0" w:color="auto"/>
              <w:bottom w:val="single" w:sz="4" w:space="0" w:color="auto"/>
              <w:right w:val="single" w:sz="4" w:space="0" w:color="auto"/>
            </w:tcBorders>
            <w:vAlign w:val="center"/>
            <w:tcPrChange w:id="2091" w:author="Author">
              <w:tcPr>
                <w:tcW w:w="2074" w:type="dxa"/>
                <w:tcBorders>
                  <w:top w:val="single" w:sz="4" w:space="0" w:color="auto"/>
                  <w:left w:val="single" w:sz="4" w:space="0" w:color="auto"/>
                  <w:bottom w:val="single" w:sz="4" w:space="0" w:color="auto"/>
                  <w:right w:val="single" w:sz="4" w:space="0" w:color="auto"/>
                </w:tcBorders>
                <w:vAlign w:val="center"/>
              </w:tcPr>
            </w:tcPrChange>
          </w:tcPr>
          <w:p w14:paraId="1992271F" w14:textId="29378897" w:rsidR="00C3085B" w:rsidRPr="001B18EC" w:rsidRDefault="00C3085B" w:rsidP="00C56E01">
            <w:pPr>
              <w:pStyle w:val="TableTextCenter"/>
              <w:keepNext w:val="0"/>
              <w:spacing w:before="0" w:after="0"/>
              <w:rPr>
                <w:sz w:val="22"/>
                <w:szCs w:val="22"/>
              </w:rPr>
            </w:pPr>
            <w:r w:rsidRPr="001B18EC">
              <w:rPr>
                <w:sz w:val="22"/>
                <w:szCs w:val="22"/>
              </w:rPr>
              <w:t>134 (49)</w:t>
            </w:r>
          </w:p>
        </w:tc>
        <w:tc>
          <w:tcPr>
            <w:tcW w:w="2713" w:type="dxa"/>
            <w:tcBorders>
              <w:top w:val="single" w:sz="4" w:space="0" w:color="auto"/>
              <w:left w:val="single" w:sz="4" w:space="0" w:color="auto"/>
              <w:bottom w:val="single" w:sz="4" w:space="0" w:color="auto"/>
              <w:right w:val="single" w:sz="12" w:space="0" w:color="auto"/>
            </w:tcBorders>
            <w:vAlign w:val="center"/>
            <w:tcPrChange w:id="2092"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16F3920D" w14:textId="527FDECC" w:rsidR="00C3085B" w:rsidRPr="001B18EC" w:rsidRDefault="00C3085B" w:rsidP="00C56E01">
            <w:pPr>
              <w:pStyle w:val="TableTextCenter"/>
              <w:keepNext w:val="0"/>
              <w:spacing w:before="0" w:after="0"/>
              <w:rPr>
                <w:sz w:val="22"/>
                <w:szCs w:val="22"/>
              </w:rPr>
            </w:pPr>
            <w:r w:rsidRPr="001B18EC">
              <w:rPr>
                <w:sz w:val="22"/>
                <w:szCs w:val="22"/>
              </w:rPr>
              <w:t>61 (</w:t>
            </w:r>
            <w:r w:rsidR="008A4A45" w:rsidRPr="001B18EC">
              <w:rPr>
                <w:sz w:val="22"/>
                <w:szCs w:val="22"/>
              </w:rPr>
              <w:t>46</w:t>
            </w:r>
            <w:r w:rsidRPr="001B18EC">
              <w:rPr>
                <w:sz w:val="22"/>
                <w:szCs w:val="22"/>
              </w:rPr>
              <w:t>)</w:t>
            </w:r>
          </w:p>
        </w:tc>
      </w:tr>
      <w:tr w:rsidR="00C3085B" w:rsidRPr="001B18EC" w14:paraId="7D4DA21B" w14:textId="77777777" w:rsidTr="005F50A5">
        <w:trPr>
          <w:trHeight w:val="20"/>
          <w:jc w:val="center"/>
          <w:trPrChange w:id="2093"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tcPrChange w:id="2094" w:author="Author">
              <w:tcPr>
                <w:tcW w:w="4052" w:type="dxa"/>
                <w:tcBorders>
                  <w:top w:val="single" w:sz="4" w:space="0" w:color="auto"/>
                  <w:left w:val="single" w:sz="12" w:space="0" w:color="auto"/>
                  <w:bottom w:val="single" w:sz="4" w:space="0" w:color="auto"/>
                  <w:right w:val="single" w:sz="4" w:space="0" w:color="auto"/>
                </w:tcBorders>
              </w:tcPr>
            </w:tcPrChange>
          </w:tcPr>
          <w:p w14:paraId="64D58662" w14:textId="77777777" w:rsidR="00C3085B" w:rsidRPr="001B18EC" w:rsidRDefault="00C3085B" w:rsidP="00C56E01">
            <w:pPr>
              <w:autoSpaceDE w:val="0"/>
              <w:autoSpaceDN w:val="0"/>
              <w:adjustRightInd w:val="0"/>
              <w:ind w:left="102"/>
              <w:rPr>
                <w:szCs w:val="22"/>
              </w:rPr>
            </w:pPr>
            <w:r w:rsidRPr="001B18EC">
              <w:rPr>
                <w:szCs w:val="22"/>
              </w:rPr>
              <w:tab/>
              <w:t>2</w:t>
            </w:r>
          </w:p>
        </w:tc>
        <w:tc>
          <w:tcPr>
            <w:tcW w:w="2081" w:type="dxa"/>
            <w:tcBorders>
              <w:top w:val="single" w:sz="4" w:space="0" w:color="auto"/>
              <w:left w:val="single" w:sz="4" w:space="0" w:color="auto"/>
              <w:bottom w:val="single" w:sz="4" w:space="0" w:color="auto"/>
              <w:right w:val="single" w:sz="4" w:space="0" w:color="auto"/>
            </w:tcBorders>
            <w:vAlign w:val="center"/>
            <w:tcPrChange w:id="2095" w:author="Author">
              <w:tcPr>
                <w:tcW w:w="2074" w:type="dxa"/>
                <w:tcBorders>
                  <w:top w:val="single" w:sz="4" w:space="0" w:color="auto"/>
                  <w:left w:val="single" w:sz="4" w:space="0" w:color="auto"/>
                  <w:bottom w:val="single" w:sz="4" w:space="0" w:color="auto"/>
                  <w:right w:val="single" w:sz="4" w:space="0" w:color="auto"/>
                </w:tcBorders>
                <w:vAlign w:val="center"/>
              </w:tcPr>
            </w:tcPrChange>
          </w:tcPr>
          <w:p w14:paraId="6E914D04" w14:textId="0E931F10" w:rsidR="00C3085B" w:rsidRPr="001B18EC" w:rsidRDefault="00C3085B" w:rsidP="00C56E01">
            <w:pPr>
              <w:pStyle w:val="TableTextCenter"/>
              <w:keepNext w:val="0"/>
              <w:spacing w:before="0" w:after="0"/>
              <w:rPr>
                <w:sz w:val="22"/>
                <w:szCs w:val="22"/>
              </w:rPr>
            </w:pPr>
            <w:r w:rsidRPr="001B18EC">
              <w:rPr>
                <w:sz w:val="22"/>
                <w:szCs w:val="22"/>
              </w:rPr>
              <w:t>41 (15)</w:t>
            </w:r>
          </w:p>
        </w:tc>
        <w:tc>
          <w:tcPr>
            <w:tcW w:w="2713" w:type="dxa"/>
            <w:tcBorders>
              <w:top w:val="single" w:sz="4" w:space="0" w:color="auto"/>
              <w:left w:val="single" w:sz="4" w:space="0" w:color="auto"/>
              <w:bottom w:val="single" w:sz="4" w:space="0" w:color="auto"/>
              <w:right w:val="single" w:sz="12" w:space="0" w:color="auto"/>
            </w:tcBorders>
            <w:vAlign w:val="center"/>
            <w:tcPrChange w:id="2096"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5744967A" w14:textId="3D1B7251" w:rsidR="00C3085B" w:rsidRPr="001B18EC" w:rsidRDefault="00C3085B" w:rsidP="00C56E01">
            <w:pPr>
              <w:pStyle w:val="TableTextCenter"/>
              <w:keepNext w:val="0"/>
              <w:spacing w:before="0" w:after="0"/>
              <w:rPr>
                <w:sz w:val="22"/>
                <w:szCs w:val="22"/>
              </w:rPr>
            </w:pPr>
            <w:r w:rsidRPr="001B18EC">
              <w:rPr>
                <w:sz w:val="22"/>
                <w:szCs w:val="22"/>
              </w:rPr>
              <w:t>20 (</w:t>
            </w:r>
            <w:r w:rsidR="008A4A45" w:rsidRPr="001B18EC">
              <w:rPr>
                <w:sz w:val="22"/>
                <w:szCs w:val="22"/>
              </w:rPr>
              <w:t>15</w:t>
            </w:r>
            <w:r w:rsidRPr="001B18EC">
              <w:rPr>
                <w:sz w:val="22"/>
                <w:szCs w:val="22"/>
              </w:rPr>
              <w:t>)</w:t>
            </w:r>
          </w:p>
        </w:tc>
      </w:tr>
      <w:tr w:rsidR="00C3085B" w:rsidRPr="001B18EC" w14:paraId="461A6EC4" w14:textId="77777777" w:rsidTr="005F50A5">
        <w:trPr>
          <w:trHeight w:val="20"/>
          <w:jc w:val="center"/>
          <w:trPrChange w:id="2097"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tcPrChange w:id="2098" w:author="Author">
              <w:tcPr>
                <w:tcW w:w="4052" w:type="dxa"/>
                <w:tcBorders>
                  <w:top w:val="single" w:sz="4" w:space="0" w:color="auto"/>
                  <w:left w:val="single" w:sz="12" w:space="0" w:color="auto"/>
                  <w:bottom w:val="single" w:sz="4" w:space="0" w:color="auto"/>
                  <w:right w:val="single" w:sz="4" w:space="0" w:color="auto"/>
                </w:tcBorders>
              </w:tcPr>
            </w:tcPrChange>
          </w:tcPr>
          <w:p w14:paraId="2650D335" w14:textId="77777777" w:rsidR="00C3085B" w:rsidRPr="001B18EC" w:rsidRDefault="00C3085B" w:rsidP="00C56E01">
            <w:pPr>
              <w:autoSpaceDE w:val="0"/>
              <w:autoSpaceDN w:val="0"/>
              <w:adjustRightInd w:val="0"/>
              <w:ind w:left="102"/>
              <w:rPr>
                <w:szCs w:val="22"/>
              </w:rPr>
            </w:pPr>
            <w:r w:rsidRPr="001B18EC">
              <w:rPr>
                <w:szCs w:val="22"/>
              </w:rPr>
              <w:tab/>
              <w:t>Unknown</w:t>
            </w:r>
          </w:p>
        </w:tc>
        <w:tc>
          <w:tcPr>
            <w:tcW w:w="2081" w:type="dxa"/>
            <w:tcBorders>
              <w:top w:val="single" w:sz="4" w:space="0" w:color="auto"/>
              <w:left w:val="single" w:sz="4" w:space="0" w:color="auto"/>
              <w:bottom w:val="single" w:sz="4" w:space="0" w:color="auto"/>
              <w:right w:val="single" w:sz="4" w:space="0" w:color="auto"/>
            </w:tcBorders>
            <w:vAlign w:val="center"/>
            <w:tcPrChange w:id="2099" w:author="Author">
              <w:tcPr>
                <w:tcW w:w="2074" w:type="dxa"/>
                <w:tcBorders>
                  <w:top w:val="single" w:sz="4" w:space="0" w:color="auto"/>
                  <w:left w:val="single" w:sz="4" w:space="0" w:color="auto"/>
                  <w:bottom w:val="single" w:sz="4" w:space="0" w:color="auto"/>
                  <w:right w:val="single" w:sz="4" w:space="0" w:color="auto"/>
                </w:tcBorders>
                <w:vAlign w:val="center"/>
              </w:tcPr>
            </w:tcPrChange>
          </w:tcPr>
          <w:p w14:paraId="05C3533A" w14:textId="77777777" w:rsidR="00C3085B" w:rsidRPr="001B18EC" w:rsidRDefault="00C3085B" w:rsidP="00C56E01">
            <w:pPr>
              <w:pStyle w:val="TableTextCenter"/>
              <w:keepNext w:val="0"/>
              <w:spacing w:before="0" w:after="0"/>
              <w:rPr>
                <w:sz w:val="22"/>
                <w:szCs w:val="22"/>
              </w:rPr>
            </w:pPr>
            <w:r w:rsidRPr="001B18EC">
              <w:rPr>
                <w:sz w:val="22"/>
                <w:szCs w:val="22"/>
              </w:rPr>
              <w:t>0</w:t>
            </w:r>
          </w:p>
        </w:tc>
        <w:tc>
          <w:tcPr>
            <w:tcW w:w="2713" w:type="dxa"/>
            <w:tcBorders>
              <w:top w:val="single" w:sz="4" w:space="0" w:color="auto"/>
              <w:left w:val="single" w:sz="4" w:space="0" w:color="auto"/>
              <w:bottom w:val="single" w:sz="4" w:space="0" w:color="auto"/>
              <w:right w:val="single" w:sz="12" w:space="0" w:color="auto"/>
            </w:tcBorders>
            <w:vAlign w:val="center"/>
            <w:tcPrChange w:id="2100"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315C89AD" w14:textId="60FD6E88" w:rsidR="00C3085B" w:rsidRPr="001B18EC" w:rsidRDefault="00C3085B" w:rsidP="00C56E01">
            <w:pPr>
              <w:pStyle w:val="TableTextCenter"/>
              <w:keepNext w:val="0"/>
              <w:spacing w:before="0" w:after="0"/>
              <w:rPr>
                <w:sz w:val="22"/>
                <w:szCs w:val="22"/>
              </w:rPr>
            </w:pPr>
            <w:r w:rsidRPr="001B18EC">
              <w:rPr>
                <w:sz w:val="22"/>
                <w:szCs w:val="22"/>
              </w:rPr>
              <w:t>1 (</w:t>
            </w:r>
            <w:r w:rsidR="008A4A45" w:rsidRPr="001B18EC">
              <w:rPr>
                <w:sz w:val="22"/>
                <w:szCs w:val="22"/>
              </w:rPr>
              <w:t>1</w:t>
            </w:r>
            <w:r w:rsidRPr="001B18EC">
              <w:rPr>
                <w:sz w:val="22"/>
                <w:szCs w:val="22"/>
              </w:rPr>
              <w:t>)</w:t>
            </w:r>
          </w:p>
        </w:tc>
      </w:tr>
      <w:tr w:rsidR="00C3085B" w:rsidRPr="001B18EC" w14:paraId="59B24CD3" w14:textId="77777777" w:rsidTr="005F50A5">
        <w:trPr>
          <w:trHeight w:val="20"/>
          <w:jc w:val="center"/>
          <w:trPrChange w:id="2101" w:author="Author">
            <w:trPr>
              <w:trHeight w:val="20"/>
              <w:jc w:val="center"/>
            </w:trPr>
          </w:trPrChange>
        </w:trPr>
        <w:tc>
          <w:tcPr>
            <w:tcW w:w="4064" w:type="dxa"/>
            <w:tcBorders>
              <w:top w:val="single" w:sz="4" w:space="0" w:color="auto"/>
              <w:left w:val="single" w:sz="12" w:space="0" w:color="auto"/>
              <w:bottom w:val="single" w:sz="4" w:space="0" w:color="auto"/>
            </w:tcBorders>
            <w:tcPrChange w:id="2102" w:author="Author">
              <w:tcPr>
                <w:tcW w:w="4052" w:type="dxa"/>
                <w:tcBorders>
                  <w:top w:val="single" w:sz="4" w:space="0" w:color="auto"/>
                  <w:left w:val="single" w:sz="12" w:space="0" w:color="auto"/>
                  <w:bottom w:val="single" w:sz="4" w:space="0" w:color="auto"/>
                </w:tcBorders>
              </w:tcPr>
            </w:tcPrChange>
          </w:tcPr>
          <w:p w14:paraId="7F182287" w14:textId="223CBC6F" w:rsidR="00C3085B" w:rsidRPr="001B18EC" w:rsidRDefault="00C3085B" w:rsidP="00C56E01">
            <w:pPr>
              <w:autoSpaceDE w:val="0"/>
              <w:autoSpaceDN w:val="0"/>
              <w:adjustRightInd w:val="0"/>
              <w:rPr>
                <w:szCs w:val="22"/>
              </w:rPr>
            </w:pPr>
            <w:r w:rsidRPr="001B18EC">
              <w:rPr>
                <w:szCs w:val="22"/>
              </w:rPr>
              <w:t xml:space="preserve">Refractory to salvage treatment </w:t>
            </w:r>
            <w:r w:rsidR="004661F2" w:rsidRPr="001B18EC">
              <w:rPr>
                <w:szCs w:val="22"/>
              </w:rPr>
              <w:noBreakHyphen/>
            </w:r>
            <w:r w:rsidRPr="001B18EC">
              <w:rPr>
                <w:szCs w:val="22"/>
              </w:rPr>
              <w:t xml:space="preserve"> n (%)</w:t>
            </w:r>
          </w:p>
        </w:tc>
        <w:tc>
          <w:tcPr>
            <w:tcW w:w="2081" w:type="dxa"/>
            <w:tcBorders>
              <w:top w:val="single" w:sz="4" w:space="0" w:color="auto"/>
              <w:bottom w:val="single" w:sz="4" w:space="0" w:color="auto"/>
              <w:right w:val="single" w:sz="4" w:space="0" w:color="auto"/>
            </w:tcBorders>
            <w:vAlign w:val="center"/>
            <w:tcPrChange w:id="2103" w:author="Author">
              <w:tcPr>
                <w:tcW w:w="2074" w:type="dxa"/>
                <w:tcBorders>
                  <w:top w:val="single" w:sz="4" w:space="0" w:color="auto"/>
                  <w:bottom w:val="single" w:sz="4" w:space="0" w:color="auto"/>
                  <w:right w:val="single" w:sz="4" w:space="0" w:color="auto"/>
                </w:tcBorders>
                <w:vAlign w:val="center"/>
              </w:tcPr>
            </w:tcPrChange>
          </w:tcPr>
          <w:p w14:paraId="5BF18044" w14:textId="77777777" w:rsidR="00C3085B" w:rsidRPr="001B18EC" w:rsidRDefault="00C3085B" w:rsidP="00C56E01">
            <w:pPr>
              <w:pStyle w:val="TableTextCenter"/>
              <w:keepNext w:val="0"/>
              <w:spacing w:before="0" w:after="0"/>
              <w:rPr>
                <w:sz w:val="22"/>
                <w:szCs w:val="22"/>
              </w:rPr>
            </w:pPr>
          </w:p>
        </w:tc>
        <w:tc>
          <w:tcPr>
            <w:tcW w:w="2713" w:type="dxa"/>
            <w:tcBorders>
              <w:top w:val="single" w:sz="4" w:space="0" w:color="auto"/>
              <w:left w:val="single" w:sz="4" w:space="0" w:color="auto"/>
              <w:bottom w:val="single" w:sz="4" w:space="0" w:color="auto"/>
              <w:right w:val="single" w:sz="12" w:space="0" w:color="auto"/>
            </w:tcBorders>
            <w:vAlign w:val="center"/>
            <w:tcPrChange w:id="2104"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5AD287D8" w14:textId="77777777" w:rsidR="00C3085B" w:rsidRPr="001B18EC" w:rsidRDefault="00C3085B" w:rsidP="00C56E01">
            <w:pPr>
              <w:pStyle w:val="TableTextCenter"/>
              <w:keepNext w:val="0"/>
              <w:spacing w:before="0" w:after="0"/>
              <w:rPr>
                <w:sz w:val="22"/>
                <w:szCs w:val="22"/>
              </w:rPr>
            </w:pPr>
          </w:p>
        </w:tc>
      </w:tr>
      <w:tr w:rsidR="00C3085B" w:rsidRPr="001B18EC" w14:paraId="571CE30E" w14:textId="77777777" w:rsidTr="005F50A5">
        <w:trPr>
          <w:trHeight w:val="20"/>
          <w:jc w:val="center"/>
          <w:trPrChange w:id="2105"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tcPrChange w:id="2106" w:author="Author">
              <w:tcPr>
                <w:tcW w:w="4052" w:type="dxa"/>
                <w:tcBorders>
                  <w:top w:val="single" w:sz="4" w:space="0" w:color="auto"/>
                  <w:left w:val="single" w:sz="12" w:space="0" w:color="auto"/>
                  <w:bottom w:val="single" w:sz="4" w:space="0" w:color="auto"/>
                  <w:right w:val="single" w:sz="4" w:space="0" w:color="auto"/>
                </w:tcBorders>
              </w:tcPr>
            </w:tcPrChange>
          </w:tcPr>
          <w:p w14:paraId="283A0EF3" w14:textId="77777777" w:rsidR="00C3085B" w:rsidRPr="001B18EC" w:rsidRDefault="00C3085B" w:rsidP="00C56E01">
            <w:pPr>
              <w:tabs>
                <w:tab w:val="left" w:pos="743"/>
              </w:tabs>
              <w:autoSpaceDE w:val="0"/>
              <w:autoSpaceDN w:val="0"/>
              <w:adjustRightInd w:val="0"/>
              <w:ind w:left="102"/>
              <w:rPr>
                <w:szCs w:val="22"/>
              </w:rPr>
            </w:pPr>
            <w:r w:rsidRPr="001B18EC">
              <w:rPr>
                <w:szCs w:val="22"/>
              </w:rPr>
              <w:tab/>
              <w:t>Yes</w:t>
            </w:r>
          </w:p>
        </w:tc>
        <w:tc>
          <w:tcPr>
            <w:tcW w:w="2081" w:type="dxa"/>
            <w:tcBorders>
              <w:top w:val="single" w:sz="4" w:space="0" w:color="auto"/>
              <w:left w:val="single" w:sz="4" w:space="0" w:color="auto"/>
              <w:bottom w:val="single" w:sz="4" w:space="0" w:color="auto"/>
              <w:right w:val="single" w:sz="4" w:space="0" w:color="auto"/>
            </w:tcBorders>
            <w:vAlign w:val="center"/>
            <w:tcPrChange w:id="2107" w:author="Author">
              <w:tcPr>
                <w:tcW w:w="2074" w:type="dxa"/>
                <w:tcBorders>
                  <w:top w:val="single" w:sz="4" w:space="0" w:color="auto"/>
                  <w:left w:val="single" w:sz="4" w:space="0" w:color="auto"/>
                  <w:bottom w:val="single" w:sz="4" w:space="0" w:color="auto"/>
                  <w:right w:val="single" w:sz="4" w:space="0" w:color="auto"/>
                </w:tcBorders>
                <w:vAlign w:val="center"/>
              </w:tcPr>
            </w:tcPrChange>
          </w:tcPr>
          <w:p w14:paraId="565C4104" w14:textId="758640D4" w:rsidR="00C3085B" w:rsidRPr="001B18EC" w:rsidRDefault="00C3085B" w:rsidP="00C56E01">
            <w:pPr>
              <w:pStyle w:val="TableTextCenter"/>
              <w:keepNext w:val="0"/>
              <w:spacing w:before="0" w:after="0"/>
              <w:rPr>
                <w:sz w:val="22"/>
                <w:szCs w:val="22"/>
              </w:rPr>
            </w:pPr>
            <w:r w:rsidRPr="001B18EC">
              <w:rPr>
                <w:sz w:val="22"/>
                <w:szCs w:val="22"/>
              </w:rPr>
              <w:t>87 (32)</w:t>
            </w:r>
          </w:p>
        </w:tc>
        <w:tc>
          <w:tcPr>
            <w:tcW w:w="2713" w:type="dxa"/>
            <w:tcBorders>
              <w:top w:val="single" w:sz="4" w:space="0" w:color="auto"/>
              <w:left w:val="single" w:sz="4" w:space="0" w:color="auto"/>
              <w:bottom w:val="single" w:sz="4" w:space="0" w:color="auto"/>
              <w:right w:val="single" w:sz="12" w:space="0" w:color="auto"/>
            </w:tcBorders>
            <w:vAlign w:val="center"/>
            <w:tcPrChange w:id="2108"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2C370DE5" w14:textId="3A71F4A9" w:rsidR="00C3085B" w:rsidRPr="001B18EC" w:rsidRDefault="00C3085B" w:rsidP="00C56E01">
            <w:pPr>
              <w:pStyle w:val="TableTextCenter"/>
              <w:keepNext w:val="0"/>
              <w:spacing w:before="0" w:after="0"/>
              <w:rPr>
                <w:sz w:val="22"/>
                <w:szCs w:val="22"/>
              </w:rPr>
            </w:pPr>
            <w:r w:rsidRPr="001B18EC">
              <w:rPr>
                <w:sz w:val="22"/>
                <w:szCs w:val="22"/>
              </w:rPr>
              <w:t>34 (25)</w:t>
            </w:r>
          </w:p>
        </w:tc>
      </w:tr>
      <w:tr w:rsidR="00C3085B" w:rsidRPr="001B18EC" w14:paraId="4D7EC16E" w14:textId="77777777" w:rsidTr="005F50A5">
        <w:trPr>
          <w:trHeight w:val="20"/>
          <w:jc w:val="center"/>
          <w:trPrChange w:id="2109"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tcPrChange w:id="2110" w:author="Author">
              <w:tcPr>
                <w:tcW w:w="4052" w:type="dxa"/>
                <w:tcBorders>
                  <w:top w:val="single" w:sz="4" w:space="0" w:color="auto"/>
                  <w:left w:val="single" w:sz="12" w:space="0" w:color="auto"/>
                  <w:bottom w:val="single" w:sz="4" w:space="0" w:color="auto"/>
                  <w:right w:val="single" w:sz="4" w:space="0" w:color="auto"/>
                </w:tcBorders>
              </w:tcPr>
            </w:tcPrChange>
          </w:tcPr>
          <w:p w14:paraId="0A3F7A43" w14:textId="77777777" w:rsidR="00C3085B" w:rsidRPr="001B18EC" w:rsidRDefault="00C3085B" w:rsidP="00C56E01">
            <w:pPr>
              <w:autoSpaceDE w:val="0"/>
              <w:autoSpaceDN w:val="0"/>
              <w:adjustRightInd w:val="0"/>
              <w:ind w:left="102"/>
              <w:rPr>
                <w:szCs w:val="22"/>
              </w:rPr>
            </w:pPr>
            <w:r w:rsidRPr="001B18EC">
              <w:rPr>
                <w:szCs w:val="22"/>
              </w:rPr>
              <w:tab/>
              <w:t>No</w:t>
            </w:r>
          </w:p>
        </w:tc>
        <w:tc>
          <w:tcPr>
            <w:tcW w:w="2081" w:type="dxa"/>
            <w:tcBorders>
              <w:top w:val="single" w:sz="4" w:space="0" w:color="auto"/>
              <w:left w:val="single" w:sz="4" w:space="0" w:color="auto"/>
              <w:bottom w:val="single" w:sz="4" w:space="0" w:color="auto"/>
              <w:right w:val="single" w:sz="4" w:space="0" w:color="auto"/>
            </w:tcBorders>
            <w:vAlign w:val="center"/>
            <w:tcPrChange w:id="2111" w:author="Author">
              <w:tcPr>
                <w:tcW w:w="2074" w:type="dxa"/>
                <w:tcBorders>
                  <w:top w:val="single" w:sz="4" w:space="0" w:color="auto"/>
                  <w:left w:val="single" w:sz="4" w:space="0" w:color="auto"/>
                  <w:bottom w:val="single" w:sz="4" w:space="0" w:color="auto"/>
                  <w:right w:val="single" w:sz="4" w:space="0" w:color="auto"/>
                </w:tcBorders>
                <w:vAlign w:val="center"/>
              </w:tcPr>
            </w:tcPrChange>
          </w:tcPr>
          <w:p w14:paraId="40421E94" w14:textId="40C3C399" w:rsidR="00C3085B" w:rsidRPr="001B18EC" w:rsidRDefault="00C3085B" w:rsidP="00C56E01">
            <w:pPr>
              <w:pStyle w:val="TableTextCenter"/>
              <w:keepNext w:val="0"/>
              <w:spacing w:before="0" w:after="0"/>
              <w:rPr>
                <w:sz w:val="22"/>
                <w:szCs w:val="22"/>
              </w:rPr>
            </w:pPr>
            <w:r w:rsidRPr="001B18EC">
              <w:rPr>
                <w:sz w:val="22"/>
                <w:szCs w:val="22"/>
              </w:rPr>
              <w:t>182 (67)</w:t>
            </w:r>
          </w:p>
        </w:tc>
        <w:tc>
          <w:tcPr>
            <w:tcW w:w="2713" w:type="dxa"/>
            <w:tcBorders>
              <w:top w:val="single" w:sz="4" w:space="0" w:color="auto"/>
              <w:left w:val="single" w:sz="4" w:space="0" w:color="auto"/>
              <w:bottom w:val="single" w:sz="4" w:space="0" w:color="auto"/>
              <w:right w:val="single" w:sz="12" w:space="0" w:color="auto"/>
            </w:tcBorders>
            <w:vAlign w:val="center"/>
            <w:tcPrChange w:id="2112"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439BDD1F" w14:textId="31339402" w:rsidR="00C3085B" w:rsidRPr="001B18EC" w:rsidRDefault="00C3085B" w:rsidP="00C56E01">
            <w:pPr>
              <w:pStyle w:val="TableTextCenter"/>
              <w:keepNext w:val="0"/>
              <w:spacing w:before="0" w:after="0"/>
              <w:rPr>
                <w:sz w:val="22"/>
                <w:szCs w:val="22"/>
              </w:rPr>
            </w:pPr>
            <w:r w:rsidRPr="001B18EC">
              <w:rPr>
                <w:sz w:val="22"/>
                <w:szCs w:val="22"/>
              </w:rPr>
              <w:t>99 (</w:t>
            </w:r>
            <w:r w:rsidR="008A4A45" w:rsidRPr="001B18EC">
              <w:rPr>
                <w:sz w:val="22"/>
                <w:szCs w:val="22"/>
              </w:rPr>
              <w:t>74</w:t>
            </w:r>
            <w:r w:rsidRPr="001B18EC">
              <w:rPr>
                <w:sz w:val="22"/>
                <w:szCs w:val="22"/>
              </w:rPr>
              <w:t>)</w:t>
            </w:r>
          </w:p>
        </w:tc>
      </w:tr>
      <w:tr w:rsidR="00C3085B" w:rsidRPr="001B18EC" w14:paraId="19AD4216" w14:textId="77777777" w:rsidTr="005F50A5">
        <w:trPr>
          <w:trHeight w:val="20"/>
          <w:jc w:val="center"/>
          <w:trPrChange w:id="2113"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tcPrChange w:id="2114" w:author="Author">
              <w:tcPr>
                <w:tcW w:w="4052" w:type="dxa"/>
                <w:tcBorders>
                  <w:top w:val="single" w:sz="4" w:space="0" w:color="auto"/>
                  <w:left w:val="single" w:sz="12" w:space="0" w:color="auto"/>
                  <w:bottom w:val="single" w:sz="4" w:space="0" w:color="auto"/>
                  <w:right w:val="single" w:sz="4" w:space="0" w:color="auto"/>
                </w:tcBorders>
              </w:tcPr>
            </w:tcPrChange>
          </w:tcPr>
          <w:p w14:paraId="12CF8AA1" w14:textId="77777777" w:rsidR="00C3085B" w:rsidRPr="001B18EC" w:rsidRDefault="00C3085B" w:rsidP="00C56E01">
            <w:pPr>
              <w:autoSpaceDE w:val="0"/>
              <w:autoSpaceDN w:val="0"/>
              <w:adjustRightInd w:val="0"/>
              <w:ind w:left="102"/>
              <w:rPr>
                <w:szCs w:val="22"/>
              </w:rPr>
            </w:pPr>
            <w:r w:rsidRPr="001B18EC">
              <w:rPr>
                <w:szCs w:val="22"/>
              </w:rPr>
              <w:tab/>
              <w:t>Unknown</w:t>
            </w:r>
          </w:p>
        </w:tc>
        <w:tc>
          <w:tcPr>
            <w:tcW w:w="2081" w:type="dxa"/>
            <w:tcBorders>
              <w:top w:val="single" w:sz="4" w:space="0" w:color="auto"/>
              <w:left w:val="single" w:sz="4" w:space="0" w:color="auto"/>
              <w:bottom w:val="single" w:sz="4" w:space="0" w:color="auto"/>
              <w:right w:val="single" w:sz="4" w:space="0" w:color="auto"/>
            </w:tcBorders>
            <w:vAlign w:val="center"/>
            <w:tcPrChange w:id="2115" w:author="Author">
              <w:tcPr>
                <w:tcW w:w="2074" w:type="dxa"/>
                <w:tcBorders>
                  <w:top w:val="single" w:sz="4" w:space="0" w:color="auto"/>
                  <w:left w:val="single" w:sz="4" w:space="0" w:color="auto"/>
                  <w:bottom w:val="single" w:sz="4" w:space="0" w:color="auto"/>
                  <w:right w:val="single" w:sz="4" w:space="0" w:color="auto"/>
                </w:tcBorders>
                <w:vAlign w:val="center"/>
              </w:tcPr>
            </w:tcPrChange>
          </w:tcPr>
          <w:p w14:paraId="3F060B05" w14:textId="22C1D8E2" w:rsidR="00C3085B" w:rsidRPr="001B18EC" w:rsidRDefault="00C3085B" w:rsidP="00C56E01">
            <w:pPr>
              <w:pStyle w:val="TableTextCenter"/>
              <w:keepNext w:val="0"/>
              <w:spacing w:before="0" w:after="0"/>
              <w:rPr>
                <w:sz w:val="22"/>
                <w:szCs w:val="22"/>
              </w:rPr>
            </w:pPr>
            <w:r w:rsidRPr="001B18EC">
              <w:rPr>
                <w:sz w:val="22"/>
                <w:szCs w:val="22"/>
              </w:rPr>
              <w:t>2 (</w:t>
            </w:r>
            <w:r w:rsidR="008A4A45" w:rsidRPr="001B18EC">
              <w:rPr>
                <w:sz w:val="22"/>
                <w:szCs w:val="22"/>
              </w:rPr>
              <w:t>1</w:t>
            </w:r>
            <w:r w:rsidRPr="001B18EC">
              <w:rPr>
                <w:sz w:val="22"/>
                <w:szCs w:val="22"/>
              </w:rPr>
              <w:t>)</w:t>
            </w:r>
          </w:p>
        </w:tc>
        <w:tc>
          <w:tcPr>
            <w:tcW w:w="2713" w:type="dxa"/>
            <w:tcBorders>
              <w:top w:val="single" w:sz="4" w:space="0" w:color="auto"/>
              <w:left w:val="single" w:sz="4" w:space="0" w:color="auto"/>
              <w:bottom w:val="single" w:sz="4" w:space="0" w:color="auto"/>
              <w:right w:val="single" w:sz="12" w:space="0" w:color="auto"/>
            </w:tcBorders>
            <w:vAlign w:val="center"/>
            <w:tcPrChange w:id="2116"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65E1920F" w14:textId="01AA2CDF" w:rsidR="00C3085B" w:rsidRPr="001B18EC" w:rsidRDefault="00C3085B" w:rsidP="00C56E01">
            <w:pPr>
              <w:pStyle w:val="TableTextCenter"/>
              <w:keepNext w:val="0"/>
              <w:spacing w:before="0" w:after="0"/>
              <w:rPr>
                <w:sz w:val="22"/>
                <w:szCs w:val="22"/>
              </w:rPr>
            </w:pPr>
            <w:r w:rsidRPr="001B18EC">
              <w:rPr>
                <w:sz w:val="22"/>
                <w:szCs w:val="22"/>
              </w:rPr>
              <w:t>1 (</w:t>
            </w:r>
            <w:r w:rsidR="008A4A45" w:rsidRPr="001B18EC">
              <w:rPr>
                <w:sz w:val="22"/>
                <w:szCs w:val="22"/>
              </w:rPr>
              <w:t>1</w:t>
            </w:r>
            <w:r w:rsidRPr="001B18EC">
              <w:rPr>
                <w:sz w:val="22"/>
                <w:szCs w:val="22"/>
              </w:rPr>
              <w:t>)</w:t>
            </w:r>
          </w:p>
        </w:tc>
      </w:tr>
      <w:tr w:rsidR="00C3085B" w:rsidRPr="001B18EC" w14:paraId="625AA8C4" w14:textId="77777777" w:rsidTr="005F50A5">
        <w:trPr>
          <w:trHeight w:val="20"/>
          <w:jc w:val="center"/>
          <w:trPrChange w:id="2117" w:author="Author">
            <w:trPr>
              <w:trHeight w:val="20"/>
              <w:jc w:val="center"/>
            </w:trPr>
          </w:trPrChange>
        </w:trPr>
        <w:tc>
          <w:tcPr>
            <w:tcW w:w="4064" w:type="dxa"/>
            <w:tcBorders>
              <w:top w:val="single" w:sz="4" w:space="0" w:color="auto"/>
              <w:left w:val="single" w:sz="12" w:space="0" w:color="auto"/>
              <w:bottom w:val="single" w:sz="4" w:space="0" w:color="auto"/>
            </w:tcBorders>
            <w:tcPrChange w:id="2118" w:author="Author">
              <w:tcPr>
                <w:tcW w:w="4052" w:type="dxa"/>
                <w:tcBorders>
                  <w:top w:val="single" w:sz="4" w:space="0" w:color="auto"/>
                  <w:left w:val="single" w:sz="12" w:space="0" w:color="auto"/>
                  <w:bottom w:val="single" w:sz="4" w:space="0" w:color="auto"/>
                </w:tcBorders>
              </w:tcPr>
            </w:tcPrChange>
          </w:tcPr>
          <w:p w14:paraId="26CD0A67" w14:textId="0B48487F" w:rsidR="00C3085B" w:rsidRPr="001B18EC" w:rsidRDefault="00C3085B" w:rsidP="00C56E01">
            <w:pPr>
              <w:autoSpaceDE w:val="0"/>
              <w:autoSpaceDN w:val="0"/>
              <w:adjustRightInd w:val="0"/>
              <w:rPr>
                <w:szCs w:val="22"/>
              </w:rPr>
            </w:pPr>
            <w:r w:rsidRPr="001B18EC">
              <w:rPr>
                <w:szCs w:val="22"/>
              </w:rPr>
              <w:t xml:space="preserve">Maximum of central/local bone marrow blasts </w:t>
            </w:r>
            <w:r w:rsidR="004661F2" w:rsidRPr="001B18EC">
              <w:rPr>
                <w:szCs w:val="22"/>
              </w:rPr>
              <w:noBreakHyphen/>
            </w:r>
            <w:r w:rsidRPr="001B18EC">
              <w:rPr>
                <w:szCs w:val="22"/>
              </w:rPr>
              <w:t xml:space="preserve"> n (%)</w:t>
            </w:r>
          </w:p>
        </w:tc>
        <w:tc>
          <w:tcPr>
            <w:tcW w:w="2081" w:type="dxa"/>
            <w:tcBorders>
              <w:top w:val="single" w:sz="4" w:space="0" w:color="auto"/>
              <w:bottom w:val="single" w:sz="4" w:space="0" w:color="auto"/>
              <w:right w:val="single" w:sz="4" w:space="0" w:color="auto"/>
            </w:tcBorders>
            <w:vAlign w:val="center"/>
            <w:tcPrChange w:id="2119" w:author="Author">
              <w:tcPr>
                <w:tcW w:w="2074" w:type="dxa"/>
                <w:tcBorders>
                  <w:top w:val="single" w:sz="4" w:space="0" w:color="auto"/>
                  <w:bottom w:val="single" w:sz="4" w:space="0" w:color="auto"/>
                  <w:right w:val="single" w:sz="4" w:space="0" w:color="auto"/>
                </w:tcBorders>
                <w:vAlign w:val="center"/>
              </w:tcPr>
            </w:tcPrChange>
          </w:tcPr>
          <w:p w14:paraId="2314E50A" w14:textId="77777777" w:rsidR="00C3085B" w:rsidRPr="001B18EC" w:rsidRDefault="00C3085B" w:rsidP="00C56E01">
            <w:pPr>
              <w:pStyle w:val="TableTextCenter"/>
              <w:keepNext w:val="0"/>
              <w:spacing w:before="0" w:after="0"/>
              <w:rPr>
                <w:sz w:val="22"/>
                <w:szCs w:val="22"/>
              </w:rPr>
            </w:pPr>
          </w:p>
        </w:tc>
        <w:tc>
          <w:tcPr>
            <w:tcW w:w="2713" w:type="dxa"/>
            <w:tcBorders>
              <w:top w:val="single" w:sz="4" w:space="0" w:color="auto"/>
              <w:left w:val="single" w:sz="4" w:space="0" w:color="auto"/>
              <w:bottom w:val="single" w:sz="4" w:space="0" w:color="auto"/>
              <w:right w:val="single" w:sz="12" w:space="0" w:color="auto"/>
            </w:tcBorders>
            <w:vAlign w:val="center"/>
            <w:tcPrChange w:id="2120"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73A37F61" w14:textId="77777777" w:rsidR="00C3085B" w:rsidRPr="001B18EC" w:rsidRDefault="00C3085B" w:rsidP="00C56E01">
            <w:pPr>
              <w:pStyle w:val="TableTextCenter"/>
              <w:keepNext w:val="0"/>
              <w:spacing w:before="0" w:after="0"/>
              <w:rPr>
                <w:sz w:val="22"/>
                <w:szCs w:val="22"/>
              </w:rPr>
            </w:pPr>
          </w:p>
        </w:tc>
      </w:tr>
      <w:tr w:rsidR="00C3085B" w:rsidRPr="001B18EC" w14:paraId="019354E0" w14:textId="77777777" w:rsidTr="005F50A5">
        <w:trPr>
          <w:trHeight w:val="20"/>
          <w:jc w:val="center"/>
          <w:trPrChange w:id="2121"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tcPrChange w:id="2122" w:author="Author">
              <w:tcPr>
                <w:tcW w:w="4052" w:type="dxa"/>
                <w:tcBorders>
                  <w:top w:val="single" w:sz="4" w:space="0" w:color="auto"/>
                  <w:left w:val="single" w:sz="12" w:space="0" w:color="auto"/>
                  <w:bottom w:val="single" w:sz="4" w:space="0" w:color="auto"/>
                  <w:right w:val="single" w:sz="4" w:space="0" w:color="auto"/>
                </w:tcBorders>
              </w:tcPr>
            </w:tcPrChange>
          </w:tcPr>
          <w:p w14:paraId="4B09630F" w14:textId="77777777" w:rsidR="00C3085B" w:rsidRPr="001B18EC" w:rsidRDefault="00C3085B" w:rsidP="00C56E01">
            <w:pPr>
              <w:autoSpaceDE w:val="0"/>
              <w:autoSpaceDN w:val="0"/>
              <w:adjustRightInd w:val="0"/>
              <w:ind w:left="102"/>
              <w:rPr>
                <w:szCs w:val="22"/>
              </w:rPr>
            </w:pPr>
            <w:r w:rsidRPr="001B18EC">
              <w:rPr>
                <w:szCs w:val="22"/>
              </w:rPr>
              <w:tab/>
              <w:t>≤ 5%</w:t>
            </w:r>
          </w:p>
        </w:tc>
        <w:tc>
          <w:tcPr>
            <w:tcW w:w="2081" w:type="dxa"/>
            <w:tcBorders>
              <w:top w:val="single" w:sz="4" w:space="0" w:color="auto"/>
              <w:left w:val="single" w:sz="4" w:space="0" w:color="auto"/>
              <w:bottom w:val="single" w:sz="4" w:space="0" w:color="auto"/>
              <w:right w:val="single" w:sz="4" w:space="0" w:color="auto"/>
            </w:tcBorders>
            <w:vAlign w:val="center"/>
            <w:tcPrChange w:id="2123" w:author="Author">
              <w:tcPr>
                <w:tcW w:w="2074" w:type="dxa"/>
                <w:tcBorders>
                  <w:top w:val="single" w:sz="4" w:space="0" w:color="auto"/>
                  <w:left w:val="single" w:sz="4" w:space="0" w:color="auto"/>
                  <w:bottom w:val="single" w:sz="4" w:space="0" w:color="auto"/>
                  <w:right w:val="single" w:sz="4" w:space="0" w:color="auto"/>
                </w:tcBorders>
                <w:vAlign w:val="center"/>
              </w:tcPr>
            </w:tcPrChange>
          </w:tcPr>
          <w:p w14:paraId="422A19F4" w14:textId="77777777" w:rsidR="00C3085B" w:rsidRPr="001B18EC" w:rsidRDefault="00C3085B" w:rsidP="00C56E01">
            <w:pPr>
              <w:pStyle w:val="TableTextCenter"/>
              <w:keepNext w:val="0"/>
              <w:spacing w:before="0" w:after="0"/>
              <w:rPr>
                <w:sz w:val="22"/>
                <w:szCs w:val="22"/>
              </w:rPr>
            </w:pPr>
            <w:r w:rsidRPr="001B18EC">
              <w:rPr>
                <w:sz w:val="22"/>
                <w:szCs w:val="22"/>
              </w:rPr>
              <w:t>0</w:t>
            </w:r>
          </w:p>
        </w:tc>
        <w:tc>
          <w:tcPr>
            <w:tcW w:w="2713" w:type="dxa"/>
            <w:tcBorders>
              <w:top w:val="single" w:sz="4" w:space="0" w:color="auto"/>
              <w:left w:val="single" w:sz="4" w:space="0" w:color="auto"/>
              <w:bottom w:val="single" w:sz="4" w:space="0" w:color="auto"/>
              <w:right w:val="single" w:sz="12" w:space="0" w:color="auto"/>
            </w:tcBorders>
            <w:vAlign w:val="center"/>
            <w:tcPrChange w:id="2124"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643287DF" w14:textId="77777777" w:rsidR="00C3085B" w:rsidRPr="001B18EC" w:rsidRDefault="00C3085B" w:rsidP="00C56E01">
            <w:pPr>
              <w:pStyle w:val="TableTextCenter"/>
              <w:keepNext w:val="0"/>
              <w:spacing w:before="0" w:after="0"/>
              <w:rPr>
                <w:sz w:val="22"/>
                <w:szCs w:val="22"/>
              </w:rPr>
            </w:pPr>
            <w:r w:rsidRPr="001B18EC">
              <w:rPr>
                <w:sz w:val="22"/>
                <w:szCs w:val="22"/>
              </w:rPr>
              <w:t>0</w:t>
            </w:r>
          </w:p>
        </w:tc>
      </w:tr>
      <w:tr w:rsidR="00C3085B" w:rsidRPr="001B18EC" w14:paraId="44CACF8C" w14:textId="77777777" w:rsidTr="005F50A5">
        <w:trPr>
          <w:trHeight w:val="20"/>
          <w:jc w:val="center"/>
          <w:trPrChange w:id="2125"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tcPrChange w:id="2126" w:author="Author">
              <w:tcPr>
                <w:tcW w:w="4052" w:type="dxa"/>
                <w:tcBorders>
                  <w:top w:val="single" w:sz="4" w:space="0" w:color="auto"/>
                  <w:left w:val="single" w:sz="12" w:space="0" w:color="auto"/>
                  <w:bottom w:val="single" w:sz="4" w:space="0" w:color="auto"/>
                  <w:right w:val="single" w:sz="4" w:space="0" w:color="auto"/>
                </w:tcBorders>
              </w:tcPr>
            </w:tcPrChange>
          </w:tcPr>
          <w:p w14:paraId="0C2BC735" w14:textId="77777777" w:rsidR="00C3085B" w:rsidRPr="001B18EC" w:rsidRDefault="00C3085B" w:rsidP="00C56E01">
            <w:pPr>
              <w:autoSpaceDE w:val="0"/>
              <w:autoSpaceDN w:val="0"/>
              <w:adjustRightInd w:val="0"/>
              <w:ind w:left="102"/>
              <w:rPr>
                <w:szCs w:val="22"/>
              </w:rPr>
            </w:pPr>
            <w:r w:rsidRPr="001B18EC">
              <w:rPr>
                <w:szCs w:val="22"/>
              </w:rPr>
              <w:tab/>
              <w:t xml:space="preserve">&gt; </w:t>
            </w:r>
            <w:commentRangeStart w:id="2127"/>
            <w:r w:rsidRPr="001B18EC">
              <w:rPr>
                <w:szCs w:val="22"/>
              </w:rPr>
              <w:t>5</w:t>
            </w:r>
            <w:commentRangeEnd w:id="2127"/>
            <w:r w:rsidR="000D075E">
              <w:rPr>
                <w:rStyle w:val="CommentReference"/>
              </w:rPr>
              <w:commentReference w:id="2127"/>
            </w:r>
            <w:r w:rsidRPr="001B18EC">
              <w:rPr>
                <w:szCs w:val="22"/>
              </w:rPr>
              <w:t xml:space="preserve"> to &lt; 10%</w:t>
            </w:r>
          </w:p>
        </w:tc>
        <w:tc>
          <w:tcPr>
            <w:tcW w:w="2081" w:type="dxa"/>
            <w:tcBorders>
              <w:top w:val="single" w:sz="4" w:space="0" w:color="auto"/>
              <w:left w:val="single" w:sz="4" w:space="0" w:color="auto"/>
              <w:bottom w:val="single" w:sz="4" w:space="0" w:color="auto"/>
              <w:right w:val="single" w:sz="4" w:space="0" w:color="auto"/>
            </w:tcBorders>
            <w:vAlign w:val="center"/>
            <w:tcPrChange w:id="2128" w:author="Author">
              <w:tcPr>
                <w:tcW w:w="2074" w:type="dxa"/>
                <w:tcBorders>
                  <w:top w:val="single" w:sz="4" w:space="0" w:color="auto"/>
                  <w:left w:val="single" w:sz="4" w:space="0" w:color="auto"/>
                  <w:bottom w:val="single" w:sz="4" w:space="0" w:color="auto"/>
                  <w:right w:val="single" w:sz="4" w:space="0" w:color="auto"/>
                </w:tcBorders>
                <w:vAlign w:val="center"/>
              </w:tcPr>
            </w:tcPrChange>
          </w:tcPr>
          <w:p w14:paraId="0685E7B8" w14:textId="78882786" w:rsidR="00C3085B" w:rsidRPr="001B18EC" w:rsidRDefault="00C3085B" w:rsidP="00C56E01">
            <w:pPr>
              <w:pStyle w:val="TableTextCenter"/>
              <w:keepNext w:val="0"/>
              <w:spacing w:before="0" w:after="0"/>
              <w:rPr>
                <w:sz w:val="22"/>
                <w:szCs w:val="22"/>
              </w:rPr>
            </w:pPr>
            <w:r w:rsidRPr="001B18EC">
              <w:rPr>
                <w:sz w:val="22"/>
                <w:szCs w:val="22"/>
              </w:rPr>
              <w:t>9 (3)</w:t>
            </w:r>
          </w:p>
        </w:tc>
        <w:tc>
          <w:tcPr>
            <w:tcW w:w="2713" w:type="dxa"/>
            <w:tcBorders>
              <w:top w:val="single" w:sz="4" w:space="0" w:color="auto"/>
              <w:left w:val="single" w:sz="4" w:space="0" w:color="auto"/>
              <w:bottom w:val="single" w:sz="4" w:space="0" w:color="auto"/>
              <w:right w:val="single" w:sz="12" w:space="0" w:color="auto"/>
            </w:tcBorders>
            <w:vAlign w:val="center"/>
            <w:tcPrChange w:id="2129"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5A1723F2" w14:textId="1A612895" w:rsidR="00C3085B" w:rsidRPr="001B18EC" w:rsidRDefault="00C3085B" w:rsidP="00C56E01">
            <w:pPr>
              <w:pStyle w:val="TableTextCenter"/>
              <w:keepNext w:val="0"/>
              <w:spacing w:before="0" w:after="0"/>
              <w:rPr>
                <w:sz w:val="22"/>
                <w:szCs w:val="22"/>
              </w:rPr>
            </w:pPr>
            <w:r w:rsidRPr="001B18EC">
              <w:rPr>
                <w:sz w:val="22"/>
                <w:szCs w:val="22"/>
              </w:rPr>
              <w:t>7 (5)</w:t>
            </w:r>
          </w:p>
        </w:tc>
      </w:tr>
      <w:tr w:rsidR="00C3085B" w:rsidRPr="001B18EC" w14:paraId="6B215738" w14:textId="77777777" w:rsidTr="005F50A5">
        <w:trPr>
          <w:trHeight w:val="20"/>
          <w:jc w:val="center"/>
          <w:trPrChange w:id="2130"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tcPrChange w:id="2131" w:author="Author">
              <w:tcPr>
                <w:tcW w:w="4052" w:type="dxa"/>
                <w:tcBorders>
                  <w:top w:val="single" w:sz="4" w:space="0" w:color="auto"/>
                  <w:left w:val="single" w:sz="12" w:space="0" w:color="auto"/>
                  <w:bottom w:val="single" w:sz="4" w:space="0" w:color="auto"/>
                  <w:right w:val="single" w:sz="4" w:space="0" w:color="auto"/>
                </w:tcBorders>
              </w:tcPr>
            </w:tcPrChange>
          </w:tcPr>
          <w:p w14:paraId="3388FAD0" w14:textId="77777777" w:rsidR="00C3085B" w:rsidRPr="001B18EC" w:rsidRDefault="00C3085B" w:rsidP="00C56E01">
            <w:pPr>
              <w:autoSpaceDE w:val="0"/>
              <w:autoSpaceDN w:val="0"/>
              <w:adjustRightInd w:val="0"/>
              <w:ind w:left="102"/>
              <w:rPr>
                <w:szCs w:val="22"/>
              </w:rPr>
            </w:pPr>
            <w:r w:rsidRPr="001B18EC">
              <w:rPr>
                <w:szCs w:val="22"/>
              </w:rPr>
              <w:tab/>
            </w:r>
            <w:commentRangeStart w:id="2132"/>
            <w:r w:rsidRPr="001B18EC">
              <w:rPr>
                <w:szCs w:val="22"/>
              </w:rPr>
              <w:t xml:space="preserve">10 </w:t>
            </w:r>
            <w:commentRangeEnd w:id="2132"/>
            <w:r w:rsidR="000D075E">
              <w:rPr>
                <w:rStyle w:val="CommentReference"/>
              </w:rPr>
              <w:commentReference w:id="2132"/>
            </w:r>
            <w:r w:rsidRPr="001B18EC">
              <w:rPr>
                <w:szCs w:val="22"/>
              </w:rPr>
              <w:t>to &lt; 50%</w:t>
            </w:r>
          </w:p>
        </w:tc>
        <w:tc>
          <w:tcPr>
            <w:tcW w:w="2081" w:type="dxa"/>
            <w:tcBorders>
              <w:top w:val="single" w:sz="4" w:space="0" w:color="auto"/>
              <w:left w:val="single" w:sz="4" w:space="0" w:color="auto"/>
              <w:bottom w:val="single" w:sz="4" w:space="0" w:color="auto"/>
              <w:right w:val="single" w:sz="4" w:space="0" w:color="auto"/>
            </w:tcBorders>
            <w:vAlign w:val="center"/>
            <w:tcPrChange w:id="2133" w:author="Author">
              <w:tcPr>
                <w:tcW w:w="2074" w:type="dxa"/>
                <w:tcBorders>
                  <w:top w:val="single" w:sz="4" w:space="0" w:color="auto"/>
                  <w:left w:val="single" w:sz="4" w:space="0" w:color="auto"/>
                  <w:bottom w:val="single" w:sz="4" w:space="0" w:color="auto"/>
                  <w:right w:val="single" w:sz="4" w:space="0" w:color="auto"/>
                </w:tcBorders>
                <w:vAlign w:val="center"/>
              </w:tcPr>
            </w:tcPrChange>
          </w:tcPr>
          <w:p w14:paraId="290AC5F2" w14:textId="1C5EA689" w:rsidR="00C3085B" w:rsidRPr="001B18EC" w:rsidRDefault="00C3085B" w:rsidP="00C56E01">
            <w:pPr>
              <w:pStyle w:val="TableTextCenter"/>
              <w:keepNext w:val="0"/>
              <w:spacing w:before="0" w:after="0"/>
              <w:rPr>
                <w:sz w:val="22"/>
                <w:szCs w:val="22"/>
              </w:rPr>
            </w:pPr>
            <w:r w:rsidRPr="001B18EC">
              <w:rPr>
                <w:sz w:val="22"/>
                <w:szCs w:val="22"/>
              </w:rPr>
              <w:t>60 (22)</w:t>
            </w:r>
          </w:p>
        </w:tc>
        <w:tc>
          <w:tcPr>
            <w:tcW w:w="2713" w:type="dxa"/>
            <w:tcBorders>
              <w:top w:val="single" w:sz="4" w:space="0" w:color="auto"/>
              <w:left w:val="single" w:sz="4" w:space="0" w:color="auto"/>
              <w:bottom w:val="single" w:sz="4" w:space="0" w:color="auto"/>
              <w:right w:val="single" w:sz="12" w:space="0" w:color="auto"/>
            </w:tcBorders>
            <w:vAlign w:val="center"/>
            <w:tcPrChange w:id="2134"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1D589A3A" w14:textId="76279767" w:rsidR="00C3085B" w:rsidRPr="001B18EC" w:rsidRDefault="00C3085B" w:rsidP="00C56E01">
            <w:pPr>
              <w:pStyle w:val="TableTextCenter"/>
              <w:keepNext w:val="0"/>
              <w:spacing w:before="0" w:after="0"/>
              <w:rPr>
                <w:sz w:val="22"/>
                <w:szCs w:val="22"/>
              </w:rPr>
            </w:pPr>
            <w:r w:rsidRPr="001B18EC">
              <w:rPr>
                <w:sz w:val="22"/>
                <w:szCs w:val="22"/>
              </w:rPr>
              <w:t>23 (17)</w:t>
            </w:r>
          </w:p>
        </w:tc>
      </w:tr>
      <w:tr w:rsidR="00C3085B" w:rsidRPr="001B18EC" w14:paraId="61CF2713" w14:textId="77777777" w:rsidTr="005F50A5">
        <w:trPr>
          <w:trHeight w:val="20"/>
          <w:jc w:val="center"/>
          <w:trPrChange w:id="2135" w:author="Author">
            <w:trPr>
              <w:trHeight w:val="20"/>
              <w:jc w:val="center"/>
            </w:trPr>
          </w:trPrChange>
        </w:trPr>
        <w:tc>
          <w:tcPr>
            <w:tcW w:w="4064" w:type="dxa"/>
            <w:tcBorders>
              <w:top w:val="single" w:sz="4" w:space="0" w:color="auto"/>
              <w:left w:val="single" w:sz="12" w:space="0" w:color="auto"/>
              <w:bottom w:val="single" w:sz="4" w:space="0" w:color="auto"/>
              <w:right w:val="single" w:sz="4" w:space="0" w:color="auto"/>
            </w:tcBorders>
            <w:tcPrChange w:id="2136" w:author="Author">
              <w:tcPr>
                <w:tcW w:w="4052" w:type="dxa"/>
                <w:tcBorders>
                  <w:top w:val="single" w:sz="4" w:space="0" w:color="auto"/>
                  <w:left w:val="single" w:sz="12" w:space="0" w:color="auto"/>
                  <w:bottom w:val="single" w:sz="4" w:space="0" w:color="auto"/>
                  <w:right w:val="single" w:sz="4" w:space="0" w:color="auto"/>
                </w:tcBorders>
              </w:tcPr>
            </w:tcPrChange>
          </w:tcPr>
          <w:p w14:paraId="791BE95D" w14:textId="77777777" w:rsidR="00C3085B" w:rsidRPr="001B18EC" w:rsidRDefault="00C3085B" w:rsidP="00C56E01">
            <w:pPr>
              <w:autoSpaceDE w:val="0"/>
              <w:autoSpaceDN w:val="0"/>
              <w:adjustRightInd w:val="0"/>
              <w:ind w:left="102"/>
              <w:rPr>
                <w:szCs w:val="22"/>
              </w:rPr>
            </w:pPr>
            <w:r w:rsidRPr="001B18EC">
              <w:rPr>
                <w:szCs w:val="22"/>
              </w:rPr>
              <w:tab/>
              <w:t>≥ 50%</w:t>
            </w:r>
          </w:p>
        </w:tc>
        <w:tc>
          <w:tcPr>
            <w:tcW w:w="2081" w:type="dxa"/>
            <w:tcBorders>
              <w:top w:val="single" w:sz="4" w:space="0" w:color="auto"/>
              <w:left w:val="single" w:sz="4" w:space="0" w:color="auto"/>
              <w:bottom w:val="single" w:sz="4" w:space="0" w:color="auto"/>
              <w:right w:val="single" w:sz="4" w:space="0" w:color="auto"/>
            </w:tcBorders>
            <w:vAlign w:val="center"/>
            <w:tcPrChange w:id="2137" w:author="Author">
              <w:tcPr>
                <w:tcW w:w="2074" w:type="dxa"/>
                <w:tcBorders>
                  <w:top w:val="single" w:sz="4" w:space="0" w:color="auto"/>
                  <w:left w:val="single" w:sz="4" w:space="0" w:color="auto"/>
                  <w:bottom w:val="single" w:sz="4" w:space="0" w:color="auto"/>
                  <w:right w:val="single" w:sz="4" w:space="0" w:color="auto"/>
                </w:tcBorders>
                <w:vAlign w:val="center"/>
              </w:tcPr>
            </w:tcPrChange>
          </w:tcPr>
          <w:p w14:paraId="3ED495E3" w14:textId="67E84F1D" w:rsidR="00C3085B" w:rsidRPr="001B18EC" w:rsidRDefault="00C3085B" w:rsidP="00C56E01">
            <w:pPr>
              <w:pStyle w:val="TableTextCenter"/>
              <w:keepNext w:val="0"/>
              <w:spacing w:before="0" w:after="0"/>
              <w:rPr>
                <w:sz w:val="22"/>
                <w:szCs w:val="22"/>
              </w:rPr>
            </w:pPr>
            <w:r w:rsidRPr="001B18EC">
              <w:rPr>
                <w:sz w:val="22"/>
                <w:szCs w:val="22"/>
              </w:rPr>
              <w:t>201 (74)</w:t>
            </w:r>
          </w:p>
        </w:tc>
        <w:tc>
          <w:tcPr>
            <w:tcW w:w="2713" w:type="dxa"/>
            <w:tcBorders>
              <w:top w:val="single" w:sz="4" w:space="0" w:color="auto"/>
              <w:left w:val="single" w:sz="4" w:space="0" w:color="auto"/>
              <w:bottom w:val="single" w:sz="4" w:space="0" w:color="auto"/>
              <w:right w:val="single" w:sz="12" w:space="0" w:color="auto"/>
            </w:tcBorders>
            <w:vAlign w:val="center"/>
            <w:tcPrChange w:id="2138" w:author="Author">
              <w:tcPr>
                <w:tcW w:w="2704" w:type="dxa"/>
                <w:tcBorders>
                  <w:top w:val="single" w:sz="4" w:space="0" w:color="auto"/>
                  <w:left w:val="single" w:sz="4" w:space="0" w:color="auto"/>
                  <w:bottom w:val="single" w:sz="4" w:space="0" w:color="auto"/>
                  <w:right w:val="single" w:sz="12" w:space="0" w:color="auto"/>
                </w:tcBorders>
                <w:vAlign w:val="center"/>
              </w:tcPr>
            </w:tcPrChange>
          </w:tcPr>
          <w:p w14:paraId="7C86FE1A" w14:textId="562FFFBF" w:rsidR="00C3085B" w:rsidRPr="001B18EC" w:rsidRDefault="00C3085B" w:rsidP="00C56E01">
            <w:pPr>
              <w:pStyle w:val="TableTextCenter"/>
              <w:keepNext w:val="0"/>
              <w:spacing w:before="0" w:after="0"/>
              <w:rPr>
                <w:sz w:val="22"/>
                <w:szCs w:val="22"/>
              </w:rPr>
            </w:pPr>
            <w:r w:rsidRPr="001B18EC">
              <w:rPr>
                <w:sz w:val="22"/>
                <w:szCs w:val="22"/>
              </w:rPr>
              <w:t>104 (</w:t>
            </w:r>
            <w:r w:rsidR="008A4A45" w:rsidRPr="001B18EC">
              <w:rPr>
                <w:sz w:val="22"/>
                <w:szCs w:val="22"/>
              </w:rPr>
              <w:t>78</w:t>
            </w:r>
            <w:r w:rsidRPr="001B18EC">
              <w:rPr>
                <w:sz w:val="22"/>
                <w:szCs w:val="22"/>
              </w:rPr>
              <w:t>)</w:t>
            </w:r>
          </w:p>
        </w:tc>
      </w:tr>
      <w:tr w:rsidR="00C3085B" w:rsidRPr="001B18EC" w14:paraId="187369B7" w14:textId="77777777" w:rsidTr="005F50A5">
        <w:trPr>
          <w:trHeight w:val="20"/>
          <w:jc w:val="center"/>
          <w:trPrChange w:id="2139" w:author="Author">
            <w:trPr>
              <w:trHeight w:val="20"/>
              <w:jc w:val="center"/>
            </w:trPr>
          </w:trPrChange>
        </w:trPr>
        <w:tc>
          <w:tcPr>
            <w:tcW w:w="4064" w:type="dxa"/>
            <w:tcBorders>
              <w:top w:val="single" w:sz="4" w:space="0" w:color="auto"/>
              <w:left w:val="single" w:sz="12" w:space="0" w:color="auto"/>
              <w:bottom w:val="single" w:sz="12" w:space="0" w:color="auto"/>
              <w:right w:val="single" w:sz="4" w:space="0" w:color="auto"/>
            </w:tcBorders>
            <w:tcPrChange w:id="2140" w:author="Author">
              <w:tcPr>
                <w:tcW w:w="4052" w:type="dxa"/>
                <w:tcBorders>
                  <w:top w:val="single" w:sz="4" w:space="0" w:color="auto"/>
                  <w:left w:val="single" w:sz="12" w:space="0" w:color="auto"/>
                  <w:bottom w:val="single" w:sz="12" w:space="0" w:color="auto"/>
                  <w:right w:val="single" w:sz="4" w:space="0" w:color="auto"/>
                </w:tcBorders>
              </w:tcPr>
            </w:tcPrChange>
          </w:tcPr>
          <w:p w14:paraId="631AF8DD" w14:textId="77777777" w:rsidR="00C3085B" w:rsidRPr="001B18EC" w:rsidRDefault="00C3085B" w:rsidP="00C56E01">
            <w:pPr>
              <w:autoSpaceDE w:val="0"/>
              <w:autoSpaceDN w:val="0"/>
              <w:adjustRightInd w:val="0"/>
              <w:ind w:left="102"/>
              <w:rPr>
                <w:szCs w:val="22"/>
              </w:rPr>
            </w:pPr>
            <w:r w:rsidRPr="001B18EC">
              <w:rPr>
                <w:szCs w:val="22"/>
              </w:rPr>
              <w:tab/>
              <w:t>Unknown</w:t>
            </w:r>
          </w:p>
        </w:tc>
        <w:tc>
          <w:tcPr>
            <w:tcW w:w="2081" w:type="dxa"/>
            <w:tcBorders>
              <w:top w:val="single" w:sz="4" w:space="0" w:color="auto"/>
              <w:left w:val="single" w:sz="4" w:space="0" w:color="auto"/>
              <w:bottom w:val="single" w:sz="12" w:space="0" w:color="auto"/>
              <w:right w:val="single" w:sz="4" w:space="0" w:color="auto"/>
            </w:tcBorders>
            <w:vAlign w:val="center"/>
            <w:tcPrChange w:id="2141" w:author="Author">
              <w:tcPr>
                <w:tcW w:w="2074" w:type="dxa"/>
                <w:tcBorders>
                  <w:top w:val="single" w:sz="4" w:space="0" w:color="auto"/>
                  <w:left w:val="single" w:sz="4" w:space="0" w:color="auto"/>
                  <w:bottom w:val="single" w:sz="12" w:space="0" w:color="auto"/>
                  <w:right w:val="single" w:sz="4" w:space="0" w:color="auto"/>
                </w:tcBorders>
                <w:vAlign w:val="center"/>
              </w:tcPr>
            </w:tcPrChange>
          </w:tcPr>
          <w:p w14:paraId="1CCA24E2" w14:textId="0A733807" w:rsidR="00C3085B" w:rsidRPr="001B18EC" w:rsidRDefault="00C3085B" w:rsidP="00C56E01">
            <w:pPr>
              <w:pStyle w:val="TableTextCenter"/>
              <w:keepNext w:val="0"/>
              <w:spacing w:before="0" w:after="0"/>
              <w:rPr>
                <w:sz w:val="22"/>
                <w:szCs w:val="22"/>
              </w:rPr>
            </w:pPr>
            <w:r w:rsidRPr="001B18EC">
              <w:rPr>
                <w:sz w:val="22"/>
                <w:szCs w:val="22"/>
              </w:rPr>
              <w:t>1 (0)</w:t>
            </w:r>
          </w:p>
        </w:tc>
        <w:tc>
          <w:tcPr>
            <w:tcW w:w="2713" w:type="dxa"/>
            <w:tcBorders>
              <w:top w:val="single" w:sz="4" w:space="0" w:color="auto"/>
              <w:left w:val="single" w:sz="4" w:space="0" w:color="auto"/>
              <w:bottom w:val="single" w:sz="12" w:space="0" w:color="auto"/>
              <w:right w:val="single" w:sz="12" w:space="0" w:color="auto"/>
            </w:tcBorders>
            <w:vAlign w:val="center"/>
            <w:tcPrChange w:id="2142" w:author="Author">
              <w:tcPr>
                <w:tcW w:w="2704" w:type="dxa"/>
                <w:tcBorders>
                  <w:top w:val="single" w:sz="4" w:space="0" w:color="auto"/>
                  <w:left w:val="single" w:sz="4" w:space="0" w:color="auto"/>
                  <w:bottom w:val="single" w:sz="12" w:space="0" w:color="auto"/>
                  <w:right w:val="single" w:sz="12" w:space="0" w:color="auto"/>
                </w:tcBorders>
                <w:vAlign w:val="center"/>
              </w:tcPr>
            </w:tcPrChange>
          </w:tcPr>
          <w:p w14:paraId="11F5A97A" w14:textId="77777777" w:rsidR="00C3085B" w:rsidRPr="001B18EC" w:rsidRDefault="00C3085B" w:rsidP="00C56E01">
            <w:pPr>
              <w:pStyle w:val="TableTextCenter"/>
              <w:keepNext w:val="0"/>
              <w:spacing w:before="0" w:after="0"/>
              <w:rPr>
                <w:sz w:val="22"/>
                <w:szCs w:val="22"/>
              </w:rPr>
            </w:pPr>
            <w:r w:rsidRPr="001B18EC">
              <w:rPr>
                <w:sz w:val="22"/>
                <w:szCs w:val="22"/>
              </w:rPr>
              <w:t>0</w:t>
            </w:r>
          </w:p>
        </w:tc>
      </w:tr>
      <w:tr w:rsidR="00C3085B" w:rsidRPr="001B18EC" w14:paraId="54AAC7B6" w14:textId="77777777" w:rsidTr="005F50A5">
        <w:trPr>
          <w:trHeight w:val="20"/>
          <w:jc w:val="center"/>
          <w:trPrChange w:id="2143" w:author="Author">
            <w:trPr>
              <w:trHeight w:val="20"/>
              <w:jc w:val="center"/>
            </w:trPr>
          </w:trPrChange>
        </w:trPr>
        <w:tc>
          <w:tcPr>
            <w:tcW w:w="8858" w:type="dxa"/>
            <w:gridSpan w:val="3"/>
            <w:tcBorders>
              <w:top w:val="single" w:sz="12" w:space="0" w:color="auto"/>
            </w:tcBorders>
            <w:tcPrChange w:id="2144" w:author="Author">
              <w:tcPr>
                <w:tcW w:w="8830" w:type="dxa"/>
                <w:gridSpan w:val="3"/>
                <w:tcBorders>
                  <w:top w:val="single" w:sz="12" w:space="0" w:color="auto"/>
                </w:tcBorders>
              </w:tcPr>
            </w:tcPrChange>
          </w:tcPr>
          <w:p w14:paraId="2DD16209" w14:textId="5D61EDB6" w:rsidR="00C3085B" w:rsidRPr="001B18EC" w:rsidRDefault="00C3085B" w:rsidP="00C56E01">
            <w:pPr>
              <w:pStyle w:val="TableFigureNote"/>
              <w:numPr>
                <w:ilvl w:val="0"/>
                <w:numId w:val="30"/>
              </w:numPr>
              <w:spacing w:before="0" w:line="240" w:lineRule="auto"/>
              <w:ind w:left="315" w:right="11" w:hanging="315"/>
              <w:rPr>
                <w:sz w:val="19"/>
                <w:szCs w:val="19"/>
              </w:rPr>
            </w:pPr>
            <w:proofErr w:type="spellStart"/>
            <w:r w:rsidRPr="001B18EC">
              <w:rPr>
                <w:sz w:val="19"/>
                <w:szCs w:val="19"/>
              </w:rPr>
              <w:t>alloHSCT</w:t>
            </w:r>
            <w:proofErr w:type="spellEnd"/>
            <w:r w:rsidRPr="001B18EC">
              <w:rPr>
                <w:sz w:val="19"/>
                <w:szCs w:val="19"/>
              </w:rPr>
              <w:t xml:space="preserve"> = allogeneic hematopoietic stem cell transplantation</w:t>
            </w:r>
            <w:r w:rsidR="004D4962">
              <w:rPr>
                <w:sz w:val="19"/>
                <w:szCs w:val="19"/>
              </w:rPr>
              <w:t>.</w:t>
            </w:r>
          </w:p>
        </w:tc>
      </w:tr>
    </w:tbl>
    <w:p w14:paraId="3D56A2D2" w14:textId="77777777" w:rsidR="005F50A5" w:rsidRDefault="005F50A5" w:rsidP="00CE7259">
      <w:pPr>
        <w:pStyle w:val="NormalWeb"/>
        <w:tabs>
          <w:tab w:val="left" w:pos="6030"/>
        </w:tabs>
        <w:spacing w:before="0" w:beforeAutospacing="0" w:after="0" w:afterAutospacing="0"/>
        <w:rPr>
          <w:ins w:id="2145" w:author="Author"/>
          <w:sz w:val="22"/>
          <w:szCs w:val="22"/>
        </w:rPr>
      </w:pPr>
    </w:p>
    <w:p w14:paraId="79737BBA" w14:textId="387360D5" w:rsidR="00C3085B" w:rsidRPr="001B18EC" w:rsidRDefault="00C3085B" w:rsidP="00CE7259">
      <w:pPr>
        <w:pStyle w:val="NormalWeb"/>
        <w:tabs>
          <w:tab w:val="left" w:pos="6030"/>
        </w:tabs>
        <w:spacing w:before="0" w:beforeAutospacing="0" w:after="0" w:afterAutospacing="0"/>
        <w:rPr>
          <w:sz w:val="22"/>
          <w:szCs w:val="22"/>
        </w:rPr>
      </w:pPr>
      <w:r w:rsidRPr="001B18EC">
        <w:rPr>
          <w:sz w:val="22"/>
          <w:szCs w:val="22"/>
        </w:rPr>
        <w:lastRenderedPageBreak/>
        <w:t>Of the 2</w:t>
      </w:r>
      <w:r w:rsidR="002C67C9" w:rsidRPr="001B18EC">
        <w:rPr>
          <w:sz w:val="22"/>
          <w:szCs w:val="22"/>
        </w:rPr>
        <w:t>71</w:t>
      </w:r>
      <w:r w:rsidRPr="001B18EC">
        <w:rPr>
          <w:sz w:val="22"/>
          <w:szCs w:val="22"/>
        </w:rPr>
        <w:t xml:space="preserve"> patients </w:t>
      </w:r>
      <w:r w:rsidR="00ED2C4F" w:rsidRPr="001B18EC">
        <w:rPr>
          <w:sz w:val="22"/>
          <w:szCs w:val="22"/>
        </w:rPr>
        <w:t>randomized to</w:t>
      </w:r>
      <w:r w:rsidR="002C67C9" w:rsidRPr="001B18EC">
        <w:rPr>
          <w:sz w:val="22"/>
          <w:szCs w:val="22"/>
        </w:rPr>
        <w:t xml:space="preserve"> the</w:t>
      </w:r>
      <w:r w:rsidRPr="001B18EC">
        <w:rPr>
          <w:sz w:val="22"/>
          <w:szCs w:val="22"/>
        </w:rPr>
        <w:t xml:space="preserve"> BLINCYTO</w:t>
      </w:r>
      <w:r w:rsidR="002C67C9" w:rsidRPr="001B18EC">
        <w:rPr>
          <w:sz w:val="22"/>
          <w:szCs w:val="22"/>
        </w:rPr>
        <w:t xml:space="preserve"> arm</w:t>
      </w:r>
      <w:r w:rsidRPr="001B18EC">
        <w:rPr>
          <w:sz w:val="22"/>
          <w:szCs w:val="22"/>
        </w:rPr>
        <w:t>,</w:t>
      </w:r>
      <w:r w:rsidR="002C67C9" w:rsidRPr="001B18EC">
        <w:rPr>
          <w:sz w:val="22"/>
          <w:szCs w:val="22"/>
        </w:rPr>
        <w:t xml:space="preserve"> </w:t>
      </w:r>
      <w:r w:rsidR="00ED2C4F" w:rsidRPr="001B18EC">
        <w:rPr>
          <w:sz w:val="22"/>
          <w:szCs w:val="22"/>
        </w:rPr>
        <w:t>267 patients received BLINCYTO treatment.  T</w:t>
      </w:r>
      <w:r w:rsidRPr="001B18EC">
        <w:rPr>
          <w:sz w:val="22"/>
          <w:szCs w:val="22"/>
        </w:rPr>
        <w:t xml:space="preserve">he median number of treatment cycles was two (range: </w:t>
      </w:r>
      <w:r w:rsidR="00ED2C4F" w:rsidRPr="001B18EC">
        <w:rPr>
          <w:sz w:val="22"/>
          <w:szCs w:val="22"/>
        </w:rPr>
        <w:t>1</w:t>
      </w:r>
      <w:r w:rsidRPr="001B18EC">
        <w:rPr>
          <w:sz w:val="22"/>
          <w:szCs w:val="22"/>
        </w:rPr>
        <w:t xml:space="preserve"> to 9 cycles</w:t>
      </w:r>
      <w:r w:rsidR="002C67C9" w:rsidRPr="001B18EC">
        <w:rPr>
          <w:sz w:val="22"/>
          <w:szCs w:val="22"/>
        </w:rPr>
        <w:t>)</w:t>
      </w:r>
      <w:r w:rsidRPr="001B18EC">
        <w:rPr>
          <w:sz w:val="22"/>
          <w:szCs w:val="22"/>
        </w:rPr>
        <w:t xml:space="preserve">; </w:t>
      </w:r>
      <w:r w:rsidR="00ED2C4F" w:rsidRPr="001B18EC">
        <w:rPr>
          <w:sz w:val="22"/>
          <w:szCs w:val="22"/>
        </w:rPr>
        <w:t>267</w:t>
      </w:r>
      <w:r w:rsidR="00064285" w:rsidRPr="001B18EC">
        <w:rPr>
          <w:sz w:val="22"/>
          <w:szCs w:val="22"/>
        </w:rPr>
        <w:t xml:space="preserve"> </w:t>
      </w:r>
      <w:r w:rsidR="002C67C9" w:rsidRPr="001B18EC">
        <w:rPr>
          <w:sz w:val="22"/>
          <w:szCs w:val="22"/>
        </w:rPr>
        <w:t>(</w:t>
      </w:r>
      <w:r w:rsidR="003E417C" w:rsidRPr="001B18EC">
        <w:rPr>
          <w:sz w:val="22"/>
          <w:szCs w:val="22"/>
        </w:rPr>
        <w:t>99</w:t>
      </w:r>
      <w:r w:rsidR="002C67C9" w:rsidRPr="001B18EC">
        <w:rPr>
          <w:sz w:val="22"/>
          <w:szCs w:val="22"/>
        </w:rPr>
        <w:t xml:space="preserve">%) received </w:t>
      </w:r>
      <w:r w:rsidR="007B06F5" w:rsidRPr="001B18EC">
        <w:rPr>
          <w:sz w:val="22"/>
          <w:szCs w:val="22"/>
        </w:rPr>
        <w:t>C</w:t>
      </w:r>
      <w:r w:rsidR="00064285" w:rsidRPr="001B18EC">
        <w:rPr>
          <w:sz w:val="22"/>
          <w:szCs w:val="22"/>
        </w:rPr>
        <w:t xml:space="preserve">ycles </w:t>
      </w:r>
      <w:r w:rsidRPr="001B18EC">
        <w:rPr>
          <w:sz w:val="22"/>
          <w:szCs w:val="22"/>
        </w:rPr>
        <w:t>1</w:t>
      </w:r>
      <w:r w:rsidR="004661F2" w:rsidRPr="001B18EC">
        <w:rPr>
          <w:sz w:val="22"/>
          <w:szCs w:val="22"/>
        </w:rPr>
        <w:noBreakHyphen/>
      </w:r>
      <w:r w:rsidRPr="001B18EC">
        <w:rPr>
          <w:sz w:val="22"/>
          <w:szCs w:val="22"/>
        </w:rPr>
        <w:t xml:space="preserve">2 </w:t>
      </w:r>
      <w:r w:rsidR="00064285" w:rsidRPr="001B18EC">
        <w:rPr>
          <w:sz w:val="22"/>
          <w:szCs w:val="22"/>
        </w:rPr>
        <w:t>(</w:t>
      </w:r>
      <w:r w:rsidRPr="001B18EC">
        <w:rPr>
          <w:sz w:val="22"/>
          <w:szCs w:val="22"/>
        </w:rPr>
        <w:t>induction</w:t>
      </w:r>
      <w:r w:rsidR="00064285" w:rsidRPr="001B18EC">
        <w:rPr>
          <w:sz w:val="22"/>
          <w:szCs w:val="22"/>
        </w:rPr>
        <w:t>)</w:t>
      </w:r>
      <w:r w:rsidRPr="001B18EC">
        <w:rPr>
          <w:sz w:val="22"/>
          <w:szCs w:val="22"/>
        </w:rPr>
        <w:t xml:space="preserve">, </w:t>
      </w:r>
      <w:r w:rsidR="00ED2C4F" w:rsidRPr="001B18EC">
        <w:rPr>
          <w:sz w:val="22"/>
          <w:szCs w:val="22"/>
        </w:rPr>
        <w:t>86</w:t>
      </w:r>
      <w:r w:rsidR="002C67C9" w:rsidRPr="001B18EC">
        <w:rPr>
          <w:sz w:val="22"/>
          <w:szCs w:val="22"/>
        </w:rPr>
        <w:t xml:space="preserve"> (</w:t>
      </w:r>
      <w:r w:rsidR="003E417C" w:rsidRPr="001B18EC">
        <w:rPr>
          <w:sz w:val="22"/>
          <w:szCs w:val="22"/>
        </w:rPr>
        <w:t>32</w:t>
      </w:r>
      <w:r w:rsidR="002C67C9" w:rsidRPr="001B18EC">
        <w:rPr>
          <w:sz w:val="22"/>
          <w:szCs w:val="22"/>
        </w:rPr>
        <w:t xml:space="preserve">%) received </w:t>
      </w:r>
      <w:r w:rsidR="007B06F5" w:rsidRPr="001B18EC">
        <w:rPr>
          <w:sz w:val="22"/>
          <w:szCs w:val="22"/>
        </w:rPr>
        <w:t>C</w:t>
      </w:r>
      <w:r w:rsidR="00064285" w:rsidRPr="001B18EC">
        <w:rPr>
          <w:sz w:val="22"/>
          <w:szCs w:val="22"/>
        </w:rPr>
        <w:t xml:space="preserve">ycles </w:t>
      </w:r>
      <w:r w:rsidRPr="001B18EC">
        <w:rPr>
          <w:sz w:val="22"/>
          <w:szCs w:val="22"/>
        </w:rPr>
        <w:t>3</w:t>
      </w:r>
      <w:r w:rsidR="004661F2" w:rsidRPr="001B18EC">
        <w:rPr>
          <w:sz w:val="22"/>
          <w:szCs w:val="22"/>
        </w:rPr>
        <w:noBreakHyphen/>
      </w:r>
      <w:r w:rsidRPr="001B18EC">
        <w:rPr>
          <w:sz w:val="22"/>
          <w:szCs w:val="22"/>
        </w:rPr>
        <w:t>5</w:t>
      </w:r>
      <w:r w:rsidR="002C67C9" w:rsidRPr="001B18EC">
        <w:rPr>
          <w:sz w:val="22"/>
          <w:szCs w:val="22"/>
        </w:rPr>
        <w:t xml:space="preserve"> </w:t>
      </w:r>
      <w:r w:rsidR="00064285" w:rsidRPr="001B18EC">
        <w:rPr>
          <w:sz w:val="22"/>
          <w:szCs w:val="22"/>
        </w:rPr>
        <w:t>(</w:t>
      </w:r>
      <w:r w:rsidRPr="001B18EC">
        <w:rPr>
          <w:sz w:val="22"/>
          <w:szCs w:val="22"/>
        </w:rPr>
        <w:t>consolidation</w:t>
      </w:r>
      <w:r w:rsidR="00064285" w:rsidRPr="001B18EC">
        <w:rPr>
          <w:sz w:val="22"/>
          <w:szCs w:val="22"/>
        </w:rPr>
        <w:t>)</w:t>
      </w:r>
      <w:r w:rsidRPr="001B18EC">
        <w:rPr>
          <w:sz w:val="22"/>
          <w:szCs w:val="22"/>
        </w:rPr>
        <w:t xml:space="preserve">, and </w:t>
      </w:r>
      <w:r w:rsidR="00ED2C4F" w:rsidRPr="001B18EC">
        <w:rPr>
          <w:sz w:val="22"/>
          <w:szCs w:val="22"/>
        </w:rPr>
        <w:t>27</w:t>
      </w:r>
      <w:r w:rsidR="002C67C9" w:rsidRPr="001B18EC">
        <w:rPr>
          <w:sz w:val="22"/>
          <w:szCs w:val="22"/>
        </w:rPr>
        <w:t xml:space="preserve"> (</w:t>
      </w:r>
      <w:r w:rsidR="003E417C" w:rsidRPr="001B18EC">
        <w:rPr>
          <w:sz w:val="22"/>
          <w:szCs w:val="22"/>
        </w:rPr>
        <w:t>10</w:t>
      </w:r>
      <w:r w:rsidR="002C67C9" w:rsidRPr="001B18EC">
        <w:rPr>
          <w:sz w:val="22"/>
          <w:szCs w:val="22"/>
        </w:rPr>
        <w:t xml:space="preserve">%) received </w:t>
      </w:r>
      <w:r w:rsidR="007B06F5" w:rsidRPr="001B18EC">
        <w:rPr>
          <w:sz w:val="22"/>
          <w:szCs w:val="22"/>
        </w:rPr>
        <w:t>C</w:t>
      </w:r>
      <w:r w:rsidR="00064285" w:rsidRPr="001B18EC">
        <w:rPr>
          <w:sz w:val="22"/>
          <w:szCs w:val="22"/>
        </w:rPr>
        <w:t xml:space="preserve">ycles </w:t>
      </w:r>
      <w:r w:rsidRPr="001B18EC">
        <w:rPr>
          <w:sz w:val="22"/>
          <w:szCs w:val="22"/>
        </w:rPr>
        <w:t>6</w:t>
      </w:r>
      <w:r w:rsidR="004661F2" w:rsidRPr="001B18EC">
        <w:rPr>
          <w:sz w:val="22"/>
          <w:szCs w:val="22"/>
        </w:rPr>
        <w:noBreakHyphen/>
      </w:r>
      <w:r w:rsidRPr="001B18EC">
        <w:rPr>
          <w:sz w:val="22"/>
          <w:szCs w:val="22"/>
        </w:rPr>
        <w:t>9</w:t>
      </w:r>
      <w:r w:rsidR="002C67C9" w:rsidRPr="001B18EC">
        <w:rPr>
          <w:sz w:val="22"/>
          <w:szCs w:val="22"/>
        </w:rPr>
        <w:t xml:space="preserve"> </w:t>
      </w:r>
      <w:r w:rsidR="00064285" w:rsidRPr="001B18EC">
        <w:rPr>
          <w:sz w:val="22"/>
          <w:szCs w:val="22"/>
        </w:rPr>
        <w:t>(</w:t>
      </w:r>
      <w:r w:rsidR="002C67C9" w:rsidRPr="001B18EC">
        <w:rPr>
          <w:sz w:val="22"/>
          <w:szCs w:val="22"/>
        </w:rPr>
        <w:t>continued therapy</w:t>
      </w:r>
      <w:r w:rsidR="00064285" w:rsidRPr="001B18EC">
        <w:rPr>
          <w:sz w:val="22"/>
          <w:szCs w:val="22"/>
        </w:rPr>
        <w:t>)</w:t>
      </w:r>
      <w:r w:rsidR="002C67C9" w:rsidRPr="001B18EC">
        <w:rPr>
          <w:sz w:val="22"/>
          <w:szCs w:val="22"/>
        </w:rPr>
        <w:t xml:space="preserve">. </w:t>
      </w:r>
      <w:r w:rsidRPr="001B18EC">
        <w:rPr>
          <w:bCs/>
          <w:sz w:val="22"/>
          <w:szCs w:val="22"/>
        </w:rPr>
        <w:t xml:space="preserve"> </w:t>
      </w:r>
      <w:r w:rsidR="002C67C9" w:rsidRPr="001B18EC">
        <w:rPr>
          <w:sz w:val="22"/>
          <w:szCs w:val="22"/>
        </w:rPr>
        <w:t>O</w:t>
      </w:r>
      <w:r w:rsidRPr="001B18EC">
        <w:rPr>
          <w:sz w:val="22"/>
          <w:szCs w:val="22"/>
        </w:rPr>
        <w:t xml:space="preserve">f the </w:t>
      </w:r>
      <w:r w:rsidR="002C67C9" w:rsidRPr="001B18EC">
        <w:rPr>
          <w:sz w:val="22"/>
          <w:szCs w:val="22"/>
        </w:rPr>
        <w:t xml:space="preserve">134 patients on the SOC arm, </w:t>
      </w:r>
      <w:r w:rsidR="00ED2C4F" w:rsidRPr="001B18EC">
        <w:rPr>
          <w:sz w:val="22"/>
          <w:szCs w:val="22"/>
        </w:rPr>
        <w:t>25</w:t>
      </w:r>
      <w:r w:rsidR="002C67C9" w:rsidRPr="001B18EC">
        <w:rPr>
          <w:sz w:val="22"/>
          <w:szCs w:val="22"/>
        </w:rPr>
        <w:t xml:space="preserve"> dropped out prior to start of study treatment, and </w:t>
      </w:r>
      <w:r w:rsidRPr="001B18EC">
        <w:rPr>
          <w:sz w:val="22"/>
          <w:szCs w:val="22"/>
        </w:rPr>
        <w:t xml:space="preserve">109 patients </w:t>
      </w:r>
      <w:r w:rsidR="002C67C9" w:rsidRPr="001B18EC">
        <w:rPr>
          <w:sz w:val="22"/>
          <w:szCs w:val="22"/>
        </w:rPr>
        <w:t>received a median of 1</w:t>
      </w:r>
      <w:r w:rsidRPr="001B18EC">
        <w:rPr>
          <w:sz w:val="22"/>
          <w:szCs w:val="22"/>
        </w:rPr>
        <w:t xml:space="preserve"> treatment cycle (range: 1 to 4 cycles).   </w:t>
      </w:r>
      <w:r w:rsidRPr="001B18EC">
        <w:rPr>
          <w:bCs/>
          <w:sz w:val="22"/>
          <w:szCs w:val="22"/>
        </w:rPr>
        <w:t xml:space="preserve"> </w:t>
      </w:r>
    </w:p>
    <w:p w14:paraId="0DE9BBAF" w14:textId="77777777" w:rsidR="00BB2AA4" w:rsidRPr="001B18EC" w:rsidRDefault="00BB2AA4" w:rsidP="00CE7259">
      <w:pPr>
        <w:pStyle w:val="NormalWeb"/>
        <w:spacing w:before="0" w:beforeAutospacing="0" w:after="0" w:afterAutospacing="0"/>
        <w:rPr>
          <w:sz w:val="22"/>
          <w:szCs w:val="22"/>
        </w:rPr>
      </w:pPr>
    </w:p>
    <w:p w14:paraId="6C8F73FD" w14:textId="1455B6EC" w:rsidR="00C3085B" w:rsidRDefault="002C67C9" w:rsidP="00691D88">
      <w:pPr>
        <w:pStyle w:val="NormalWeb"/>
        <w:spacing w:before="0" w:beforeAutospacing="0" w:after="0" w:afterAutospacing="0"/>
        <w:rPr>
          <w:sz w:val="22"/>
          <w:szCs w:val="22"/>
        </w:rPr>
      </w:pPr>
      <w:r w:rsidRPr="001B18EC">
        <w:rPr>
          <w:sz w:val="22"/>
          <w:szCs w:val="22"/>
        </w:rPr>
        <w:t>The determination of e</w:t>
      </w:r>
      <w:r w:rsidR="00502920" w:rsidRPr="001B18EC">
        <w:rPr>
          <w:sz w:val="22"/>
          <w:szCs w:val="22"/>
        </w:rPr>
        <w:t xml:space="preserve">fficacy was </w:t>
      </w:r>
      <w:r w:rsidRPr="001B18EC">
        <w:rPr>
          <w:sz w:val="22"/>
          <w:szCs w:val="22"/>
        </w:rPr>
        <w:t xml:space="preserve">based on </w:t>
      </w:r>
      <w:r w:rsidR="00C3085B" w:rsidRPr="001B18EC">
        <w:rPr>
          <w:sz w:val="22"/>
          <w:szCs w:val="22"/>
        </w:rPr>
        <w:t xml:space="preserve">overall survival (OS).  The </w:t>
      </w:r>
      <w:r w:rsidR="00B00F4A" w:rsidRPr="001B18EC">
        <w:rPr>
          <w:sz w:val="22"/>
          <w:szCs w:val="22"/>
        </w:rPr>
        <w:t xml:space="preserve">study </w:t>
      </w:r>
      <w:r w:rsidR="00C3085B" w:rsidRPr="001B18EC">
        <w:rPr>
          <w:sz w:val="22"/>
          <w:szCs w:val="22"/>
        </w:rPr>
        <w:t xml:space="preserve">demonstrated statistically significant improvement in OS for patients treated with BLINCYTO as compared to SOC chemotherapy. </w:t>
      </w:r>
    </w:p>
    <w:p w14:paraId="37573043" w14:textId="77777777" w:rsidR="00B2575A" w:rsidRPr="001B18EC" w:rsidRDefault="00B2575A" w:rsidP="00691D88">
      <w:pPr>
        <w:pStyle w:val="NormalWeb"/>
        <w:spacing w:before="0" w:beforeAutospacing="0" w:after="0" w:afterAutospacing="0"/>
        <w:rPr>
          <w:sz w:val="22"/>
          <w:szCs w:val="22"/>
        </w:rPr>
      </w:pPr>
    </w:p>
    <w:p w14:paraId="78DDC4DB" w14:textId="69B9C664" w:rsidR="00C3085B" w:rsidRPr="001B18EC" w:rsidRDefault="00C3085B" w:rsidP="00691D88">
      <w:pPr>
        <w:pStyle w:val="NormalWeb"/>
        <w:spacing w:before="0" w:beforeAutospacing="0" w:after="0" w:afterAutospacing="0"/>
        <w:rPr>
          <w:sz w:val="22"/>
          <w:szCs w:val="22"/>
        </w:rPr>
      </w:pPr>
      <w:r w:rsidRPr="001B18EC">
        <w:rPr>
          <w:sz w:val="22"/>
          <w:szCs w:val="22"/>
        </w:rPr>
        <w:t xml:space="preserve">See Figure 1 and Table </w:t>
      </w:r>
      <w:ins w:id="2146" w:author="Author">
        <w:r w:rsidR="00272D54">
          <w:rPr>
            <w:sz w:val="22"/>
            <w:szCs w:val="22"/>
          </w:rPr>
          <w:t>14</w:t>
        </w:r>
      </w:ins>
      <w:del w:id="2147" w:author="Author">
        <w:r w:rsidR="008C4A89" w:rsidDel="00272D54">
          <w:rPr>
            <w:sz w:val="22"/>
            <w:szCs w:val="22"/>
          </w:rPr>
          <w:delText>15</w:delText>
        </w:r>
      </w:del>
      <w:r w:rsidRPr="001B18EC">
        <w:rPr>
          <w:sz w:val="22"/>
          <w:szCs w:val="22"/>
        </w:rPr>
        <w:t xml:space="preserve"> below for efficacy results from </w:t>
      </w:r>
      <w:r w:rsidR="00B00F4A" w:rsidRPr="001B18EC">
        <w:rPr>
          <w:sz w:val="22"/>
          <w:szCs w:val="22"/>
        </w:rPr>
        <w:t xml:space="preserve">the </w:t>
      </w:r>
      <w:r w:rsidR="004A46A0">
        <w:rPr>
          <w:sz w:val="22"/>
          <w:szCs w:val="22"/>
        </w:rPr>
        <w:t>TOWER</w:t>
      </w:r>
      <w:r w:rsidR="00B00F4A" w:rsidRPr="001B18EC">
        <w:rPr>
          <w:sz w:val="22"/>
          <w:szCs w:val="22"/>
        </w:rPr>
        <w:t xml:space="preserve"> </w:t>
      </w:r>
      <w:r w:rsidR="00EB32FE" w:rsidRPr="001B18EC">
        <w:rPr>
          <w:sz w:val="22"/>
          <w:szCs w:val="22"/>
        </w:rPr>
        <w:t>S</w:t>
      </w:r>
      <w:r w:rsidR="00B00F4A" w:rsidRPr="001B18EC">
        <w:rPr>
          <w:sz w:val="22"/>
          <w:szCs w:val="22"/>
        </w:rPr>
        <w:t>tudy</w:t>
      </w:r>
      <w:r w:rsidRPr="001B18EC">
        <w:rPr>
          <w:sz w:val="22"/>
          <w:szCs w:val="22"/>
        </w:rPr>
        <w:t xml:space="preserve">.  </w:t>
      </w:r>
    </w:p>
    <w:p w14:paraId="6ED6023D" w14:textId="77777777" w:rsidR="00C3085B" w:rsidRPr="001B18EC" w:rsidRDefault="00C3085B" w:rsidP="00691D88">
      <w:pPr>
        <w:pStyle w:val="NormalWeb"/>
        <w:spacing w:before="0" w:beforeAutospacing="0" w:after="0" w:afterAutospacing="0"/>
        <w:rPr>
          <w:sz w:val="22"/>
          <w:szCs w:val="22"/>
        </w:rPr>
      </w:pPr>
    </w:p>
    <w:p w14:paraId="3AAF9932" w14:textId="0AFF6E33" w:rsidR="00C3085B" w:rsidRDefault="00C3085B" w:rsidP="001F1755">
      <w:pPr>
        <w:suppressAutoHyphens w:val="0"/>
        <w:autoSpaceDE w:val="0"/>
        <w:autoSpaceDN w:val="0"/>
        <w:adjustRightInd w:val="0"/>
        <w:spacing w:before="100"/>
        <w:ind w:right="-14"/>
        <w:jc w:val="center"/>
        <w:rPr>
          <w:noProof/>
          <w:szCs w:val="22"/>
          <w:lang w:eastAsia="ja-JP"/>
        </w:rPr>
      </w:pPr>
      <w:r w:rsidRPr="001B18EC">
        <w:rPr>
          <w:b/>
          <w:bCs/>
          <w:szCs w:val="22"/>
        </w:rPr>
        <w:t xml:space="preserve">Figure 1. </w:t>
      </w:r>
      <w:r w:rsidR="0076401B">
        <w:rPr>
          <w:b/>
          <w:bCs/>
          <w:szCs w:val="22"/>
        </w:rPr>
        <w:t xml:space="preserve"> </w:t>
      </w:r>
      <w:r w:rsidRPr="001B18EC">
        <w:rPr>
          <w:b/>
          <w:bCs/>
          <w:szCs w:val="22"/>
        </w:rPr>
        <w:t>Kaplan</w:t>
      </w:r>
      <w:r w:rsidR="004661F2" w:rsidRPr="001B18EC">
        <w:rPr>
          <w:b/>
          <w:bCs/>
          <w:szCs w:val="22"/>
        </w:rPr>
        <w:noBreakHyphen/>
      </w:r>
      <w:r w:rsidRPr="001B18EC">
        <w:rPr>
          <w:b/>
          <w:bCs/>
          <w:szCs w:val="22"/>
        </w:rPr>
        <w:t>Meier Curve of Overall Survival</w:t>
      </w:r>
      <w:r w:rsidR="00B24FF5" w:rsidRPr="001B18EC">
        <w:rPr>
          <w:b/>
          <w:bCs/>
          <w:szCs w:val="22"/>
        </w:rPr>
        <w:t xml:space="preserve"> in </w:t>
      </w:r>
      <w:r w:rsidR="004A46A0">
        <w:rPr>
          <w:b/>
          <w:bCs/>
          <w:szCs w:val="22"/>
        </w:rPr>
        <w:t>TOWER</w:t>
      </w:r>
      <w:r w:rsidR="00DE242D" w:rsidRPr="001B18EC">
        <w:rPr>
          <w:b/>
          <w:bCs/>
          <w:szCs w:val="22"/>
        </w:rPr>
        <w:t xml:space="preserve"> </w:t>
      </w:r>
      <w:r w:rsidR="00D676D6" w:rsidRPr="001B18EC">
        <w:rPr>
          <w:b/>
          <w:bCs/>
          <w:szCs w:val="22"/>
        </w:rPr>
        <w:t>Study</w:t>
      </w:r>
      <w:commentRangeStart w:id="2148"/>
      <w:commentRangeEnd w:id="2148"/>
      <w:r w:rsidR="000D075E">
        <w:rPr>
          <w:rStyle w:val="CommentReference"/>
        </w:rPr>
        <w:commentReference w:id="2148"/>
      </w:r>
    </w:p>
    <w:p w14:paraId="4DEFC08B" w14:textId="5182BFCC" w:rsidR="009026AB" w:rsidRPr="00C56E01" w:rsidRDefault="00945CC4" w:rsidP="00C56E01">
      <w:pPr>
        <w:suppressAutoHyphens w:val="0"/>
        <w:autoSpaceDE w:val="0"/>
        <w:autoSpaceDN w:val="0"/>
        <w:adjustRightInd w:val="0"/>
        <w:spacing w:before="100"/>
        <w:ind w:right="-14"/>
        <w:jc w:val="center"/>
        <w:rPr>
          <w:szCs w:val="22"/>
        </w:rPr>
      </w:pPr>
      <w:r w:rsidRPr="0086777B">
        <w:rPr>
          <w:b/>
          <w:noProof/>
          <w:szCs w:val="22"/>
        </w:rPr>
        <w:drawing>
          <wp:inline distT="0" distB="0" distL="0" distR="0" wp14:anchorId="63F898D6" wp14:editId="0600B08D">
            <wp:extent cx="5888736" cy="2926005"/>
            <wp:effectExtent l="0" t="0" r="0" b="8255"/>
            <wp:docPr id="22" name="Picture 22" descr="GRH0358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ajeev\Desktop\Monica\GRH0358 GRAPH MISC N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7373" cy="2960110"/>
                    </a:xfrm>
                    <a:prstGeom prst="rect">
                      <a:avLst/>
                    </a:prstGeom>
                    <a:noFill/>
                    <a:ln>
                      <a:noFill/>
                    </a:ln>
                  </pic:spPr>
                </pic:pic>
              </a:graphicData>
            </a:graphic>
          </wp:inline>
        </w:drawing>
      </w:r>
    </w:p>
    <w:p w14:paraId="748A689A" w14:textId="1DF8DE12" w:rsidR="009026AB" w:rsidRDefault="009026AB" w:rsidP="00E363D2">
      <w:pPr>
        <w:suppressAutoHyphens w:val="0"/>
        <w:autoSpaceDE w:val="0"/>
        <w:autoSpaceDN w:val="0"/>
        <w:adjustRightInd w:val="0"/>
        <w:jc w:val="center"/>
        <w:rPr>
          <w:b/>
          <w:szCs w:val="22"/>
        </w:rPr>
      </w:pPr>
    </w:p>
    <w:p w14:paraId="0EAC536A" w14:textId="77777777" w:rsidR="00E37960" w:rsidRDefault="00E37960" w:rsidP="00E363D2">
      <w:pPr>
        <w:suppressAutoHyphens w:val="0"/>
        <w:autoSpaceDE w:val="0"/>
        <w:autoSpaceDN w:val="0"/>
        <w:adjustRightInd w:val="0"/>
        <w:jc w:val="center"/>
        <w:rPr>
          <w:b/>
          <w:szCs w:val="22"/>
        </w:rPr>
      </w:pPr>
    </w:p>
    <w:p w14:paraId="5C7E13AD" w14:textId="77777777" w:rsidR="00E37960" w:rsidRDefault="00E37960" w:rsidP="00E363D2">
      <w:pPr>
        <w:suppressAutoHyphens w:val="0"/>
        <w:autoSpaceDE w:val="0"/>
        <w:autoSpaceDN w:val="0"/>
        <w:adjustRightInd w:val="0"/>
        <w:jc w:val="center"/>
        <w:rPr>
          <w:b/>
          <w:szCs w:val="22"/>
        </w:rPr>
      </w:pPr>
    </w:p>
    <w:p w14:paraId="215C3E27" w14:textId="77777777" w:rsidR="00E37960" w:rsidRDefault="00E37960" w:rsidP="00E363D2">
      <w:pPr>
        <w:suppressAutoHyphens w:val="0"/>
        <w:autoSpaceDE w:val="0"/>
        <w:autoSpaceDN w:val="0"/>
        <w:adjustRightInd w:val="0"/>
        <w:jc w:val="center"/>
        <w:rPr>
          <w:b/>
          <w:szCs w:val="22"/>
        </w:rPr>
      </w:pPr>
    </w:p>
    <w:p w14:paraId="4C12994A" w14:textId="77777777" w:rsidR="00E37960" w:rsidRDefault="00E37960" w:rsidP="00E363D2">
      <w:pPr>
        <w:suppressAutoHyphens w:val="0"/>
        <w:autoSpaceDE w:val="0"/>
        <w:autoSpaceDN w:val="0"/>
        <w:adjustRightInd w:val="0"/>
        <w:jc w:val="center"/>
        <w:rPr>
          <w:b/>
          <w:szCs w:val="22"/>
        </w:rPr>
      </w:pPr>
    </w:p>
    <w:p w14:paraId="4AAD2C42" w14:textId="77777777" w:rsidR="00E37960" w:rsidRDefault="00E37960" w:rsidP="00E363D2">
      <w:pPr>
        <w:suppressAutoHyphens w:val="0"/>
        <w:autoSpaceDE w:val="0"/>
        <w:autoSpaceDN w:val="0"/>
        <w:adjustRightInd w:val="0"/>
        <w:jc w:val="center"/>
        <w:rPr>
          <w:b/>
          <w:szCs w:val="22"/>
        </w:rPr>
      </w:pPr>
    </w:p>
    <w:p w14:paraId="79FA2A37" w14:textId="77777777" w:rsidR="00E37960" w:rsidRDefault="00E37960" w:rsidP="00E363D2">
      <w:pPr>
        <w:suppressAutoHyphens w:val="0"/>
        <w:autoSpaceDE w:val="0"/>
        <w:autoSpaceDN w:val="0"/>
        <w:adjustRightInd w:val="0"/>
        <w:jc w:val="center"/>
        <w:rPr>
          <w:b/>
          <w:szCs w:val="22"/>
        </w:rPr>
      </w:pPr>
    </w:p>
    <w:p w14:paraId="5E338BAE" w14:textId="77777777" w:rsidR="00E37960" w:rsidRDefault="00E37960" w:rsidP="00E363D2">
      <w:pPr>
        <w:suppressAutoHyphens w:val="0"/>
        <w:autoSpaceDE w:val="0"/>
        <w:autoSpaceDN w:val="0"/>
        <w:adjustRightInd w:val="0"/>
        <w:jc w:val="center"/>
        <w:rPr>
          <w:b/>
          <w:szCs w:val="22"/>
        </w:rPr>
      </w:pPr>
    </w:p>
    <w:p w14:paraId="32BB33D7" w14:textId="77777777" w:rsidR="00E37960" w:rsidRDefault="00E37960" w:rsidP="00E363D2">
      <w:pPr>
        <w:suppressAutoHyphens w:val="0"/>
        <w:autoSpaceDE w:val="0"/>
        <w:autoSpaceDN w:val="0"/>
        <w:adjustRightInd w:val="0"/>
        <w:jc w:val="center"/>
        <w:rPr>
          <w:b/>
          <w:szCs w:val="22"/>
        </w:rPr>
      </w:pPr>
    </w:p>
    <w:p w14:paraId="170B217D" w14:textId="2345F3EB" w:rsidR="00E37960" w:rsidRDefault="00E37960" w:rsidP="00E363D2">
      <w:pPr>
        <w:suppressAutoHyphens w:val="0"/>
        <w:autoSpaceDE w:val="0"/>
        <w:autoSpaceDN w:val="0"/>
        <w:adjustRightInd w:val="0"/>
        <w:jc w:val="center"/>
        <w:rPr>
          <w:b/>
          <w:szCs w:val="22"/>
        </w:rPr>
      </w:pPr>
    </w:p>
    <w:p w14:paraId="63862C1E" w14:textId="77777777" w:rsidR="00E37960" w:rsidRDefault="00E37960" w:rsidP="00E363D2">
      <w:pPr>
        <w:suppressAutoHyphens w:val="0"/>
        <w:autoSpaceDE w:val="0"/>
        <w:autoSpaceDN w:val="0"/>
        <w:adjustRightInd w:val="0"/>
        <w:jc w:val="center"/>
        <w:rPr>
          <w:b/>
          <w:szCs w:val="22"/>
        </w:rPr>
      </w:pPr>
    </w:p>
    <w:p w14:paraId="6516E629" w14:textId="77777777" w:rsidR="00E37960" w:rsidRDefault="00E37960" w:rsidP="00E363D2">
      <w:pPr>
        <w:suppressAutoHyphens w:val="0"/>
        <w:autoSpaceDE w:val="0"/>
        <w:autoSpaceDN w:val="0"/>
        <w:adjustRightInd w:val="0"/>
        <w:jc w:val="center"/>
        <w:rPr>
          <w:b/>
          <w:szCs w:val="22"/>
        </w:rPr>
      </w:pPr>
    </w:p>
    <w:p w14:paraId="51FF5772" w14:textId="3BE07C20" w:rsidR="00C3085B" w:rsidRPr="001B18EC" w:rsidRDefault="00C3085B">
      <w:pPr>
        <w:keepNext/>
        <w:suppressAutoHyphens w:val="0"/>
        <w:autoSpaceDE w:val="0"/>
        <w:autoSpaceDN w:val="0"/>
        <w:adjustRightInd w:val="0"/>
        <w:jc w:val="center"/>
        <w:rPr>
          <w:b/>
          <w:color w:val="000000"/>
          <w:szCs w:val="22"/>
        </w:rPr>
        <w:pPrChange w:id="2149" w:author="Author">
          <w:pPr>
            <w:suppressAutoHyphens w:val="0"/>
            <w:autoSpaceDE w:val="0"/>
            <w:autoSpaceDN w:val="0"/>
            <w:adjustRightInd w:val="0"/>
            <w:jc w:val="center"/>
          </w:pPr>
        </w:pPrChange>
      </w:pPr>
      <w:r w:rsidRPr="001B18EC">
        <w:rPr>
          <w:b/>
          <w:szCs w:val="22"/>
        </w:rPr>
        <w:t xml:space="preserve">Table </w:t>
      </w:r>
      <w:ins w:id="2150" w:author="Author">
        <w:r w:rsidR="00272D54">
          <w:rPr>
            <w:b/>
            <w:szCs w:val="22"/>
          </w:rPr>
          <w:t>14</w:t>
        </w:r>
      </w:ins>
      <w:del w:id="2151" w:author="Author">
        <w:r w:rsidR="008C4A89" w:rsidDel="00272D54">
          <w:rPr>
            <w:b/>
            <w:szCs w:val="22"/>
          </w:rPr>
          <w:delText>15</w:delText>
        </w:r>
      </w:del>
      <w:r w:rsidRPr="001B18EC">
        <w:rPr>
          <w:b/>
          <w:szCs w:val="22"/>
        </w:rPr>
        <w:t xml:space="preserve">.  </w:t>
      </w:r>
      <w:r w:rsidRPr="001B18EC">
        <w:rPr>
          <w:b/>
          <w:bCs/>
          <w:szCs w:val="22"/>
        </w:rPr>
        <w:t xml:space="preserve">Efficacy Results in Patients </w:t>
      </w:r>
      <w:r w:rsidRPr="001B18EC">
        <w:rPr>
          <w:b/>
          <w:szCs w:val="22"/>
        </w:rPr>
        <w:t>≥ 18 Years</w:t>
      </w:r>
      <w:r w:rsidRPr="001B18EC">
        <w:rPr>
          <w:b/>
          <w:bCs/>
          <w:szCs w:val="22"/>
        </w:rPr>
        <w:t xml:space="preserve"> of Age </w:t>
      </w:r>
      <w:proofErr w:type="gramStart"/>
      <w:r w:rsidRPr="001B18EC">
        <w:rPr>
          <w:b/>
          <w:bCs/>
          <w:szCs w:val="22"/>
        </w:rPr>
        <w:t>With</w:t>
      </w:r>
      <w:proofErr w:type="gramEnd"/>
      <w:r w:rsidRPr="001B18EC">
        <w:rPr>
          <w:b/>
          <w:bCs/>
          <w:szCs w:val="22"/>
        </w:rPr>
        <w:t xml:space="preserve"> </w:t>
      </w:r>
      <w:r w:rsidRPr="001B18EC">
        <w:rPr>
          <w:b/>
          <w:color w:val="000000"/>
          <w:szCs w:val="22"/>
        </w:rPr>
        <w:t>Philadelphia Chromosome</w:t>
      </w:r>
      <w:r w:rsidR="004661F2" w:rsidRPr="001B18EC">
        <w:rPr>
          <w:b/>
          <w:color w:val="000000"/>
          <w:szCs w:val="22"/>
        </w:rPr>
        <w:noBreakHyphen/>
      </w:r>
      <w:commentRangeStart w:id="2152"/>
      <w:ins w:id="2153" w:author="Author">
        <w:r w:rsidR="000D075E">
          <w:rPr>
            <w:b/>
            <w:color w:val="000000"/>
            <w:szCs w:val="22"/>
          </w:rPr>
          <w:t>n</w:t>
        </w:r>
      </w:ins>
      <w:del w:id="2154" w:author="Author">
        <w:r w:rsidR="009C0036" w:rsidDel="000D075E">
          <w:rPr>
            <w:b/>
            <w:color w:val="000000"/>
            <w:szCs w:val="22"/>
          </w:rPr>
          <w:delText>N</w:delText>
        </w:r>
      </w:del>
      <w:commentRangeEnd w:id="2152"/>
      <w:r w:rsidR="000D075E">
        <w:rPr>
          <w:rStyle w:val="CommentReference"/>
        </w:rPr>
        <w:commentReference w:id="2152"/>
      </w:r>
      <w:r w:rsidRPr="001B18EC">
        <w:rPr>
          <w:b/>
          <w:color w:val="000000"/>
          <w:szCs w:val="22"/>
        </w:rPr>
        <w:t>egative Relapsed or Refractory B</w:t>
      </w:r>
      <w:r w:rsidR="004661F2" w:rsidRPr="001B18EC">
        <w:rPr>
          <w:b/>
          <w:color w:val="000000"/>
          <w:szCs w:val="22"/>
        </w:rPr>
        <w:noBreakHyphen/>
      </w:r>
      <w:r w:rsidRPr="001B18EC">
        <w:rPr>
          <w:b/>
          <w:color w:val="000000"/>
          <w:szCs w:val="22"/>
        </w:rPr>
        <w:t xml:space="preserve">cell Precursor </w:t>
      </w:r>
      <w:r w:rsidR="00CC7788">
        <w:rPr>
          <w:b/>
          <w:szCs w:val="22"/>
        </w:rPr>
        <w:t>ALL</w:t>
      </w:r>
      <w:r w:rsidRPr="001B18EC">
        <w:rPr>
          <w:b/>
          <w:szCs w:val="22"/>
        </w:rPr>
        <w:t xml:space="preserve"> </w:t>
      </w:r>
      <w:r w:rsidRPr="001B18EC">
        <w:rPr>
          <w:b/>
          <w:color w:val="000000"/>
          <w:szCs w:val="22"/>
        </w:rPr>
        <w:t>(</w:t>
      </w:r>
      <w:r w:rsidR="004A46A0">
        <w:rPr>
          <w:b/>
          <w:color w:val="000000"/>
          <w:szCs w:val="22"/>
        </w:rPr>
        <w:t>TOWER</w:t>
      </w:r>
      <w:r w:rsidR="00B00F4A" w:rsidRPr="001B18EC">
        <w:rPr>
          <w:b/>
          <w:color w:val="000000"/>
          <w:szCs w:val="22"/>
        </w:rPr>
        <w:t xml:space="preserve"> </w:t>
      </w:r>
      <w:r w:rsidR="00DE242D" w:rsidRPr="001B18EC">
        <w:rPr>
          <w:b/>
          <w:color w:val="000000"/>
          <w:szCs w:val="22"/>
        </w:rPr>
        <w:t>S</w:t>
      </w:r>
      <w:r w:rsidR="00B00F4A" w:rsidRPr="001B18EC">
        <w:rPr>
          <w:b/>
          <w:color w:val="000000"/>
          <w:szCs w:val="22"/>
        </w:rPr>
        <w:t>tudy</w:t>
      </w:r>
      <w:r w:rsidRPr="001B18EC">
        <w:rPr>
          <w:b/>
          <w:color w:val="000000"/>
          <w:szCs w:val="22"/>
        </w:rPr>
        <w:t>)</w:t>
      </w:r>
    </w:p>
    <w:p w14:paraId="4BCA8635" w14:textId="77777777" w:rsidR="00C3085B" w:rsidRPr="001B18EC" w:rsidRDefault="00C3085B">
      <w:pPr>
        <w:keepNext/>
        <w:suppressAutoHyphens w:val="0"/>
        <w:autoSpaceDE w:val="0"/>
        <w:autoSpaceDN w:val="0"/>
        <w:adjustRightInd w:val="0"/>
        <w:jc w:val="center"/>
        <w:rPr>
          <w:b/>
          <w:bCs/>
          <w:szCs w:val="22"/>
        </w:rPr>
        <w:pPrChange w:id="2155" w:author="Author">
          <w:pPr>
            <w:suppressAutoHyphens w:val="0"/>
            <w:autoSpaceDE w:val="0"/>
            <w:autoSpaceDN w:val="0"/>
            <w:adjustRightInd w:val="0"/>
            <w:jc w:val="center"/>
          </w:pPr>
        </w:pPrChange>
      </w:pPr>
    </w:p>
    <w:tbl>
      <w:tblPr>
        <w:tblW w:w="10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2912"/>
        <w:gridCol w:w="2605"/>
      </w:tblGrid>
      <w:tr w:rsidR="00C3085B" w:rsidRPr="001B18EC" w14:paraId="4C53D041" w14:textId="77777777" w:rsidTr="00292341">
        <w:trPr>
          <w:trHeight w:val="348"/>
        </w:trPr>
        <w:tc>
          <w:tcPr>
            <w:tcW w:w="4611" w:type="dxa"/>
          </w:tcPr>
          <w:p w14:paraId="338B7845" w14:textId="77777777" w:rsidR="00C3085B" w:rsidRPr="001B18EC" w:rsidRDefault="00C3085B">
            <w:pPr>
              <w:keepNext/>
              <w:rPr>
                <w:b/>
                <w:szCs w:val="22"/>
              </w:rPr>
              <w:pPrChange w:id="2156" w:author="Author">
                <w:pPr/>
              </w:pPrChange>
            </w:pPr>
          </w:p>
        </w:tc>
        <w:tc>
          <w:tcPr>
            <w:tcW w:w="2912" w:type="dxa"/>
          </w:tcPr>
          <w:p w14:paraId="0891C0D1" w14:textId="77777777" w:rsidR="00C3085B" w:rsidRPr="001B18EC" w:rsidRDefault="00C3085B">
            <w:pPr>
              <w:keepNext/>
              <w:jc w:val="center"/>
              <w:rPr>
                <w:b/>
                <w:szCs w:val="22"/>
              </w:rPr>
              <w:pPrChange w:id="2157" w:author="Author">
                <w:pPr>
                  <w:jc w:val="center"/>
                </w:pPr>
              </w:pPrChange>
            </w:pPr>
            <w:r w:rsidRPr="001B18EC">
              <w:rPr>
                <w:b/>
                <w:szCs w:val="22"/>
              </w:rPr>
              <w:t>BLINCYTO</w:t>
            </w:r>
          </w:p>
          <w:p w14:paraId="5A9ECBEB" w14:textId="77777777" w:rsidR="00C3085B" w:rsidRPr="00614F58" w:rsidRDefault="00C3085B">
            <w:pPr>
              <w:keepNext/>
              <w:jc w:val="center"/>
              <w:rPr>
                <w:b/>
                <w:szCs w:val="22"/>
                <w:rPrChange w:id="2158" w:author="Author">
                  <w:rPr>
                    <w:szCs w:val="22"/>
                  </w:rPr>
                </w:rPrChange>
              </w:rPr>
              <w:pPrChange w:id="2159" w:author="Author">
                <w:pPr>
                  <w:jc w:val="center"/>
                </w:pPr>
              </w:pPrChange>
            </w:pPr>
            <w:commentRangeStart w:id="2160"/>
            <w:r w:rsidRPr="00614F58">
              <w:rPr>
                <w:b/>
                <w:szCs w:val="22"/>
                <w:rPrChange w:id="2161" w:author="Author">
                  <w:rPr>
                    <w:szCs w:val="22"/>
                  </w:rPr>
                </w:rPrChange>
              </w:rPr>
              <w:t>(N = 271)</w:t>
            </w:r>
            <w:commentRangeEnd w:id="2160"/>
            <w:r w:rsidR="00735413">
              <w:rPr>
                <w:rStyle w:val="CommentReference"/>
              </w:rPr>
              <w:commentReference w:id="2160"/>
            </w:r>
          </w:p>
        </w:tc>
        <w:tc>
          <w:tcPr>
            <w:tcW w:w="2605" w:type="dxa"/>
          </w:tcPr>
          <w:p w14:paraId="1901E6D7" w14:textId="77777777" w:rsidR="00C3085B" w:rsidRPr="001B18EC" w:rsidRDefault="00C3085B">
            <w:pPr>
              <w:keepNext/>
              <w:jc w:val="center"/>
              <w:rPr>
                <w:b/>
                <w:szCs w:val="22"/>
              </w:rPr>
              <w:pPrChange w:id="2162" w:author="Author">
                <w:pPr>
                  <w:jc w:val="center"/>
                </w:pPr>
              </w:pPrChange>
            </w:pPr>
            <w:r w:rsidRPr="001B18EC">
              <w:rPr>
                <w:b/>
                <w:szCs w:val="22"/>
              </w:rPr>
              <w:t xml:space="preserve">SOC Chemotherapy </w:t>
            </w:r>
          </w:p>
          <w:p w14:paraId="7901923B" w14:textId="77777777" w:rsidR="00C3085B" w:rsidRPr="00614F58" w:rsidRDefault="00C3085B">
            <w:pPr>
              <w:keepNext/>
              <w:jc w:val="center"/>
              <w:rPr>
                <w:b/>
                <w:szCs w:val="22"/>
                <w:rPrChange w:id="2163" w:author="Author">
                  <w:rPr>
                    <w:szCs w:val="22"/>
                  </w:rPr>
                </w:rPrChange>
              </w:rPr>
              <w:pPrChange w:id="2164" w:author="Author">
                <w:pPr>
                  <w:jc w:val="center"/>
                </w:pPr>
              </w:pPrChange>
            </w:pPr>
            <w:commentRangeStart w:id="2165"/>
            <w:r w:rsidRPr="00614F58">
              <w:rPr>
                <w:b/>
                <w:szCs w:val="22"/>
                <w:rPrChange w:id="2166" w:author="Author">
                  <w:rPr>
                    <w:szCs w:val="22"/>
                  </w:rPr>
                </w:rPrChange>
              </w:rPr>
              <w:t>(N = 134)</w:t>
            </w:r>
            <w:commentRangeEnd w:id="2165"/>
            <w:r w:rsidR="00735413">
              <w:rPr>
                <w:rStyle w:val="CommentReference"/>
              </w:rPr>
              <w:commentReference w:id="2165"/>
            </w:r>
          </w:p>
        </w:tc>
      </w:tr>
      <w:tr w:rsidR="00C3085B" w:rsidRPr="001B18EC" w14:paraId="4915F617" w14:textId="77777777" w:rsidTr="00292341">
        <w:trPr>
          <w:trHeight w:val="242"/>
        </w:trPr>
        <w:tc>
          <w:tcPr>
            <w:tcW w:w="10128" w:type="dxa"/>
            <w:gridSpan w:val="3"/>
          </w:tcPr>
          <w:p w14:paraId="466919F7" w14:textId="77777777" w:rsidR="00C3085B" w:rsidRPr="001B18EC" w:rsidRDefault="00C3085B" w:rsidP="00E363D2">
            <w:pPr>
              <w:rPr>
                <w:szCs w:val="22"/>
              </w:rPr>
            </w:pPr>
            <w:r w:rsidRPr="001B18EC">
              <w:rPr>
                <w:b/>
                <w:szCs w:val="22"/>
              </w:rPr>
              <w:t>Overall Survival</w:t>
            </w:r>
          </w:p>
        </w:tc>
      </w:tr>
      <w:tr w:rsidR="00CA108C" w:rsidRPr="001B18EC" w14:paraId="7EE8F140" w14:textId="77777777" w:rsidTr="00292341">
        <w:trPr>
          <w:trHeight w:val="260"/>
        </w:trPr>
        <w:tc>
          <w:tcPr>
            <w:tcW w:w="4611" w:type="dxa"/>
          </w:tcPr>
          <w:p w14:paraId="662A7AB0" w14:textId="37894277" w:rsidR="00CA108C" w:rsidRPr="001B18EC" w:rsidRDefault="00B90914" w:rsidP="00E363D2">
            <w:pPr>
              <w:ind w:left="929" w:hanging="929"/>
              <w:rPr>
                <w:szCs w:val="22"/>
              </w:rPr>
            </w:pPr>
            <w:ins w:id="2167" w:author="Author">
              <w:r>
                <w:rPr>
                  <w:szCs w:val="22"/>
                </w:rPr>
                <w:tab/>
              </w:r>
            </w:ins>
            <w:del w:id="2168" w:author="Author">
              <w:r w:rsidR="00CA108C" w:rsidRPr="001B18EC" w:rsidDel="00B90914">
                <w:rPr>
                  <w:szCs w:val="22"/>
                </w:rPr>
                <w:delText xml:space="preserve">                 </w:delText>
              </w:r>
            </w:del>
            <w:r w:rsidR="00CA108C" w:rsidRPr="001B18EC">
              <w:rPr>
                <w:szCs w:val="22"/>
              </w:rPr>
              <w:t>Number of deaths (%)</w:t>
            </w:r>
          </w:p>
        </w:tc>
        <w:tc>
          <w:tcPr>
            <w:tcW w:w="2912" w:type="dxa"/>
          </w:tcPr>
          <w:p w14:paraId="06B19AC4" w14:textId="76703AE2" w:rsidR="00CA108C" w:rsidRPr="001B18EC" w:rsidRDefault="00CA108C" w:rsidP="00E363D2">
            <w:pPr>
              <w:jc w:val="center"/>
              <w:rPr>
                <w:szCs w:val="22"/>
              </w:rPr>
            </w:pPr>
            <w:r w:rsidRPr="001B18EC">
              <w:rPr>
                <w:szCs w:val="22"/>
              </w:rPr>
              <w:t>164 (61)</w:t>
            </w:r>
          </w:p>
        </w:tc>
        <w:tc>
          <w:tcPr>
            <w:tcW w:w="2605" w:type="dxa"/>
          </w:tcPr>
          <w:p w14:paraId="668B0919" w14:textId="4A8FECA2" w:rsidR="00CA108C" w:rsidRPr="001B18EC" w:rsidRDefault="00CA108C" w:rsidP="00E363D2">
            <w:pPr>
              <w:jc w:val="center"/>
              <w:rPr>
                <w:szCs w:val="22"/>
              </w:rPr>
            </w:pPr>
            <w:r w:rsidRPr="001B18EC">
              <w:rPr>
                <w:szCs w:val="22"/>
              </w:rPr>
              <w:t>87 (65)</w:t>
            </w:r>
          </w:p>
        </w:tc>
      </w:tr>
      <w:tr w:rsidR="00C3085B" w:rsidRPr="001B18EC" w14:paraId="229FA03D" w14:textId="77777777" w:rsidTr="00292341">
        <w:trPr>
          <w:trHeight w:val="260"/>
        </w:trPr>
        <w:tc>
          <w:tcPr>
            <w:tcW w:w="4611" w:type="dxa"/>
          </w:tcPr>
          <w:p w14:paraId="6A8EB6A1" w14:textId="77777777" w:rsidR="00C3085B" w:rsidRPr="001B18EC" w:rsidRDefault="00C3085B" w:rsidP="00E363D2">
            <w:pPr>
              <w:ind w:left="929" w:hanging="929"/>
              <w:rPr>
                <w:szCs w:val="22"/>
              </w:rPr>
            </w:pPr>
            <w:r w:rsidRPr="001B18EC">
              <w:rPr>
                <w:szCs w:val="22"/>
              </w:rPr>
              <w:lastRenderedPageBreak/>
              <w:tab/>
              <w:t>Median, months [95% CI]</w:t>
            </w:r>
          </w:p>
        </w:tc>
        <w:tc>
          <w:tcPr>
            <w:tcW w:w="2912" w:type="dxa"/>
          </w:tcPr>
          <w:p w14:paraId="00013C5F" w14:textId="77777777" w:rsidR="00C3085B" w:rsidRPr="001B18EC" w:rsidRDefault="00C3085B" w:rsidP="00E363D2">
            <w:pPr>
              <w:jc w:val="center"/>
              <w:rPr>
                <w:szCs w:val="22"/>
              </w:rPr>
            </w:pPr>
            <w:r w:rsidRPr="001B18EC">
              <w:rPr>
                <w:szCs w:val="22"/>
              </w:rPr>
              <w:t xml:space="preserve">7.7 [5.6, 9.6]  </w:t>
            </w:r>
          </w:p>
        </w:tc>
        <w:tc>
          <w:tcPr>
            <w:tcW w:w="2605" w:type="dxa"/>
          </w:tcPr>
          <w:p w14:paraId="4A75C1FB" w14:textId="77777777" w:rsidR="00C3085B" w:rsidRPr="001B18EC" w:rsidRDefault="00C3085B" w:rsidP="00E363D2">
            <w:pPr>
              <w:jc w:val="center"/>
              <w:rPr>
                <w:szCs w:val="22"/>
              </w:rPr>
            </w:pPr>
            <w:r w:rsidRPr="001B18EC">
              <w:rPr>
                <w:szCs w:val="22"/>
              </w:rPr>
              <w:t>4.0 [2.9, 5.3]</w:t>
            </w:r>
          </w:p>
        </w:tc>
      </w:tr>
      <w:tr w:rsidR="00C3085B" w:rsidRPr="001B18EC" w14:paraId="425B668B" w14:textId="77777777" w:rsidTr="00292341">
        <w:trPr>
          <w:trHeight w:val="269"/>
        </w:trPr>
        <w:tc>
          <w:tcPr>
            <w:tcW w:w="4611" w:type="dxa"/>
          </w:tcPr>
          <w:p w14:paraId="60D314A2" w14:textId="7E240C6B" w:rsidR="00C3085B" w:rsidRPr="001B18EC" w:rsidRDefault="00C3085B" w:rsidP="00E363D2">
            <w:pPr>
              <w:ind w:left="929" w:hanging="929"/>
              <w:rPr>
                <w:szCs w:val="22"/>
              </w:rPr>
            </w:pPr>
            <w:r w:rsidRPr="001B18EC">
              <w:rPr>
                <w:szCs w:val="22"/>
              </w:rPr>
              <w:tab/>
              <w:t>Hazard Ratio [95% CI]</w:t>
            </w:r>
            <w:r w:rsidR="00ED2C4F" w:rsidRPr="001B18EC">
              <w:rPr>
                <w:szCs w:val="22"/>
                <w:vertAlign w:val="superscript"/>
              </w:rPr>
              <w:t>1</w:t>
            </w:r>
          </w:p>
        </w:tc>
        <w:tc>
          <w:tcPr>
            <w:tcW w:w="5517" w:type="dxa"/>
            <w:gridSpan w:val="2"/>
          </w:tcPr>
          <w:p w14:paraId="1CCB67D7" w14:textId="77777777" w:rsidR="00C3085B" w:rsidRPr="001B18EC" w:rsidRDefault="00C3085B" w:rsidP="00E363D2">
            <w:pPr>
              <w:jc w:val="center"/>
              <w:rPr>
                <w:szCs w:val="22"/>
              </w:rPr>
            </w:pPr>
            <w:r w:rsidRPr="001B18EC">
              <w:rPr>
                <w:szCs w:val="22"/>
              </w:rPr>
              <w:t>0.71 [0.55, 0.93]</w:t>
            </w:r>
          </w:p>
        </w:tc>
      </w:tr>
      <w:tr w:rsidR="00C3085B" w:rsidRPr="001B18EC" w14:paraId="14E80FB4" w14:textId="77777777" w:rsidTr="00292341">
        <w:trPr>
          <w:trHeight w:val="260"/>
        </w:trPr>
        <w:tc>
          <w:tcPr>
            <w:tcW w:w="4611" w:type="dxa"/>
          </w:tcPr>
          <w:p w14:paraId="4779A841" w14:textId="47FD5F4E" w:rsidR="00C3085B" w:rsidRPr="001B18EC" w:rsidRDefault="00C3085B" w:rsidP="00E363D2">
            <w:pPr>
              <w:ind w:left="929" w:hanging="929"/>
              <w:rPr>
                <w:szCs w:val="22"/>
              </w:rPr>
            </w:pPr>
            <w:r w:rsidRPr="001B18EC">
              <w:rPr>
                <w:szCs w:val="22"/>
              </w:rPr>
              <w:tab/>
              <w:t>p</w:t>
            </w:r>
            <w:r w:rsidR="004661F2" w:rsidRPr="001B18EC">
              <w:rPr>
                <w:szCs w:val="22"/>
              </w:rPr>
              <w:noBreakHyphen/>
            </w:r>
            <w:r w:rsidRPr="001B18EC">
              <w:rPr>
                <w:szCs w:val="22"/>
              </w:rPr>
              <w:t>value</w:t>
            </w:r>
            <w:r w:rsidR="00ED2C4F" w:rsidRPr="001B18EC">
              <w:rPr>
                <w:szCs w:val="22"/>
                <w:vertAlign w:val="superscript"/>
              </w:rPr>
              <w:t>2</w:t>
            </w:r>
            <w:r w:rsidRPr="001B18EC">
              <w:rPr>
                <w:szCs w:val="22"/>
              </w:rPr>
              <w:t xml:space="preserve"> </w:t>
            </w:r>
          </w:p>
        </w:tc>
        <w:tc>
          <w:tcPr>
            <w:tcW w:w="5517" w:type="dxa"/>
            <w:gridSpan w:val="2"/>
          </w:tcPr>
          <w:p w14:paraId="2138A393" w14:textId="77777777" w:rsidR="00C3085B" w:rsidRPr="001B18EC" w:rsidRDefault="00C3085B" w:rsidP="00E363D2">
            <w:pPr>
              <w:jc w:val="center"/>
              <w:rPr>
                <w:szCs w:val="22"/>
              </w:rPr>
            </w:pPr>
            <w:r w:rsidRPr="001B18EC">
              <w:rPr>
                <w:szCs w:val="22"/>
              </w:rPr>
              <w:t>0.012</w:t>
            </w:r>
          </w:p>
        </w:tc>
      </w:tr>
      <w:tr w:rsidR="00C3085B" w:rsidRPr="001B18EC" w14:paraId="4ADC3405" w14:textId="77777777" w:rsidTr="00292341">
        <w:trPr>
          <w:trHeight w:val="161"/>
        </w:trPr>
        <w:tc>
          <w:tcPr>
            <w:tcW w:w="10128" w:type="dxa"/>
            <w:gridSpan w:val="3"/>
          </w:tcPr>
          <w:p w14:paraId="25AF22F1" w14:textId="1148F412" w:rsidR="00C3085B" w:rsidRPr="001B18EC" w:rsidRDefault="002C67C9" w:rsidP="00E363D2">
            <w:pPr>
              <w:rPr>
                <w:szCs w:val="22"/>
              </w:rPr>
            </w:pPr>
            <w:r w:rsidRPr="001B18EC">
              <w:rPr>
                <w:b/>
                <w:szCs w:val="22"/>
              </w:rPr>
              <w:t>Overall Response</w:t>
            </w:r>
            <w:r w:rsidR="00C3085B" w:rsidRPr="001B18EC">
              <w:rPr>
                <w:b/>
                <w:szCs w:val="22"/>
              </w:rPr>
              <w:t xml:space="preserve"> </w:t>
            </w:r>
          </w:p>
        </w:tc>
      </w:tr>
      <w:tr w:rsidR="00C3085B" w:rsidRPr="001B18EC" w14:paraId="7B2B148F" w14:textId="77777777" w:rsidTr="00292341">
        <w:trPr>
          <w:trHeight w:val="251"/>
        </w:trPr>
        <w:tc>
          <w:tcPr>
            <w:tcW w:w="4611" w:type="dxa"/>
          </w:tcPr>
          <w:p w14:paraId="7CC46DB1" w14:textId="06F05A51" w:rsidR="00C3085B" w:rsidRPr="008947CF" w:rsidRDefault="00C3085B" w:rsidP="00E363D2">
            <w:pPr>
              <w:rPr>
                <w:szCs w:val="22"/>
                <w:lang w:val="fr-FR"/>
              </w:rPr>
            </w:pPr>
            <w:r w:rsidRPr="001B18EC">
              <w:rPr>
                <w:szCs w:val="22"/>
                <w:lang w:val="fr-FR"/>
              </w:rPr>
              <w:tab/>
              <w:t>CR</w:t>
            </w:r>
            <w:r w:rsidR="006442B2">
              <w:rPr>
                <w:szCs w:val="22"/>
                <w:vertAlign w:val="superscript"/>
                <w:lang w:val="fr-FR"/>
              </w:rPr>
              <w:t>4</w:t>
            </w:r>
            <w:r w:rsidRPr="001B18EC">
              <w:rPr>
                <w:szCs w:val="22"/>
                <w:lang w:val="fr-FR"/>
              </w:rPr>
              <w:t>/</w:t>
            </w:r>
            <w:proofErr w:type="spellStart"/>
            <w:r w:rsidRPr="001B18EC">
              <w:rPr>
                <w:szCs w:val="22"/>
                <w:lang w:val="fr-FR"/>
              </w:rPr>
              <w:t>CRh</w:t>
            </w:r>
            <w:proofErr w:type="spellEnd"/>
            <w:r w:rsidRPr="001B18EC">
              <w:rPr>
                <w:szCs w:val="22"/>
                <w:lang w:val="fr-FR"/>
              </w:rPr>
              <w:t>*</w:t>
            </w:r>
            <w:r w:rsidR="006442B2">
              <w:rPr>
                <w:szCs w:val="22"/>
                <w:vertAlign w:val="superscript"/>
                <w:lang w:val="fr-FR"/>
              </w:rPr>
              <w:t>5</w:t>
            </w:r>
            <w:r w:rsidRPr="008947CF">
              <w:rPr>
                <w:szCs w:val="22"/>
                <w:lang w:val="fr-FR"/>
              </w:rPr>
              <w:t>, n (%) [95% CI]</w:t>
            </w:r>
          </w:p>
        </w:tc>
        <w:tc>
          <w:tcPr>
            <w:tcW w:w="2912" w:type="dxa"/>
          </w:tcPr>
          <w:p w14:paraId="16B12341" w14:textId="74B351E2" w:rsidR="00C3085B" w:rsidRPr="001B18EC" w:rsidRDefault="00324E45" w:rsidP="00E363D2">
            <w:pPr>
              <w:jc w:val="center"/>
              <w:rPr>
                <w:szCs w:val="22"/>
              </w:rPr>
            </w:pPr>
            <w:r w:rsidRPr="001B18EC">
              <w:rPr>
                <w:szCs w:val="22"/>
              </w:rPr>
              <w:t>115</w:t>
            </w:r>
            <w:r w:rsidR="00C3085B" w:rsidRPr="001B18EC">
              <w:rPr>
                <w:szCs w:val="22"/>
              </w:rPr>
              <w:t xml:space="preserve"> (</w:t>
            </w:r>
            <w:r w:rsidRPr="001B18EC">
              <w:rPr>
                <w:szCs w:val="22"/>
              </w:rPr>
              <w:t>42</w:t>
            </w:r>
            <w:r w:rsidR="00C3085B" w:rsidRPr="001B18EC">
              <w:rPr>
                <w:szCs w:val="22"/>
              </w:rPr>
              <w:t>) [</w:t>
            </w:r>
            <w:r w:rsidRPr="001B18EC">
              <w:rPr>
                <w:szCs w:val="22"/>
              </w:rPr>
              <w:t>37</w:t>
            </w:r>
            <w:r w:rsidR="00C3085B" w:rsidRPr="001B18EC">
              <w:rPr>
                <w:szCs w:val="22"/>
              </w:rPr>
              <w:t xml:space="preserve">, </w:t>
            </w:r>
            <w:r w:rsidRPr="001B18EC">
              <w:rPr>
                <w:szCs w:val="22"/>
              </w:rPr>
              <w:t>49</w:t>
            </w:r>
            <w:r w:rsidR="00C3085B" w:rsidRPr="001B18EC">
              <w:rPr>
                <w:szCs w:val="22"/>
              </w:rPr>
              <w:t>]</w:t>
            </w:r>
          </w:p>
        </w:tc>
        <w:tc>
          <w:tcPr>
            <w:tcW w:w="2605" w:type="dxa"/>
          </w:tcPr>
          <w:p w14:paraId="24A22325" w14:textId="49DAF2AB" w:rsidR="00C3085B" w:rsidRPr="001B18EC" w:rsidRDefault="00324E45" w:rsidP="00E363D2">
            <w:pPr>
              <w:jc w:val="center"/>
              <w:rPr>
                <w:szCs w:val="22"/>
              </w:rPr>
            </w:pPr>
            <w:r w:rsidRPr="001B18EC">
              <w:rPr>
                <w:szCs w:val="22"/>
              </w:rPr>
              <w:t>27</w:t>
            </w:r>
            <w:r w:rsidR="00C3085B" w:rsidRPr="001B18EC">
              <w:rPr>
                <w:szCs w:val="22"/>
              </w:rPr>
              <w:t xml:space="preserve"> (</w:t>
            </w:r>
            <w:r w:rsidRPr="001B18EC">
              <w:rPr>
                <w:szCs w:val="22"/>
              </w:rPr>
              <w:t>20</w:t>
            </w:r>
            <w:r w:rsidR="00C3085B" w:rsidRPr="001B18EC">
              <w:rPr>
                <w:szCs w:val="22"/>
              </w:rPr>
              <w:t>) [</w:t>
            </w:r>
            <w:r w:rsidRPr="001B18EC">
              <w:rPr>
                <w:szCs w:val="22"/>
              </w:rPr>
              <w:t>14</w:t>
            </w:r>
            <w:r w:rsidR="00C3085B" w:rsidRPr="001B18EC">
              <w:rPr>
                <w:szCs w:val="22"/>
              </w:rPr>
              <w:t xml:space="preserve">, </w:t>
            </w:r>
            <w:r w:rsidRPr="001B18EC">
              <w:rPr>
                <w:szCs w:val="22"/>
              </w:rPr>
              <w:t>28</w:t>
            </w:r>
            <w:r w:rsidR="00C3085B" w:rsidRPr="001B18EC">
              <w:rPr>
                <w:szCs w:val="22"/>
              </w:rPr>
              <w:t>]</w:t>
            </w:r>
          </w:p>
        </w:tc>
      </w:tr>
      <w:tr w:rsidR="00C3085B" w:rsidRPr="001B18EC" w14:paraId="47C3A3FE" w14:textId="77777777" w:rsidTr="00292341">
        <w:trPr>
          <w:trHeight w:val="179"/>
        </w:trPr>
        <w:tc>
          <w:tcPr>
            <w:tcW w:w="4611" w:type="dxa"/>
          </w:tcPr>
          <w:p w14:paraId="3EC0B526" w14:textId="77777777" w:rsidR="00C3085B" w:rsidRPr="001B18EC" w:rsidRDefault="00C3085B" w:rsidP="00E363D2">
            <w:pPr>
              <w:ind w:left="720"/>
              <w:rPr>
                <w:szCs w:val="22"/>
              </w:rPr>
            </w:pPr>
            <w:r w:rsidRPr="001B18EC">
              <w:rPr>
                <w:szCs w:val="22"/>
              </w:rPr>
              <w:tab/>
              <w:t>Treatment difference [95% CI]</w:t>
            </w:r>
          </w:p>
        </w:tc>
        <w:tc>
          <w:tcPr>
            <w:tcW w:w="5517" w:type="dxa"/>
            <w:gridSpan w:val="2"/>
          </w:tcPr>
          <w:p w14:paraId="01F24EBF" w14:textId="22E0E974" w:rsidR="00C3085B" w:rsidRPr="001B18EC" w:rsidRDefault="00324E45" w:rsidP="00E363D2">
            <w:pPr>
              <w:jc w:val="center"/>
              <w:rPr>
                <w:szCs w:val="22"/>
              </w:rPr>
            </w:pPr>
            <w:r w:rsidRPr="001B18EC">
              <w:rPr>
                <w:szCs w:val="22"/>
              </w:rPr>
              <w:t>22</w:t>
            </w:r>
            <w:r w:rsidR="00C3085B" w:rsidRPr="001B18EC">
              <w:rPr>
                <w:szCs w:val="22"/>
              </w:rPr>
              <w:t xml:space="preserve"> [</w:t>
            </w:r>
            <w:r w:rsidRPr="001B18EC">
              <w:rPr>
                <w:szCs w:val="22"/>
              </w:rPr>
              <w:t>13</w:t>
            </w:r>
            <w:r w:rsidR="00C3085B" w:rsidRPr="001B18EC">
              <w:rPr>
                <w:szCs w:val="22"/>
              </w:rPr>
              <w:t xml:space="preserve">, </w:t>
            </w:r>
            <w:r w:rsidRPr="001B18EC">
              <w:rPr>
                <w:szCs w:val="22"/>
              </w:rPr>
              <w:t>31</w:t>
            </w:r>
            <w:r w:rsidR="00C3085B" w:rsidRPr="001B18EC">
              <w:rPr>
                <w:szCs w:val="22"/>
              </w:rPr>
              <w:t>]</w:t>
            </w:r>
          </w:p>
        </w:tc>
      </w:tr>
      <w:tr w:rsidR="00C3085B" w:rsidRPr="001B18EC" w14:paraId="50254B08" w14:textId="77777777" w:rsidTr="00292341">
        <w:trPr>
          <w:trHeight w:val="215"/>
        </w:trPr>
        <w:tc>
          <w:tcPr>
            <w:tcW w:w="4611" w:type="dxa"/>
          </w:tcPr>
          <w:p w14:paraId="3777205E" w14:textId="4DC58202" w:rsidR="00C3085B" w:rsidRPr="001B18EC" w:rsidRDefault="00C3085B" w:rsidP="00E363D2">
            <w:pPr>
              <w:ind w:left="720"/>
              <w:rPr>
                <w:szCs w:val="22"/>
              </w:rPr>
            </w:pPr>
            <w:r w:rsidRPr="001B18EC">
              <w:rPr>
                <w:szCs w:val="22"/>
              </w:rPr>
              <w:tab/>
              <w:t>p</w:t>
            </w:r>
            <w:r w:rsidR="004661F2" w:rsidRPr="001B18EC">
              <w:rPr>
                <w:szCs w:val="22"/>
              </w:rPr>
              <w:noBreakHyphen/>
            </w:r>
            <w:r w:rsidRPr="001B18EC">
              <w:rPr>
                <w:szCs w:val="22"/>
              </w:rPr>
              <w:t>value</w:t>
            </w:r>
            <w:r w:rsidR="006442B2">
              <w:rPr>
                <w:szCs w:val="22"/>
                <w:vertAlign w:val="superscript"/>
              </w:rPr>
              <w:t>3</w:t>
            </w:r>
          </w:p>
        </w:tc>
        <w:tc>
          <w:tcPr>
            <w:tcW w:w="5517" w:type="dxa"/>
            <w:gridSpan w:val="2"/>
          </w:tcPr>
          <w:p w14:paraId="70217F80" w14:textId="77777777" w:rsidR="00C3085B" w:rsidRPr="001B18EC" w:rsidRDefault="00C3085B" w:rsidP="00E363D2">
            <w:pPr>
              <w:jc w:val="center"/>
              <w:rPr>
                <w:szCs w:val="22"/>
              </w:rPr>
            </w:pPr>
            <w:r w:rsidRPr="001B18EC">
              <w:rPr>
                <w:szCs w:val="22"/>
              </w:rPr>
              <w:t>&lt; 0.001</w:t>
            </w:r>
          </w:p>
        </w:tc>
      </w:tr>
      <w:tr w:rsidR="00C3085B" w:rsidRPr="001B18EC" w14:paraId="35408EE3" w14:textId="77777777" w:rsidTr="00292341">
        <w:trPr>
          <w:trHeight w:val="233"/>
        </w:trPr>
        <w:tc>
          <w:tcPr>
            <w:tcW w:w="4611" w:type="dxa"/>
          </w:tcPr>
          <w:p w14:paraId="41BC6393" w14:textId="77777777" w:rsidR="00C3085B" w:rsidRPr="001B18EC" w:rsidRDefault="00C3085B" w:rsidP="00E363D2">
            <w:pPr>
              <w:ind w:left="720"/>
              <w:rPr>
                <w:szCs w:val="22"/>
              </w:rPr>
            </w:pPr>
            <w:r w:rsidRPr="001B18EC">
              <w:rPr>
                <w:szCs w:val="22"/>
              </w:rPr>
              <w:t>CR, n (%) [95% CI]</w:t>
            </w:r>
          </w:p>
        </w:tc>
        <w:tc>
          <w:tcPr>
            <w:tcW w:w="2912" w:type="dxa"/>
          </w:tcPr>
          <w:p w14:paraId="7344C6EE" w14:textId="371B73F3" w:rsidR="00C3085B" w:rsidRPr="001B18EC" w:rsidRDefault="00C3085B" w:rsidP="00E363D2">
            <w:pPr>
              <w:jc w:val="center"/>
              <w:rPr>
                <w:szCs w:val="22"/>
              </w:rPr>
            </w:pPr>
            <w:r w:rsidRPr="001B18EC">
              <w:rPr>
                <w:szCs w:val="22"/>
              </w:rPr>
              <w:t>91 (</w:t>
            </w:r>
            <w:r w:rsidR="00CA108C" w:rsidRPr="001B18EC">
              <w:rPr>
                <w:szCs w:val="22"/>
              </w:rPr>
              <w:t>34</w:t>
            </w:r>
            <w:r w:rsidRPr="001B18EC">
              <w:rPr>
                <w:szCs w:val="22"/>
              </w:rPr>
              <w:t>) [</w:t>
            </w:r>
            <w:r w:rsidR="00CA108C" w:rsidRPr="001B18EC">
              <w:rPr>
                <w:szCs w:val="22"/>
              </w:rPr>
              <w:t>28</w:t>
            </w:r>
            <w:r w:rsidRPr="001B18EC">
              <w:rPr>
                <w:szCs w:val="22"/>
              </w:rPr>
              <w:t xml:space="preserve">, </w:t>
            </w:r>
            <w:r w:rsidR="00CA108C" w:rsidRPr="001B18EC">
              <w:rPr>
                <w:szCs w:val="22"/>
              </w:rPr>
              <w:t>40</w:t>
            </w:r>
            <w:r w:rsidRPr="001B18EC">
              <w:rPr>
                <w:szCs w:val="22"/>
              </w:rPr>
              <w:t>]</w:t>
            </w:r>
          </w:p>
        </w:tc>
        <w:tc>
          <w:tcPr>
            <w:tcW w:w="2605" w:type="dxa"/>
          </w:tcPr>
          <w:p w14:paraId="30909212" w14:textId="333BFE61" w:rsidR="00C3085B" w:rsidRPr="001B18EC" w:rsidRDefault="00C3085B" w:rsidP="00E363D2">
            <w:pPr>
              <w:jc w:val="center"/>
              <w:rPr>
                <w:szCs w:val="22"/>
              </w:rPr>
            </w:pPr>
            <w:r w:rsidRPr="001B18EC">
              <w:rPr>
                <w:szCs w:val="22"/>
              </w:rPr>
              <w:t>21 (</w:t>
            </w:r>
            <w:r w:rsidR="00CA108C" w:rsidRPr="001B18EC">
              <w:rPr>
                <w:szCs w:val="22"/>
              </w:rPr>
              <w:t>16</w:t>
            </w:r>
            <w:r w:rsidRPr="001B18EC">
              <w:rPr>
                <w:szCs w:val="22"/>
              </w:rPr>
              <w:t>) [10, 23]</w:t>
            </w:r>
          </w:p>
        </w:tc>
      </w:tr>
      <w:tr w:rsidR="00C3085B" w:rsidRPr="001B18EC" w14:paraId="0A0F9F39" w14:textId="77777777" w:rsidTr="00292341">
        <w:trPr>
          <w:trHeight w:val="269"/>
        </w:trPr>
        <w:tc>
          <w:tcPr>
            <w:tcW w:w="4611" w:type="dxa"/>
          </w:tcPr>
          <w:p w14:paraId="08B665D9" w14:textId="77777777" w:rsidR="00C3085B" w:rsidRPr="001B18EC" w:rsidRDefault="00C3085B" w:rsidP="00E363D2">
            <w:pPr>
              <w:ind w:left="720"/>
              <w:rPr>
                <w:szCs w:val="22"/>
              </w:rPr>
            </w:pPr>
            <w:r w:rsidRPr="001B18EC">
              <w:rPr>
                <w:szCs w:val="22"/>
              </w:rPr>
              <w:tab/>
              <w:t>Treatment difference [95% CI]</w:t>
            </w:r>
          </w:p>
        </w:tc>
        <w:tc>
          <w:tcPr>
            <w:tcW w:w="5517" w:type="dxa"/>
            <w:gridSpan w:val="2"/>
          </w:tcPr>
          <w:p w14:paraId="586DDEF7" w14:textId="2015A0B8" w:rsidR="00C3085B" w:rsidRPr="001B18EC" w:rsidRDefault="00CA108C" w:rsidP="00E363D2">
            <w:pPr>
              <w:jc w:val="center"/>
              <w:rPr>
                <w:szCs w:val="22"/>
              </w:rPr>
            </w:pPr>
            <w:r w:rsidRPr="001B18EC">
              <w:rPr>
                <w:szCs w:val="22"/>
              </w:rPr>
              <w:t>18</w:t>
            </w:r>
            <w:r w:rsidR="00C3085B" w:rsidRPr="001B18EC">
              <w:rPr>
                <w:szCs w:val="22"/>
              </w:rPr>
              <w:t xml:space="preserve"> [</w:t>
            </w:r>
            <w:r w:rsidRPr="001B18EC">
              <w:rPr>
                <w:szCs w:val="22"/>
              </w:rPr>
              <w:t>10</w:t>
            </w:r>
            <w:r w:rsidR="00C3085B" w:rsidRPr="001B18EC">
              <w:rPr>
                <w:szCs w:val="22"/>
              </w:rPr>
              <w:t xml:space="preserve">, </w:t>
            </w:r>
            <w:r w:rsidRPr="001B18EC">
              <w:rPr>
                <w:szCs w:val="22"/>
              </w:rPr>
              <w:t>26</w:t>
            </w:r>
            <w:r w:rsidR="00C3085B" w:rsidRPr="001B18EC">
              <w:rPr>
                <w:szCs w:val="22"/>
              </w:rPr>
              <w:t>]</w:t>
            </w:r>
          </w:p>
        </w:tc>
      </w:tr>
      <w:tr w:rsidR="00C3085B" w:rsidRPr="001B18EC" w14:paraId="319A7846" w14:textId="77777777" w:rsidTr="00292341">
        <w:trPr>
          <w:trHeight w:val="170"/>
        </w:trPr>
        <w:tc>
          <w:tcPr>
            <w:tcW w:w="4611" w:type="dxa"/>
          </w:tcPr>
          <w:p w14:paraId="145BF9FE" w14:textId="2D19637D" w:rsidR="00C3085B" w:rsidRPr="001B18EC" w:rsidRDefault="00C3085B" w:rsidP="00E363D2">
            <w:pPr>
              <w:ind w:left="720"/>
              <w:rPr>
                <w:szCs w:val="22"/>
              </w:rPr>
            </w:pPr>
            <w:r w:rsidRPr="001B18EC">
              <w:rPr>
                <w:szCs w:val="22"/>
              </w:rPr>
              <w:tab/>
              <w:t>p</w:t>
            </w:r>
            <w:r w:rsidR="004661F2" w:rsidRPr="001B18EC">
              <w:rPr>
                <w:szCs w:val="22"/>
              </w:rPr>
              <w:noBreakHyphen/>
            </w:r>
            <w:r w:rsidRPr="001B18EC">
              <w:rPr>
                <w:szCs w:val="22"/>
              </w:rPr>
              <w:t>value</w:t>
            </w:r>
            <w:r w:rsidR="006442B2">
              <w:rPr>
                <w:szCs w:val="22"/>
                <w:vertAlign w:val="superscript"/>
              </w:rPr>
              <w:t>3</w:t>
            </w:r>
          </w:p>
        </w:tc>
        <w:tc>
          <w:tcPr>
            <w:tcW w:w="5517" w:type="dxa"/>
            <w:gridSpan w:val="2"/>
          </w:tcPr>
          <w:p w14:paraId="2792462A" w14:textId="77777777" w:rsidR="00C3085B" w:rsidRPr="001B18EC" w:rsidRDefault="00C3085B" w:rsidP="00E363D2">
            <w:pPr>
              <w:jc w:val="center"/>
              <w:rPr>
                <w:szCs w:val="22"/>
              </w:rPr>
            </w:pPr>
            <w:r w:rsidRPr="001B18EC">
              <w:rPr>
                <w:szCs w:val="22"/>
              </w:rPr>
              <w:t>&lt; 0.001</w:t>
            </w:r>
          </w:p>
        </w:tc>
      </w:tr>
      <w:tr w:rsidR="00C3085B" w:rsidRPr="001B18EC" w14:paraId="44234D08" w14:textId="77777777" w:rsidTr="00292341">
        <w:trPr>
          <w:trHeight w:val="233"/>
        </w:trPr>
        <w:tc>
          <w:tcPr>
            <w:tcW w:w="10128" w:type="dxa"/>
            <w:gridSpan w:val="3"/>
          </w:tcPr>
          <w:p w14:paraId="3CDB4CEF" w14:textId="420A874E" w:rsidR="00C3085B" w:rsidRPr="001B18EC" w:rsidRDefault="00C3085B" w:rsidP="00E363D2">
            <w:pPr>
              <w:rPr>
                <w:szCs w:val="22"/>
              </w:rPr>
            </w:pPr>
            <w:r w:rsidRPr="001B18EC">
              <w:rPr>
                <w:b/>
                <w:szCs w:val="22"/>
              </w:rPr>
              <w:t>MRD Response</w:t>
            </w:r>
            <w:commentRangeStart w:id="2169"/>
            <w:r w:rsidR="006442B2" w:rsidRPr="00614F58">
              <w:rPr>
                <w:b/>
                <w:szCs w:val="22"/>
                <w:vertAlign w:val="superscript"/>
                <w:rPrChange w:id="2170" w:author="Author">
                  <w:rPr>
                    <w:szCs w:val="22"/>
                    <w:vertAlign w:val="superscript"/>
                  </w:rPr>
                </w:rPrChange>
              </w:rPr>
              <w:t>6</w:t>
            </w:r>
            <w:commentRangeEnd w:id="2169"/>
            <w:r w:rsidR="00735413">
              <w:rPr>
                <w:rStyle w:val="CommentReference"/>
              </w:rPr>
              <w:commentReference w:id="2169"/>
            </w:r>
            <w:r w:rsidRPr="001B18EC">
              <w:rPr>
                <w:b/>
                <w:szCs w:val="22"/>
              </w:rPr>
              <w:t xml:space="preserve"> for CR/</w:t>
            </w:r>
            <w:proofErr w:type="spellStart"/>
            <w:r w:rsidRPr="001B18EC">
              <w:rPr>
                <w:b/>
                <w:szCs w:val="22"/>
              </w:rPr>
              <w:t>CRh</w:t>
            </w:r>
            <w:proofErr w:type="spellEnd"/>
            <w:r w:rsidRPr="001B18EC">
              <w:rPr>
                <w:b/>
                <w:szCs w:val="22"/>
              </w:rPr>
              <w:t xml:space="preserve">* </w:t>
            </w:r>
          </w:p>
        </w:tc>
      </w:tr>
      <w:tr w:rsidR="00C3085B" w:rsidRPr="001B18EC" w14:paraId="4036E7DA" w14:textId="77777777" w:rsidTr="00292341">
        <w:trPr>
          <w:trHeight w:val="269"/>
        </w:trPr>
        <w:tc>
          <w:tcPr>
            <w:tcW w:w="4611" w:type="dxa"/>
            <w:tcBorders>
              <w:bottom w:val="single" w:sz="4" w:space="0" w:color="auto"/>
            </w:tcBorders>
          </w:tcPr>
          <w:p w14:paraId="194F0E71" w14:textId="28F58D76" w:rsidR="00C3085B" w:rsidRPr="001B18EC" w:rsidRDefault="00C3085B" w:rsidP="00E363D2">
            <w:pPr>
              <w:rPr>
                <w:szCs w:val="22"/>
              </w:rPr>
            </w:pPr>
            <w:r w:rsidRPr="001B18EC">
              <w:rPr>
                <w:rFonts w:eastAsia="Calibri"/>
                <w:szCs w:val="22"/>
              </w:rPr>
              <w:t>n1/n2 (</w:t>
            </w:r>
            <w:r w:rsidRPr="001B18EC">
              <w:rPr>
                <w:szCs w:val="22"/>
              </w:rPr>
              <w:t>%)</w:t>
            </w:r>
            <w:r w:rsidR="006442B2">
              <w:rPr>
                <w:szCs w:val="22"/>
                <w:vertAlign w:val="superscript"/>
              </w:rPr>
              <w:t>7</w:t>
            </w:r>
            <w:r w:rsidRPr="001B18EC">
              <w:rPr>
                <w:szCs w:val="22"/>
              </w:rPr>
              <w:t xml:space="preserve"> [95% CI]</w:t>
            </w:r>
          </w:p>
        </w:tc>
        <w:tc>
          <w:tcPr>
            <w:tcW w:w="2912" w:type="dxa"/>
            <w:tcBorders>
              <w:bottom w:val="single" w:sz="4" w:space="0" w:color="auto"/>
            </w:tcBorders>
          </w:tcPr>
          <w:p w14:paraId="08E9B30F" w14:textId="229B9F79" w:rsidR="00C3085B" w:rsidRPr="001B18EC" w:rsidRDefault="00324E45" w:rsidP="00E363D2">
            <w:pPr>
              <w:jc w:val="center"/>
              <w:rPr>
                <w:szCs w:val="22"/>
              </w:rPr>
            </w:pPr>
            <w:r w:rsidRPr="001B18EC">
              <w:rPr>
                <w:szCs w:val="22"/>
              </w:rPr>
              <w:t>73</w:t>
            </w:r>
            <w:r w:rsidR="00C3085B" w:rsidRPr="001B18EC">
              <w:rPr>
                <w:szCs w:val="22"/>
              </w:rPr>
              <w:t>/</w:t>
            </w:r>
            <w:r w:rsidRPr="001B18EC">
              <w:rPr>
                <w:szCs w:val="22"/>
              </w:rPr>
              <w:t>115</w:t>
            </w:r>
            <w:r w:rsidR="00C3085B" w:rsidRPr="001B18EC">
              <w:rPr>
                <w:szCs w:val="22"/>
              </w:rPr>
              <w:t xml:space="preserve"> (</w:t>
            </w:r>
            <w:r w:rsidRPr="001B18EC">
              <w:rPr>
                <w:szCs w:val="22"/>
              </w:rPr>
              <w:t>64</w:t>
            </w:r>
            <w:r w:rsidR="00C3085B" w:rsidRPr="001B18EC">
              <w:rPr>
                <w:szCs w:val="22"/>
              </w:rPr>
              <w:t>) [</w:t>
            </w:r>
            <w:r w:rsidRPr="001B18EC">
              <w:rPr>
                <w:szCs w:val="22"/>
              </w:rPr>
              <w:t>54</w:t>
            </w:r>
            <w:r w:rsidR="00C3085B" w:rsidRPr="001B18EC">
              <w:rPr>
                <w:szCs w:val="22"/>
              </w:rPr>
              <w:t xml:space="preserve">, </w:t>
            </w:r>
            <w:r w:rsidRPr="001B18EC">
              <w:rPr>
                <w:szCs w:val="22"/>
              </w:rPr>
              <w:t>72</w:t>
            </w:r>
            <w:r w:rsidR="00C3085B" w:rsidRPr="001B18EC">
              <w:rPr>
                <w:szCs w:val="22"/>
              </w:rPr>
              <w:t>]</w:t>
            </w:r>
          </w:p>
        </w:tc>
        <w:tc>
          <w:tcPr>
            <w:tcW w:w="2605" w:type="dxa"/>
            <w:tcBorders>
              <w:bottom w:val="single" w:sz="4" w:space="0" w:color="auto"/>
            </w:tcBorders>
          </w:tcPr>
          <w:p w14:paraId="08870E29" w14:textId="7488F469" w:rsidR="00C3085B" w:rsidRPr="001B18EC" w:rsidRDefault="00324E45" w:rsidP="00E363D2">
            <w:pPr>
              <w:jc w:val="center"/>
              <w:rPr>
                <w:szCs w:val="22"/>
              </w:rPr>
            </w:pPr>
            <w:r w:rsidRPr="001B18EC">
              <w:rPr>
                <w:szCs w:val="22"/>
              </w:rPr>
              <w:t>14</w:t>
            </w:r>
            <w:r w:rsidR="00C3085B" w:rsidRPr="001B18EC">
              <w:rPr>
                <w:szCs w:val="22"/>
              </w:rPr>
              <w:t>/</w:t>
            </w:r>
            <w:r w:rsidRPr="001B18EC">
              <w:rPr>
                <w:szCs w:val="22"/>
              </w:rPr>
              <w:t>27</w:t>
            </w:r>
            <w:r w:rsidR="00C3085B" w:rsidRPr="001B18EC">
              <w:rPr>
                <w:szCs w:val="22"/>
              </w:rPr>
              <w:t xml:space="preserve"> (</w:t>
            </w:r>
            <w:r w:rsidRPr="001B18EC">
              <w:rPr>
                <w:szCs w:val="22"/>
              </w:rPr>
              <w:t>52</w:t>
            </w:r>
            <w:r w:rsidR="00C3085B" w:rsidRPr="001B18EC">
              <w:rPr>
                <w:szCs w:val="22"/>
              </w:rPr>
              <w:t>) [</w:t>
            </w:r>
            <w:r w:rsidRPr="001B18EC">
              <w:rPr>
                <w:szCs w:val="22"/>
              </w:rPr>
              <w:t>32</w:t>
            </w:r>
            <w:r w:rsidR="00C3085B" w:rsidRPr="001B18EC">
              <w:rPr>
                <w:szCs w:val="22"/>
              </w:rPr>
              <w:t xml:space="preserve">, </w:t>
            </w:r>
            <w:r w:rsidRPr="001B18EC">
              <w:rPr>
                <w:szCs w:val="22"/>
              </w:rPr>
              <w:t>71</w:t>
            </w:r>
            <w:r w:rsidR="00C3085B" w:rsidRPr="001B18EC">
              <w:rPr>
                <w:szCs w:val="22"/>
              </w:rPr>
              <w:t>]</w:t>
            </w:r>
          </w:p>
        </w:tc>
      </w:tr>
      <w:tr w:rsidR="00C3085B" w:rsidRPr="001B18EC" w14:paraId="74F8017A" w14:textId="77777777" w:rsidTr="00292341">
        <w:trPr>
          <w:trHeight w:val="56"/>
        </w:trPr>
        <w:tc>
          <w:tcPr>
            <w:tcW w:w="10128" w:type="dxa"/>
            <w:gridSpan w:val="3"/>
            <w:tcBorders>
              <w:left w:val="nil"/>
              <w:bottom w:val="nil"/>
              <w:right w:val="nil"/>
            </w:tcBorders>
          </w:tcPr>
          <w:p w14:paraId="15696F70" w14:textId="77777777" w:rsidR="00C3085B" w:rsidRDefault="00C3085B" w:rsidP="00D63053">
            <w:pPr>
              <w:pStyle w:val="ListParagraph"/>
              <w:numPr>
                <w:ilvl w:val="0"/>
                <w:numId w:val="29"/>
              </w:numPr>
              <w:contextualSpacing w:val="0"/>
              <w:rPr>
                <w:sz w:val="19"/>
                <w:szCs w:val="19"/>
              </w:rPr>
            </w:pPr>
            <w:r w:rsidRPr="001B18EC">
              <w:rPr>
                <w:sz w:val="19"/>
                <w:szCs w:val="19"/>
              </w:rPr>
              <w:t>Based on stratified Cox’s model.</w:t>
            </w:r>
          </w:p>
          <w:p w14:paraId="0F2A7E1C" w14:textId="566FF227" w:rsidR="007E241C" w:rsidRPr="001B18EC" w:rsidRDefault="00573D0B" w:rsidP="00D63053">
            <w:pPr>
              <w:pStyle w:val="ListParagraph"/>
              <w:numPr>
                <w:ilvl w:val="0"/>
                <w:numId w:val="29"/>
              </w:numPr>
              <w:contextualSpacing w:val="0"/>
              <w:rPr>
                <w:sz w:val="19"/>
                <w:szCs w:val="19"/>
              </w:rPr>
            </w:pPr>
            <w:r>
              <w:rPr>
                <w:sz w:val="19"/>
                <w:szCs w:val="19"/>
              </w:rPr>
              <w:t>The p</w:t>
            </w:r>
            <w:ins w:id="2171" w:author="Author">
              <w:r w:rsidR="00614F58">
                <w:rPr>
                  <w:sz w:val="19"/>
                  <w:szCs w:val="19"/>
                </w:rPr>
                <w:noBreakHyphen/>
              </w:r>
            </w:ins>
            <w:del w:id="2172" w:author="Author">
              <w:r w:rsidDel="00614F58">
                <w:rPr>
                  <w:sz w:val="19"/>
                  <w:szCs w:val="19"/>
                </w:rPr>
                <w:delText>-</w:delText>
              </w:r>
            </w:del>
            <w:r>
              <w:rPr>
                <w:sz w:val="19"/>
                <w:szCs w:val="19"/>
              </w:rPr>
              <w:t>value was derived using</w:t>
            </w:r>
            <w:r w:rsidR="007E241C">
              <w:rPr>
                <w:sz w:val="19"/>
                <w:szCs w:val="19"/>
              </w:rPr>
              <w:t xml:space="preserve"> stratified log rank test.</w:t>
            </w:r>
          </w:p>
          <w:p w14:paraId="08E4DBFB" w14:textId="45156943" w:rsidR="00C3085B" w:rsidRPr="001B18EC" w:rsidRDefault="00C3085B" w:rsidP="00D63053">
            <w:pPr>
              <w:pStyle w:val="ListParagraph"/>
              <w:numPr>
                <w:ilvl w:val="0"/>
                <w:numId w:val="29"/>
              </w:numPr>
              <w:contextualSpacing w:val="0"/>
              <w:rPr>
                <w:sz w:val="19"/>
                <w:szCs w:val="19"/>
              </w:rPr>
            </w:pPr>
            <w:r w:rsidRPr="001B18EC">
              <w:rPr>
                <w:sz w:val="19"/>
                <w:szCs w:val="19"/>
              </w:rPr>
              <w:t>The p</w:t>
            </w:r>
            <w:r w:rsidR="004661F2" w:rsidRPr="001B18EC">
              <w:rPr>
                <w:sz w:val="19"/>
                <w:szCs w:val="19"/>
              </w:rPr>
              <w:noBreakHyphen/>
            </w:r>
            <w:r w:rsidRPr="001B18EC">
              <w:rPr>
                <w:sz w:val="19"/>
                <w:szCs w:val="19"/>
              </w:rPr>
              <w:t xml:space="preserve">value was derived using </w:t>
            </w:r>
            <w:r w:rsidR="00ED2C4F" w:rsidRPr="007E241C">
              <w:rPr>
                <w:sz w:val="19"/>
                <w:szCs w:val="19"/>
              </w:rPr>
              <w:t>Cochran</w:t>
            </w:r>
            <w:r w:rsidR="004661F2" w:rsidRPr="007E241C">
              <w:rPr>
                <w:sz w:val="19"/>
                <w:szCs w:val="19"/>
              </w:rPr>
              <w:noBreakHyphen/>
            </w:r>
            <w:r w:rsidR="00ED2C4F" w:rsidRPr="007E241C">
              <w:rPr>
                <w:sz w:val="19"/>
                <w:szCs w:val="19"/>
              </w:rPr>
              <w:t>Mantel</w:t>
            </w:r>
            <w:r w:rsidR="004661F2" w:rsidRPr="007E241C">
              <w:rPr>
                <w:sz w:val="19"/>
                <w:szCs w:val="19"/>
              </w:rPr>
              <w:noBreakHyphen/>
            </w:r>
            <w:r w:rsidR="00ED2C4F" w:rsidRPr="007E241C">
              <w:rPr>
                <w:sz w:val="19"/>
                <w:szCs w:val="19"/>
              </w:rPr>
              <w:t xml:space="preserve">Haenszel </w:t>
            </w:r>
            <w:r w:rsidR="00ED2C4F" w:rsidRPr="000C6924">
              <w:rPr>
                <w:sz w:val="19"/>
                <w:szCs w:val="19"/>
              </w:rPr>
              <w:t>test</w:t>
            </w:r>
            <w:r w:rsidRPr="000C6924">
              <w:rPr>
                <w:sz w:val="19"/>
                <w:szCs w:val="19"/>
              </w:rPr>
              <w:t>.</w:t>
            </w:r>
            <w:r w:rsidRPr="001B18EC">
              <w:rPr>
                <w:sz w:val="19"/>
                <w:szCs w:val="19"/>
              </w:rPr>
              <w:t xml:space="preserve"> </w:t>
            </w:r>
          </w:p>
          <w:p w14:paraId="4ED7D9D0" w14:textId="58906ECE" w:rsidR="00C3085B" w:rsidRPr="001B18EC" w:rsidRDefault="00C3085B" w:rsidP="00D63053">
            <w:pPr>
              <w:pStyle w:val="ListParagraph"/>
              <w:numPr>
                <w:ilvl w:val="0"/>
                <w:numId w:val="29"/>
              </w:numPr>
              <w:contextualSpacing w:val="0"/>
              <w:rPr>
                <w:sz w:val="19"/>
                <w:szCs w:val="19"/>
              </w:rPr>
            </w:pPr>
            <w:r w:rsidRPr="001B18EC">
              <w:rPr>
                <w:sz w:val="19"/>
                <w:szCs w:val="19"/>
              </w:rPr>
              <w:t xml:space="preserve">CR </w:t>
            </w:r>
            <w:r w:rsidR="009C0036" w:rsidRPr="00596D13">
              <w:rPr>
                <w:rFonts w:cs="Arial"/>
                <w:sz w:val="19"/>
                <w:szCs w:val="19"/>
              </w:rPr>
              <w:t xml:space="preserve">(complete remission) </w:t>
            </w:r>
            <w:r w:rsidRPr="001B18EC">
              <w:rPr>
                <w:sz w:val="19"/>
                <w:szCs w:val="19"/>
              </w:rPr>
              <w:t xml:space="preserve">was defined as </w:t>
            </w:r>
            <w:r w:rsidR="00E03C6B">
              <w:rPr>
                <w:sz w:val="19"/>
                <w:szCs w:val="19"/>
              </w:rPr>
              <w:t>≤</w:t>
            </w:r>
            <w:r w:rsidRPr="001B18EC">
              <w:rPr>
                <w:sz w:val="19"/>
                <w:szCs w:val="19"/>
              </w:rPr>
              <w:t> 5% blasts in the bone marrow, no evidence of disease, and full recovery of peripheral blood counts (platelets &gt; 100,000/microliter and absolute neutrophil counts [ANC] &gt; 1,000/microliter).</w:t>
            </w:r>
          </w:p>
          <w:p w14:paraId="49CBF227" w14:textId="47C19FBC" w:rsidR="00C3085B" w:rsidRPr="001B18EC" w:rsidRDefault="00C3085B" w:rsidP="00D63053">
            <w:pPr>
              <w:pStyle w:val="ListParagraph"/>
              <w:numPr>
                <w:ilvl w:val="0"/>
                <w:numId w:val="29"/>
              </w:numPr>
              <w:contextualSpacing w:val="0"/>
              <w:rPr>
                <w:sz w:val="19"/>
                <w:szCs w:val="19"/>
              </w:rPr>
            </w:pPr>
            <w:proofErr w:type="spellStart"/>
            <w:r w:rsidRPr="001B18EC">
              <w:rPr>
                <w:sz w:val="19"/>
                <w:szCs w:val="19"/>
              </w:rPr>
              <w:t>CRh</w:t>
            </w:r>
            <w:proofErr w:type="spellEnd"/>
            <w:r w:rsidRPr="001B18EC">
              <w:rPr>
                <w:sz w:val="19"/>
                <w:szCs w:val="19"/>
              </w:rPr>
              <w:t xml:space="preserve">* (complete remission with partial hematologic recovery) was defined as </w:t>
            </w:r>
            <w:r w:rsidR="00E03C6B">
              <w:rPr>
                <w:sz w:val="19"/>
                <w:szCs w:val="19"/>
              </w:rPr>
              <w:t>≤</w:t>
            </w:r>
            <w:r w:rsidRPr="001B18EC">
              <w:rPr>
                <w:sz w:val="19"/>
                <w:szCs w:val="19"/>
              </w:rPr>
              <w:t xml:space="preserve"> 5% blasts in the bone marrow, no evidence of disease, and partial recovery of peripheral blood counts (platelets &gt; 50,000/microliter and </w:t>
            </w:r>
            <w:commentRangeStart w:id="2173"/>
            <w:r w:rsidRPr="001B18EC">
              <w:rPr>
                <w:sz w:val="19"/>
                <w:szCs w:val="19"/>
              </w:rPr>
              <w:t>ANC</w:t>
            </w:r>
            <w:commentRangeEnd w:id="2173"/>
            <w:r w:rsidR="00735413">
              <w:rPr>
                <w:rStyle w:val="CommentReference"/>
              </w:rPr>
              <w:commentReference w:id="2173"/>
            </w:r>
            <w:r w:rsidRPr="001B18EC">
              <w:rPr>
                <w:sz w:val="19"/>
                <w:szCs w:val="19"/>
              </w:rPr>
              <w:t xml:space="preserve"> &gt; 500/microliter).</w:t>
            </w:r>
          </w:p>
          <w:p w14:paraId="231BA3B4" w14:textId="4616D28B" w:rsidR="00C3085B" w:rsidRPr="001B18EC" w:rsidRDefault="00C3085B" w:rsidP="00D63053">
            <w:pPr>
              <w:pStyle w:val="ListParagraph"/>
              <w:numPr>
                <w:ilvl w:val="0"/>
                <w:numId w:val="29"/>
              </w:numPr>
              <w:contextualSpacing w:val="0"/>
              <w:rPr>
                <w:sz w:val="19"/>
                <w:szCs w:val="19"/>
              </w:rPr>
            </w:pPr>
            <w:r w:rsidRPr="001B18EC">
              <w:rPr>
                <w:sz w:val="19"/>
                <w:szCs w:val="19"/>
              </w:rPr>
              <w:t xml:space="preserve">MRD (minimum residual disease) response was defined as MRD by PCR or flow cytometry &lt; 1 </w:t>
            </w:r>
            <w:commentRangeStart w:id="2174"/>
            <w:ins w:id="2175" w:author="Author">
              <w:r w:rsidR="00735413">
                <w:rPr>
                  <w:sz w:val="19"/>
                  <w:szCs w:val="19"/>
                </w:rPr>
                <w:t>×</w:t>
              </w:r>
            </w:ins>
            <w:del w:id="2176" w:author="Author">
              <w:r w:rsidRPr="001B18EC" w:rsidDel="00735413">
                <w:rPr>
                  <w:sz w:val="19"/>
                  <w:szCs w:val="19"/>
                </w:rPr>
                <w:delText>x</w:delText>
              </w:r>
            </w:del>
            <w:commentRangeEnd w:id="2174"/>
            <w:r w:rsidR="00735413">
              <w:rPr>
                <w:rStyle w:val="CommentReference"/>
              </w:rPr>
              <w:commentReference w:id="2174"/>
            </w:r>
            <w:r w:rsidRPr="001B18EC">
              <w:rPr>
                <w:sz w:val="19"/>
                <w:szCs w:val="19"/>
              </w:rPr>
              <w:t xml:space="preserve"> 10</w:t>
            </w:r>
            <w:r w:rsidRPr="001B18EC">
              <w:rPr>
                <w:sz w:val="19"/>
                <w:szCs w:val="19"/>
                <w:vertAlign w:val="superscript"/>
              </w:rPr>
              <w:t>-4</w:t>
            </w:r>
            <w:r w:rsidR="00BC56FE">
              <w:rPr>
                <w:sz w:val="19"/>
                <w:szCs w:val="19"/>
              </w:rPr>
              <w:t xml:space="preserve"> (0.01%)</w:t>
            </w:r>
            <w:r w:rsidRPr="001B18EC">
              <w:rPr>
                <w:sz w:val="19"/>
                <w:szCs w:val="19"/>
              </w:rPr>
              <w:t xml:space="preserve">. </w:t>
            </w:r>
          </w:p>
          <w:p w14:paraId="7663FD44" w14:textId="70EDB9C4" w:rsidR="00C3085B" w:rsidRPr="001B18EC" w:rsidRDefault="00C3085B" w:rsidP="00D63053">
            <w:pPr>
              <w:pStyle w:val="ListParagraph"/>
              <w:numPr>
                <w:ilvl w:val="0"/>
                <w:numId w:val="29"/>
              </w:numPr>
              <w:contextualSpacing w:val="0"/>
              <w:rPr>
                <w:sz w:val="19"/>
                <w:szCs w:val="19"/>
              </w:rPr>
            </w:pPr>
            <w:r w:rsidRPr="001B18EC">
              <w:rPr>
                <w:sz w:val="19"/>
                <w:szCs w:val="19"/>
              </w:rPr>
              <w:t>n1: number of patients who achieved MRD response and CR/</w:t>
            </w:r>
            <w:proofErr w:type="spellStart"/>
            <w:r w:rsidRPr="001B18EC">
              <w:rPr>
                <w:sz w:val="19"/>
                <w:szCs w:val="19"/>
              </w:rPr>
              <w:t>CRh</w:t>
            </w:r>
            <w:proofErr w:type="spellEnd"/>
            <w:r w:rsidRPr="001B18EC">
              <w:rPr>
                <w:sz w:val="19"/>
                <w:szCs w:val="19"/>
              </w:rPr>
              <w:t>*; n2: number of patients who achieved CR/</w:t>
            </w:r>
            <w:proofErr w:type="spellStart"/>
            <w:r w:rsidRPr="001B18EC">
              <w:rPr>
                <w:sz w:val="19"/>
                <w:szCs w:val="19"/>
              </w:rPr>
              <w:t>CRh</w:t>
            </w:r>
            <w:proofErr w:type="spellEnd"/>
            <w:r w:rsidRPr="001B18EC">
              <w:rPr>
                <w:sz w:val="19"/>
                <w:szCs w:val="19"/>
              </w:rPr>
              <w:t>*</w:t>
            </w:r>
            <w:r w:rsidR="008356D7" w:rsidRPr="001B18EC">
              <w:rPr>
                <w:sz w:val="19"/>
                <w:szCs w:val="19"/>
              </w:rPr>
              <w:t xml:space="preserve"> and had a postbaseline assessment</w:t>
            </w:r>
            <w:r w:rsidRPr="001B18EC">
              <w:rPr>
                <w:sz w:val="19"/>
                <w:szCs w:val="19"/>
              </w:rPr>
              <w:t>.</w:t>
            </w:r>
          </w:p>
        </w:tc>
      </w:tr>
    </w:tbl>
    <w:p w14:paraId="630E44E7" w14:textId="43824C62" w:rsidR="00C3085B" w:rsidRPr="008947CF" w:rsidRDefault="00C3085B" w:rsidP="00691D88">
      <w:pPr>
        <w:pStyle w:val="NormalWeb"/>
        <w:spacing w:before="0" w:beforeAutospacing="0" w:after="0" w:afterAutospacing="0"/>
        <w:rPr>
          <w:sz w:val="22"/>
          <w:szCs w:val="22"/>
        </w:rPr>
      </w:pPr>
    </w:p>
    <w:p w14:paraId="7EA24104" w14:textId="4C428823" w:rsidR="002833C1" w:rsidRPr="001B18EC" w:rsidRDefault="002833C1" w:rsidP="00691D88">
      <w:pPr>
        <w:pStyle w:val="NormalWeb"/>
        <w:spacing w:before="0" w:beforeAutospacing="0" w:after="0" w:afterAutospacing="0"/>
        <w:rPr>
          <w:b/>
          <w:i/>
          <w:sz w:val="22"/>
          <w:szCs w:val="22"/>
        </w:rPr>
      </w:pPr>
      <w:r w:rsidRPr="001B18EC">
        <w:rPr>
          <w:b/>
          <w:i/>
          <w:sz w:val="22"/>
          <w:szCs w:val="22"/>
        </w:rPr>
        <w:t>Study MT103</w:t>
      </w:r>
      <w:r w:rsidR="004661F2" w:rsidRPr="001B18EC">
        <w:rPr>
          <w:b/>
          <w:i/>
          <w:sz w:val="22"/>
          <w:szCs w:val="22"/>
        </w:rPr>
        <w:noBreakHyphen/>
      </w:r>
      <w:r w:rsidRPr="001B18EC">
        <w:rPr>
          <w:b/>
          <w:i/>
          <w:sz w:val="22"/>
          <w:szCs w:val="22"/>
        </w:rPr>
        <w:t>211</w:t>
      </w:r>
    </w:p>
    <w:p w14:paraId="31A53B61" w14:textId="77777777" w:rsidR="002833C1" w:rsidRPr="001B18EC" w:rsidRDefault="002833C1" w:rsidP="00691D88">
      <w:pPr>
        <w:pStyle w:val="NormalWeb"/>
        <w:spacing w:before="0" w:beforeAutospacing="0" w:after="0" w:afterAutospacing="0"/>
        <w:rPr>
          <w:sz w:val="22"/>
          <w:szCs w:val="22"/>
        </w:rPr>
      </w:pPr>
    </w:p>
    <w:p w14:paraId="7294E482" w14:textId="618C86A7" w:rsidR="00E81FD2" w:rsidRPr="001B18EC" w:rsidRDefault="00FE0D97" w:rsidP="00691D88">
      <w:pPr>
        <w:pStyle w:val="first"/>
        <w:spacing w:before="0" w:beforeAutospacing="0" w:after="0" w:afterAutospacing="0"/>
        <w:rPr>
          <w:sz w:val="22"/>
          <w:szCs w:val="22"/>
        </w:rPr>
      </w:pPr>
      <w:r w:rsidRPr="001B18EC">
        <w:rPr>
          <w:color w:val="000000"/>
          <w:sz w:val="22"/>
          <w:szCs w:val="22"/>
        </w:rPr>
        <w:t>Study </w:t>
      </w:r>
      <w:r w:rsidR="002833C1" w:rsidRPr="001B18EC">
        <w:rPr>
          <w:color w:val="000000"/>
          <w:sz w:val="22"/>
          <w:szCs w:val="22"/>
        </w:rPr>
        <w:t>MT103</w:t>
      </w:r>
      <w:r w:rsidR="004661F2" w:rsidRPr="001B18EC">
        <w:rPr>
          <w:color w:val="000000"/>
          <w:sz w:val="22"/>
          <w:szCs w:val="22"/>
        </w:rPr>
        <w:noBreakHyphen/>
      </w:r>
      <w:r w:rsidR="002833C1" w:rsidRPr="001B18EC">
        <w:rPr>
          <w:color w:val="000000"/>
          <w:sz w:val="22"/>
          <w:szCs w:val="22"/>
        </w:rPr>
        <w:t>211</w:t>
      </w:r>
      <w:r w:rsidR="00E81FD2" w:rsidRPr="001B18EC">
        <w:rPr>
          <w:color w:val="000000"/>
          <w:sz w:val="22"/>
          <w:szCs w:val="22"/>
        </w:rPr>
        <w:t xml:space="preserve"> </w:t>
      </w:r>
      <w:r w:rsidR="0057357B" w:rsidRPr="001B18EC">
        <w:rPr>
          <w:color w:val="000000"/>
          <w:sz w:val="22"/>
          <w:szCs w:val="22"/>
        </w:rPr>
        <w:t xml:space="preserve">[NCT01466179] </w:t>
      </w:r>
      <w:r w:rsidR="00E81FD2" w:rsidRPr="001B18EC">
        <w:rPr>
          <w:color w:val="000000"/>
          <w:sz w:val="22"/>
          <w:szCs w:val="22"/>
        </w:rPr>
        <w:t>was an open</w:t>
      </w:r>
      <w:r w:rsidR="00512D48" w:rsidRPr="001B18EC">
        <w:rPr>
          <w:color w:val="000000"/>
          <w:sz w:val="22"/>
          <w:szCs w:val="22"/>
        </w:rPr>
        <w:noBreakHyphen/>
      </w:r>
      <w:r w:rsidR="00E81FD2" w:rsidRPr="001B18EC">
        <w:rPr>
          <w:color w:val="000000"/>
          <w:sz w:val="22"/>
          <w:szCs w:val="22"/>
        </w:rPr>
        <w:t>label, multicenter, single</w:t>
      </w:r>
      <w:r w:rsidR="00512D48" w:rsidRPr="001B18EC">
        <w:rPr>
          <w:color w:val="000000"/>
          <w:sz w:val="22"/>
          <w:szCs w:val="22"/>
        </w:rPr>
        <w:noBreakHyphen/>
      </w:r>
      <w:r w:rsidR="00E81FD2" w:rsidRPr="001B18EC">
        <w:rPr>
          <w:color w:val="000000"/>
          <w:sz w:val="22"/>
          <w:szCs w:val="22"/>
        </w:rPr>
        <w:t xml:space="preserve">arm study.  Eligible patients were </w:t>
      </w:r>
      <w:r w:rsidR="00E81FD2" w:rsidRPr="001B18EC">
        <w:rPr>
          <w:sz w:val="22"/>
          <w:szCs w:val="22"/>
        </w:rPr>
        <w:t xml:space="preserve">≥ 18 years of age </w:t>
      </w:r>
      <w:r w:rsidR="00E81FD2" w:rsidRPr="001B18EC">
        <w:rPr>
          <w:color w:val="000000"/>
          <w:sz w:val="22"/>
          <w:szCs w:val="22"/>
        </w:rPr>
        <w:t>with Philadelphia chromosome</w:t>
      </w:r>
      <w:r w:rsidR="00512D48" w:rsidRPr="001B18EC">
        <w:rPr>
          <w:color w:val="000000"/>
          <w:sz w:val="22"/>
          <w:szCs w:val="22"/>
        </w:rPr>
        <w:noBreakHyphen/>
      </w:r>
      <w:r w:rsidR="00E81FD2" w:rsidRPr="001B18EC">
        <w:rPr>
          <w:color w:val="000000"/>
          <w:sz w:val="22"/>
          <w:szCs w:val="22"/>
        </w:rPr>
        <w:t>negative relapsed or refractory B</w:t>
      </w:r>
      <w:r w:rsidR="00512D48" w:rsidRPr="001B18EC">
        <w:rPr>
          <w:color w:val="000000"/>
          <w:sz w:val="22"/>
          <w:szCs w:val="22"/>
        </w:rPr>
        <w:noBreakHyphen/>
      </w:r>
      <w:r w:rsidR="00E81FD2" w:rsidRPr="001B18EC">
        <w:rPr>
          <w:color w:val="000000"/>
          <w:sz w:val="22"/>
          <w:szCs w:val="22"/>
        </w:rPr>
        <w:t>cell precursor ALL (</w:t>
      </w:r>
      <w:r w:rsidR="00E81FD2" w:rsidRPr="001B18EC">
        <w:rPr>
          <w:sz w:val="22"/>
          <w:szCs w:val="22"/>
        </w:rPr>
        <w:t xml:space="preserve">relapsed with first remission duration of </w:t>
      </w:r>
      <w:r w:rsidR="009D7090" w:rsidRPr="001B18EC">
        <w:rPr>
          <w:sz w:val="22"/>
          <w:szCs w:val="22"/>
        </w:rPr>
        <w:t>≤</w:t>
      </w:r>
      <w:r w:rsidR="00E81FD2" w:rsidRPr="001B18EC">
        <w:rPr>
          <w:sz w:val="22"/>
          <w:szCs w:val="22"/>
        </w:rPr>
        <w:t xml:space="preserve"> 12 months in first salvage or relapsed or refractory after first salvage therapy or relapsed within 12 months of </w:t>
      </w:r>
      <w:proofErr w:type="spellStart"/>
      <w:proofErr w:type="gramStart"/>
      <w:r w:rsidR="00E81FD2" w:rsidRPr="001B18EC">
        <w:rPr>
          <w:sz w:val="22"/>
          <w:szCs w:val="22"/>
        </w:rPr>
        <w:t>alloHSCT</w:t>
      </w:r>
      <w:proofErr w:type="spellEnd"/>
      <w:r w:rsidR="00E81FD2" w:rsidRPr="001B18EC">
        <w:rPr>
          <w:sz w:val="22"/>
          <w:szCs w:val="22"/>
        </w:rPr>
        <w:t>, and</w:t>
      </w:r>
      <w:proofErr w:type="gramEnd"/>
      <w:r w:rsidR="00E81FD2" w:rsidRPr="001B18EC">
        <w:rPr>
          <w:sz w:val="22"/>
          <w:szCs w:val="22"/>
        </w:rPr>
        <w:t xml:space="preserve"> had </w:t>
      </w:r>
      <w:r w:rsidR="00137BF3" w:rsidRPr="001B18EC">
        <w:rPr>
          <w:sz w:val="22"/>
          <w:szCs w:val="22"/>
        </w:rPr>
        <w:t>≥</w:t>
      </w:r>
      <w:r w:rsidR="00E81FD2" w:rsidRPr="001B18EC">
        <w:rPr>
          <w:sz w:val="22"/>
          <w:szCs w:val="22"/>
        </w:rPr>
        <w:t xml:space="preserve"> 10% blasts in bone marrow). </w:t>
      </w:r>
    </w:p>
    <w:p w14:paraId="550F4B75" w14:textId="659A3DB5" w:rsidR="00FC1B28" w:rsidRPr="001B18EC" w:rsidRDefault="00FC1B28" w:rsidP="00691D88">
      <w:pPr>
        <w:pStyle w:val="first"/>
        <w:spacing w:before="0" w:beforeAutospacing="0" w:after="0" w:afterAutospacing="0"/>
        <w:rPr>
          <w:color w:val="000000"/>
          <w:sz w:val="22"/>
          <w:szCs w:val="22"/>
        </w:rPr>
      </w:pPr>
    </w:p>
    <w:p w14:paraId="46CEA7A3" w14:textId="7FDC08B9" w:rsidR="00FC1B28" w:rsidRPr="001B18EC" w:rsidRDefault="00E81FD2" w:rsidP="00691D88">
      <w:pPr>
        <w:pStyle w:val="SynopsisIndent"/>
        <w:spacing w:after="0"/>
        <w:ind w:left="0"/>
        <w:rPr>
          <w:rFonts w:ascii="Times New Roman" w:hAnsi="Times New Roman"/>
          <w:b w:val="0"/>
          <w:bCs w:val="0"/>
          <w:szCs w:val="22"/>
        </w:rPr>
      </w:pPr>
      <w:r w:rsidRPr="001B18EC">
        <w:rPr>
          <w:rFonts w:ascii="Times New Roman" w:hAnsi="Times New Roman"/>
          <w:b w:val="0"/>
          <w:bCs w:val="0"/>
          <w:szCs w:val="22"/>
        </w:rPr>
        <w:t xml:space="preserve">BLINCYTO was administered as a continuous intravenous infusion.  </w:t>
      </w:r>
      <w:r w:rsidRPr="001B18EC">
        <w:rPr>
          <w:rFonts w:ascii="Times New Roman" w:hAnsi="Times New Roman"/>
          <w:b w:val="0"/>
          <w:color w:val="000000"/>
          <w:szCs w:val="22"/>
        </w:rPr>
        <w:t>The recommended dose for this study was determined to be 9 </w:t>
      </w:r>
      <w:r w:rsidRPr="001B18EC">
        <w:rPr>
          <w:rFonts w:ascii="Times New Roman" w:hAnsi="Times New Roman"/>
          <w:b w:val="0"/>
          <w:szCs w:val="22"/>
        </w:rPr>
        <w:t>mcg/day on Days 1</w:t>
      </w:r>
      <w:r w:rsidR="00512D48" w:rsidRPr="001B18EC">
        <w:rPr>
          <w:rFonts w:ascii="Times New Roman" w:hAnsi="Times New Roman"/>
          <w:b w:val="0"/>
          <w:szCs w:val="22"/>
        </w:rPr>
        <w:noBreakHyphen/>
      </w:r>
      <w:r w:rsidRPr="001B18EC">
        <w:rPr>
          <w:rFonts w:ascii="Times New Roman" w:hAnsi="Times New Roman"/>
          <w:b w:val="0"/>
          <w:szCs w:val="22"/>
        </w:rPr>
        <w:t>7 and 28 mcg/day on Days 8</w:t>
      </w:r>
      <w:r w:rsidR="00512D48" w:rsidRPr="001B18EC">
        <w:rPr>
          <w:rFonts w:ascii="Times New Roman" w:hAnsi="Times New Roman"/>
          <w:b w:val="0"/>
          <w:szCs w:val="22"/>
        </w:rPr>
        <w:noBreakHyphen/>
      </w:r>
      <w:r w:rsidRPr="001B18EC">
        <w:rPr>
          <w:rFonts w:ascii="Times New Roman" w:hAnsi="Times New Roman"/>
          <w:b w:val="0"/>
          <w:szCs w:val="22"/>
        </w:rPr>
        <w:t xml:space="preserve">28 for </w:t>
      </w:r>
      <w:r w:rsidR="00FE0D97" w:rsidRPr="001B18EC">
        <w:rPr>
          <w:rFonts w:ascii="Times New Roman" w:hAnsi="Times New Roman"/>
          <w:b w:val="0"/>
          <w:szCs w:val="22"/>
        </w:rPr>
        <w:t>C</w:t>
      </w:r>
      <w:r w:rsidRPr="001B18EC">
        <w:rPr>
          <w:rFonts w:ascii="Times New Roman" w:hAnsi="Times New Roman"/>
          <w:b w:val="0"/>
          <w:szCs w:val="22"/>
        </w:rPr>
        <w:t>ycle 1, and 28 mcg/day on Days 1</w:t>
      </w:r>
      <w:r w:rsidR="00512D48" w:rsidRPr="001B18EC">
        <w:rPr>
          <w:rFonts w:ascii="Times New Roman" w:hAnsi="Times New Roman"/>
          <w:b w:val="0"/>
          <w:szCs w:val="22"/>
        </w:rPr>
        <w:noBreakHyphen/>
      </w:r>
      <w:r w:rsidRPr="001B18EC">
        <w:rPr>
          <w:rFonts w:ascii="Times New Roman" w:hAnsi="Times New Roman"/>
          <w:b w:val="0"/>
          <w:szCs w:val="22"/>
        </w:rPr>
        <w:t>28 for subsequent cycles</w:t>
      </w:r>
      <w:r w:rsidRPr="001B18EC">
        <w:rPr>
          <w:rFonts w:ascii="Times New Roman" w:hAnsi="Times New Roman"/>
          <w:b w:val="0"/>
          <w:bCs w:val="0"/>
          <w:szCs w:val="22"/>
        </w:rPr>
        <w:t xml:space="preserve">.  Dose adjustment was possible in case of adverse events.  </w:t>
      </w:r>
      <w:r w:rsidRPr="001B18EC">
        <w:rPr>
          <w:rFonts w:ascii="Times New Roman" w:hAnsi="Times New Roman"/>
          <w:b w:val="0"/>
          <w:szCs w:val="22"/>
        </w:rPr>
        <w:t>The treated population included 185 patients who received at least 1 infusion of BLINCYTO; the median number of treatment cycles was 2 (range: 1 to 5)</w:t>
      </w:r>
      <w:r w:rsidRPr="001B18EC">
        <w:rPr>
          <w:rFonts w:ascii="Times New Roman" w:hAnsi="Times New Roman"/>
          <w:b w:val="0"/>
          <w:bCs w:val="0"/>
          <w:szCs w:val="22"/>
        </w:rPr>
        <w:t>.  Patients who responded to BLINCYTO but later relapsed had the option to be retreated with BLINCYTO</w:t>
      </w:r>
      <w:r w:rsidRPr="001B18EC">
        <w:rPr>
          <w:rFonts w:ascii="Times New Roman" w:hAnsi="Times New Roman"/>
          <w:b w:val="0"/>
          <w:szCs w:val="22"/>
        </w:rPr>
        <w:t>.  Among treated patients, the median age was 39 years (range: 18 to 79 years), 63 out of 185 (34.1%) had undergone HSCT prior to receiving BLINCYTO, and 32 out of 185 (</w:t>
      </w:r>
      <w:r w:rsidRPr="001B18EC">
        <w:rPr>
          <w:rFonts w:ascii="Times New Roman" w:hAnsi="Times New Roman"/>
          <w:b w:val="0"/>
          <w:bCs w:val="0"/>
          <w:szCs w:val="22"/>
        </w:rPr>
        <w:t>17.3%) had received more than 2 prior salvage therapies.</w:t>
      </w:r>
    </w:p>
    <w:p w14:paraId="0101F3C8" w14:textId="3747AE5F" w:rsidR="00E81FD2" w:rsidRPr="001B18EC" w:rsidRDefault="00E81FD2" w:rsidP="00CE7259">
      <w:pPr>
        <w:pStyle w:val="SynopsisIndent"/>
        <w:spacing w:after="0"/>
        <w:ind w:left="0"/>
        <w:rPr>
          <w:rFonts w:ascii="Times New Roman" w:hAnsi="Times New Roman"/>
          <w:b w:val="0"/>
          <w:bCs w:val="0"/>
          <w:szCs w:val="22"/>
        </w:rPr>
      </w:pPr>
    </w:p>
    <w:p w14:paraId="42F1F1C9" w14:textId="2067E1AD" w:rsidR="006700FC" w:rsidRDefault="006700FC" w:rsidP="00CE7259">
      <w:pPr>
        <w:pStyle w:val="NormalWeb"/>
        <w:spacing w:before="0" w:beforeAutospacing="0" w:after="0" w:afterAutospacing="0"/>
        <w:rPr>
          <w:sz w:val="22"/>
          <w:szCs w:val="22"/>
        </w:rPr>
      </w:pPr>
      <w:r w:rsidRPr="001B18EC">
        <w:rPr>
          <w:sz w:val="22"/>
          <w:szCs w:val="22"/>
        </w:rPr>
        <w:t>Efficacy was based on the complete remission (CR) rate, duration of CR, and proportion of patients with an MRD</w:t>
      </w:r>
      <w:r w:rsidR="00512D48" w:rsidRPr="001B18EC">
        <w:rPr>
          <w:sz w:val="22"/>
          <w:szCs w:val="22"/>
        </w:rPr>
        <w:noBreakHyphen/>
      </w:r>
      <w:r w:rsidRPr="001B18EC">
        <w:rPr>
          <w:sz w:val="22"/>
          <w:szCs w:val="22"/>
        </w:rPr>
        <w:t>negative CR/CR with partial hematological recovery (CR/</w:t>
      </w:r>
      <w:proofErr w:type="spellStart"/>
      <w:r w:rsidRPr="001B18EC">
        <w:rPr>
          <w:sz w:val="22"/>
          <w:szCs w:val="22"/>
        </w:rPr>
        <w:t>CRh</w:t>
      </w:r>
      <w:proofErr w:type="spellEnd"/>
      <w:r w:rsidRPr="001B18EC">
        <w:rPr>
          <w:sz w:val="22"/>
          <w:szCs w:val="22"/>
        </w:rPr>
        <w:t>*) within 2 cycles of treatment with BLINCYTO.  Table </w:t>
      </w:r>
      <w:ins w:id="2177" w:author="Author">
        <w:r w:rsidR="00272D54">
          <w:rPr>
            <w:sz w:val="22"/>
            <w:szCs w:val="22"/>
          </w:rPr>
          <w:t>15</w:t>
        </w:r>
      </w:ins>
      <w:del w:id="2178" w:author="Author">
        <w:r w:rsidR="00882490" w:rsidDel="00272D54">
          <w:rPr>
            <w:sz w:val="22"/>
            <w:szCs w:val="22"/>
          </w:rPr>
          <w:delText>16</w:delText>
        </w:r>
      </w:del>
      <w:r w:rsidRPr="001B18EC">
        <w:rPr>
          <w:sz w:val="22"/>
          <w:szCs w:val="22"/>
        </w:rPr>
        <w:t xml:space="preserve"> </w:t>
      </w:r>
      <w:r w:rsidR="002833C1" w:rsidRPr="001B18EC">
        <w:rPr>
          <w:sz w:val="22"/>
          <w:szCs w:val="22"/>
        </w:rPr>
        <w:t>shows the</w:t>
      </w:r>
      <w:r w:rsidRPr="001B18EC">
        <w:rPr>
          <w:sz w:val="22"/>
          <w:szCs w:val="22"/>
        </w:rPr>
        <w:t xml:space="preserve"> efficacy results from this study.  The HSCT rate among those who achieved CR/</w:t>
      </w:r>
      <w:proofErr w:type="spellStart"/>
      <w:r w:rsidRPr="001B18EC">
        <w:rPr>
          <w:sz w:val="22"/>
          <w:szCs w:val="22"/>
        </w:rPr>
        <w:t>CRh</w:t>
      </w:r>
      <w:proofErr w:type="spellEnd"/>
      <w:r w:rsidRPr="001B18EC">
        <w:rPr>
          <w:sz w:val="22"/>
          <w:szCs w:val="22"/>
        </w:rPr>
        <w:t>* was 39% (30 out of 77).</w:t>
      </w:r>
    </w:p>
    <w:p w14:paraId="562E46E0" w14:textId="77777777" w:rsidR="00A27DEE" w:rsidRPr="001B18EC" w:rsidRDefault="00A27DEE" w:rsidP="00CE7259">
      <w:pPr>
        <w:pStyle w:val="NormalWeb"/>
        <w:spacing w:before="0" w:beforeAutospacing="0" w:after="0" w:afterAutospacing="0"/>
        <w:rPr>
          <w:sz w:val="22"/>
          <w:szCs w:val="22"/>
        </w:rPr>
      </w:pPr>
    </w:p>
    <w:p w14:paraId="55B72600" w14:textId="79FBFC37" w:rsidR="006700FC" w:rsidRPr="001B18EC" w:rsidRDefault="006700FC" w:rsidP="00AC4FB3">
      <w:pPr>
        <w:keepNext/>
        <w:suppressAutoHyphens w:val="0"/>
        <w:autoSpaceDE w:val="0"/>
        <w:autoSpaceDN w:val="0"/>
        <w:adjustRightInd w:val="0"/>
        <w:jc w:val="center"/>
        <w:rPr>
          <w:rFonts w:cs="Arial"/>
          <w:b/>
          <w:color w:val="000000"/>
        </w:rPr>
      </w:pPr>
      <w:r w:rsidRPr="001B18EC">
        <w:rPr>
          <w:rFonts w:cs="Arial"/>
          <w:b/>
        </w:rPr>
        <w:lastRenderedPageBreak/>
        <w:t>Table </w:t>
      </w:r>
      <w:ins w:id="2179" w:author="Author">
        <w:r w:rsidR="00272D54">
          <w:rPr>
            <w:rFonts w:cs="Arial"/>
            <w:b/>
          </w:rPr>
          <w:t>15</w:t>
        </w:r>
      </w:ins>
      <w:del w:id="2180" w:author="Author">
        <w:r w:rsidR="008C4A89" w:rsidDel="00272D54">
          <w:rPr>
            <w:rFonts w:cs="Arial"/>
            <w:b/>
          </w:rPr>
          <w:delText>16</w:delText>
        </w:r>
      </w:del>
      <w:r w:rsidRPr="001B18EC">
        <w:rPr>
          <w:rFonts w:cs="Arial"/>
          <w:b/>
        </w:rPr>
        <w:t xml:space="preserve">.  </w:t>
      </w:r>
      <w:r w:rsidRPr="001B18EC">
        <w:rPr>
          <w:rFonts w:cs="Arial"/>
          <w:b/>
          <w:bCs/>
        </w:rPr>
        <w:t xml:space="preserve">Efficacy Results in Patients </w:t>
      </w:r>
      <w:r w:rsidRPr="001B18EC">
        <w:rPr>
          <w:rFonts w:cs="Arial"/>
          <w:b/>
        </w:rPr>
        <w:t>≥ 18 Years</w:t>
      </w:r>
      <w:r w:rsidRPr="001B18EC">
        <w:rPr>
          <w:rFonts w:cs="Arial"/>
          <w:b/>
          <w:bCs/>
        </w:rPr>
        <w:t xml:space="preserve"> of Age </w:t>
      </w:r>
      <w:proofErr w:type="gramStart"/>
      <w:r w:rsidRPr="001B18EC">
        <w:rPr>
          <w:rFonts w:cs="Arial"/>
          <w:b/>
          <w:bCs/>
        </w:rPr>
        <w:t>With</w:t>
      </w:r>
      <w:proofErr w:type="gramEnd"/>
      <w:r w:rsidRPr="001B18EC">
        <w:rPr>
          <w:rFonts w:cs="Arial"/>
          <w:b/>
          <w:bCs/>
        </w:rPr>
        <w:t xml:space="preserve"> </w:t>
      </w:r>
      <w:r w:rsidRPr="001B18EC">
        <w:rPr>
          <w:rFonts w:cs="Arial"/>
          <w:b/>
          <w:color w:val="000000"/>
        </w:rPr>
        <w:t>Philadelphia Chromosome</w:t>
      </w:r>
      <w:r w:rsidR="00512D48" w:rsidRPr="001B18EC">
        <w:rPr>
          <w:rFonts w:cs="Arial"/>
          <w:b/>
          <w:color w:val="000000"/>
        </w:rPr>
        <w:noBreakHyphen/>
      </w:r>
      <w:commentRangeStart w:id="2181"/>
      <w:ins w:id="2182" w:author="Author">
        <w:r w:rsidR="00735413">
          <w:rPr>
            <w:rFonts w:cs="Arial"/>
            <w:b/>
            <w:color w:val="000000"/>
          </w:rPr>
          <w:t>n</w:t>
        </w:r>
      </w:ins>
      <w:del w:id="2183" w:author="Author">
        <w:r w:rsidR="005C7E1A" w:rsidDel="00735413">
          <w:rPr>
            <w:rFonts w:cs="Arial"/>
            <w:b/>
            <w:color w:val="000000"/>
          </w:rPr>
          <w:delText>N</w:delText>
        </w:r>
      </w:del>
      <w:commentRangeEnd w:id="2181"/>
      <w:r w:rsidR="00735413">
        <w:rPr>
          <w:rStyle w:val="CommentReference"/>
        </w:rPr>
        <w:commentReference w:id="2181"/>
      </w:r>
      <w:r w:rsidRPr="001B18EC">
        <w:rPr>
          <w:rFonts w:cs="Arial"/>
          <w:b/>
          <w:color w:val="000000"/>
        </w:rPr>
        <w:t>egative Relapsed or Refractory B</w:t>
      </w:r>
      <w:r w:rsidR="00512D48" w:rsidRPr="001B18EC">
        <w:rPr>
          <w:rFonts w:cs="Arial"/>
          <w:b/>
          <w:color w:val="000000"/>
        </w:rPr>
        <w:noBreakHyphen/>
      </w:r>
      <w:r w:rsidRPr="001B18EC">
        <w:rPr>
          <w:rFonts w:cs="Arial"/>
          <w:b/>
          <w:color w:val="000000"/>
        </w:rPr>
        <w:t xml:space="preserve">cell </w:t>
      </w:r>
      <w:r w:rsidR="006552C5" w:rsidRPr="001B18EC">
        <w:rPr>
          <w:rFonts w:cs="Arial"/>
          <w:b/>
          <w:color w:val="000000"/>
        </w:rPr>
        <w:t>P</w:t>
      </w:r>
      <w:r w:rsidRPr="001B18EC">
        <w:rPr>
          <w:rFonts w:cs="Arial"/>
          <w:b/>
          <w:color w:val="000000"/>
        </w:rPr>
        <w:t xml:space="preserve">recursor </w:t>
      </w:r>
      <w:r w:rsidR="005C6E93">
        <w:rPr>
          <w:rFonts w:cs="Arial"/>
          <w:b/>
        </w:rPr>
        <w:t>ALL</w:t>
      </w:r>
      <w:r w:rsidRPr="001B18EC">
        <w:rPr>
          <w:rFonts w:cs="Arial"/>
          <w:b/>
        </w:rPr>
        <w:t xml:space="preserve"> </w:t>
      </w:r>
      <w:r w:rsidR="009C0036">
        <w:rPr>
          <w:rFonts w:cs="Arial"/>
          <w:b/>
          <w:color w:val="000000"/>
        </w:rPr>
        <w:t>(Study MT103-211)</w:t>
      </w:r>
    </w:p>
    <w:p w14:paraId="6E39B3D3" w14:textId="5DF79840" w:rsidR="006700FC" w:rsidRPr="001B18EC" w:rsidRDefault="006700FC" w:rsidP="00AC4FB3">
      <w:pPr>
        <w:pStyle w:val="NormalWeb"/>
        <w:keepNext/>
        <w:spacing w:before="0" w:beforeAutospacing="0" w:after="0" w:afterAutospacing="0"/>
        <w:rPr>
          <w:sz w:val="22"/>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2195"/>
        <w:gridCol w:w="2374"/>
        <w:gridCol w:w="2160"/>
      </w:tblGrid>
      <w:tr w:rsidR="006700FC" w:rsidRPr="001B18EC" w14:paraId="025A5AFD" w14:textId="71431E9A" w:rsidTr="0057107B">
        <w:tc>
          <w:tcPr>
            <w:tcW w:w="2829" w:type="dxa"/>
            <w:shd w:val="clear" w:color="auto" w:fill="auto"/>
          </w:tcPr>
          <w:p w14:paraId="36B4A016" w14:textId="7E98CA34" w:rsidR="006700FC" w:rsidRPr="001B18EC" w:rsidRDefault="006700FC" w:rsidP="00AC4FB3">
            <w:pPr>
              <w:keepNext/>
              <w:suppressAutoHyphens w:val="0"/>
              <w:rPr>
                <w:rFonts w:eastAsia="Calibri"/>
                <w:szCs w:val="22"/>
              </w:rPr>
            </w:pPr>
          </w:p>
        </w:tc>
        <w:tc>
          <w:tcPr>
            <w:tcW w:w="6729" w:type="dxa"/>
            <w:gridSpan w:val="3"/>
            <w:shd w:val="clear" w:color="auto" w:fill="auto"/>
            <w:vAlign w:val="center"/>
          </w:tcPr>
          <w:p w14:paraId="4A6E3E57" w14:textId="46922FDD" w:rsidR="006700FC" w:rsidRPr="001B18EC" w:rsidRDefault="006700FC" w:rsidP="00AC4FB3">
            <w:pPr>
              <w:keepNext/>
              <w:suppressAutoHyphens w:val="0"/>
              <w:jc w:val="center"/>
              <w:rPr>
                <w:rFonts w:eastAsia="Calibri"/>
                <w:b/>
                <w:szCs w:val="22"/>
              </w:rPr>
            </w:pPr>
            <w:r w:rsidRPr="001B18EC">
              <w:rPr>
                <w:rFonts w:eastAsia="Calibri"/>
                <w:b/>
                <w:szCs w:val="22"/>
              </w:rPr>
              <w:t>N = 185</w:t>
            </w:r>
          </w:p>
        </w:tc>
      </w:tr>
      <w:tr w:rsidR="006700FC" w:rsidRPr="001B18EC" w14:paraId="3753D709" w14:textId="2EB52626" w:rsidTr="0057107B">
        <w:tc>
          <w:tcPr>
            <w:tcW w:w="2829" w:type="dxa"/>
            <w:shd w:val="clear" w:color="auto" w:fill="auto"/>
          </w:tcPr>
          <w:p w14:paraId="5F61450B" w14:textId="36F9FAAC" w:rsidR="006700FC" w:rsidRPr="001B18EC" w:rsidRDefault="006700FC" w:rsidP="00AC4FB3">
            <w:pPr>
              <w:keepNext/>
              <w:suppressAutoHyphens w:val="0"/>
              <w:rPr>
                <w:rFonts w:eastAsia="Calibri"/>
                <w:szCs w:val="22"/>
              </w:rPr>
            </w:pPr>
          </w:p>
        </w:tc>
        <w:tc>
          <w:tcPr>
            <w:tcW w:w="2195" w:type="dxa"/>
            <w:shd w:val="clear" w:color="auto" w:fill="auto"/>
            <w:vAlign w:val="center"/>
          </w:tcPr>
          <w:p w14:paraId="31A2AC7D" w14:textId="40E4FFC3" w:rsidR="006700FC" w:rsidRPr="001B18EC" w:rsidRDefault="006700FC" w:rsidP="00AC4FB3">
            <w:pPr>
              <w:keepNext/>
              <w:suppressAutoHyphens w:val="0"/>
              <w:jc w:val="center"/>
              <w:rPr>
                <w:rFonts w:eastAsia="Calibri"/>
                <w:b/>
                <w:szCs w:val="22"/>
              </w:rPr>
            </w:pPr>
            <w:r w:rsidRPr="001B18EC">
              <w:rPr>
                <w:rFonts w:eastAsia="Calibri"/>
                <w:b/>
                <w:szCs w:val="22"/>
              </w:rPr>
              <w:t>CR</w:t>
            </w:r>
            <w:r w:rsidRPr="001B18EC">
              <w:rPr>
                <w:rFonts w:eastAsia="Calibri"/>
                <w:b/>
                <w:szCs w:val="22"/>
                <w:vertAlign w:val="superscript"/>
              </w:rPr>
              <w:t>1</w:t>
            </w:r>
          </w:p>
        </w:tc>
        <w:tc>
          <w:tcPr>
            <w:tcW w:w="2374" w:type="dxa"/>
            <w:shd w:val="clear" w:color="auto" w:fill="auto"/>
            <w:vAlign w:val="center"/>
          </w:tcPr>
          <w:p w14:paraId="48BFFAB2" w14:textId="2F1100EE" w:rsidR="006700FC" w:rsidRPr="001B18EC" w:rsidRDefault="006700FC" w:rsidP="00AC4FB3">
            <w:pPr>
              <w:keepNext/>
              <w:suppressAutoHyphens w:val="0"/>
              <w:jc w:val="center"/>
              <w:rPr>
                <w:rFonts w:eastAsia="Calibri"/>
                <w:b/>
                <w:szCs w:val="22"/>
              </w:rPr>
            </w:pPr>
            <w:proofErr w:type="spellStart"/>
            <w:r w:rsidRPr="001B18EC">
              <w:rPr>
                <w:rFonts w:eastAsia="Calibri"/>
                <w:b/>
                <w:szCs w:val="22"/>
              </w:rPr>
              <w:t>CRh</w:t>
            </w:r>
            <w:proofErr w:type="spellEnd"/>
            <w:r w:rsidRPr="001B18EC">
              <w:rPr>
                <w:rFonts w:eastAsia="Calibri"/>
                <w:b/>
                <w:szCs w:val="22"/>
              </w:rPr>
              <w:t>*</w:t>
            </w:r>
            <w:r w:rsidRPr="001B18EC">
              <w:rPr>
                <w:rFonts w:eastAsia="Calibri"/>
                <w:b/>
                <w:szCs w:val="22"/>
                <w:vertAlign w:val="superscript"/>
              </w:rPr>
              <w:t>2</w:t>
            </w:r>
          </w:p>
        </w:tc>
        <w:tc>
          <w:tcPr>
            <w:tcW w:w="2160" w:type="dxa"/>
            <w:shd w:val="clear" w:color="auto" w:fill="auto"/>
            <w:vAlign w:val="center"/>
          </w:tcPr>
          <w:p w14:paraId="08015CDA" w14:textId="3A5D7743" w:rsidR="006700FC" w:rsidRPr="001B18EC" w:rsidRDefault="006700FC" w:rsidP="00AC4FB3">
            <w:pPr>
              <w:keepNext/>
              <w:suppressAutoHyphens w:val="0"/>
              <w:jc w:val="center"/>
              <w:rPr>
                <w:rFonts w:eastAsia="Calibri"/>
                <w:b/>
                <w:szCs w:val="22"/>
              </w:rPr>
            </w:pPr>
            <w:r w:rsidRPr="001B18EC">
              <w:rPr>
                <w:rFonts w:eastAsia="Calibri"/>
                <w:b/>
                <w:szCs w:val="22"/>
              </w:rPr>
              <w:t>CR/</w:t>
            </w:r>
            <w:proofErr w:type="spellStart"/>
            <w:r w:rsidRPr="001B18EC">
              <w:rPr>
                <w:rFonts w:eastAsia="Calibri"/>
                <w:b/>
                <w:szCs w:val="22"/>
              </w:rPr>
              <w:t>CRh</w:t>
            </w:r>
            <w:proofErr w:type="spellEnd"/>
            <w:r w:rsidRPr="001B18EC">
              <w:rPr>
                <w:rFonts w:eastAsia="Calibri"/>
                <w:b/>
                <w:szCs w:val="22"/>
              </w:rPr>
              <w:t>*</w:t>
            </w:r>
          </w:p>
        </w:tc>
      </w:tr>
      <w:tr w:rsidR="006700FC" w:rsidRPr="001B18EC" w14:paraId="116D351C" w14:textId="560F2B94" w:rsidTr="0057107B">
        <w:tc>
          <w:tcPr>
            <w:tcW w:w="2829" w:type="dxa"/>
            <w:shd w:val="clear" w:color="auto" w:fill="auto"/>
          </w:tcPr>
          <w:p w14:paraId="266D44D2" w14:textId="76854D5A" w:rsidR="006700FC" w:rsidRPr="001B18EC" w:rsidRDefault="006700FC" w:rsidP="00AC4FB3">
            <w:pPr>
              <w:keepNext/>
              <w:suppressAutoHyphens w:val="0"/>
              <w:rPr>
                <w:rFonts w:eastAsia="Calibri"/>
                <w:szCs w:val="22"/>
              </w:rPr>
            </w:pPr>
            <w:r w:rsidRPr="001B18EC">
              <w:rPr>
                <w:rFonts w:eastAsia="Calibri"/>
                <w:szCs w:val="22"/>
              </w:rPr>
              <w:t xml:space="preserve">n (%) </w:t>
            </w:r>
          </w:p>
          <w:p w14:paraId="48F5E9E1" w14:textId="72F575D2" w:rsidR="006700FC" w:rsidRPr="001B18EC" w:rsidRDefault="006700FC" w:rsidP="00AC4FB3">
            <w:pPr>
              <w:keepNext/>
              <w:suppressAutoHyphens w:val="0"/>
              <w:rPr>
                <w:rFonts w:eastAsia="Calibri"/>
                <w:szCs w:val="22"/>
              </w:rPr>
            </w:pPr>
            <w:r w:rsidRPr="001B18EC">
              <w:rPr>
                <w:rFonts w:eastAsia="Calibri"/>
                <w:szCs w:val="22"/>
              </w:rPr>
              <w:t>[95% CI]</w:t>
            </w:r>
          </w:p>
        </w:tc>
        <w:tc>
          <w:tcPr>
            <w:tcW w:w="2195" w:type="dxa"/>
            <w:shd w:val="clear" w:color="auto" w:fill="auto"/>
            <w:vAlign w:val="center"/>
          </w:tcPr>
          <w:p w14:paraId="1D1A426B" w14:textId="4DB5EA5B" w:rsidR="006700FC" w:rsidRPr="001B18EC" w:rsidRDefault="006700FC" w:rsidP="00AC4FB3">
            <w:pPr>
              <w:keepNext/>
              <w:suppressAutoHyphens w:val="0"/>
              <w:jc w:val="center"/>
              <w:rPr>
                <w:rFonts w:eastAsia="Calibri"/>
                <w:szCs w:val="22"/>
              </w:rPr>
            </w:pPr>
            <w:r w:rsidRPr="001B18EC">
              <w:rPr>
                <w:rFonts w:eastAsia="Calibri"/>
                <w:szCs w:val="22"/>
              </w:rPr>
              <w:t xml:space="preserve">60 (32.4) </w:t>
            </w:r>
          </w:p>
          <w:p w14:paraId="1372C902" w14:textId="69A082EB" w:rsidR="006700FC" w:rsidRPr="001B18EC" w:rsidRDefault="006700FC" w:rsidP="00AC4FB3">
            <w:pPr>
              <w:keepNext/>
              <w:suppressAutoHyphens w:val="0"/>
              <w:jc w:val="center"/>
              <w:rPr>
                <w:rFonts w:eastAsia="Calibri"/>
                <w:szCs w:val="22"/>
              </w:rPr>
            </w:pPr>
            <w:r w:rsidRPr="001B18EC">
              <w:rPr>
                <w:rFonts w:eastAsia="Calibri"/>
                <w:szCs w:val="22"/>
              </w:rPr>
              <w:t>[25.7</w:t>
            </w:r>
            <w:r w:rsidR="006C753D" w:rsidRPr="001B18EC">
              <w:rPr>
                <w:rFonts w:eastAsia="Calibri"/>
                <w:szCs w:val="22"/>
              </w:rPr>
              <w:t xml:space="preserve"> </w:t>
            </w:r>
            <w:r w:rsidRPr="001B18EC">
              <w:rPr>
                <w:rFonts w:eastAsia="Calibri"/>
                <w:szCs w:val="22"/>
              </w:rPr>
              <w:t>–</w:t>
            </w:r>
            <w:r w:rsidR="006C753D" w:rsidRPr="001B18EC">
              <w:rPr>
                <w:rFonts w:eastAsia="Calibri"/>
                <w:szCs w:val="22"/>
              </w:rPr>
              <w:t xml:space="preserve"> </w:t>
            </w:r>
            <w:r w:rsidRPr="001B18EC">
              <w:rPr>
                <w:rFonts w:eastAsia="Calibri"/>
                <w:szCs w:val="22"/>
              </w:rPr>
              <w:t>39.7]</w:t>
            </w:r>
          </w:p>
        </w:tc>
        <w:tc>
          <w:tcPr>
            <w:tcW w:w="2374" w:type="dxa"/>
            <w:shd w:val="clear" w:color="auto" w:fill="auto"/>
            <w:vAlign w:val="center"/>
          </w:tcPr>
          <w:p w14:paraId="359605CD" w14:textId="4DCB6941" w:rsidR="006700FC" w:rsidRPr="001B18EC" w:rsidRDefault="006700FC" w:rsidP="00AC4FB3">
            <w:pPr>
              <w:keepNext/>
              <w:suppressAutoHyphens w:val="0"/>
              <w:jc w:val="center"/>
              <w:rPr>
                <w:rFonts w:eastAsia="Calibri"/>
                <w:szCs w:val="22"/>
              </w:rPr>
            </w:pPr>
            <w:r w:rsidRPr="001B18EC">
              <w:rPr>
                <w:rFonts w:eastAsia="Calibri"/>
                <w:szCs w:val="22"/>
              </w:rPr>
              <w:t xml:space="preserve">17 (9.2) </w:t>
            </w:r>
          </w:p>
          <w:p w14:paraId="57696C87" w14:textId="3BA49651" w:rsidR="006700FC" w:rsidRPr="001B18EC" w:rsidRDefault="006700FC" w:rsidP="00AC4FB3">
            <w:pPr>
              <w:keepNext/>
              <w:suppressAutoHyphens w:val="0"/>
              <w:jc w:val="center"/>
              <w:rPr>
                <w:rFonts w:eastAsia="Calibri"/>
                <w:szCs w:val="22"/>
              </w:rPr>
            </w:pPr>
            <w:r w:rsidRPr="001B18EC">
              <w:rPr>
                <w:rFonts w:eastAsia="Calibri"/>
                <w:szCs w:val="22"/>
              </w:rPr>
              <w:t>[5.4</w:t>
            </w:r>
            <w:r w:rsidR="006C753D" w:rsidRPr="001B18EC">
              <w:rPr>
                <w:rFonts w:eastAsia="Calibri"/>
                <w:szCs w:val="22"/>
              </w:rPr>
              <w:t xml:space="preserve"> </w:t>
            </w:r>
            <w:r w:rsidRPr="001B18EC">
              <w:rPr>
                <w:rFonts w:eastAsia="Calibri"/>
                <w:szCs w:val="22"/>
              </w:rPr>
              <w:t>–</w:t>
            </w:r>
            <w:r w:rsidR="006C753D" w:rsidRPr="001B18EC">
              <w:rPr>
                <w:rFonts w:eastAsia="Calibri"/>
                <w:szCs w:val="22"/>
              </w:rPr>
              <w:t xml:space="preserve"> </w:t>
            </w:r>
            <w:r w:rsidRPr="001B18EC">
              <w:rPr>
                <w:rFonts w:eastAsia="Calibri"/>
                <w:szCs w:val="22"/>
              </w:rPr>
              <w:t>14.3]</w:t>
            </w:r>
          </w:p>
        </w:tc>
        <w:tc>
          <w:tcPr>
            <w:tcW w:w="2160" w:type="dxa"/>
            <w:shd w:val="clear" w:color="auto" w:fill="auto"/>
            <w:vAlign w:val="center"/>
          </w:tcPr>
          <w:p w14:paraId="027555D5" w14:textId="342768AF" w:rsidR="006700FC" w:rsidRPr="001B18EC" w:rsidRDefault="006700FC" w:rsidP="00AC4FB3">
            <w:pPr>
              <w:keepNext/>
              <w:suppressAutoHyphens w:val="0"/>
              <w:jc w:val="center"/>
              <w:rPr>
                <w:rFonts w:eastAsia="Calibri"/>
                <w:szCs w:val="22"/>
              </w:rPr>
            </w:pPr>
            <w:r w:rsidRPr="001B18EC">
              <w:rPr>
                <w:rFonts w:eastAsia="Calibri"/>
                <w:szCs w:val="22"/>
              </w:rPr>
              <w:t xml:space="preserve">77 (41.6) </w:t>
            </w:r>
          </w:p>
          <w:p w14:paraId="6A6A773C" w14:textId="0D96322A" w:rsidR="006700FC" w:rsidRPr="001B18EC" w:rsidRDefault="006700FC" w:rsidP="00AC4FB3">
            <w:pPr>
              <w:keepNext/>
              <w:suppressAutoHyphens w:val="0"/>
              <w:jc w:val="center"/>
              <w:rPr>
                <w:rFonts w:eastAsia="Calibri"/>
                <w:szCs w:val="22"/>
              </w:rPr>
            </w:pPr>
            <w:r w:rsidRPr="001B18EC">
              <w:rPr>
                <w:rFonts w:eastAsia="Calibri"/>
                <w:szCs w:val="22"/>
              </w:rPr>
              <w:t>[34.4</w:t>
            </w:r>
            <w:r w:rsidR="006C753D" w:rsidRPr="001B18EC">
              <w:rPr>
                <w:rFonts w:eastAsia="Calibri"/>
                <w:szCs w:val="22"/>
              </w:rPr>
              <w:t xml:space="preserve"> </w:t>
            </w:r>
            <w:r w:rsidRPr="001B18EC">
              <w:rPr>
                <w:rFonts w:eastAsia="Calibri"/>
                <w:szCs w:val="22"/>
              </w:rPr>
              <w:t>–</w:t>
            </w:r>
            <w:r w:rsidR="006C753D" w:rsidRPr="001B18EC">
              <w:rPr>
                <w:rFonts w:eastAsia="Calibri"/>
                <w:szCs w:val="22"/>
              </w:rPr>
              <w:t xml:space="preserve"> </w:t>
            </w:r>
            <w:r w:rsidRPr="001B18EC">
              <w:rPr>
                <w:rFonts w:eastAsia="Calibri"/>
                <w:szCs w:val="22"/>
              </w:rPr>
              <w:t xml:space="preserve">49.1] </w:t>
            </w:r>
          </w:p>
        </w:tc>
      </w:tr>
      <w:tr w:rsidR="006700FC" w:rsidRPr="001B18EC" w14:paraId="4BD043DB" w14:textId="5644A97F" w:rsidTr="0057107B">
        <w:tc>
          <w:tcPr>
            <w:tcW w:w="9558" w:type="dxa"/>
            <w:gridSpan w:val="4"/>
            <w:shd w:val="clear" w:color="auto" w:fill="auto"/>
          </w:tcPr>
          <w:p w14:paraId="259B2467" w14:textId="0D782C35" w:rsidR="006700FC" w:rsidRPr="001B18EC" w:rsidRDefault="006700FC" w:rsidP="00AC4FB3">
            <w:pPr>
              <w:keepNext/>
              <w:suppressAutoHyphens w:val="0"/>
              <w:rPr>
                <w:rFonts w:eastAsia="Calibri"/>
                <w:b/>
                <w:szCs w:val="22"/>
              </w:rPr>
            </w:pPr>
            <w:r w:rsidRPr="001B18EC">
              <w:rPr>
                <w:rFonts w:eastAsia="Calibri"/>
                <w:b/>
                <w:szCs w:val="22"/>
              </w:rPr>
              <w:t>MRD response</w:t>
            </w:r>
            <w:r w:rsidRPr="001B18EC">
              <w:rPr>
                <w:rFonts w:eastAsia="Calibri"/>
                <w:b/>
                <w:szCs w:val="22"/>
                <w:vertAlign w:val="superscript"/>
              </w:rPr>
              <w:t>3</w:t>
            </w:r>
          </w:p>
        </w:tc>
      </w:tr>
      <w:tr w:rsidR="006700FC" w:rsidRPr="001B18EC" w14:paraId="6DC14F54" w14:textId="536E59F3" w:rsidTr="0057107B">
        <w:tc>
          <w:tcPr>
            <w:tcW w:w="2829" w:type="dxa"/>
            <w:shd w:val="clear" w:color="auto" w:fill="auto"/>
          </w:tcPr>
          <w:p w14:paraId="0FC80A7E" w14:textId="2F69328A" w:rsidR="006700FC" w:rsidRPr="001B18EC" w:rsidRDefault="006700FC" w:rsidP="00AC4FB3">
            <w:pPr>
              <w:keepNext/>
              <w:suppressAutoHyphens w:val="0"/>
              <w:rPr>
                <w:rFonts w:eastAsia="Calibri"/>
                <w:szCs w:val="22"/>
              </w:rPr>
            </w:pPr>
            <w:r w:rsidRPr="001B18EC">
              <w:rPr>
                <w:rFonts w:eastAsia="Calibri"/>
                <w:szCs w:val="22"/>
              </w:rPr>
              <w:t>n1/n2 (%)</w:t>
            </w:r>
            <w:r w:rsidRPr="001B18EC">
              <w:rPr>
                <w:rFonts w:eastAsia="Calibri"/>
                <w:szCs w:val="22"/>
                <w:vertAlign w:val="superscript"/>
              </w:rPr>
              <w:t>4</w:t>
            </w:r>
            <w:r w:rsidRPr="001B18EC">
              <w:rPr>
                <w:rFonts w:eastAsia="Calibri"/>
                <w:b/>
                <w:szCs w:val="22"/>
              </w:rPr>
              <w:t xml:space="preserve"> </w:t>
            </w:r>
          </w:p>
          <w:p w14:paraId="084746C3" w14:textId="71C4AA2D" w:rsidR="006700FC" w:rsidRPr="001B18EC" w:rsidRDefault="006700FC" w:rsidP="00AC4FB3">
            <w:pPr>
              <w:keepNext/>
              <w:suppressAutoHyphens w:val="0"/>
              <w:rPr>
                <w:rFonts w:eastAsia="Calibri"/>
                <w:szCs w:val="22"/>
              </w:rPr>
            </w:pPr>
            <w:r w:rsidRPr="001B18EC">
              <w:rPr>
                <w:rFonts w:eastAsia="Calibri"/>
                <w:szCs w:val="22"/>
              </w:rPr>
              <w:t>[95% CI]</w:t>
            </w:r>
          </w:p>
        </w:tc>
        <w:tc>
          <w:tcPr>
            <w:tcW w:w="2195" w:type="dxa"/>
            <w:shd w:val="clear" w:color="auto" w:fill="auto"/>
            <w:vAlign w:val="center"/>
          </w:tcPr>
          <w:p w14:paraId="31726927" w14:textId="69DA6641" w:rsidR="006700FC" w:rsidRPr="001B18EC" w:rsidRDefault="006700FC" w:rsidP="00AC4FB3">
            <w:pPr>
              <w:keepNext/>
              <w:suppressAutoHyphens w:val="0"/>
              <w:jc w:val="center"/>
              <w:rPr>
                <w:rFonts w:eastAsia="Calibri"/>
                <w:szCs w:val="22"/>
              </w:rPr>
            </w:pPr>
            <w:r w:rsidRPr="001B18EC">
              <w:rPr>
                <w:rFonts w:eastAsia="Calibri"/>
                <w:szCs w:val="22"/>
              </w:rPr>
              <w:t xml:space="preserve">48/60 (80.0) </w:t>
            </w:r>
            <w:r w:rsidRPr="001B18EC">
              <w:rPr>
                <w:rFonts w:eastAsia="Calibri"/>
                <w:szCs w:val="22"/>
              </w:rPr>
              <w:br/>
              <w:t>[67.7</w:t>
            </w:r>
            <w:r w:rsidR="006C753D" w:rsidRPr="001B18EC">
              <w:rPr>
                <w:rFonts w:eastAsia="Calibri"/>
                <w:szCs w:val="22"/>
              </w:rPr>
              <w:t xml:space="preserve"> </w:t>
            </w:r>
            <w:r w:rsidRPr="001B18EC">
              <w:rPr>
                <w:rFonts w:eastAsia="Calibri"/>
                <w:szCs w:val="22"/>
              </w:rPr>
              <w:t>–</w:t>
            </w:r>
            <w:r w:rsidR="006C753D" w:rsidRPr="001B18EC">
              <w:rPr>
                <w:rFonts w:eastAsia="Calibri"/>
                <w:szCs w:val="22"/>
              </w:rPr>
              <w:t xml:space="preserve"> </w:t>
            </w:r>
            <w:r w:rsidRPr="001B18EC">
              <w:rPr>
                <w:rFonts w:eastAsia="Calibri"/>
                <w:szCs w:val="22"/>
              </w:rPr>
              <w:t>89.2]</w:t>
            </w:r>
          </w:p>
        </w:tc>
        <w:tc>
          <w:tcPr>
            <w:tcW w:w="2374" w:type="dxa"/>
            <w:shd w:val="clear" w:color="auto" w:fill="auto"/>
            <w:vAlign w:val="center"/>
          </w:tcPr>
          <w:p w14:paraId="0D38CD7F" w14:textId="793B7C53" w:rsidR="006700FC" w:rsidRPr="001B18EC" w:rsidRDefault="006700FC" w:rsidP="00AC4FB3">
            <w:pPr>
              <w:keepNext/>
              <w:suppressAutoHyphens w:val="0"/>
              <w:jc w:val="center"/>
              <w:rPr>
                <w:rFonts w:eastAsia="Calibri"/>
                <w:szCs w:val="22"/>
              </w:rPr>
            </w:pPr>
            <w:r w:rsidRPr="001B18EC">
              <w:rPr>
                <w:rFonts w:eastAsia="Calibri"/>
                <w:szCs w:val="22"/>
              </w:rPr>
              <w:t xml:space="preserve">10/17 (58.8) </w:t>
            </w:r>
            <w:r w:rsidRPr="001B18EC">
              <w:rPr>
                <w:rFonts w:eastAsia="Calibri"/>
                <w:szCs w:val="22"/>
              </w:rPr>
              <w:br/>
              <w:t>[32.9</w:t>
            </w:r>
            <w:r w:rsidR="006C753D" w:rsidRPr="001B18EC">
              <w:rPr>
                <w:rFonts w:eastAsia="Calibri"/>
                <w:szCs w:val="22"/>
              </w:rPr>
              <w:t xml:space="preserve"> </w:t>
            </w:r>
            <w:r w:rsidRPr="001B18EC">
              <w:rPr>
                <w:rFonts w:eastAsia="Calibri"/>
                <w:szCs w:val="22"/>
              </w:rPr>
              <w:t>–</w:t>
            </w:r>
            <w:r w:rsidR="006C753D" w:rsidRPr="001B18EC">
              <w:rPr>
                <w:rFonts w:eastAsia="Calibri"/>
                <w:szCs w:val="22"/>
              </w:rPr>
              <w:t xml:space="preserve"> </w:t>
            </w:r>
            <w:r w:rsidRPr="001B18EC">
              <w:rPr>
                <w:rFonts w:eastAsia="Calibri"/>
                <w:szCs w:val="22"/>
              </w:rPr>
              <w:t>81.6]</w:t>
            </w:r>
          </w:p>
        </w:tc>
        <w:tc>
          <w:tcPr>
            <w:tcW w:w="2160" w:type="dxa"/>
            <w:shd w:val="clear" w:color="auto" w:fill="auto"/>
            <w:vAlign w:val="center"/>
          </w:tcPr>
          <w:p w14:paraId="573029D2" w14:textId="071889E2" w:rsidR="006700FC" w:rsidRPr="001B18EC" w:rsidRDefault="006700FC" w:rsidP="00AC4FB3">
            <w:pPr>
              <w:keepNext/>
              <w:suppressAutoHyphens w:val="0"/>
              <w:jc w:val="center"/>
              <w:rPr>
                <w:rFonts w:eastAsia="Calibri"/>
                <w:szCs w:val="22"/>
              </w:rPr>
            </w:pPr>
            <w:r w:rsidRPr="001B18EC">
              <w:rPr>
                <w:rFonts w:eastAsia="Calibri"/>
                <w:szCs w:val="22"/>
              </w:rPr>
              <w:t xml:space="preserve">58/77 (75.3) </w:t>
            </w:r>
            <w:r w:rsidRPr="001B18EC">
              <w:rPr>
                <w:rFonts w:eastAsia="Calibri"/>
                <w:szCs w:val="22"/>
              </w:rPr>
              <w:br/>
              <w:t>[64.2</w:t>
            </w:r>
            <w:r w:rsidR="006C753D" w:rsidRPr="001B18EC">
              <w:rPr>
                <w:rFonts w:eastAsia="Calibri"/>
                <w:szCs w:val="22"/>
              </w:rPr>
              <w:t xml:space="preserve"> </w:t>
            </w:r>
            <w:r w:rsidRPr="001B18EC">
              <w:rPr>
                <w:rFonts w:eastAsia="Calibri"/>
                <w:szCs w:val="22"/>
              </w:rPr>
              <w:t>–</w:t>
            </w:r>
            <w:r w:rsidR="006C753D" w:rsidRPr="001B18EC">
              <w:rPr>
                <w:rFonts w:eastAsia="Calibri"/>
                <w:szCs w:val="22"/>
              </w:rPr>
              <w:t xml:space="preserve"> </w:t>
            </w:r>
            <w:r w:rsidRPr="001B18EC">
              <w:rPr>
                <w:rFonts w:eastAsia="Calibri"/>
                <w:szCs w:val="22"/>
              </w:rPr>
              <w:t>84.4]</w:t>
            </w:r>
          </w:p>
        </w:tc>
      </w:tr>
      <w:tr w:rsidR="006700FC" w:rsidRPr="001B18EC" w14:paraId="11B2CD8C" w14:textId="49046521" w:rsidTr="0057107B">
        <w:tc>
          <w:tcPr>
            <w:tcW w:w="9558" w:type="dxa"/>
            <w:gridSpan w:val="4"/>
            <w:shd w:val="clear" w:color="auto" w:fill="auto"/>
          </w:tcPr>
          <w:p w14:paraId="2C0D34E4" w14:textId="0B5EA59E" w:rsidR="006700FC" w:rsidRPr="001B18EC" w:rsidRDefault="006700FC" w:rsidP="00AC4FB3">
            <w:pPr>
              <w:keepNext/>
              <w:suppressAutoHyphens w:val="0"/>
              <w:rPr>
                <w:rFonts w:eastAsia="Calibri"/>
                <w:b/>
                <w:szCs w:val="22"/>
              </w:rPr>
            </w:pPr>
            <w:r w:rsidRPr="001B18EC">
              <w:rPr>
                <w:rFonts w:eastAsia="Calibri"/>
                <w:b/>
                <w:szCs w:val="22"/>
              </w:rPr>
              <w:t>DOR/RFS</w:t>
            </w:r>
            <w:r w:rsidRPr="001B18EC">
              <w:rPr>
                <w:rFonts w:eastAsia="Calibri"/>
                <w:b/>
                <w:szCs w:val="22"/>
                <w:vertAlign w:val="superscript"/>
              </w:rPr>
              <w:t>5</w:t>
            </w:r>
          </w:p>
        </w:tc>
      </w:tr>
      <w:tr w:rsidR="006700FC" w:rsidRPr="001B18EC" w14:paraId="517A532E" w14:textId="3C216AFD" w:rsidTr="0057107B">
        <w:tc>
          <w:tcPr>
            <w:tcW w:w="2829" w:type="dxa"/>
            <w:tcBorders>
              <w:bottom w:val="single" w:sz="4" w:space="0" w:color="auto"/>
            </w:tcBorders>
            <w:shd w:val="clear" w:color="auto" w:fill="auto"/>
          </w:tcPr>
          <w:p w14:paraId="1384289D" w14:textId="48A88ECF" w:rsidR="006700FC" w:rsidRPr="001B18EC" w:rsidRDefault="006700FC" w:rsidP="00AC4FB3">
            <w:pPr>
              <w:keepNext/>
              <w:suppressAutoHyphens w:val="0"/>
              <w:rPr>
                <w:rFonts w:eastAsia="Calibri"/>
                <w:szCs w:val="22"/>
              </w:rPr>
            </w:pPr>
            <w:r w:rsidRPr="001B18EC">
              <w:rPr>
                <w:rFonts w:eastAsia="Calibri"/>
                <w:szCs w:val="22"/>
              </w:rPr>
              <w:t xml:space="preserve">Median (months) (range) </w:t>
            </w:r>
          </w:p>
        </w:tc>
        <w:tc>
          <w:tcPr>
            <w:tcW w:w="2195" w:type="dxa"/>
            <w:tcBorders>
              <w:bottom w:val="single" w:sz="4" w:space="0" w:color="auto"/>
            </w:tcBorders>
            <w:shd w:val="clear" w:color="auto" w:fill="auto"/>
            <w:vAlign w:val="center"/>
          </w:tcPr>
          <w:p w14:paraId="5016BDB7" w14:textId="68F9EED0" w:rsidR="006700FC" w:rsidRPr="001B18EC" w:rsidRDefault="006700FC" w:rsidP="00AC4FB3">
            <w:pPr>
              <w:keepNext/>
              <w:suppressAutoHyphens w:val="0"/>
              <w:jc w:val="center"/>
              <w:rPr>
                <w:rFonts w:eastAsia="Calibri"/>
                <w:szCs w:val="22"/>
              </w:rPr>
            </w:pPr>
            <w:r w:rsidRPr="001B18EC">
              <w:rPr>
                <w:rFonts w:eastAsia="Calibri"/>
                <w:szCs w:val="22"/>
              </w:rPr>
              <w:t>6.7 (0.46</w:t>
            </w:r>
            <w:r w:rsidR="006C753D" w:rsidRPr="001B18EC">
              <w:rPr>
                <w:rFonts w:eastAsia="Calibri"/>
                <w:szCs w:val="22"/>
              </w:rPr>
              <w:t xml:space="preserve"> </w:t>
            </w:r>
            <w:r w:rsidRPr="001B18EC">
              <w:rPr>
                <w:rFonts w:eastAsia="Calibri"/>
                <w:szCs w:val="22"/>
              </w:rPr>
              <w:t>–</w:t>
            </w:r>
            <w:r w:rsidR="006C753D" w:rsidRPr="001B18EC">
              <w:rPr>
                <w:rFonts w:eastAsia="Calibri"/>
                <w:szCs w:val="22"/>
              </w:rPr>
              <w:t xml:space="preserve"> </w:t>
            </w:r>
            <w:r w:rsidRPr="001B18EC">
              <w:rPr>
                <w:rFonts w:eastAsia="Calibri"/>
                <w:szCs w:val="22"/>
              </w:rPr>
              <w:t>16.5)</w:t>
            </w:r>
          </w:p>
        </w:tc>
        <w:tc>
          <w:tcPr>
            <w:tcW w:w="2374" w:type="dxa"/>
            <w:tcBorders>
              <w:bottom w:val="single" w:sz="4" w:space="0" w:color="auto"/>
            </w:tcBorders>
            <w:shd w:val="clear" w:color="auto" w:fill="auto"/>
            <w:vAlign w:val="center"/>
          </w:tcPr>
          <w:p w14:paraId="1378F58B" w14:textId="023F2B45" w:rsidR="006700FC" w:rsidRPr="001B18EC" w:rsidRDefault="006700FC" w:rsidP="00AC4FB3">
            <w:pPr>
              <w:keepNext/>
              <w:suppressAutoHyphens w:val="0"/>
              <w:jc w:val="center"/>
              <w:rPr>
                <w:rFonts w:eastAsia="Calibri"/>
                <w:szCs w:val="22"/>
              </w:rPr>
            </w:pPr>
            <w:r w:rsidRPr="001B18EC">
              <w:rPr>
                <w:rFonts w:eastAsia="Calibri"/>
                <w:szCs w:val="22"/>
              </w:rPr>
              <w:t>5.0 (0.13</w:t>
            </w:r>
            <w:r w:rsidR="006C753D" w:rsidRPr="001B18EC">
              <w:rPr>
                <w:rFonts w:eastAsia="Calibri"/>
                <w:szCs w:val="22"/>
              </w:rPr>
              <w:t xml:space="preserve"> </w:t>
            </w:r>
            <w:r w:rsidRPr="001B18EC">
              <w:rPr>
                <w:rFonts w:eastAsia="Calibri"/>
                <w:szCs w:val="22"/>
              </w:rPr>
              <w:t>–</w:t>
            </w:r>
            <w:r w:rsidR="006C753D" w:rsidRPr="001B18EC">
              <w:rPr>
                <w:rFonts w:eastAsia="Calibri"/>
                <w:szCs w:val="22"/>
              </w:rPr>
              <w:t xml:space="preserve"> </w:t>
            </w:r>
            <w:r w:rsidRPr="001B18EC">
              <w:rPr>
                <w:rFonts w:eastAsia="Calibri"/>
                <w:szCs w:val="22"/>
              </w:rPr>
              <w:t>8.8)</w:t>
            </w:r>
          </w:p>
        </w:tc>
        <w:tc>
          <w:tcPr>
            <w:tcW w:w="2160" w:type="dxa"/>
            <w:tcBorders>
              <w:bottom w:val="single" w:sz="4" w:space="0" w:color="auto"/>
            </w:tcBorders>
            <w:shd w:val="clear" w:color="auto" w:fill="auto"/>
            <w:vAlign w:val="center"/>
          </w:tcPr>
          <w:p w14:paraId="227083BB" w14:textId="528B113E" w:rsidR="006700FC" w:rsidRPr="001B18EC" w:rsidRDefault="006700FC" w:rsidP="00AC4FB3">
            <w:pPr>
              <w:keepNext/>
              <w:suppressAutoHyphens w:val="0"/>
              <w:jc w:val="center"/>
              <w:rPr>
                <w:rFonts w:eastAsia="Calibri"/>
                <w:szCs w:val="22"/>
              </w:rPr>
            </w:pPr>
            <w:r w:rsidRPr="001B18EC">
              <w:rPr>
                <w:rFonts w:eastAsia="Calibri"/>
                <w:szCs w:val="22"/>
              </w:rPr>
              <w:t>5.9 (0.13</w:t>
            </w:r>
            <w:r w:rsidR="006C753D" w:rsidRPr="001B18EC">
              <w:rPr>
                <w:rFonts w:eastAsia="Calibri"/>
                <w:szCs w:val="22"/>
              </w:rPr>
              <w:t xml:space="preserve"> </w:t>
            </w:r>
            <w:r w:rsidRPr="001B18EC">
              <w:rPr>
                <w:rFonts w:eastAsia="Calibri"/>
                <w:szCs w:val="22"/>
              </w:rPr>
              <w:t>–</w:t>
            </w:r>
            <w:r w:rsidR="006C753D" w:rsidRPr="001B18EC">
              <w:rPr>
                <w:rFonts w:eastAsia="Calibri"/>
                <w:szCs w:val="22"/>
              </w:rPr>
              <w:t xml:space="preserve"> </w:t>
            </w:r>
            <w:r w:rsidRPr="001B18EC">
              <w:rPr>
                <w:rFonts w:eastAsia="Calibri"/>
                <w:szCs w:val="22"/>
              </w:rPr>
              <w:t>16.5)</w:t>
            </w:r>
          </w:p>
        </w:tc>
      </w:tr>
      <w:tr w:rsidR="006700FC" w:rsidRPr="001B18EC" w14:paraId="268D2B2D" w14:textId="7A802E34" w:rsidTr="0057107B">
        <w:tc>
          <w:tcPr>
            <w:tcW w:w="9558" w:type="dxa"/>
            <w:gridSpan w:val="4"/>
            <w:tcBorders>
              <w:left w:val="nil"/>
              <w:bottom w:val="nil"/>
              <w:right w:val="nil"/>
            </w:tcBorders>
            <w:shd w:val="clear" w:color="auto" w:fill="auto"/>
          </w:tcPr>
          <w:p w14:paraId="5CD5F908" w14:textId="22C7F61B" w:rsidR="006700FC" w:rsidRPr="00596D13" w:rsidRDefault="006700FC" w:rsidP="00CE7259">
            <w:pPr>
              <w:pStyle w:val="ListParagraph"/>
              <w:numPr>
                <w:ilvl w:val="0"/>
                <w:numId w:val="11"/>
              </w:numPr>
              <w:contextualSpacing w:val="0"/>
              <w:rPr>
                <w:rFonts w:cs="Arial"/>
                <w:sz w:val="19"/>
                <w:szCs w:val="19"/>
              </w:rPr>
            </w:pPr>
            <w:r w:rsidRPr="00596D13">
              <w:rPr>
                <w:rFonts w:cs="Arial"/>
                <w:sz w:val="19"/>
                <w:szCs w:val="19"/>
              </w:rPr>
              <w:t xml:space="preserve">CR (complete remission) was defined as </w:t>
            </w:r>
            <w:r w:rsidR="009F5A3E" w:rsidRPr="00596D13">
              <w:rPr>
                <w:sz w:val="19"/>
                <w:szCs w:val="19"/>
              </w:rPr>
              <w:t>≤</w:t>
            </w:r>
            <w:r w:rsidRPr="00596D13">
              <w:rPr>
                <w:rFonts w:cs="Arial"/>
                <w:sz w:val="19"/>
                <w:szCs w:val="19"/>
              </w:rPr>
              <w:t> 5% of blasts in the bone marrow, no evidence of disease, and full recovery of peripheral blood counts (platelets &gt; 100,000/microliter and absolute neutrophil counts [ANC] &gt; 1,000/microliter).</w:t>
            </w:r>
          </w:p>
          <w:p w14:paraId="17BF8246" w14:textId="2E8002B2" w:rsidR="006700FC" w:rsidRPr="00596D13" w:rsidRDefault="006700FC" w:rsidP="00CE7259">
            <w:pPr>
              <w:pStyle w:val="ListParagraph"/>
              <w:numPr>
                <w:ilvl w:val="0"/>
                <w:numId w:val="11"/>
              </w:numPr>
              <w:contextualSpacing w:val="0"/>
              <w:rPr>
                <w:rFonts w:cs="Arial"/>
                <w:sz w:val="19"/>
                <w:szCs w:val="19"/>
              </w:rPr>
            </w:pPr>
            <w:proofErr w:type="spellStart"/>
            <w:r w:rsidRPr="00596D13">
              <w:rPr>
                <w:rFonts w:cs="Arial"/>
                <w:sz w:val="19"/>
                <w:szCs w:val="19"/>
              </w:rPr>
              <w:t>CRh</w:t>
            </w:r>
            <w:proofErr w:type="spellEnd"/>
            <w:r w:rsidRPr="00596D13">
              <w:rPr>
                <w:rFonts w:cs="Arial"/>
                <w:sz w:val="19"/>
                <w:szCs w:val="19"/>
              </w:rPr>
              <w:t xml:space="preserve">* (complete remission with partial hematological recovery) was defined as </w:t>
            </w:r>
            <w:r w:rsidR="009F5A3E" w:rsidRPr="00596D13">
              <w:rPr>
                <w:sz w:val="19"/>
                <w:szCs w:val="19"/>
              </w:rPr>
              <w:t>≤</w:t>
            </w:r>
            <w:r w:rsidRPr="00596D13">
              <w:rPr>
                <w:rFonts w:cs="Arial"/>
                <w:sz w:val="19"/>
                <w:szCs w:val="19"/>
              </w:rPr>
              <w:t xml:space="preserve"> 5% of blasts in the bone marrow, no evidence of disease, and partial recovery of peripheral blood counts (platelets &gt; 50,000/microliter and </w:t>
            </w:r>
            <w:commentRangeStart w:id="2184"/>
            <w:r w:rsidRPr="00596D13">
              <w:rPr>
                <w:rFonts w:cs="Arial"/>
                <w:sz w:val="19"/>
                <w:szCs w:val="19"/>
              </w:rPr>
              <w:t>ANC</w:t>
            </w:r>
            <w:commentRangeEnd w:id="2184"/>
            <w:r w:rsidR="00735413">
              <w:rPr>
                <w:rStyle w:val="CommentReference"/>
              </w:rPr>
              <w:commentReference w:id="2184"/>
            </w:r>
            <w:r w:rsidRPr="00596D13">
              <w:rPr>
                <w:rFonts w:cs="Arial"/>
                <w:sz w:val="19"/>
                <w:szCs w:val="19"/>
              </w:rPr>
              <w:t xml:space="preserve"> &gt;</w:t>
            </w:r>
            <w:ins w:id="2185" w:author="Author">
              <w:r w:rsidR="00735413">
                <w:rPr>
                  <w:rFonts w:cs="Arial"/>
                  <w:sz w:val="19"/>
                  <w:szCs w:val="19"/>
                </w:rPr>
                <w:t> </w:t>
              </w:r>
            </w:ins>
            <w:del w:id="2186" w:author="Author">
              <w:r w:rsidRPr="00596D13" w:rsidDel="00735413">
                <w:rPr>
                  <w:rFonts w:cs="Arial"/>
                  <w:sz w:val="19"/>
                  <w:szCs w:val="19"/>
                </w:rPr>
                <w:delText xml:space="preserve"> </w:delText>
              </w:r>
            </w:del>
            <w:r w:rsidRPr="00596D13">
              <w:rPr>
                <w:rFonts w:cs="Arial"/>
                <w:sz w:val="19"/>
                <w:szCs w:val="19"/>
              </w:rPr>
              <w:t>500/microliter).</w:t>
            </w:r>
          </w:p>
          <w:p w14:paraId="28F56D28" w14:textId="4C8F3F7A" w:rsidR="006700FC" w:rsidRPr="00596D13" w:rsidRDefault="006700FC" w:rsidP="00CE7259">
            <w:pPr>
              <w:pStyle w:val="ListParagraph"/>
              <w:numPr>
                <w:ilvl w:val="0"/>
                <w:numId w:val="11"/>
              </w:numPr>
              <w:contextualSpacing w:val="0"/>
              <w:rPr>
                <w:rFonts w:cs="Arial"/>
                <w:sz w:val="19"/>
                <w:szCs w:val="19"/>
              </w:rPr>
            </w:pPr>
            <w:r w:rsidRPr="00596D13">
              <w:rPr>
                <w:rFonts w:cs="Arial"/>
                <w:sz w:val="19"/>
                <w:szCs w:val="19"/>
              </w:rPr>
              <w:t>MRD (minimal residual disease) response was defined as MRD by PCR &lt; 1 </w:t>
            </w:r>
            <w:ins w:id="2187" w:author="Author">
              <w:r w:rsidR="00735413">
                <w:rPr>
                  <w:sz w:val="19"/>
                  <w:szCs w:val="19"/>
                </w:rPr>
                <w:t>×</w:t>
              </w:r>
            </w:ins>
            <w:del w:id="2188" w:author="Author">
              <w:r w:rsidRPr="00596D13" w:rsidDel="00735413">
                <w:rPr>
                  <w:rFonts w:cs="Arial"/>
                  <w:sz w:val="19"/>
                  <w:szCs w:val="19"/>
                </w:rPr>
                <w:delText>x</w:delText>
              </w:r>
            </w:del>
            <w:r w:rsidRPr="00596D13">
              <w:rPr>
                <w:rFonts w:cs="Arial"/>
                <w:sz w:val="19"/>
                <w:szCs w:val="19"/>
              </w:rPr>
              <w:t> 10</w:t>
            </w:r>
            <w:r w:rsidRPr="00596D13">
              <w:rPr>
                <w:rFonts w:cs="Arial"/>
                <w:sz w:val="19"/>
                <w:szCs w:val="19"/>
                <w:vertAlign w:val="superscript"/>
              </w:rPr>
              <w:noBreakHyphen/>
              <w:t>4</w:t>
            </w:r>
            <w:r w:rsidR="00BC56FE" w:rsidRPr="00614F58">
              <w:rPr>
                <w:rFonts w:cs="Arial"/>
                <w:sz w:val="19"/>
                <w:szCs w:val="19"/>
                <w:rPrChange w:id="2189" w:author="Author">
                  <w:rPr>
                    <w:rFonts w:cs="Arial"/>
                    <w:sz w:val="19"/>
                    <w:szCs w:val="19"/>
                    <w:vertAlign w:val="superscript"/>
                  </w:rPr>
                </w:rPrChange>
              </w:rPr>
              <w:t xml:space="preserve"> </w:t>
            </w:r>
            <w:r w:rsidR="00BC56FE">
              <w:rPr>
                <w:rFonts w:cs="Arial"/>
                <w:sz w:val="19"/>
                <w:szCs w:val="19"/>
              </w:rPr>
              <w:t>(0.01%)</w:t>
            </w:r>
            <w:r w:rsidRPr="00596D13">
              <w:rPr>
                <w:rFonts w:cs="Arial"/>
                <w:sz w:val="19"/>
                <w:szCs w:val="19"/>
              </w:rPr>
              <w:t>.</w:t>
            </w:r>
          </w:p>
          <w:p w14:paraId="6A695412" w14:textId="17C31DDA" w:rsidR="006700FC" w:rsidRPr="00596D13" w:rsidRDefault="006700FC" w:rsidP="00CE7259">
            <w:pPr>
              <w:pStyle w:val="ListParagraph"/>
              <w:numPr>
                <w:ilvl w:val="0"/>
                <w:numId w:val="11"/>
              </w:numPr>
              <w:contextualSpacing w:val="0"/>
              <w:rPr>
                <w:rFonts w:cs="Arial"/>
                <w:sz w:val="19"/>
                <w:szCs w:val="19"/>
              </w:rPr>
            </w:pPr>
            <w:r w:rsidRPr="00596D13">
              <w:rPr>
                <w:rFonts w:cs="Arial"/>
                <w:sz w:val="19"/>
                <w:szCs w:val="19"/>
              </w:rPr>
              <w:t>n1: number of patients who achieved MRD response and the respective remission status; n2: number of patients who achieved the respective remission status.  Six CR/</w:t>
            </w:r>
            <w:proofErr w:type="spellStart"/>
            <w:r w:rsidRPr="00596D13">
              <w:rPr>
                <w:rFonts w:cs="Arial"/>
                <w:sz w:val="19"/>
                <w:szCs w:val="19"/>
              </w:rPr>
              <w:t>CRh</w:t>
            </w:r>
            <w:proofErr w:type="spellEnd"/>
            <w:r w:rsidRPr="00614F58">
              <w:rPr>
                <w:rFonts w:cs="Arial"/>
                <w:sz w:val="19"/>
                <w:szCs w:val="19"/>
                <w:rPrChange w:id="2190" w:author="Author">
                  <w:rPr>
                    <w:rFonts w:cs="Arial"/>
                    <w:sz w:val="19"/>
                    <w:szCs w:val="19"/>
                    <w:vertAlign w:val="superscript"/>
                  </w:rPr>
                </w:rPrChange>
              </w:rPr>
              <w:t>*</w:t>
            </w:r>
            <w:r w:rsidRPr="00596D13">
              <w:rPr>
                <w:rFonts w:cs="Arial"/>
                <w:sz w:val="19"/>
                <w:szCs w:val="19"/>
              </w:rPr>
              <w:t xml:space="preserve"> responders with missing MRD data were considered as MRD</w:t>
            </w:r>
            <w:r w:rsidR="00512D48" w:rsidRPr="00596D13">
              <w:rPr>
                <w:rFonts w:cs="Arial"/>
                <w:sz w:val="19"/>
                <w:szCs w:val="19"/>
              </w:rPr>
              <w:noBreakHyphen/>
            </w:r>
            <w:proofErr w:type="spellStart"/>
            <w:r w:rsidRPr="00596D13">
              <w:rPr>
                <w:rFonts w:cs="Arial"/>
                <w:sz w:val="19"/>
                <w:szCs w:val="19"/>
              </w:rPr>
              <w:t>nonresponders</w:t>
            </w:r>
            <w:proofErr w:type="spellEnd"/>
            <w:r w:rsidRPr="00596D13">
              <w:rPr>
                <w:rFonts w:cs="Arial"/>
                <w:sz w:val="19"/>
                <w:szCs w:val="19"/>
              </w:rPr>
              <w:t>.</w:t>
            </w:r>
          </w:p>
          <w:p w14:paraId="65CB2DBF" w14:textId="3BD06515" w:rsidR="006700FC" w:rsidRPr="00596D13" w:rsidRDefault="006700FC" w:rsidP="00CE7259">
            <w:pPr>
              <w:pStyle w:val="ListParagraph"/>
              <w:numPr>
                <w:ilvl w:val="0"/>
                <w:numId w:val="11"/>
              </w:numPr>
              <w:contextualSpacing w:val="0"/>
              <w:rPr>
                <w:rFonts w:cs="Arial"/>
                <w:sz w:val="19"/>
                <w:szCs w:val="19"/>
              </w:rPr>
            </w:pPr>
            <w:r w:rsidRPr="00596D13">
              <w:rPr>
                <w:rFonts w:eastAsia="Calibri"/>
                <w:sz w:val="19"/>
                <w:szCs w:val="19"/>
              </w:rPr>
              <w:t>DOR (duration of response)/RFS (relapse</w:t>
            </w:r>
            <w:r w:rsidR="00512D48" w:rsidRPr="00596D13">
              <w:rPr>
                <w:rFonts w:eastAsia="Calibri"/>
                <w:sz w:val="19"/>
                <w:szCs w:val="19"/>
              </w:rPr>
              <w:noBreakHyphen/>
            </w:r>
            <w:r w:rsidRPr="00596D13">
              <w:rPr>
                <w:rFonts w:eastAsia="Calibri"/>
                <w:sz w:val="19"/>
                <w:szCs w:val="19"/>
              </w:rPr>
              <w:t xml:space="preserve">free survival) was defined as time since first response of CR or </w:t>
            </w:r>
            <w:proofErr w:type="spellStart"/>
            <w:r w:rsidRPr="00596D13">
              <w:rPr>
                <w:rFonts w:eastAsia="Calibri"/>
                <w:sz w:val="19"/>
                <w:szCs w:val="19"/>
              </w:rPr>
              <w:t>CRh</w:t>
            </w:r>
            <w:proofErr w:type="spellEnd"/>
            <w:r w:rsidRPr="00596D13">
              <w:rPr>
                <w:rFonts w:eastAsia="Calibri"/>
                <w:sz w:val="19"/>
                <w:szCs w:val="19"/>
              </w:rPr>
              <w:t xml:space="preserve">* to relapse or death, whichever is earlier.  </w:t>
            </w:r>
            <w:r w:rsidRPr="00596D13">
              <w:rPr>
                <w:rFonts w:eastAsia="Calibri" w:cs="Arial"/>
                <w:sz w:val="19"/>
                <w:szCs w:val="19"/>
              </w:rPr>
              <w:t>Relapse was defined as hematological relapse (blasts in bone marrow greater than 5% following CR) or an extramedullary relapse.</w:t>
            </w:r>
          </w:p>
          <w:p w14:paraId="3EA6F837" w14:textId="44C2A6A7" w:rsidR="006700FC" w:rsidRPr="001B18EC" w:rsidRDefault="006700FC" w:rsidP="00CE7259">
            <w:pPr>
              <w:pStyle w:val="ListParagraph"/>
              <w:ind w:left="360"/>
              <w:contextualSpacing w:val="0"/>
              <w:rPr>
                <w:rFonts w:cs="Arial"/>
                <w:sz w:val="18"/>
                <w:szCs w:val="18"/>
              </w:rPr>
            </w:pPr>
          </w:p>
        </w:tc>
      </w:tr>
    </w:tbl>
    <w:p w14:paraId="10BE24FB" w14:textId="14C51F9C" w:rsidR="006700FC" w:rsidRPr="001B18EC" w:rsidRDefault="00AA04BC" w:rsidP="00CE7259">
      <w:pPr>
        <w:tabs>
          <w:tab w:val="center" w:pos="4320"/>
          <w:tab w:val="right" w:pos="8640"/>
        </w:tabs>
        <w:rPr>
          <w:b/>
          <w:i/>
          <w:szCs w:val="22"/>
        </w:rPr>
      </w:pPr>
      <w:r w:rsidRPr="001B18EC">
        <w:rPr>
          <w:b/>
          <w:i/>
          <w:szCs w:val="22"/>
        </w:rPr>
        <w:t xml:space="preserve">ALCANTARA </w:t>
      </w:r>
      <w:r w:rsidR="00B00F4A" w:rsidRPr="001B18EC">
        <w:rPr>
          <w:b/>
          <w:i/>
          <w:szCs w:val="22"/>
        </w:rPr>
        <w:t>Study</w:t>
      </w:r>
    </w:p>
    <w:p w14:paraId="699D7D89" w14:textId="77777777" w:rsidR="006700FC" w:rsidRPr="001B18EC" w:rsidRDefault="006700FC" w:rsidP="00CE7259">
      <w:pPr>
        <w:suppressAutoHyphens w:val="0"/>
        <w:autoSpaceDE w:val="0"/>
        <w:autoSpaceDN w:val="0"/>
        <w:adjustRightInd w:val="0"/>
        <w:rPr>
          <w:rFonts w:cs="Arial"/>
          <w:szCs w:val="22"/>
        </w:rPr>
      </w:pPr>
    </w:p>
    <w:p w14:paraId="5A8062B0" w14:textId="1B1E5F19" w:rsidR="004A71C1" w:rsidRPr="001B18EC" w:rsidRDefault="000222E6" w:rsidP="00CE7259">
      <w:pPr>
        <w:pStyle w:val="SynopsisIndent"/>
        <w:spacing w:after="0"/>
        <w:ind w:left="0"/>
        <w:rPr>
          <w:rFonts w:ascii="Times New Roman" w:hAnsi="Times New Roman"/>
          <w:b w:val="0"/>
          <w:szCs w:val="22"/>
        </w:rPr>
      </w:pPr>
      <w:r w:rsidRPr="005C7E1A">
        <w:rPr>
          <w:rFonts w:ascii="Times New Roman" w:hAnsi="Times New Roman"/>
          <w:b w:val="0"/>
          <w:szCs w:val="22"/>
        </w:rPr>
        <w:t>T</w:t>
      </w:r>
      <w:r w:rsidR="00C3085B" w:rsidRPr="005C7E1A">
        <w:rPr>
          <w:rFonts w:ascii="Times New Roman" w:hAnsi="Times New Roman"/>
          <w:b w:val="0"/>
          <w:szCs w:val="22"/>
        </w:rPr>
        <w:t xml:space="preserve">he efficacy of BLINCYTO </w:t>
      </w:r>
      <w:r w:rsidR="00AA04BC" w:rsidRPr="005C7E1A">
        <w:rPr>
          <w:rFonts w:ascii="Times New Roman" w:hAnsi="Times New Roman"/>
          <w:b w:val="0"/>
          <w:szCs w:val="22"/>
        </w:rPr>
        <w:t>for treatment of Philadelphia chromosome</w:t>
      </w:r>
      <w:r w:rsidR="004661F2" w:rsidRPr="001B18EC">
        <w:rPr>
          <w:rFonts w:ascii="Times New Roman" w:hAnsi="Times New Roman"/>
          <w:b w:val="0"/>
          <w:szCs w:val="22"/>
        </w:rPr>
        <w:noBreakHyphen/>
      </w:r>
      <w:r w:rsidR="00AA04BC" w:rsidRPr="005C7E1A">
        <w:rPr>
          <w:rFonts w:ascii="Times New Roman" w:hAnsi="Times New Roman"/>
          <w:b w:val="0"/>
          <w:szCs w:val="22"/>
        </w:rPr>
        <w:t>positive B</w:t>
      </w:r>
      <w:r w:rsidR="00B85AFB" w:rsidRPr="001B18EC">
        <w:rPr>
          <w:rFonts w:ascii="Times New Roman" w:hAnsi="Times New Roman"/>
          <w:b w:val="0"/>
          <w:szCs w:val="22"/>
        </w:rPr>
        <w:noBreakHyphen/>
      </w:r>
      <w:r w:rsidR="00AA04BC" w:rsidRPr="005C7E1A">
        <w:rPr>
          <w:rFonts w:ascii="Times New Roman" w:hAnsi="Times New Roman"/>
          <w:b w:val="0"/>
          <w:szCs w:val="22"/>
        </w:rPr>
        <w:t xml:space="preserve">cell precursor ALL </w:t>
      </w:r>
      <w:r w:rsidR="00C3085B" w:rsidRPr="005C7E1A">
        <w:rPr>
          <w:rFonts w:ascii="Times New Roman" w:hAnsi="Times New Roman"/>
          <w:b w:val="0"/>
          <w:szCs w:val="22"/>
        </w:rPr>
        <w:t>w</w:t>
      </w:r>
      <w:r w:rsidR="00AA04BC" w:rsidRPr="005C7E1A">
        <w:rPr>
          <w:rFonts w:ascii="Times New Roman" w:hAnsi="Times New Roman"/>
          <w:b w:val="0"/>
          <w:szCs w:val="22"/>
        </w:rPr>
        <w:t>as</w:t>
      </w:r>
      <w:r w:rsidR="00C3085B" w:rsidRPr="005C7E1A">
        <w:rPr>
          <w:rFonts w:ascii="Times New Roman" w:hAnsi="Times New Roman"/>
          <w:b w:val="0"/>
          <w:szCs w:val="22"/>
        </w:rPr>
        <w:t xml:space="preserve"> evaluated in an open</w:t>
      </w:r>
      <w:r w:rsidR="00B85AFB" w:rsidRPr="001B18EC">
        <w:rPr>
          <w:rFonts w:ascii="Times New Roman" w:hAnsi="Times New Roman"/>
          <w:b w:val="0"/>
          <w:szCs w:val="22"/>
        </w:rPr>
        <w:noBreakHyphen/>
      </w:r>
      <w:r w:rsidR="00C3085B" w:rsidRPr="005C7E1A">
        <w:rPr>
          <w:rFonts w:ascii="Times New Roman" w:hAnsi="Times New Roman"/>
          <w:b w:val="0"/>
          <w:szCs w:val="22"/>
        </w:rPr>
        <w:t>label, multicenter, single</w:t>
      </w:r>
      <w:r w:rsidR="00B85AFB" w:rsidRPr="001B18EC">
        <w:rPr>
          <w:rFonts w:ascii="Times New Roman" w:hAnsi="Times New Roman"/>
          <w:b w:val="0"/>
          <w:szCs w:val="22"/>
        </w:rPr>
        <w:noBreakHyphen/>
      </w:r>
      <w:r w:rsidR="00C3085B" w:rsidRPr="005C7E1A">
        <w:rPr>
          <w:rFonts w:ascii="Times New Roman" w:hAnsi="Times New Roman"/>
          <w:b w:val="0"/>
          <w:szCs w:val="22"/>
        </w:rPr>
        <w:t xml:space="preserve">arm </w:t>
      </w:r>
      <w:r w:rsidR="00145BF4" w:rsidRPr="005C7E1A">
        <w:rPr>
          <w:rFonts w:ascii="Times New Roman" w:hAnsi="Times New Roman"/>
          <w:b w:val="0"/>
          <w:szCs w:val="22"/>
        </w:rPr>
        <w:t xml:space="preserve">study </w:t>
      </w:r>
      <w:r w:rsidR="00B24FF5" w:rsidRPr="005C7E1A">
        <w:rPr>
          <w:rFonts w:ascii="Times New Roman" w:hAnsi="Times New Roman"/>
          <w:b w:val="0"/>
          <w:szCs w:val="22"/>
        </w:rPr>
        <w:t>(</w:t>
      </w:r>
      <w:r w:rsidR="004C31F7">
        <w:rPr>
          <w:rFonts w:ascii="Times New Roman" w:hAnsi="Times New Roman"/>
          <w:b w:val="0"/>
          <w:szCs w:val="22"/>
        </w:rPr>
        <w:t xml:space="preserve">ALCANTARA </w:t>
      </w:r>
      <w:r w:rsidR="00DE242D" w:rsidRPr="005C7E1A">
        <w:rPr>
          <w:rFonts w:ascii="Times New Roman" w:hAnsi="Times New Roman"/>
          <w:b w:val="0"/>
          <w:szCs w:val="22"/>
        </w:rPr>
        <w:t>Study</w:t>
      </w:r>
      <w:r w:rsidR="00B24FF5" w:rsidRPr="005C7E1A">
        <w:rPr>
          <w:rFonts w:ascii="Times New Roman" w:hAnsi="Times New Roman"/>
          <w:b w:val="0"/>
          <w:szCs w:val="22"/>
        </w:rPr>
        <w:t>)</w:t>
      </w:r>
      <w:r w:rsidRPr="005C7E1A">
        <w:rPr>
          <w:rFonts w:ascii="Times New Roman" w:hAnsi="Times New Roman"/>
          <w:b w:val="0"/>
          <w:szCs w:val="22"/>
        </w:rPr>
        <w:t xml:space="preserve"> [</w:t>
      </w:r>
      <w:r w:rsidR="00D6477F" w:rsidRPr="005C7E1A">
        <w:rPr>
          <w:rFonts w:ascii="Times New Roman" w:hAnsi="Times New Roman"/>
          <w:b w:val="0"/>
          <w:szCs w:val="22"/>
        </w:rPr>
        <w:t>NCT02000427</w:t>
      </w:r>
      <w:r w:rsidRPr="005C7E1A">
        <w:rPr>
          <w:rFonts w:ascii="Times New Roman" w:hAnsi="Times New Roman"/>
          <w:b w:val="0"/>
          <w:szCs w:val="22"/>
        </w:rPr>
        <w:t>]</w:t>
      </w:r>
      <w:r w:rsidR="00C3085B" w:rsidRPr="005C7E1A">
        <w:rPr>
          <w:rFonts w:ascii="Times New Roman" w:hAnsi="Times New Roman"/>
          <w:b w:val="0"/>
          <w:szCs w:val="22"/>
        </w:rPr>
        <w:t>.  Eligible patients were ≥ 18 years of age with Philadelphia chromosome</w:t>
      </w:r>
      <w:r w:rsidR="00B85AFB" w:rsidRPr="001B18EC">
        <w:rPr>
          <w:rFonts w:ascii="Times New Roman" w:hAnsi="Times New Roman"/>
          <w:b w:val="0"/>
          <w:szCs w:val="22"/>
        </w:rPr>
        <w:noBreakHyphen/>
      </w:r>
      <w:r w:rsidR="00C3085B" w:rsidRPr="005C7E1A">
        <w:rPr>
          <w:rFonts w:ascii="Times New Roman" w:hAnsi="Times New Roman"/>
          <w:b w:val="0"/>
          <w:szCs w:val="22"/>
        </w:rPr>
        <w:t>positive B</w:t>
      </w:r>
      <w:r w:rsidR="00B85AFB" w:rsidRPr="001B18EC">
        <w:rPr>
          <w:rFonts w:ascii="Times New Roman" w:hAnsi="Times New Roman"/>
          <w:b w:val="0"/>
          <w:szCs w:val="22"/>
        </w:rPr>
        <w:noBreakHyphen/>
      </w:r>
      <w:r w:rsidR="00C3085B" w:rsidRPr="005C7E1A">
        <w:rPr>
          <w:rFonts w:ascii="Times New Roman" w:hAnsi="Times New Roman"/>
          <w:b w:val="0"/>
          <w:szCs w:val="22"/>
        </w:rPr>
        <w:t xml:space="preserve">cell precursor ALL, relapsed or refractory to at least 1 second generation or later tyrosine kinase inhibitor (TKI), or intolerant to second generation TKI, and intolerant or refractory to imatinib mesylate. </w:t>
      </w:r>
    </w:p>
    <w:p w14:paraId="43E13E9B" w14:textId="77777777" w:rsidR="004A71C1" w:rsidRPr="001B18EC" w:rsidRDefault="004A71C1" w:rsidP="00CE7259">
      <w:pPr>
        <w:pStyle w:val="SynopsisIndent"/>
        <w:spacing w:after="0"/>
        <w:ind w:left="0"/>
        <w:rPr>
          <w:rFonts w:ascii="Times New Roman" w:hAnsi="Times New Roman"/>
          <w:b w:val="0"/>
          <w:szCs w:val="22"/>
        </w:rPr>
      </w:pPr>
    </w:p>
    <w:p w14:paraId="5FB1B3DD" w14:textId="463E55E8" w:rsidR="00AA04BC" w:rsidRPr="001B18EC" w:rsidRDefault="00C3085B" w:rsidP="00CE7259">
      <w:pPr>
        <w:pStyle w:val="SynopsisIndent"/>
        <w:spacing w:after="0"/>
        <w:ind w:left="0"/>
        <w:rPr>
          <w:rFonts w:ascii="Times New Roman" w:hAnsi="Times New Roman"/>
          <w:b w:val="0"/>
          <w:bCs w:val="0"/>
          <w:szCs w:val="22"/>
        </w:rPr>
      </w:pPr>
      <w:r w:rsidRPr="001B18EC">
        <w:rPr>
          <w:rFonts w:ascii="Times New Roman" w:hAnsi="Times New Roman"/>
          <w:b w:val="0"/>
          <w:szCs w:val="22"/>
        </w:rPr>
        <w:t xml:space="preserve">BLINCYTO </w:t>
      </w:r>
      <w:r w:rsidR="00AA04BC" w:rsidRPr="001B18EC">
        <w:rPr>
          <w:rFonts w:ascii="Times New Roman" w:hAnsi="Times New Roman"/>
          <w:b w:val="0"/>
          <w:bCs w:val="0"/>
          <w:szCs w:val="22"/>
        </w:rPr>
        <w:t xml:space="preserve">was administered at </w:t>
      </w:r>
      <w:r w:rsidR="009A0CAA" w:rsidRPr="001B18EC">
        <w:rPr>
          <w:rFonts w:ascii="Times New Roman" w:hAnsi="Times New Roman"/>
          <w:b w:val="0"/>
          <w:bCs w:val="0"/>
          <w:szCs w:val="22"/>
        </w:rPr>
        <w:t>9</w:t>
      </w:r>
      <w:r w:rsidR="00716CF7" w:rsidRPr="001B18EC">
        <w:rPr>
          <w:rFonts w:ascii="Times New Roman" w:hAnsi="Times New Roman"/>
          <w:b w:val="0"/>
          <w:bCs w:val="0"/>
          <w:szCs w:val="22"/>
        </w:rPr>
        <w:t> </w:t>
      </w:r>
      <w:r w:rsidR="00AA04BC" w:rsidRPr="001B18EC">
        <w:rPr>
          <w:rFonts w:ascii="Times New Roman" w:hAnsi="Times New Roman"/>
          <w:b w:val="0"/>
          <w:bCs w:val="0"/>
          <w:szCs w:val="22"/>
        </w:rPr>
        <w:t>mcg/day on Days 1</w:t>
      </w:r>
      <w:r w:rsidR="00B85AFB" w:rsidRPr="001B18EC">
        <w:rPr>
          <w:rFonts w:ascii="Times New Roman" w:hAnsi="Times New Roman"/>
          <w:b w:val="0"/>
          <w:bCs w:val="0"/>
          <w:szCs w:val="22"/>
        </w:rPr>
        <w:noBreakHyphen/>
      </w:r>
      <w:r w:rsidR="00AA04BC" w:rsidRPr="001B18EC">
        <w:rPr>
          <w:rFonts w:ascii="Times New Roman" w:hAnsi="Times New Roman"/>
          <w:b w:val="0"/>
          <w:bCs w:val="0"/>
          <w:szCs w:val="22"/>
        </w:rPr>
        <w:t xml:space="preserve">7 and </w:t>
      </w:r>
      <w:r w:rsidR="009A0CAA" w:rsidRPr="001B18EC">
        <w:rPr>
          <w:rFonts w:ascii="Times New Roman" w:hAnsi="Times New Roman"/>
          <w:b w:val="0"/>
          <w:bCs w:val="0"/>
          <w:szCs w:val="22"/>
        </w:rPr>
        <w:t>28</w:t>
      </w:r>
      <w:r w:rsidR="00716CF7" w:rsidRPr="001B18EC">
        <w:rPr>
          <w:rFonts w:ascii="Times New Roman" w:hAnsi="Times New Roman"/>
          <w:b w:val="0"/>
          <w:bCs w:val="0"/>
          <w:szCs w:val="22"/>
        </w:rPr>
        <w:t> </w:t>
      </w:r>
      <w:r w:rsidR="00AA04BC" w:rsidRPr="001B18EC">
        <w:rPr>
          <w:rFonts w:ascii="Times New Roman" w:hAnsi="Times New Roman"/>
          <w:b w:val="0"/>
          <w:bCs w:val="0"/>
          <w:szCs w:val="22"/>
        </w:rPr>
        <w:t>mcg/day on Days 8</w:t>
      </w:r>
      <w:r w:rsidR="00B85AFB" w:rsidRPr="001B18EC">
        <w:rPr>
          <w:rFonts w:ascii="Times New Roman" w:hAnsi="Times New Roman"/>
          <w:b w:val="0"/>
          <w:bCs w:val="0"/>
          <w:szCs w:val="22"/>
        </w:rPr>
        <w:noBreakHyphen/>
      </w:r>
      <w:r w:rsidR="00AA04BC" w:rsidRPr="001B18EC">
        <w:rPr>
          <w:rFonts w:ascii="Times New Roman" w:hAnsi="Times New Roman"/>
          <w:b w:val="0"/>
          <w:bCs w:val="0"/>
          <w:szCs w:val="22"/>
        </w:rPr>
        <w:t xml:space="preserve">28 for Cycle 1, and </w:t>
      </w:r>
      <w:r w:rsidR="009A0CAA" w:rsidRPr="001B18EC">
        <w:rPr>
          <w:rFonts w:ascii="Times New Roman" w:hAnsi="Times New Roman"/>
          <w:b w:val="0"/>
          <w:bCs w:val="0"/>
          <w:szCs w:val="22"/>
        </w:rPr>
        <w:t>28</w:t>
      </w:r>
      <w:r w:rsidR="00716CF7" w:rsidRPr="001B18EC">
        <w:rPr>
          <w:rFonts w:ascii="Times New Roman" w:hAnsi="Times New Roman"/>
          <w:b w:val="0"/>
          <w:bCs w:val="0"/>
          <w:szCs w:val="22"/>
        </w:rPr>
        <w:t> </w:t>
      </w:r>
      <w:r w:rsidR="00AA04BC" w:rsidRPr="001B18EC">
        <w:rPr>
          <w:rFonts w:ascii="Times New Roman" w:hAnsi="Times New Roman"/>
          <w:b w:val="0"/>
          <w:bCs w:val="0"/>
          <w:szCs w:val="22"/>
        </w:rPr>
        <w:t>mcg/day on Days 1</w:t>
      </w:r>
      <w:r w:rsidR="00B85AFB" w:rsidRPr="001B18EC">
        <w:rPr>
          <w:rFonts w:ascii="Times New Roman" w:hAnsi="Times New Roman"/>
          <w:b w:val="0"/>
          <w:bCs w:val="0"/>
          <w:szCs w:val="22"/>
        </w:rPr>
        <w:noBreakHyphen/>
      </w:r>
      <w:r w:rsidR="00AA04BC" w:rsidRPr="001B18EC">
        <w:rPr>
          <w:rFonts w:ascii="Times New Roman" w:hAnsi="Times New Roman"/>
          <w:b w:val="0"/>
          <w:bCs w:val="0"/>
          <w:szCs w:val="22"/>
        </w:rPr>
        <w:t xml:space="preserve">28 for subsequent cycles.  Dose adjustment was possible in case of adverse events. </w:t>
      </w:r>
      <w:r w:rsidRPr="001B18EC">
        <w:rPr>
          <w:rFonts w:ascii="Times New Roman" w:hAnsi="Times New Roman"/>
          <w:b w:val="0"/>
          <w:bCs w:val="0"/>
          <w:szCs w:val="22"/>
        </w:rPr>
        <w:t xml:space="preserve">  </w:t>
      </w:r>
    </w:p>
    <w:p w14:paraId="2F9750E9" w14:textId="77777777" w:rsidR="00AA04BC" w:rsidRPr="001B18EC" w:rsidRDefault="00AA04BC" w:rsidP="00CE7259">
      <w:pPr>
        <w:pStyle w:val="SynopsisIndent"/>
        <w:spacing w:after="0"/>
        <w:ind w:left="0"/>
        <w:rPr>
          <w:rFonts w:ascii="Times New Roman" w:hAnsi="Times New Roman"/>
          <w:b w:val="0"/>
          <w:bCs w:val="0"/>
          <w:szCs w:val="22"/>
        </w:rPr>
      </w:pPr>
    </w:p>
    <w:p w14:paraId="16A448CF" w14:textId="501B733C" w:rsidR="00C3085B" w:rsidRPr="001B18EC" w:rsidRDefault="00C3085B" w:rsidP="00CE7259">
      <w:pPr>
        <w:pStyle w:val="SynopsisIndent"/>
        <w:ind w:left="0"/>
        <w:rPr>
          <w:rFonts w:ascii="Times New Roman" w:hAnsi="Times New Roman"/>
          <w:szCs w:val="22"/>
        </w:rPr>
      </w:pPr>
      <w:r w:rsidRPr="001B18EC">
        <w:rPr>
          <w:rFonts w:ascii="Times New Roman" w:hAnsi="Times New Roman"/>
          <w:b w:val="0"/>
          <w:bCs w:val="0"/>
          <w:szCs w:val="22"/>
        </w:rPr>
        <w:t xml:space="preserve">The treated population included 45 patients who received at least one infusion of BLINCYTO; the median number of treatment cycles was 2 (range: 1 to 5).  </w:t>
      </w:r>
      <w:r w:rsidR="00AA04BC" w:rsidRPr="001B18EC">
        <w:rPr>
          <w:rFonts w:ascii="Times New Roman" w:hAnsi="Times New Roman"/>
          <w:b w:val="0"/>
          <w:bCs w:val="0"/>
          <w:szCs w:val="22"/>
        </w:rPr>
        <w:t>T</w:t>
      </w:r>
      <w:r w:rsidRPr="001B18EC">
        <w:rPr>
          <w:rFonts w:ascii="Times New Roman" w:hAnsi="Times New Roman"/>
          <w:b w:val="0"/>
          <w:bCs w:val="0"/>
          <w:szCs w:val="22"/>
        </w:rPr>
        <w:t>he demographics and baseline characteristics</w:t>
      </w:r>
      <w:r w:rsidR="00AA04BC" w:rsidRPr="001B18EC">
        <w:rPr>
          <w:rFonts w:ascii="Times New Roman" w:hAnsi="Times New Roman"/>
          <w:b w:val="0"/>
          <w:bCs w:val="0"/>
          <w:szCs w:val="22"/>
        </w:rPr>
        <w:t xml:space="preserve"> are shown in Table </w:t>
      </w:r>
      <w:ins w:id="2191" w:author="Author">
        <w:r w:rsidR="00272D54">
          <w:rPr>
            <w:rFonts w:ascii="Times New Roman" w:hAnsi="Times New Roman"/>
            <w:b w:val="0"/>
            <w:bCs w:val="0"/>
            <w:szCs w:val="22"/>
          </w:rPr>
          <w:t>16</w:t>
        </w:r>
      </w:ins>
      <w:del w:id="2192" w:author="Author">
        <w:r w:rsidR="006635F5" w:rsidDel="00272D54">
          <w:rPr>
            <w:rFonts w:ascii="Times New Roman" w:hAnsi="Times New Roman"/>
            <w:b w:val="0"/>
            <w:bCs w:val="0"/>
            <w:szCs w:val="22"/>
          </w:rPr>
          <w:delText>17</w:delText>
        </w:r>
      </w:del>
      <w:r w:rsidR="00AA04BC" w:rsidRPr="001B18EC">
        <w:rPr>
          <w:rFonts w:ascii="Times New Roman" w:hAnsi="Times New Roman"/>
          <w:b w:val="0"/>
          <w:bCs w:val="0"/>
          <w:szCs w:val="22"/>
        </w:rPr>
        <w:t xml:space="preserve">. </w:t>
      </w:r>
      <w:r w:rsidRPr="001B18EC">
        <w:rPr>
          <w:rFonts w:ascii="Times New Roman" w:hAnsi="Times New Roman"/>
          <w:b w:val="0"/>
          <w:bCs w:val="0"/>
          <w:szCs w:val="22"/>
        </w:rPr>
        <w:t xml:space="preserve"> </w:t>
      </w:r>
      <w:r w:rsidRPr="001B18EC">
        <w:rPr>
          <w:rFonts w:ascii="Times New Roman" w:hAnsi="Times New Roman"/>
          <w:szCs w:val="22"/>
        </w:rPr>
        <w:t xml:space="preserve">  </w:t>
      </w:r>
    </w:p>
    <w:p w14:paraId="4323547D" w14:textId="380C2E1D" w:rsidR="00C3085B" w:rsidRPr="001B18EC" w:rsidRDefault="00C3085B" w:rsidP="00AC4FB3">
      <w:pPr>
        <w:pStyle w:val="SynopsisIndent"/>
        <w:keepNext/>
        <w:spacing w:after="0"/>
        <w:ind w:left="0"/>
        <w:jc w:val="center"/>
        <w:rPr>
          <w:rFonts w:ascii="Times New Roman" w:hAnsi="Times New Roman"/>
          <w:b w:val="0"/>
          <w:bCs w:val="0"/>
          <w:szCs w:val="22"/>
          <w:vertAlign w:val="superscript"/>
        </w:rPr>
      </w:pPr>
      <w:r w:rsidRPr="001B18EC">
        <w:rPr>
          <w:rFonts w:ascii="Times New Roman" w:hAnsi="Times New Roman"/>
          <w:szCs w:val="22"/>
        </w:rPr>
        <w:lastRenderedPageBreak/>
        <w:t xml:space="preserve">Table </w:t>
      </w:r>
      <w:ins w:id="2193" w:author="Author">
        <w:r w:rsidR="00272D54">
          <w:rPr>
            <w:rFonts w:ascii="Times New Roman" w:hAnsi="Times New Roman"/>
            <w:szCs w:val="22"/>
          </w:rPr>
          <w:t>16</w:t>
        </w:r>
      </w:ins>
      <w:del w:id="2194" w:author="Author">
        <w:r w:rsidR="008C4A89" w:rsidDel="00272D54">
          <w:rPr>
            <w:rFonts w:ascii="Times New Roman" w:hAnsi="Times New Roman"/>
            <w:szCs w:val="22"/>
          </w:rPr>
          <w:delText>17</w:delText>
        </w:r>
      </w:del>
      <w:r w:rsidR="00474572" w:rsidRPr="001B18EC">
        <w:rPr>
          <w:rFonts w:ascii="Times New Roman" w:hAnsi="Times New Roman"/>
          <w:szCs w:val="22"/>
        </w:rPr>
        <w:t>.</w:t>
      </w:r>
      <w:r w:rsidRPr="001B18EC">
        <w:rPr>
          <w:rFonts w:ascii="Times New Roman" w:hAnsi="Times New Roman"/>
          <w:szCs w:val="22"/>
        </w:rPr>
        <w:t xml:space="preserve">  Demographics and Baseline Characteristics in </w:t>
      </w:r>
      <w:r w:rsidR="00B16B76">
        <w:rPr>
          <w:rFonts w:ascii="Times New Roman" w:hAnsi="Times New Roman"/>
          <w:szCs w:val="22"/>
        </w:rPr>
        <w:t>ALCANTARA</w:t>
      </w:r>
      <w:r w:rsidR="00B00F4A" w:rsidRPr="001B18EC">
        <w:rPr>
          <w:rFonts w:ascii="Times New Roman" w:hAnsi="Times New Roman"/>
          <w:szCs w:val="22"/>
        </w:rPr>
        <w:t xml:space="preserve"> Study</w:t>
      </w:r>
    </w:p>
    <w:p w14:paraId="3D6D1C2C" w14:textId="77777777" w:rsidR="00C3085B" w:rsidRPr="001B18EC" w:rsidRDefault="00C3085B" w:rsidP="00AC4FB3">
      <w:pPr>
        <w:pStyle w:val="SynopsisIndent"/>
        <w:keepNext/>
        <w:spacing w:after="0"/>
        <w:ind w:left="0"/>
        <w:rPr>
          <w:rFonts w:ascii="Times New Roman" w:hAnsi="Times New Roman"/>
          <w:b w:val="0"/>
          <w:bCs w:val="0"/>
          <w:szCs w:val="22"/>
        </w:rPr>
      </w:pPr>
    </w:p>
    <w:tbl>
      <w:tblPr>
        <w:tblW w:w="3383" w:type="pct"/>
        <w:jc w:val="center"/>
        <w:tblLayout w:type="fixed"/>
        <w:tblLook w:val="01E0" w:firstRow="1" w:lastRow="1" w:firstColumn="1" w:lastColumn="1" w:noHBand="0" w:noVBand="0"/>
      </w:tblPr>
      <w:tblGrid>
        <w:gridCol w:w="4061"/>
        <w:gridCol w:w="2258"/>
      </w:tblGrid>
      <w:tr w:rsidR="00C3085B" w:rsidRPr="001B18EC" w14:paraId="1568F1C3" w14:textId="77777777" w:rsidTr="00F11B23">
        <w:trPr>
          <w:trHeight w:val="50"/>
          <w:jc w:val="center"/>
        </w:trPr>
        <w:tc>
          <w:tcPr>
            <w:tcW w:w="4061" w:type="dxa"/>
            <w:tcBorders>
              <w:top w:val="single" w:sz="12" w:space="0" w:color="auto"/>
              <w:left w:val="single" w:sz="12" w:space="0" w:color="auto"/>
              <w:bottom w:val="single" w:sz="12" w:space="0" w:color="auto"/>
              <w:right w:val="single" w:sz="4" w:space="0" w:color="auto"/>
            </w:tcBorders>
            <w:vAlign w:val="center"/>
          </w:tcPr>
          <w:p w14:paraId="1DDE98E1" w14:textId="7345A1CD" w:rsidR="00C3085B" w:rsidRPr="001B18EC" w:rsidRDefault="00C3085B" w:rsidP="00AC4FB3">
            <w:pPr>
              <w:pStyle w:val="TableColumnHead"/>
              <w:keepLines w:val="0"/>
              <w:widowControl/>
              <w:spacing w:before="0" w:after="0"/>
              <w:rPr>
                <w:sz w:val="22"/>
                <w:szCs w:val="22"/>
              </w:rPr>
            </w:pPr>
            <w:r w:rsidRPr="001B18EC">
              <w:rPr>
                <w:sz w:val="22"/>
                <w:szCs w:val="22"/>
              </w:rPr>
              <w:t>Characteristic</w:t>
            </w:r>
            <w:r w:rsidR="00597940">
              <w:rPr>
                <w:sz w:val="22"/>
                <w:szCs w:val="22"/>
              </w:rPr>
              <w:t>s</w:t>
            </w:r>
          </w:p>
        </w:tc>
        <w:tc>
          <w:tcPr>
            <w:tcW w:w="2258" w:type="dxa"/>
            <w:tcBorders>
              <w:top w:val="single" w:sz="12" w:space="0" w:color="auto"/>
              <w:left w:val="single" w:sz="4" w:space="0" w:color="auto"/>
              <w:bottom w:val="single" w:sz="12" w:space="0" w:color="auto"/>
              <w:right w:val="single" w:sz="4" w:space="0" w:color="auto"/>
            </w:tcBorders>
            <w:vAlign w:val="bottom"/>
          </w:tcPr>
          <w:p w14:paraId="7F9BC1DB" w14:textId="77777777" w:rsidR="00C3085B" w:rsidRPr="001B18EC" w:rsidRDefault="00C3085B" w:rsidP="00AC4FB3">
            <w:pPr>
              <w:pStyle w:val="TableColumnHead"/>
              <w:keepLines w:val="0"/>
              <w:widowControl/>
              <w:spacing w:before="0" w:after="0"/>
              <w:rPr>
                <w:sz w:val="22"/>
                <w:szCs w:val="22"/>
              </w:rPr>
            </w:pPr>
            <w:r w:rsidRPr="001B18EC">
              <w:rPr>
                <w:sz w:val="22"/>
                <w:szCs w:val="22"/>
              </w:rPr>
              <w:t>BLINCYTO</w:t>
            </w:r>
            <w:r w:rsidRPr="001B18EC">
              <w:rPr>
                <w:sz w:val="22"/>
                <w:szCs w:val="22"/>
              </w:rPr>
              <w:br/>
              <w:t>(N = 45)</w:t>
            </w:r>
          </w:p>
        </w:tc>
      </w:tr>
      <w:tr w:rsidR="00C3085B" w:rsidRPr="001B18EC" w14:paraId="1CAE2F6A"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tcPr>
          <w:p w14:paraId="760F7B69" w14:textId="77777777" w:rsidR="00C3085B" w:rsidRPr="001B18EC" w:rsidRDefault="00C3085B" w:rsidP="00AC4FB3">
            <w:pPr>
              <w:keepNext/>
              <w:autoSpaceDE w:val="0"/>
              <w:autoSpaceDN w:val="0"/>
              <w:adjustRightInd w:val="0"/>
              <w:ind w:left="102"/>
              <w:rPr>
                <w:szCs w:val="22"/>
              </w:rPr>
            </w:pPr>
            <w:r w:rsidRPr="001B18EC">
              <w:rPr>
                <w:szCs w:val="22"/>
              </w:rPr>
              <w:t>Age</w:t>
            </w:r>
          </w:p>
        </w:tc>
        <w:tc>
          <w:tcPr>
            <w:tcW w:w="2258" w:type="dxa"/>
            <w:tcBorders>
              <w:top w:val="single" w:sz="4" w:space="0" w:color="auto"/>
              <w:left w:val="single" w:sz="4" w:space="0" w:color="auto"/>
              <w:bottom w:val="single" w:sz="4" w:space="0" w:color="auto"/>
              <w:right w:val="single" w:sz="4" w:space="0" w:color="auto"/>
            </w:tcBorders>
          </w:tcPr>
          <w:p w14:paraId="4AFE667A" w14:textId="77777777" w:rsidR="00C3085B" w:rsidRPr="001B18EC" w:rsidRDefault="00C3085B" w:rsidP="00AC4FB3">
            <w:pPr>
              <w:pStyle w:val="TableTextCenter"/>
              <w:spacing w:before="0" w:after="0"/>
              <w:rPr>
                <w:sz w:val="22"/>
                <w:szCs w:val="22"/>
              </w:rPr>
            </w:pPr>
          </w:p>
        </w:tc>
      </w:tr>
      <w:tr w:rsidR="00C3085B" w:rsidRPr="001B18EC" w14:paraId="7804125F"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tcPr>
          <w:p w14:paraId="615DA7DC" w14:textId="77777777" w:rsidR="00C3085B" w:rsidRPr="001B18EC" w:rsidRDefault="00C3085B" w:rsidP="00AC4FB3">
            <w:pPr>
              <w:keepNext/>
              <w:autoSpaceDE w:val="0"/>
              <w:autoSpaceDN w:val="0"/>
              <w:adjustRightInd w:val="0"/>
              <w:ind w:left="102"/>
              <w:rPr>
                <w:szCs w:val="22"/>
              </w:rPr>
            </w:pPr>
            <w:r w:rsidRPr="001B18EC">
              <w:rPr>
                <w:szCs w:val="22"/>
              </w:rPr>
              <w:tab/>
              <w:t>Median, years (min, max)</w:t>
            </w:r>
          </w:p>
        </w:tc>
        <w:tc>
          <w:tcPr>
            <w:tcW w:w="2258" w:type="dxa"/>
            <w:tcBorders>
              <w:top w:val="single" w:sz="4" w:space="0" w:color="auto"/>
              <w:left w:val="single" w:sz="4" w:space="0" w:color="auto"/>
              <w:bottom w:val="single" w:sz="4" w:space="0" w:color="auto"/>
              <w:right w:val="single" w:sz="4" w:space="0" w:color="auto"/>
            </w:tcBorders>
          </w:tcPr>
          <w:p w14:paraId="60FD7F28" w14:textId="77777777" w:rsidR="00C3085B" w:rsidRPr="001B18EC" w:rsidRDefault="00C3085B" w:rsidP="00AC4FB3">
            <w:pPr>
              <w:pStyle w:val="TableTextCenter"/>
              <w:spacing w:before="0" w:after="0"/>
              <w:rPr>
                <w:sz w:val="22"/>
                <w:szCs w:val="22"/>
              </w:rPr>
            </w:pPr>
            <w:r w:rsidRPr="001B18EC">
              <w:rPr>
                <w:sz w:val="22"/>
                <w:szCs w:val="22"/>
              </w:rPr>
              <w:t>55 (23, 78)</w:t>
            </w:r>
          </w:p>
        </w:tc>
      </w:tr>
      <w:tr w:rsidR="00C3085B" w:rsidRPr="001B18EC" w14:paraId="0D520B50" w14:textId="77777777" w:rsidTr="00F11B23">
        <w:trPr>
          <w:trHeight w:val="161"/>
          <w:jc w:val="center"/>
        </w:trPr>
        <w:tc>
          <w:tcPr>
            <w:tcW w:w="4061" w:type="dxa"/>
            <w:tcBorders>
              <w:top w:val="single" w:sz="4" w:space="0" w:color="auto"/>
              <w:left w:val="single" w:sz="12" w:space="0" w:color="auto"/>
              <w:right w:val="single" w:sz="4" w:space="0" w:color="auto"/>
            </w:tcBorders>
          </w:tcPr>
          <w:p w14:paraId="1A40706E" w14:textId="64DB46B9" w:rsidR="00C3085B" w:rsidRPr="001B18EC" w:rsidRDefault="00C3085B" w:rsidP="00AC4FB3">
            <w:pPr>
              <w:keepNext/>
              <w:autoSpaceDE w:val="0"/>
              <w:autoSpaceDN w:val="0"/>
              <w:adjustRightInd w:val="0"/>
              <w:ind w:left="102"/>
              <w:rPr>
                <w:szCs w:val="22"/>
              </w:rPr>
            </w:pPr>
            <w:r w:rsidRPr="001B18EC">
              <w:rPr>
                <w:szCs w:val="22"/>
              </w:rPr>
              <w:tab/>
              <w:t>≥ 65 </w:t>
            </w:r>
            <w:r w:rsidR="00F94315" w:rsidRPr="001B18EC">
              <w:rPr>
                <w:szCs w:val="22"/>
              </w:rPr>
              <w:t>y</w:t>
            </w:r>
            <w:r w:rsidRPr="001B18EC">
              <w:rPr>
                <w:szCs w:val="22"/>
              </w:rPr>
              <w:t>ears and &lt; 75 years, n (%)</w:t>
            </w:r>
          </w:p>
        </w:tc>
        <w:tc>
          <w:tcPr>
            <w:tcW w:w="2258" w:type="dxa"/>
            <w:tcBorders>
              <w:top w:val="single" w:sz="4" w:space="0" w:color="auto"/>
              <w:left w:val="single" w:sz="4" w:space="0" w:color="auto"/>
              <w:right w:val="single" w:sz="4" w:space="0" w:color="auto"/>
            </w:tcBorders>
          </w:tcPr>
          <w:p w14:paraId="3525FC6F" w14:textId="4B3526D0" w:rsidR="00C3085B" w:rsidRPr="001B18EC" w:rsidRDefault="00C3085B" w:rsidP="00AC4FB3">
            <w:pPr>
              <w:pStyle w:val="TableTextCenter"/>
              <w:spacing w:before="0" w:after="0"/>
              <w:rPr>
                <w:sz w:val="22"/>
                <w:szCs w:val="22"/>
              </w:rPr>
            </w:pPr>
            <w:r w:rsidRPr="001B18EC">
              <w:rPr>
                <w:sz w:val="22"/>
                <w:szCs w:val="22"/>
              </w:rPr>
              <w:t>10 (22)</w:t>
            </w:r>
          </w:p>
        </w:tc>
      </w:tr>
      <w:tr w:rsidR="00C3085B" w:rsidRPr="001B18EC" w14:paraId="6C4B5CEF" w14:textId="77777777" w:rsidTr="00F11B23">
        <w:trPr>
          <w:trHeight w:val="161"/>
          <w:jc w:val="center"/>
        </w:trPr>
        <w:tc>
          <w:tcPr>
            <w:tcW w:w="4061" w:type="dxa"/>
            <w:tcBorders>
              <w:top w:val="single" w:sz="4" w:space="0" w:color="auto"/>
              <w:left w:val="single" w:sz="12" w:space="0" w:color="auto"/>
              <w:right w:val="single" w:sz="4" w:space="0" w:color="auto"/>
            </w:tcBorders>
          </w:tcPr>
          <w:p w14:paraId="1F88BF80" w14:textId="511ED0DA" w:rsidR="00C3085B" w:rsidRPr="001B18EC" w:rsidRDefault="00C3085B" w:rsidP="00AC4FB3">
            <w:pPr>
              <w:keepNext/>
              <w:autoSpaceDE w:val="0"/>
              <w:autoSpaceDN w:val="0"/>
              <w:adjustRightInd w:val="0"/>
              <w:ind w:left="102"/>
              <w:rPr>
                <w:szCs w:val="22"/>
              </w:rPr>
            </w:pPr>
            <w:r w:rsidRPr="001B18EC">
              <w:rPr>
                <w:szCs w:val="22"/>
              </w:rPr>
              <w:tab/>
              <w:t>≥ 75 </w:t>
            </w:r>
            <w:r w:rsidR="00F94315" w:rsidRPr="001B18EC">
              <w:rPr>
                <w:szCs w:val="22"/>
              </w:rPr>
              <w:t>y</w:t>
            </w:r>
            <w:r w:rsidRPr="001B18EC">
              <w:rPr>
                <w:szCs w:val="22"/>
              </w:rPr>
              <w:t>ears, n (%)</w:t>
            </w:r>
          </w:p>
        </w:tc>
        <w:tc>
          <w:tcPr>
            <w:tcW w:w="2258" w:type="dxa"/>
            <w:tcBorders>
              <w:top w:val="single" w:sz="4" w:space="0" w:color="auto"/>
              <w:left w:val="single" w:sz="4" w:space="0" w:color="auto"/>
              <w:right w:val="single" w:sz="4" w:space="0" w:color="auto"/>
            </w:tcBorders>
          </w:tcPr>
          <w:p w14:paraId="5C275742" w14:textId="263F2C7D" w:rsidR="00C3085B" w:rsidRPr="001B18EC" w:rsidRDefault="00C3085B" w:rsidP="00AC4FB3">
            <w:pPr>
              <w:pStyle w:val="TableTextCenter"/>
              <w:spacing w:before="0" w:after="0"/>
              <w:rPr>
                <w:sz w:val="22"/>
                <w:szCs w:val="22"/>
              </w:rPr>
            </w:pPr>
            <w:r w:rsidRPr="001B18EC">
              <w:rPr>
                <w:sz w:val="22"/>
                <w:szCs w:val="22"/>
              </w:rPr>
              <w:t>2 (4)</w:t>
            </w:r>
          </w:p>
        </w:tc>
      </w:tr>
      <w:tr w:rsidR="00C3085B" w:rsidRPr="001B18EC" w14:paraId="06B45AB5" w14:textId="77777777" w:rsidTr="00F11B23">
        <w:trPr>
          <w:trHeight w:val="258"/>
          <w:jc w:val="center"/>
        </w:trPr>
        <w:tc>
          <w:tcPr>
            <w:tcW w:w="4061" w:type="dxa"/>
            <w:tcBorders>
              <w:top w:val="single" w:sz="4" w:space="0" w:color="auto"/>
              <w:left w:val="single" w:sz="12" w:space="0" w:color="auto"/>
              <w:bottom w:val="single" w:sz="4" w:space="0" w:color="auto"/>
              <w:right w:val="single" w:sz="4" w:space="0" w:color="auto"/>
            </w:tcBorders>
          </w:tcPr>
          <w:p w14:paraId="2239347D" w14:textId="77777777" w:rsidR="00C3085B" w:rsidRPr="001B18EC" w:rsidRDefault="00C3085B" w:rsidP="00AC4FB3">
            <w:pPr>
              <w:keepNext/>
              <w:autoSpaceDE w:val="0"/>
              <w:autoSpaceDN w:val="0"/>
              <w:adjustRightInd w:val="0"/>
              <w:ind w:left="102"/>
              <w:rPr>
                <w:szCs w:val="22"/>
              </w:rPr>
            </w:pPr>
            <w:r w:rsidRPr="001B18EC">
              <w:rPr>
                <w:szCs w:val="22"/>
              </w:rPr>
              <w:t>Males, n (%)</w:t>
            </w:r>
          </w:p>
        </w:tc>
        <w:tc>
          <w:tcPr>
            <w:tcW w:w="2258" w:type="dxa"/>
            <w:tcBorders>
              <w:top w:val="single" w:sz="4" w:space="0" w:color="auto"/>
              <w:left w:val="single" w:sz="4" w:space="0" w:color="auto"/>
              <w:bottom w:val="single" w:sz="4" w:space="0" w:color="auto"/>
              <w:right w:val="single" w:sz="4" w:space="0" w:color="auto"/>
            </w:tcBorders>
          </w:tcPr>
          <w:p w14:paraId="079F5609" w14:textId="609A8376" w:rsidR="00C3085B" w:rsidRPr="001B18EC" w:rsidRDefault="00C3085B" w:rsidP="00AC4FB3">
            <w:pPr>
              <w:pStyle w:val="TableTextCenter"/>
              <w:spacing w:before="0" w:after="0"/>
              <w:rPr>
                <w:sz w:val="22"/>
                <w:szCs w:val="22"/>
              </w:rPr>
            </w:pPr>
            <w:r w:rsidRPr="001B18EC">
              <w:rPr>
                <w:sz w:val="22"/>
                <w:szCs w:val="22"/>
              </w:rPr>
              <w:t>24 (53)</w:t>
            </w:r>
          </w:p>
        </w:tc>
      </w:tr>
      <w:tr w:rsidR="00C3085B" w:rsidRPr="001B18EC" w14:paraId="2003A486"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vAlign w:val="center"/>
          </w:tcPr>
          <w:p w14:paraId="50089783" w14:textId="77777777" w:rsidR="00C3085B" w:rsidRPr="001B18EC" w:rsidRDefault="00C3085B" w:rsidP="00AC4FB3">
            <w:pPr>
              <w:keepNext/>
              <w:autoSpaceDE w:val="0"/>
              <w:autoSpaceDN w:val="0"/>
              <w:adjustRightInd w:val="0"/>
              <w:ind w:left="102"/>
              <w:rPr>
                <w:szCs w:val="22"/>
              </w:rPr>
            </w:pPr>
            <w:r w:rsidRPr="001B18EC">
              <w:rPr>
                <w:szCs w:val="22"/>
              </w:rPr>
              <w:t>Race, n (%)</w:t>
            </w:r>
          </w:p>
        </w:tc>
        <w:tc>
          <w:tcPr>
            <w:tcW w:w="2258" w:type="dxa"/>
            <w:tcBorders>
              <w:top w:val="single" w:sz="4" w:space="0" w:color="auto"/>
              <w:left w:val="single" w:sz="4" w:space="0" w:color="auto"/>
              <w:bottom w:val="single" w:sz="4" w:space="0" w:color="auto"/>
              <w:right w:val="single" w:sz="4" w:space="0" w:color="auto"/>
            </w:tcBorders>
          </w:tcPr>
          <w:p w14:paraId="74A95A8C" w14:textId="77777777" w:rsidR="00C3085B" w:rsidRPr="001B18EC" w:rsidRDefault="00C3085B" w:rsidP="00AC4FB3">
            <w:pPr>
              <w:pStyle w:val="TableTextCenter"/>
              <w:spacing w:before="0" w:after="0"/>
              <w:rPr>
                <w:sz w:val="22"/>
                <w:szCs w:val="22"/>
              </w:rPr>
            </w:pPr>
          </w:p>
        </w:tc>
      </w:tr>
      <w:tr w:rsidR="00C3085B" w:rsidRPr="001B18EC" w14:paraId="2FEECFB0"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vAlign w:val="center"/>
          </w:tcPr>
          <w:p w14:paraId="46CB5F4D" w14:textId="77777777" w:rsidR="00C3085B" w:rsidRPr="001B18EC" w:rsidRDefault="00C3085B" w:rsidP="00AC4FB3">
            <w:pPr>
              <w:pStyle w:val="TableTextLeft"/>
              <w:tabs>
                <w:tab w:val="left" w:pos="372"/>
              </w:tabs>
              <w:spacing w:before="0" w:after="0"/>
              <w:ind w:left="372"/>
              <w:rPr>
                <w:sz w:val="22"/>
                <w:szCs w:val="22"/>
              </w:rPr>
            </w:pPr>
            <w:r w:rsidRPr="001B18EC">
              <w:rPr>
                <w:sz w:val="22"/>
                <w:szCs w:val="22"/>
              </w:rPr>
              <w:tab/>
              <w:t>Asian</w:t>
            </w:r>
          </w:p>
        </w:tc>
        <w:tc>
          <w:tcPr>
            <w:tcW w:w="2258" w:type="dxa"/>
            <w:tcBorders>
              <w:top w:val="single" w:sz="4" w:space="0" w:color="auto"/>
              <w:left w:val="single" w:sz="4" w:space="0" w:color="auto"/>
              <w:bottom w:val="single" w:sz="4" w:space="0" w:color="auto"/>
              <w:right w:val="single" w:sz="4" w:space="0" w:color="auto"/>
            </w:tcBorders>
          </w:tcPr>
          <w:p w14:paraId="0313F6C7" w14:textId="22B22DB8" w:rsidR="00C3085B" w:rsidRPr="001B18EC" w:rsidRDefault="00C3085B" w:rsidP="00AC4FB3">
            <w:pPr>
              <w:pStyle w:val="TableTextCenter"/>
              <w:spacing w:before="0" w:after="0"/>
              <w:rPr>
                <w:sz w:val="22"/>
                <w:szCs w:val="22"/>
              </w:rPr>
            </w:pPr>
            <w:r w:rsidRPr="001B18EC">
              <w:rPr>
                <w:sz w:val="22"/>
                <w:szCs w:val="22"/>
              </w:rPr>
              <w:t>1 (2)</w:t>
            </w:r>
          </w:p>
        </w:tc>
      </w:tr>
      <w:tr w:rsidR="00C3085B" w:rsidRPr="001B18EC" w14:paraId="6EB71867"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vAlign w:val="center"/>
          </w:tcPr>
          <w:p w14:paraId="77A270E6" w14:textId="77777777" w:rsidR="00C3085B" w:rsidRPr="001B18EC" w:rsidRDefault="00C3085B" w:rsidP="00AC4FB3">
            <w:pPr>
              <w:pStyle w:val="TableTextLeft"/>
              <w:tabs>
                <w:tab w:val="left" w:pos="372"/>
              </w:tabs>
              <w:spacing w:before="0" w:after="0"/>
              <w:ind w:left="372"/>
              <w:rPr>
                <w:sz w:val="22"/>
                <w:szCs w:val="22"/>
              </w:rPr>
            </w:pPr>
            <w:r w:rsidRPr="001B18EC">
              <w:rPr>
                <w:sz w:val="22"/>
                <w:szCs w:val="22"/>
              </w:rPr>
              <w:tab/>
              <w:t>Black (or African American)</w:t>
            </w:r>
          </w:p>
        </w:tc>
        <w:tc>
          <w:tcPr>
            <w:tcW w:w="2258" w:type="dxa"/>
            <w:tcBorders>
              <w:top w:val="single" w:sz="4" w:space="0" w:color="auto"/>
              <w:left w:val="single" w:sz="4" w:space="0" w:color="auto"/>
              <w:bottom w:val="single" w:sz="4" w:space="0" w:color="auto"/>
              <w:right w:val="single" w:sz="4" w:space="0" w:color="auto"/>
            </w:tcBorders>
          </w:tcPr>
          <w:p w14:paraId="2DD20FDB" w14:textId="2890BC3E" w:rsidR="00C3085B" w:rsidRPr="001B18EC" w:rsidRDefault="00C3085B" w:rsidP="00AC4FB3">
            <w:pPr>
              <w:pStyle w:val="TableTextCenter"/>
              <w:spacing w:before="0" w:after="0"/>
              <w:rPr>
                <w:sz w:val="22"/>
                <w:szCs w:val="22"/>
              </w:rPr>
            </w:pPr>
            <w:r w:rsidRPr="001B18EC">
              <w:rPr>
                <w:sz w:val="22"/>
                <w:szCs w:val="22"/>
              </w:rPr>
              <w:t>3 (</w:t>
            </w:r>
            <w:r w:rsidR="009A0CAA" w:rsidRPr="001B18EC">
              <w:rPr>
                <w:sz w:val="22"/>
                <w:szCs w:val="22"/>
              </w:rPr>
              <w:t>7</w:t>
            </w:r>
            <w:r w:rsidRPr="001B18EC">
              <w:rPr>
                <w:sz w:val="22"/>
                <w:szCs w:val="22"/>
              </w:rPr>
              <w:t>)</w:t>
            </w:r>
          </w:p>
        </w:tc>
      </w:tr>
      <w:tr w:rsidR="00C3085B" w:rsidRPr="001B18EC" w14:paraId="5DB9735F"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vAlign w:val="center"/>
          </w:tcPr>
          <w:p w14:paraId="01300B14" w14:textId="77777777" w:rsidR="00C3085B" w:rsidRPr="001B18EC" w:rsidRDefault="00C3085B" w:rsidP="00AC4FB3">
            <w:pPr>
              <w:pStyle w:val="TableTextLeft"/>
              <w:tabs>
                <w:tab w:val="left" w:pos="372"/>
              </w:tabs>
              <w:spacing w:before="0" w:after="0"/>
              <w:ind w:left="372"/>
              <w:rPr>
                <w:sz w:val="22"/>
                <w:szCs w:val="22"/>
              </w:rPr>
            </w:pPr>
            <w:r w:rsidRPr="001B18EC">
              <w:rPr>
                <w:sz w:val="22"/>
                <w:szCs w:val="22"/>
              </w:rPr>
              <w:tab/>
              <w:t>Other</w:t>
            </w:r>
          </w:p>
        </w:tc>
        <w:tc>
          <w:tcPr>
            <w:tcW w:w="2258" w:type="dxa"/>
            <w:tcBorders>
              <w:top w:val="single" w:sz="4" w:space="0" w:color="auto"/>
              <w:left w:val="single" w:sz="4" w:space="0" w:color="auto"/>
              <w:bottom w:val="single" w:sz="4" w:space="0" w:color="auto"/>
              <w:right w:val="single" w:sz="4" w:space="0" w:color="auto"/>
            </w:tcBorders>
          </w:tcPr>
          <w:p w14:paraId="2B25A1B5" w14:textId="53926C8A" w:rsidR="00C3085B" w:rsidRPr="001B18EC" w:rsidRDefault="00C3085B" w:rsidP="00AC4FB3">
            <w:pPr>
              <w:pStyle w:val="TableTextCenter"/>
              <w:spacing w:before="0" w:after="0"/>
              <w:rPr>
                <w:sz w:val="22"/>
                <w:szCs w:val="22"/>
              </w:rPr>
            </w:pPr>
            <w:r w:rsidRPr="001B18EC">
              <w:rPr>
                <w:sz w:val="22"/>
                <w:szCs w:val="22"/>
              </w:rPr>
              <w:t>2 (4)</w:t>
            </w:r>
          </w:p>
        </w:tc>
      </w:tr>
      <w:tr w:rsidR="00C3085B" w:rsidRPr="001B18EC" w14:paraId="0023C202"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vAlign w:val="center"/>
          </w:tcPr>
          <w:p w14:paraId="2E8BE7F4" w14:textId="77777777" w:rsidR="00C3085B" w:rsidRPr="001B18EC" w:rsidRDefault="00C3085B" w:rsidP="00AC4FB3">
            <w:pPr>
              <w:pStyle w:val="TableTextLeft"/>
              <w:tabs>
                <w:tab w:val="left" w:pos="372"/>
              </w:tabs>
              <w:spacing w:before="0" w:after="0"/>
              <w:ind w:left="372"/>
              <w:rPr>
                <w:sz w:val="22"/>
                <w:szCs w:val="22"/>
              </w:rPr>
            </w:pPr>
            <w:r w:rsidRPr="001B18EC">
              <w:rPr>
                <w:sz w:val="22"/>
                <w:szCs w:val="22"/>
              </w:rPr>
              <w:tab/>
              <w:t>White</w:t>
            </w:r>
          </w:p>
        </w:tc>
        <w:tc>
          <w:tcPr>
            <w:tcW w:w="2258" w:type="dxa"/>
            <w:tcBorders>
              <w:top w:val="single" w:sz="4" w:space="0" w:color="auto"/>
              <w:left w:val="single" w:sz="4" w:space="0" w:color="auto"/>
              <w:bottom w:val="single" w:sz="4" w:space="0" w:color="auto"/>
              <w:right w:val="single" w:sz="4" w:space="0" w:color="auto"/>
            </w:tcBorders>
          </w:tcPr>
          <w:p w14:paraId="484E551B" w14:textId="335AD80E" w:rsidR="00C3085B" w:rsidRPr="001B18EC" w:rsidRDefault="00C3085B" w:rsidP="00AC4FB3">
            <w:pPr>
              <w:pStyle w:val="TableTextCenter"/>
              <w:spacing w:before="0" w:after="0"/>
              <w:rPr>
                <w:sz w:val="22"/>
                <w:szCs w:val="22"/>
              </w:rPr>
            </w:pPr>
            <w:r w:rsidRPr="001B18EC">
              <w:rPr>
                <w:sz w:val="22"/>
                <w:szCs w:val="22"/>
              </w:rPr>
              <w:t>39 (</w:t>
            </w:r>
            <w:r w:rsidR="009A0CAA" w:rsidRPr="001B18EC">
              <w:rPr>
                <w:sz w:val="22"/>
                <w:szCs w:val="22"/>
              </w:rPr>
              <w:t>87</w:t>
            </w:r>
            <w:r w:rsidRPr="001B18EC">
              <w:rPr>
                <w:sz w:val="22"/>
                <w:szCs w:val="22"/>
              </w:rPr>
              <w:t>)</w:t>
            </w:r>
          </w:p>
        </w:tc>
      </w:tr>
      <w:tr w:rsidR="00C3085B" w:rsidRPr="001B18EC" w14:paraId="00686E96"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tcPr>
          <w:p w14:paraId="76D667FE" w14:textId="77777777" w:rsidR="00C3085B" w:rsidRPr="001B18EC" w:rsidRDefault="00C3085B" w:rsidP="00AC4FB3">
            <w:pPr>
              <w:pStyle w:val="TableTextLeft"/>
              <w:tabs>
                <w:tab w:val="left" w:pos="372"/>
              </w:tabs>
              <w:spacing w:before="0" w:after="0"/>
              <w:rPr>
                <w:sz w:val="22"/>
                <w:szCs w:val="22"/>
              </w:rPr>
            </w:pPr>
            <w:r w:rsidRPr="001B18EC">
              <w:rPr>
                <w:sz w:val="22"/>
                <w:szCs w:val="22"/>
              </w:rPr>
              <w:t>Disease History</w:t>
            </w:r>
          </w:p>
        </w:tc>
        <w:tc>
          <w:tcPr>
            <w:tcW w:w="2258" w:type="dxa"/>
            <w:tcBorders>
              <w:top w:val="single" w:sz="4" w:space="0" w:color="auto"/>
              <w:left w:val="single" w:sz="4" w:space="0" w:color="auto"/>
              <w:bottom w:val="single" w:sz="4" w:space="0" w:color="auto"/>
              <w:right w:val="single" w:sz="4" w:space="0" w:color="auto"/>
            </w:tcBorders>
            <w:vAlign w:val="center"/>
          </w:tcPr>
          <w:p w14:paraId="1A606DFE" w14:textId="77777777" w:rsidR="00C3085B" w:rsidRPr="001B18EC" w:rsidRDefault="00C3085B" w:rsidP="00AC4FB3">
            <w:pPr>
              <w:pStyle w:val="TableTextCenter"/>
              <w:spacing w:before="0" w:after="0"/>
              <w:rPr>
                <w:sz w:val="22"/>
                <w:szCs w:val="22"/>
              </w:rPr>
            </w:pPr>
          </w:p>
        </w:tc>
      </w:tr>
      <w:tr w:rsidR="00C3085B" w:rsidRPr="001B18EC" w14:paraId="63DFA9FE"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tcPr>
          <w:p w14:paraId="416724A4" w14:textId="747FE4A0" w:rsidR="00C3085B" w:rsidRPr="001B18EC" w:rsidRDefault="00C3085B" w:rsidP="00AC4FB3">
            <w:pPr>
              <w:pStyle w:val="TableTextLeft"/>
              <w:tabs>
                <w:tab w:val="left" w:pos="372"/>
              </w:tabs>
              <w:spacing w:before="0" w:after="0"/>
              <w:ind w:left="372"/>
              <w:rPr>
                <w:sz w:val="22"/>
                <w:szCs w:val="22"/>
              </w:rPr>
            </w:pPr>
            <w:r w:rsidRPr="001B18EC">
              <w:rPr>
                <w:sz w:val="22"/>
                <w:szCs w:val="22"/>
              </w:rPr>
              <w:t>Prior TKI treatment</w:t>
            </w:r>
            <w:r w:rsidR="009C0036">
              <w:rPr>
                <w:sz w:val="22"/>
                <w:szCs w:val="22"/>
                <w:vertAlign w:val="superscript"/>
              </w:rPr>
              <w:t>1</w:t>
            </w:r>
            <w:r w:rsidRPr="001B18EC">
              <w:rPr>
                <w:sz w:val="22"/>
                <w:szCs w:val="22"/>
              </w:rPr>
              <w:t>, n (%)</w:t>
            </w:r>
          </w:p>
        </w:tc>
        <w:tc>
          <w:tcPr>
            <w:tcW w:w="2258" w:type="dxa"/>
            <w:tcBorders>
              <w:top w:val="single" w:sz="4" w:space="0" w:color="auto"/>
              <w:left w:val="single" w:sz="4" w:space="0" w:color="auto"/>
              <w:bottom w:val="single" w:sz="4" w:space="0" w:color="auto"/>
              <w:right w:val="single" w:sz="4" w:space="0" w:color="auto"/>
            </w:tcBorders>
            <w:vAlign w:val="center"/>
          </w:tcPr>
          <w:p w14:paraId="2CF5919B" w14:textId="77777777" w:rsidR="00C3085B" w:rsidRPr="001B18EC" w:rsidRDefault="00C3085B" w:rsidP="00AC4FB3">
            <w:pPr>
              <w:pStyle w:val="TableTextCenter"/>
              <w:spacing w:before="0" w:after="0"/>
              <w:rPr>
                <w:sz w:val="22"/>
                <w:szCs w:val="22"/>
              </w:rPr>
            </w:pPr>
          </w:p>
        </w:tc>
      </w:tr>
      <w:tr w:rsidR="00C3085B" w:rsidRPr="001B18EC" w14:paraId="17A6E2B1"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tcPr>
          <w:p w14:paraId="16896871" w14:textId="77777777" w:rsidR="00C3085B" w:rsidRPr="001B18EC" w:rsidRDefault="00C3085B" w:rsidP="00AC4FB3">
            <w:pPr>
              <w:pStyle w:val="TableTextLeft"/>
              <w:tabs>
                <w:tab w:val="left" w:pos="372"/>
              </w:tabs>
              <w:spacing w:before="0" w:after="0"/>
              <w:ind w:left="720"/>
              <w:rPr>
                <w:sz w:val="22"/>
                <w:szCs w:val="22"/>
              </w:rPr>
            </w:pPr>
            <w:r w:rsidRPr="001B18EC">
              <w:rPr>
                <w:sz w:val="22"/>
                <w:szCs w:val="22"/>
              </w:rPr>
              <w:t>1</w:t>
            </w:r>
          </w:p>
        </w:tc>
        <w:tc>
          <w:tcPr>
            <w:tcW w:w="2258" w:type="dxa"/>
            <w:tcBorders>
              <w:top w:val="single" w:sz="4" w:space="0" w:color="auto"/>
              <w:left w:val="single" w:sz="4" w:space="0" w:color="auto"/>
              <w:bottom w:val="single" w:sz="4" w:space="0" w:color="auto"/>
              <w:right w:val="single" w:sz="4" w:space="0" w:color="auto"/>
            </w:tcBorders>
            <w:vAlign w:val="center"/>
          </w:tcPr>
          <w:p w14:paraId="3078717F" w14:textId="3F1F5678" w:rsidR="00C3085B" w:rsidRPr="001B18EC" w:rsidRDefault="00C3085B" w:rsidP="00AC4FB3">
            <w:pPr>
              <w:pStyle w:val="TableTextCenter"/>
              <w:spacing w:before="0" w:after="0"/>
              <w:rPr>
                <w:sz w:val="22"/>
                <w:szCs w:val="22"/>
              </w:rPr>
            </w:pPr>
            <w:r w:rsidRPr="001B18EC">
              <w:rPr>
                <w:sz w:val="22"/>
                <w:szCs w:val="22"/>
              </w:rPr>
              <w:t>7 (</w:t>
            </w:r>
            <w:r w:rsidR="009A0CAA" w:rsidRPr="001B18EC">
              <w:rPr>
                <w:sz w:val="22"/>
                <w:szCs w:val="22"/>
              </w:rPr>
              <w:t>16</w:t>
            </w:r>
            <w:r w:rsidRPr="001B18EC">
              <w:rPr>
                <w:sz w:val="22"/>
                <w:szCs w:val="22"/>
              </w:rPr>
              <w:t>)</w:t>
            </w:r>
          </w:p>
        </w:tc>
      </w:tr>
      <w:tr w:rsidR="00C3085B" w:rsidRPr="001B18EC" w14:paraId="4A4DD54E"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tcPr>
          <w:p w14:paraId="785353B3" w14:textId="77777777" w:rsidR="00C3085B" w:rsidRPr="001B18EC" w:rsidRDefault="00C3085B" w:rsidP="00AC4FB3">
            <w:pPr>
              <w:pStyle w:val="TableTextLeft"/>
              <w:tabs>
                <w:tab w:val="left" w:pos="372"/>
              </w:tabs>
              <w:spacing w:before="0" w:after="0"/>
              <w:ind w:left="720"/>
              <w:rPr>
                <w:sz w:val="22"/>
                <w:szCs w:val="22"/>
              </w:rPr>
            </w:pPr>
            <w:r w:rsidRPr="001B18EC">
              <w:rPr>
                <w:sz w:val="22"/>
                <w:szCs w:val="22"/>
              </w:rPr>
              <w:t>2</w:t>
            </w:r>
          </w:p>
        </w:tc>
        <w:tc>
          <w:tcPr>
            <w:tcW w:w="2258" w:type="dxa"/>
            <w:tcBorders>
              <w:top w:val="single" w:sz="4" w:space="0" w:color="auto"/>
              <w:left w:val="single" w:sz="4" w:space="0" w:color="auto"/>
              <w:bottom w:val="single" w:sz="4" w:space="0" w:color="auto"/>
              <w:right w:val="single" w:sz="4" w:space="0" w:color="auto"/>
            </w:tcBorders>
            <w:vAlign w:val="center"/>
          </w:tcPr>
          <w:p w14:paraId="2FBEEB18" w14:textId="30451B14" w:rsidR="00C3085B" w:rsidRPr="001B18EC" w:rsidRDefault="00C3085B" w:rsidP="00AC4FB3">
            <w:pPr>
              <w:pStyle w:val="TableTextCenter"/>
              <w:spacing w:before="0" w:after="0"/>
              <w:rPr>
                <w:sz w:val="22"/>
                <w:szCs w:val="22"/>
              </w:rPr>
            </w:pPr>
            <w:r w:rsidRPr="001B18EC">
              <w:rPr>
                <w:sz w:val="22"/>
                <w:szCs w:val="22"/>
              </w:rPr>
              <w:t>21 (</w:t>
            </w:r>
            <w:r w:rsidR="009A0CAA" w:rsidRPr="001B18EC">
              <w:rPr>
                <w:sz w:val="22"/>
                <w:szCs w:val="22"/>
              </w:rPr>
              <w:t>47</w:t>
            </w:r>
            <w:r w:rsidRPr="001B18EC">
              <w:rPr>
                <w:sz w:val="22"/>
                <w:szCs w:val="22"/>
              </w:rPr>
              <w:t>)</w:t>
            </w:r>
          </w:p>
        </w:tc>
      </w:tr>
      <w:tr w:rsidR="00C3085B" w:rsidRPr="001B18EC" w14:paraId="272EB589"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tcPr>
          <w:p w14:paraId="26FCE628" w14:textId="77777777" w:rsidR="00C3085B" w:rsidRPr="001B18EC" w:rsidRDefault="00C3085B" w:rsidP="00AC4FB3">
            <w:pPr>
              <w:pStyle w:val="TableTextLeft"/>
              <w:tabs>
                <w:tab w:val="left" w:pos="372"/>
              </w:tabs>
              <w:spacing w:before="0" w:after="0"/>
              <w:ind w:left="720"/>
              <w:rPr>
                <w:sz w:val="22"/>
                <w:szCs w:val="22"/>
              </w:rPr>
            </w:pPr>
            <w:r w:rsidRPr="001B18EC">
              <w:rPr>
                <w:sz w:val="22"/>
                <w:szCs w:val="22"/>
              </w:rPr>
              <w:t>≥ 3</w:t>
            </w:r>
          </w:p>
        </w:tc>
        <w:tc>
          <w:tcPr>
            <w:tcW w:w="2258" w:type="dxa"/>
            <w:tcBorders>
              <w:top w:val="single" w:sz="4" w:space="0" w:color="auto"/>
              <w:left w:val="single" w:sz="4" w:space="0" w:color="auto"/>
              <w:bottom w:val="single" w:sz="4" w:space="0" w:color="auto"/>
              <w:right w:val="single" w:sz="4" w:space="0" w:color="auto"/>
            </w:tcBorders>
            <w:vAlign w:val="center"/>
          </w:tcPr>
          <w:p w14:paraId="4F1657AF" w14:textId="662C8DCE" w:rsidR="00C3085B" w:rsidRPr="001B18EC" w:rsidRDefault="00C3085B" w:rsidP="00AC4FB3">
            <w:pPr>
              <w:pStyle w:val="TableTextCenter"/>
              <w:spacing w:before="0" w:after="0"/>
              <w:rPr>
                <w:sz w:val="22"/>
                <w:szCs w:val="22"/>
              </w:rPr>
            </w:pPr>
            <w:r w:rsidRPr="001B18EC">
              <w:rPr>
                <w:sz w:val="22"/>
                <w:szCs w:val="22"/>
              </w:rPr>
              <w:t>17 (</w:t>
            </w:r>
            <w:r w:rsidR="009A0CAA" w:rsidRPr="001B18EC">
              <w:rPr>
                <w:sz w:val="22"/>
                <w:szCs w:val="22"/>
              </w:rPr>
              <w:t>38</w:t>
            </w:r>
            <w:r w:rsidRPr="001B18EC">
              <w:rPr>
                <w:sz w:val="22"/>
                <w:szCs w:val="22"/>
              </w:rPr>
              <w:t>)</w:t>
            </w:r>
          </w:p>
        </w:tc>
      </w:tr>
      <w:tr w:rsidR="00C3085B" w:rsidRPr="001B18EC" w14:paraId="050936F0"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tcPr>
          <w:p w14:paraId="45F6FDE5" w14:textId="77777777" w:rsidR="00C3085B" w:rsidRPr="001B18EC" w:rsidRDefault="00C3085B" w:rsidP="00AC4FB3">
            <w:pPr>
              <w:pStyle w:val="TableTextLeft"/>
              <w:tabs>
                <w:tab w:val="left" w:pos="372"/>
              </w:tabs>
              <w:spacing w:before="0" w:after="0"/>
              <w:ind w:left="372"/>
              <w:rPr>
                <w:sz w:val="22"/>
                <w:szCs w:val="22"/>
              </w:rPr>
            </w:pPr>
            <w:r w:rsidRPr="001B18EC">
              <w:rPr>
                <w:sz w:val="22"/>
                <w:szCs w:val="22"/>
              </w:rPr>
              <w:t>Prior salvage therapy</w:t>
            </w:r>
          </w:p>
        </w:tc>
        <w:tc>
          <w:tcPr>
            <w:tcW w:w="2258" w:type="dxa"/>
            <w:tcBorders>
              <w:top w:val="single" w:sz="4" w:space="0" w:color="auto"/>
              <w:left w:val="single" w:sz="4" w:space="0" w:color="auto"/>
              <w:bottom w:val="single" w:sz="4" w:space="0" w:color="auto"/>
              <w:right w:val="single" w:sz="4" w:space="0" w:color="auto"/>
            </w:tcBorders>
            <w:vAlign w:val="center"/>
          </w:tcPr>
          <w:p w14:paraId="2F770BB7" w14:textId="5648F2DF" w:rsidR="00C3085B" w:rsidRPr="001B18EC" w:rsidRDefault="00C3085B" w:rsidP="00AC4FB3">
            <w:pPr>
              <w:pStyle w:val="TableTextCenter"/>
              <w:spacing w:before="0" w:after="0"/>
              <w:rPr>
                <w:sz w:val="22"/>
                <w:szCs w:val="22"/>
              </w:rPr>
            </w:pPr>
            <w:r w:rsidRPr="001B18EC">
              <w:rPr>
                <w:sz w:val="22"/>
                <w:szCs w:val="22"/>
              </w:rPr>
              <w:t>31 (</w:t>
            </w:r>
            <w:r w:rsidR="009A0CAA" w:rsidRPr="001B18EC">
              <w:rPr>
                <w:sz w:val="22"/>
                <w:szCs w:val="22"/>
              </w:rPr>
              <w:t>62</w:t>
            </w:r>
            <w:r w:rsidRPr="001B18EC">
              <w:rPr>
                <w:sz w:val="22"/>
                <w:szCs w:val="22"/>
              </w:rPr>
              <w:t>)</w:t>
            </w:r>
          </w:p>
        </w:tc>
      </w:tr>
      <w:tr w:rsidR="00C3085B" w:rsidRPr="001B18EC" w14:paraId="2EDD7F46"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tcPr>
          <w:p w14:paraId="4D8D454A" w14:textId="6972C123" w:rsidR="00C3085B" w:rsidRPr="001B18EC" w:rsidRDefault="00C3085B" w:rsidP="00AC4FB3">
            <w:pPr>
              <w:pStyle w:val="TableTextLeft"/>
              <w:tabs>
                <w:tab w:val="left" w:pos="372"/>
              </w:tabs>
              <w:spacing w:before="0" w:after="0"/>
              <w:ind w:left="372"/>
              <w:rPr>
                <w:sz w:val="22"/>
                <w:szCs w:val="22"/>
              </w:rPr>
            </w:pPr>
            <w:r w:rsidRPr="001B18EC">
              <w:rPr>
                <w:sz w:val="22"/>
                <w:szCs w:val="22"/>
              </w:rPr>
              <w:t>Prior alloHSCT</w:t>
            </w:r>
            <w:r w:rsidR="00AB1351">
              <w:rPr>
                <w:sz w:val="22"/>
                <w:szCs w:val="22"/>
                <w:vertAlign w:val="superscript"/>
              </w:rPr>
              <w:t>2</w:t>
            </w:r>
            <w:r w:rsidRPr="001B18EC">
              <w:rPr>
                <w:sz w:val="22"/>
                <w:szCs w:val="22"/>
              </w:rPr>
              <w:t xml:space="preserve"> </w:t>
            </w:r>
          </w:p>
        </w:tc>
        <w:tc>
          <w:tcPr>
            <w:tcW w:w="2258" w:type="dxa"/>
            <w:tcBorders>
              <w:top w:val="single" w:sz="4" w:space="0" w:color="auto"/>
              <w:left w:val="single" w:sz="4" w:space="0" w:color="auto"/>
              <w:bottom w:val="single" w:sz="4" w:space="0" w:color="auto"/>
              <w:right w:val="single" w:sz="4" w:space="0" w:color="auto"/>
            </w:tcBorders>
            <w:vAlign w:val="center"/>
          </w:tcPr>
          <w:p w14:paraId="3FA81940" w14:textId="479A4973" w:rsidR="00C3085B" w:rsidRPr="001B18EC" w:rsidRDefault="00C3085B" w:rsidP="00AC4FB3">
            <w:pPr>
              <w:pStyle w:val="TableTextCenter"/>
              <w:spacing w:before="0" w:after="0"/>
              <w:rPr>
                <w:sz w:val="22"/>
                <w:szCs w:val="22"/>
              </w:rPr>
            </w:pPr>
            <w:r w:rsidRPr="001B18EC">
              <w:rPr>
                <w:sz w:val="22"/>
                <w:szCs w:val="22"/>
              </w:rPr>
              <w:t>20 (44)</w:t>
            </w:r>
          </w:p>
        </w:tc>
      </w:tr>
      <w:tr w:rsidR="00C3085B" w:rsidRPr="001B18EC" w14:paraId="3E174F9A"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tcPr>
          <w:p w14:paraId="02685DCD" w14:textId="72685505" w:rsidR="00C3085B" w:rsidRPr="001B18EC" w:rsidRDefault="00C3085B" w:rsidP="00AC4FB3">
            <w:pPr>
              <w:pStyle w:val="TableTextLeft"/>
              <w:tabs>
                <w:tab w:val="left" w:pos="372"/>
              </w:tabs>
              <w:spacing w:before="0" w:after="0"/>
              <w:rPr>
                <w:sz w:val="22"/>
                <w:szCs w:val="22"/>
              </w:rPr>
            </w:pPr>
            <w:r w:rsidRPr="001B18EC">
              <w:rPr>
                <w:sz w:val="22"/>
                <w:szCs w:val="22"/>
              </w:rPr>
              <w:t>Bone marrow blasts</w:t>
            </w:r>
            <w:r w:rsidR="00AB1351">
              <w:rPr>
                <w:sz w:val="22"/>
                <w:szCs w:val="22"/>
                <w:vertAlign w:val="superscript"/>
              </w:rPr>
              <w:t>3</w:t>
            </w:r>
          </w:p>
        </w:tc>
        <w:tc>
          <w:tcPr>
            <w:tcW w:w="2258" w:type="dxa"/>
            <w:tcBorders>
              <w:top w:val="single" w:sz="4" w:space="0" w:color="auto"/>
              <w:left w:val="single" w:sz="4" w:space="0" w:color="auto"/>
              <w:bottom w:val="single" w:sz="4" w:space="0" w:color="auto"/>
              <w:right w:val="single" w:sz="4" w:space="0" w:color="auto"/>
            </w:tcBorders>
            <w:vAlign w:val="center"/>
          </w:tcPr>
          <w:p w14:paraId="78E32BE1" w14:textId="77777777" w:rsidR="00C3085B" w:rsidRPr="001B18EC" w:rsidRDefault="00C3085B" w:rsidP="00AC4FB3">
            <w:pPr>
              <w:pStyle w:val="TableTextCenter"/>
              <w:spacing w:before="0" w:after="0"/>
              <w:rPr>
                <w:sz w:val="22"/>
                <w:szCs w:val="22"/>
              </w:rPr>
            </w:pPr>
          </w:p>
        </w:tc>
      </w:tr>
      <w:tr w:rsidR="00C3085B" w:rsidRPr="001B18EC" w14:paraId="386B7EDF"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tcPr>
          <w:p w14:paraId="1F5590E7" w14:textId="26ACEF13" w:rsidR="00C3085B" w:rsidRPr="001B18EC" w:rsidRDefault="00C3085B" w:rsidP="00AC4FB3">
            <w:pPr>
              <w:pStyle w:val="TableTextLeft"/>
              <w:tabs>
                <w:tab w:val="left" w:pos="372"/>
              </w:tabs>
              <w:spacing w:before="0" w:after="0"/>
              <w:ind w:left="372"/>
              <w:rPr>
                <w:sz w:val="22"/>
                <w:szCs w:val="22"/>
              </w:rPr>
            </w:pPr>
            <w:r w:rsidRPr="001B18EC">
              <w:rPr>
                <w:sz w:val="22"/>
                <w:szCs w:val="22"/>
              </w:rPr>
              <w:t>≥ 50% to &lt;</w:t>
            </w:r>
            <w:r w:rsidR="000E708F" w:rsidRPr="001B18EC">
              <w:rPr>
                <w:sz w:val="22"/>
                <w:szCs w:val="22"/>
              </w:rPr>
              <w:t> </w:t>
            </w:r>
            <w:r w:rsidRPr="001B18EC">
              <w:rPr>
                <w:sz w:val="22"/>
                <w:szCs w:val="22"/>
              </w:rPr>
              <w:t>75%</w:t>
            </w:r>
          </w:p>
        </w:tc>
        <w:tc>
          <w:tcPr>
            <w:tcW w:w="2258" w:type="dxa"/>
            <w:tcBorders>
              <w:top w:val="single" w:sz="4" w:space="0" w:color="auto"/>
              <w:left w:val="single" w:sz="4" w:space="0" w:color="auto"/>
              <w:bottom w:val="single" w:sz="4" w:space="0" w:color="auto"/>
              <w:right w:val="single" w:sz="4" w:space="0" w:color="auto"/>
            </w:tcBorders>
            <w:vAlign w:val="center"/>
          </w:tcPr>
          <w:p w14:paraId="30A4AC1C" w14:textId="0500A4F6" w:rsidR="00C3085B" w:rsidRPr="001B18EC" w:rsidRDefault="00C3085B" w:rsidP="00AC4FB3">
            <w:pPr>
              <w:pStyle w:val="TableTextCenter"/>
              <w:spacing w:before="0" w:after="0"/>
              <w:rPr>
                <w:sz w:val="22"/>
                <w:szCs w:val="22"/>
              </w:rPr>
            </w:pPr>
            <w:r w:rsidRPr="001B18EC">
              <w:rPr>
                <w:sz w:val="22"/>
                <w:szCs w:val="22"/>
              </w:rPr>
              <w:t>6 (13)</w:t>
            </w:r>
          </w:p>
        </w:tc>
      </w:tr>
      <w:tr w:rsidR="00C3085B" w:rsidRPr="001B18EC" w14:paraId="1EA402EC" w14:textId="77777777" w:rsidTr="00F11B23">
        <w:trPr>
          <w:trHeight w:val="20"/>
          <w:jc w:val="center"/>
        </w:trPr>
        <w:tc>
          <w:tcPr>
            <w:tcW w:w="4061" w:type="dxa"/>
            <w:tcBorders>
              <w:top w:val="single" w:sz="4" w:space="0" w:color="auto"/>
              <w:left w:val="single" w:sz="12" w:space="0" w:color="auto"/>
              <w:bottom w:val="single" w:sz="4" w:space="0" w:color="auto"/>
              <w:right w:val="single" w:sz="4" w:space="0" w:color="auto"/>
            </w:tcBorders>
          </w:tcPr>
          <w:p w14:paraId="0EEEFC8B" w14:textId="77777777" w:rsidR="00C3085B" w:rsidRPr="001B18EC" w:rsidRDefault="00C3085B" w:rsidP="00AC4FB3">
            <w:pPr>
              <w:pStyle w:val="TableTextLeft"/>
              <w:tabs>
                <w:tab w:val="left" w:pos="372"/>
              </w:tabs>
              <w:spacing w:before="0" w:after="0"/>
              <w:ind w:left="372"/>
              <w:rPr>
                <w:sz w:val="22"/>
                <w:szCs w:val="22"/>
              </w:rPr>
            </w:pPr>
            <w:r w:rsidRPr="001B18EC">
              <w:rPr>
                <w:sz w:val="22"/>
                <w:szCs w:val="22"/>
              </w:rPr>
              <w:t>≥ 75%</w:t>
            </w:r>
          </w:p>
        </w:tc>
        <w:tc>
          <w:tcPr>
            <w:tcW w:w="2258" w:type="dxa"/>
            <w:tcBorders>
              <w:top w:val="single" w:sz="4" w:space="0" w:color="auto"/>
              <w:left w:val="single" w:sz="4" w:space="0" w:color="auto"/>
              <w:bottom w:val="single" w:sz="4" w:space="0" w:color="auto"/>
              <w:right w:val="single" w:sz="4" w:space="0" w:color="auto"/>
            </w:tcBorders>
            <w:vAlign w:val="center"/>
          </w:tcPr>
          <w:p w14:paraId="015B1793" w14:textId="04C51F3A" w:rsidR="00C3085B" w:rsidRPr="001B18EC" w:rsidRDefault="00C3085B" w:rsidP="00AC4FB3">
            <w:pPr>
              <w:pStyle w:val="TableTextCenter"/>
              <w:spacing w:before="0" w:after="0"/>
              <w:rPr>
                <w:sz w:val="22"/>
                <w:szCs w:val="22"/>
              </w:rPr>
            </w:pPr>
            <w:r w:rsidRPr="001B18EC">
              <w:rPr>
                <w:sz w:val="22"/>
                <w:szCs w:val="22"/>
              </w:rPr>
              <w:t>28 (62)</w:t>
            </w:r>
          </w:p>
        </w:tc>
      </w:tr>
      <w:tr w:rsidR="00C3085B" w:rsidRPr="001B18EC" w14:paraId="7FFB5849" w14:textId="77777777" w:rsidTr="00F11B23">
        <w:trPr>
          <w:trHeight w:val="20"/>
          <w:jc w:val="center"/>
        </w:trPr>
        <w:tc>
          <w:tcPr>
            <w:tcW w:w="6319" w:type="dxa"/>
            <w:gridSpan w:val="2"/>
            <w:tcBorders>
              <w:top w:val="single" w:sz="4" w:space="0" w:color="auto"/>
            </w:tcBorders>
          </w:tcPr>
          <w:p w14:paraId="1510EB22" w14:textId="194BADD8" w:rsidR="00C3085B" w:rsidRPr="008947CF" w:rsidRDefault="00C3085B" w:rsidP="00D63053">
            <w:pPr>
              <w:pStyle w:val="NormalWeb"/>
              <w:keepNext/>
              <w:numPr>
                <w:ilvl w:val="0"/>
                <w:numId w:val="31"/>
              </w:numPr>
              <w:spacing w:before="0" w:beforeAutospacing="0" w:after="0" w:afterAutospacing="0"/>
              <w:ind w:hanging="468"/>
              <w:rPr>
                <w:bCs/>
                <w:sz w:val="19"/>
                <w:szCs w:val="19"/>
              </w:rPr>
            </w:pPr>
            <w:r w:rsidRPr="001B18EC">
              <w:rPr>
                <w:bCs/>
                <w:sz w:val="19"/>
                <w:szCs w:val="19"/>
              </w:rPr>
              <w:t>Number of patients that failed ponatinib = 23 (51</w:t>
            </w:r>
            <w:r w:rsidRPr="008947CF">
              <w:rPr>
                <w:bCs/>
                <w:sz w:val="19"/>
                <w:szCs w:val="19"/>
              </w:rPr>
              <w:t>%)</w:t>
            </w:r>
          </w:p>
          <w:p w14:paraId="45193CB3" w14:textId="77777777" w:rsidR="00C3085B" w:rsidRPr="001B18EC" w:rsidRDefault="00C3085B" w:rsidP="00D63053">
            <w:pPr>
              <w:pStyle w:val="NormalWeb"/>
              <w:keepNext/>
              <w:numPr>
                <w:ilvl w:val="0"/>
                <w:numId w:val="31"/>
              </w:numPr>
              <w:spacing w:before="0" w:beforeAutospacing="0" w:after="0" w:afterAutospacing="0"/>
              <w:ind w:hanging="468"/>
              <w:rPr>
                <w:bCs/>
                <w:sz w:val="19"/>
                <w:szCs w:val="19"/>
              </w:rPr>
            </w:pPr>
            <w:proofErr w:type="spellStart"/>
            <w:r w:rsidRPr="001B18EC">
              <w:rPr>
                <w:sz w:val="19"/>
                <w:szCs w:val="19"/>
              </w:rPr>
              <w:t>alloHSCT</w:t>
            </w:r>
            <w:proofErr w:type="spellEnd"/>
            <w:r w:rsidRPr="001B18EC">
              <w:rPr>
                <w:sz w:val="19"/>
                <w:szCs w:val="19"/>
              </w:rPr>
              <w:t xml:space="preserve"> = allogeneic hematopoietic stem cell transplantation</w:t>
            </w:r>
          </w:p>
          <w:p w14:paraId="743A69D7" w14:textId="77777777" w:rsidR="00C3085B" w:rsidRPr="001B18EC" w:rsidRDefault="00C3085B" w:rsidP="00D63053">
            <w:pPr>
              <w:pStyle w:val="NormalWeb"/>
              <w:keepNext/>
              <w:numPr>
                <w:ilvl w:val="0"/>
                <w:numId w:val="31"/>
              </w:numPr>
              <w:spacing w:before="0" w:beforeAutospacing="0" w:after="0" w:afterAutospacing="0"/>
              <w:ind w:hanging="468"/>
              <w:rPr>
                <w:bCs/>
                <w:sz w:val="18"/>
                <w:szCs w:val="22"/>
              </w:rPr>
            </w:pPr>
            <w:r w:rsidRPr="001B18EC">
              <w:rPr>
                <w:bCs/>
                <w:sz w:val="19"/>
                <w:szCs w:val="19"/>
              </w:rPr>
              <w:t>centrally assessed</w:t>
            </w:r>
          </w:p>
        </w:tc>
      </w:tr>
    </w:tbl>
    <w:p w14:paraId="6876DA09" w14:textId="77777777" w:rsidR="00C3085B" w:rsidRPr="001B18EC" w:rsidRDefault="00C3085B" w:rsidP="00CE7259">
      <w:pPr>
        <w:pStyle w:val="SynopsisIndent"/>
        <w:spacing w:after="0"/>
        <w:ind w:left="0"/>
        <w:rPr>
          <w:rFonts w:ascii="Times New Roman" w:hAnsi="Times New Roman"/>
          <w:b w:val="0"/>
          <w:bCs w:val="0"/>
          <w:szCs w:val="22"/>
        </w:rPr>
      </w:pPr>
    </w:p>
    <w:p w14:paraId="32976C4E" w14:textId="4BD96725" w:rsidR="00C3085B" w:rsidRDefault="00AA04BC" w:rsidP="00CE7259">
      <w:pPr>
        <w:suppressAutoHyphens w:val="0"/>
        <w:autoSpaceDE w:val="0"/>
        <w:autoSpaceDN w:val="0"/>
        <w:adjustRightInd w:val="0"/>
        <w:rPr>
          <w:szCs w:val="22"/>
        </w:rPr>
      </w:pPr>
      <w:r w:rsidRPr="001B18EC">
        <w:rPr>
          <w:szCs w:val="22"/>
        </w:rPr>
        <w:t>Efficacy was based on the complete remission (CR) rate, duration of CR, and proportion of patients with an MRD</w:t>
      </w:r>
      <w:r w:rsidRPr="001B18EC">
        <w:rPr>
          <w:szCs w:val="22"/>
        </w:rPr>
        <w:noBreakHyphen/>
        <w:t>negative CR/CR with partial hematological recovery (CR/</w:t>
      </w:r>
      <w:proofErr w:type="spellStart"/>
      <w:r w:rsidRPr="001B18EC">
        <w:rPr>
          <w:szCs w:val="22"/>
        </w:rPr>
        <w:t>CRh</w:t>
      </w:r>
      <w:proofErr w:type="spellEnd"/>
      <w:r w:rsidRPr="001B18EC">
        <w:rPr>
          <w:szCs w:val="22"/>
        </w:rPr>
        <w:t>*) within 2 cycles of treatment with BLINCYTO.</w:t>
      </w:r>
      <w:r w:rsidR="00C3085B" w:rsidRPr="001B18EC">
        <w:rPr>
          <w:szCs w:val="22"/>
        </w:rPr>
        <w:t xml:space="preserve">  </w:t>
      </w:r>
      <w:r w:rsidR="002833C1" w:rsidRPr="001B18EC">
        <w:rPr>
          <w:szCs w:val="22"/>
        </w:rPr>
        <w:t>T</w:t>
      </w:r>
      <w:r w:rsidR="00C3085B" w:rsidRPr="001B18EC">
        <w:rPr>
          <w:szCs w:val="22"/>
        </w:rPr>
        <w:t xml:space="preserve">able </w:t>
      </w:r>
      <w:ins w:id="2195" w:author="Author">
        <w:r w:rsidR="00272D54">
          <w:rPr>
            <w:szCs w:val="22"/>
          </w:rPr>
          <w:t>17</w:t>
        </w:r>
      </w:ins>
      <w:del w:id="2196" w:author="Author">
        <w:r w:rsidR="006635F5" w:rsidDel="00272D54">
          <w:rPr>
            <w:szCs w:val="22"/>
          </w:rPr>
          <w:delText>18</w:delText>
        </w:r>
      </w:del>
      <w:r w:rsidR="00C3085B" w:rsidRPr="001B18EC">
        <w:rPr>
          <w:szCs w:val="22"/>
        </w:rPr>
        <w:t xml:space="preserve"> </w:t>
      </w:r>
      <w:r w:rsidR="002833C1" w:rsidRPr="001B18EC">
        <w:rPr>
          <w:szCs w:val="22"/>
        </w:rPr>
        <w:t>shows the</w:t>
      </w:r>
      <w:r w:rsidR="00C3085B" w:rsidRPr="001B18EC">
        <w:rPr>
          <w:szCs w:val="22"/>
        </w:rPr>
        <w:t xml:space="preserve"> efficacy results from </w:t>
      </w:r>
      <w:r w:rsidR="00B16B76">
        <w:rPr>
          <w:szCs w:val="22"/>
        </w:rPr>
        <w:t>ALCANTARA</w:t>
      </w:r>
      <w:r w:rsidR="00F10B45" w:rsidRPr="001B18EC">
        <w:rPr>
          <w:szCs w:val="22"/>
        </w:rPr>
        <w:t xml:space="preserve"> </w:t>
      </w:r>
      <w:r w:rsidR="00C3085B" w:rsidRPr="001B18EC">
        <w:rPr>
          <w:szCs w:val="22"/>
        </w:rPr>
        <w:t xml:space="preserve">Study.  </w:t>
      </w:r>
      <w:r w:rsidR="002833C1" w:rsidRPr="001B18EC">
        <w:rPr>
          <w:szCs w:val="22"/>
        </w:rPr>
        <w:t xml:space="preserve">Five of </w:t>
      </w:r>
      <w:r w:rsidR="0006123D" w:rsidRPr="001B18EC">
        <w:rPr>
          <w:szCs w:val="22"/>
        </w:rPr>
        <w:t xml:space="preserve">the </w:t>
      </w:r>
      <w:r w:rsidR="002833C1" w:rsidRPr="001B18EC">
        <w:rPr>
          <w:szCs w:val="22"/>
        </w:rPr>
        <w:t xml:space="preserve">16 </w:t>
      </w:r>
      <w:r w:rsidR="0006123D" w:rsidRPr="001B18EC">
        <w:rPr>
          <w:szCs w:val="22"/>
        </w:rPr>
        <w:t xml:space="preserve">responding </w:t>
      </w:r>
      <w:r w:rsidR="002833C1" w:rsidRPr="001B18EC">
        <w:rPr>
          <w:szCs w:val="22"/>
        </w:rPr>
        <w:t>(31%) patients underwent allogeneic HSCT in CR/</w:t>
      </w:r>
      <w:proofErr w:type="spellStart"/>
      <w:r w:rsidR="002833C1" w:rsidRPr="001B18EC">
        <w:rPr>
          <w:szCs w:val="22"/>
        </w:rPr>
        <w:t>CRh</w:t>
      </w:r>
      <w:proofErr w:type="spellEnd"/>
      <w:r w:rsidR="002833C1" w:rsidRPr="001B18EC">
        <w:rPr>
          <w:szCs w:val="22"/>
        </w:rPr>
        <w:t>* induced with BLINCYTO.</w:t>
      </w:r>
      <w:r w:rsidR="0006123D" w:rsidRPr="001B18EC">
        <w:rPr>
          <w:szCs w:val="22"/>
        </w:rPr>
        <w:t xml:space="preserve">  There were 10 patients with document</w:t>
      </w:r>
      <w:r w:rsidR="00B2575A">
        <w:rPr>
          <w:szCs w:val="22"/>
        </w:rPr>
        <w:t>ed</w:t>
      </w:r>
      <w:r w:rsidR="0006123D" w:rsidRPr="001B18EC">
        <w:rPr>
          <w:szCs w:val="22"/>
        </w:rPr>
        <w:t xml:space="preserve"> T315I mutation; four achieved CR within 2 cycles of treatment with BLINCYTO. </w:t>
      </w:r>
    </w:p>
    <w:p w14:paraId="196D6EA7" w14:textId="77777777" w:rsidR="00432E26" w:rsidRPr="001B18EC" w:rsidRDefault="00432E26" w:rsidP="00CE7259">
      <w:pPr>
        <w:suppressAutoHyphens w:val="0"/>
        <w:autoSpaceDE w:val="0"/>
        <w:autoSpaceDN w:val="0"/>
        <w:adjustRightInd w:val="0"/>
        <w:rPr>
          <w:szCs w:val="22"/>
        </w:rPr>
      </w:pPr>
    </w:p>
    <w:p w14:paraId="256FC1DA" w14:textId="252D5600" w:rsidR="00C3085B" w:rsidRPr="001B18EC" w:rsidRDefault="00C3085B" w:rsidP="00AC4FB3">
      <w:pPr>
        <w:keepNext/>
        <w:suppressAutoHyphens w:val="0"/>
        <w:autoSpaceDE w:val="0"/>
        <w:autoSpaceDN w:val="0"/>
        <w:adjustRightInd w:val="0"/>
        <w:jc w:val="center"/>
        <w:rPr>
          <w:b/>
          <w:color w:val="000000"/>
          <w:szCs w:val="22"/>
        </w:rPr>
      </w:pPr>
      <w:r w:rsidRPr="008947CF">
        <w:rPr>
          <w:b/>
          <w:szCs w:val="22"/>
        </w:rPr>
        <w:lastRenderedPageBreak/>
        <w:t xml:space="preserve">Table </w:t>
      </w:r>
      <w:ins w:id="2197" w:author="Author">
        <w:r w:rsidR="00272D54">
          <w:rPr>
            <w:b/>
            <w:szCs w:val="22"/>
          </w:rPr>
          <w:t>17</w:t>
        </w:r>
      </w:ins>
      <w:del w:id="2198" w:author="Author">
        <w:r w:rsidR="008C4A89" w:rsidDel="00272D54">
          <w:rPr>
            <w:b/>
            <w:szCs w:val="22"/>
          </w:rPr>
          <w:delText>18</w:delText>
        </w:r>
      </w:del>
      <w:r w:rsidRPr="009800EE">
        <w:rPr>
          <w:b/>
          <w:szCs w:val="22"/>
        </w:rPr>
        <w:t>.</w:t>
      </w:r>
      <w:r w:rsidRPr="001B18EC">
        <w:rPr>
          <w:b/>
          <w:szCs w:val="22"/>
        </w:rPr>
        <w:t xml:space="preserve">  </w:t>
      </w:r>
      <w:r w:rsidRPr="001B18EC">
        <w:rPr>
          <w:b/>
          <w:bCs/>
          <w:szCs w:val="22"/>
        </w:rPr>
        <w:t xml:space="preserve">Efficacy Results in Patients </w:t>
      </w:r>
      <w:r w:rsidRPr="001B18EC">
        <w:rPr>
          <w:b/>
          <w:szCs w:val="22"/>
        </w:rPr>
        <w:t>≥ 18 Years</w:t>
      </w:r>
      <w:r w:rsidRPr="001B18EC">
        <w:rPr>
          <w:b/>
          <w:bCs/>
          <w:szCs w:val="22"/>
        </w:rPr>
        <w:t xml:space="preserve"> of Age </w:t>
      </w:r>
      <w:proofErr w:type="gramStart"/>
      <w:r w:rsidRPr="001B18EC">
        <w:rPr>
          <w:b/>
          <w:bCs/>
          <w:szCs w:val="22"/>
        </w:rPr>
        <w:t>With</w:t>
      </w:r>
      <w:proofErr w:type="gramEnd"/>
      <w:r w:rsidRPr="001B18EC">
        <w:rPr>
          <w:b/>
          <w:bCs/>
          <w:szCs w:val="22"/>
        </w:rPr>
        <w:t xml:space="preserve"> </w:t>
      </w:r>
      <w:r w:rsidRPr="001B18EC">
        <w:rPr>
          <w:b/>
          <w:color w:val="000000"/>
          <w:szCs w:val="22"/>
        </w:rPr>
        <w:t>Philadelphia Chromosome</w:t>
      </w:r>
      <w:r w:rsidR="00B85AFB" w:rsidRPr="001B18EC">
        <w:rPr>
          <w:b/>
          <w:color w:val="000000"/>
          <w:szCs w:val="22"/>
        </w:rPr>
        <w:noBreakHyphen/>
      </w:r>
      <w:commentRangeStart w:id="2199"/>
      <w:ins w:id="2200" w:author="Author">
        <w:r w:rsidR="00735413">
          <w:rPr>
            <w:b/>
            <w:color w:val="000000"/>
            <w:szCs w:val="22"/>
          </w:rPr>
          <w:t>p</w:t>
        </w:r>
      </w:ins>
      <w:del w:id="2201" w:author="Author">
        <w:r w:rsidR="00AB1351" w:rsidDel="00735413">
          <w:rPr>
            <w:b/>
            <w:color w:val="000000"/>
            <w:szCs w:val="22"/>
          </w:rPr>
          <w:delText>P</w:delText>
        </w:r>
      </w:del>
      <w:commentRangeEnd w:id="2199"/>
      <w:r w:rsidR="00735413">
        <w:rPr>
          <w:rStyle w:val="CommentReference"/>
        </w:rPr>
        <w:commentReference w:id="2199"/>
      </w:r>
      <w:r w:rsidRPr="001B18EC">
        <w:rPr>
          <w:b/>
          <w:color w:val="000000"/>
          <w:szCs w:val="22"/>
        </w:rPr>
        <w:t>ositive Relapsed or Refractory B</w:t>
      </w:r>
      <w:r w:rsidR="00B85AFB" w:rsidRPr="001B18EC">
        <w:rPr>
          <w:b/>
          <w:color w:val="000000"/>
          <w:szCs w:val="22"/>
        </w:rPr>
        <w:noBreakHyphen/>
      </w:r>
      <w:r w:rsidRPr="001B18EC">
        <w:rPr>
          <w:b/>
          <w:color w:val="000000"/>
          <w:szCs w:val="22"/>
        </w:rPr>
        <w:t xml:space="preserve">cell Precursor </w:t>
      </w:r>
      <w:r w:rsidR="00CC7788">
        <w:rPr>
          <w:b/>
          <w:szCs w:val="22"/>
        </w:rPr>
        <w:t>ALL</w:t>
      </w:r>
      <w:r w:rsidRPr="001B18EC">
        <w:rPr>
          <w:b/>
          <w:szCs w:val="22"/>
        </w:rPr>
        <w:t xml:space="preserve"> </w:t>
      </w:r>
      <w:r w:rsidRPr="001B18EC">
        <w:rPr>
          <w:b/>
          <w:color w:val="000000"/>
          <w:szCs w:val="22"/>
        </w:rPr>
        <w:t>(</w:t>
      </w:r>
      <w:r w:rsidR="00B16B76">
        <w:rPr>
          <w:b/>
          <w:color w:val="000000"/>
          <w:szCs w:val="22"/>
        </w:rPr>
        <w:t>ALCANTARA</w:t>
      </w:r>
      <w:r w:rsidR="00B00F4A" w:rsidRPr="001B18EC">
        <w:rPr>
          <w:b/>
          <w:color w:val="000000"/>
          <w:szCs w:val="22"/>
        </w:rPr>
        <w:t xml:space="preserve"> Study</w:t>
      </w:r>
      <w:r w:rsidRPr="001B18EC">
        <w:rPr>
          <w:b/>
          <w:color w:val="000000"/>
          <w:szCs w:val="22"/>
        </w:rPr>
        <w:t>)</w:t>
      </w:r>
    </w:p>
    <w:p w14:paraId="4B6CA0D6" w14:textId="77777777" w:rsidR="00C3085B" w:rsidRPr="001B18EC" w:rsidRDefault="00C3085B" w:rsidP="00AC4FB3">
      <w:pPr>
        <w:keepNext/>
        <w:suppressAutoHyphens w:val="0"/>
        <w:autoSpaceDE w:val="0"/>
        <w:autoSpaceDN w:val="0"/>
        <w:adjustRightInd w:val="0"/>
        <w:jc w:val="center"/>
        <w:rPr>
          <w:b/>
          <w:bCs/>
          <w:szCs w:val="22"/>
        </w:rPr>
      </w:pPr>
    </w:p>
    <w:tbl>
      <w:tblPr>
        <w:tblW w:w="9555" w:type="dxa"/>
        <w:tblLayout w:type="fixed"/>
        <w:tblCellMar>
          <w:left w:w="0" w:type="dxa"/>
          <w:right w:w="0" w:type="dxa"/>
        </w:tblCellMar>
        <w:tblLook w:val="04A0" w:firstRow="1" w:lastRow="0" w:firstColumn="1" w:lastColumn="0" w:noHBand="0" w:noVBand="1"/>
      </w:tblPr>
      <w:tblGrid>
        <w:gridCol w:w="2829"/>
        <w:gridCol w:w="2194"/>
        <w:gridCol w:w="2373"/>
        <w:gridCol w:w="2159"/>
      </w:tblGrid>
      <w:tr w:rsidR="009A0CAA" w:rsidRPr="001B18EC" w14:paraId="7B367F02" w14:textId="77777777" w:rsidTr="009A0CAA">
        <w:tc>
          <w:tcPr>
            <w:tcW w:w="28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1759620" w14:textId="77777777" w:rsidR="009A0CAA" w:rsidRPr="001B18EC" w:rsidRDefault="009A0CAA" w:rsidP="00AC4FB3">
            <w:pPr>
              <w:keepNext/>
              <w:rPr>
                <w:rFonts w:ascii="Calibri" w:eastAsiaTheme="minorHAnsi" w:hAnsi="Calibri"/>
                <w:szCs w:val="22"/>
                <w:lang w:eastAsia="ja-JP"/>
              </w:rPr>
            </w:pPr>
          </w:p>
        </w:tc>
        <w:tc>
          <w:tcPr>
            <w:tcW w:w="6726"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70D1048" w14:textId="77777777" w:rsidR="009A0CAA" w:rsidRPr="001B18EC" w:rsidRDefault="009A0CAA" w:rsidP="00AC4FB3">
            <w:pPr>
              <w:keepNext/>
              <w:jc w:val="center"/>
              <w:rPr>
                <w:rFonts w:ascii="Calibri" w:eastAsiaTheme="minorHAnsi" w:hAnsi="Calibri"/>
                <w:b/>
                <w:bCs/>
                <w:szCs w:val="22"/>
                <w:lang w:eastAsia="ja-JP"/>
              </w:rPr>
            </w:pPr>
            <w:r w:rsidRPr="001B18EC">
              <w:rPr>
                <w:b/>
                <w:bCs/>
              </w:rPr>
              <w:t>N = 45</w:t>
            </w:r>
          </w:p>
        </w:tc>
      </w:tr>
      <w:tr w:rsidR="009A0CAA" w:rsidRPr="001B18EC" w14:paraId="0691C16C" w14:textId="77777777" w:rsidTr="009A0CAA">
        <w:tc>
          <w:tcPr>
            <w:tcW w:w="282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4B35C4B" w14:textId="77777777" w:rsidR="009A0CAA" w:rsidRPr="001B18EC" w:rsidRDefault="009A0CAA" w:rsidP="00AC4FB3">
            <w:pPr>
              <w:keepNext/>
              <w:rPr>
                <w:rFonts w:ascii="Calibri" w:eastAsiaTheme="minorHAnsi" w:hAnsi="Calibri"/>
                <w:szCs w:val="22"/>
                <w:lang w:eastAsia="ja-JP"/>
              </w:rPr>
            </w:pPr>
          </w:p>
        </w:tc>
        <w:tc>
          <w:tcPr>
            <w:tcW w:w="2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E8B118" w14:textId="77777777" w:rsidR="009A0CAA" w:rsidRPr="001B18EC" w:rsidRDefault="009A0CAA" w:rsidP="00AC4FB3">
            <w:pPr>
              <w:keepNext/>
              <w:jc w:val="center"/>
              <w:rPr>
                <w:rFonts w:ascii="Calibri" w:eastAsiaTheme="minorHAnsi" w:hAnsi="Calibri"/>
                <w:b/>
                <w:bCs/>
                <w:szCs w:val="22"/>
                <w:lang w:eastAsia="ja-JP"/>
              </w:rPr>
            </w:pPr>
            <w:r w:rsidRPr="001B18EC">
              <w:rPr>
                <w:b/>
                <w:bCs/>
              </w:rPr>
              <w:t>CR</w:t>
            </w:r>
            <w:r w:rsidRPr="001B18EC">
              <w:rPr>
                <w:b/>
                <w:bCs/>
                <w:vertAlign w:val="superscript"/>
              </w:rPr>
              <w:t>1</w:t>
            </w:r>
          </w:p>
        </w:tc>
        <w:tc>
          <w:tcPr>
            <w:tcW w:w="237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DEA555" w14:textId="77777777" w:rsidR="009A0CAA" w:rsidRPr="001B18EC" w:rsidRDefault="009A0CAA" w:rsidP="00AC4FB3">
            <w:pPr>
              <w:keepNext/>
              <w:jc w:val="center"/>
              <w:rPr>
                <w:rFonts w:ascii="Calibri" w:eastAsiaTheme="minorHAnsi" w:hAnsi="Calibri"/>
                <w:b/>
                <w:bCs/>
                <w:szCs w:val="22"/>
                <w:lang w:eastAsia="ja-JP"/>
              </w:rPr>
            </w:pPr>
            <w:proofErr w:type="spellStart"/>
            <w:r w:rsidRPr="001B18EC">
              <w:rPr>
                <w:b/>
                <w:bCs/>
              </w:rPr>
              <w:t>CRh</w:t>
            </w:r>
            <w:proofErr w:type="spellEnd"/>
            <w:r w:rsidRPr="001B18EC">
              <w:rPr>
                <w:b/>
                <w:bCs/>
              </w:rPr>
              <w:t>*</w:t>
            </w:r>
            <w:r w:rsidRPr="001B18EC">
              <w:rPr>
                <w:b/>
                <w:bCs/>
                <w:vertAlign w:val="superscript"/>
              </w:rPr>
              <w:t>2</w:t>
            </w:r>
          </w:p>
        </w:tc>
        <w:tc>
          <w:tcPr>
            <w:tcW w:w="21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798FE3" w14:textId="77777777" w:rsidR="009A0CAA" w:rsidRPr="001B18EC" w:rsidRDefault="009A0CAA" w:rsidP="00AC4FB3">
            <w:pPr>
              <w:keepNext/>
              <w:jc w:val="center"/>
              <w:rPr>
                <w:rFonts w:ascii="Calibri" w:eastAsiaTheme="minorHAnsi" w:hAnsi="Calibri"/>
                <w:b/>
                <w:bCs/>
                <w:szCs w:val="22"/>
                <w:lang w:eastAsia="ja-JP"/>
              </w:rPr>
            </w:pPr>
            <w:r w:rsidRPr="001B18EC">
              <w:rPr>
                <w:b/>
                <w:bCs/>
              </w:rPr>
              <w:t>CR/</w:t>
            </w:r>
            <w:proofErr w:type="spellStart"/>
            <w:r w:rsidRPr="001B18EC">
              <w:rPr>
                <w:b/>
                <w:bCs/>
              </w:rPr>
              <w:t>CRh</w:t>
            </w:r>
            <w:proofErr w:type="spellEnd"/>
            <w:r w:rsidRPr="001B18EC">
              <w:rPr>
                <w:b/>
                <w:bCs/>
              </w:rPr>
              <w:t>*</w:t>
            </w:r>
          </w:p>
        </w:tc>
      </w:tr>
      <w:tr w:rsidR="009A0CAA" w:rsidRPr="001B18EC" w14:paraId="0F4EC942" w14:textId="77777777" w:rsidTr="009A0CAA">
        <w:tc>
          <w:tcPr>
            <w:tcW w:w="28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B60A6D" w14:textId="77777777" w:rsidR="009A0CAA" w:rsidRPr="001B18EC" w:rsidRDefault="009A0CAA" w:rsidP="00AC4FB3">
            <w:pPr>
              <w:keepNext/>
              <w:rPr>
                <w:rFonts w:ascii="Calibri" w:eastAsiaTheme="minorHAnsi" w:hAnsi="Calibri"/>
                <w:szCs w:val="22"/>
                <w:lang w:eastAsia="ja-JP"/>
              </w:rPr>
            </w:pPr>
            <w:r w:rsidRPr="001B18EC">
              <w:t xml:space="preserve">n (%) </w:t>
            </w:r>
          </w:p>
          <w:p w14:paraId="02BAC84D" w14:textId="77777777" w:rsidR="009A0CAA" w:rsidRPr="001B18EC" w:rsidRDefault="009A0CAA" w:rsidP="00AC4FB3">
            <w:pPr>
              <w:keepNext/>
              <w:rPr>
                <w:rFonts w:ascii="Calibri" w:eastAsiaTheme="minorHAnsi" w:hAnsi="Calibri"/>
                <w:szCs w:val="22"/>
                <w:lang w:eastAsia="ja-JP"/>
              </w:rPr>
            </w:pPr>
            <w:r w:rsidRPr="001B18EC">
              <w:t>[95% CI]</w:t>
            </w:r>
          </w:p>
        </w:tc>
        <w:tc>
          <w:tcPr>
            <w:tcW w:w="2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A2D723" w14:textId="77777777" w:rsidR="009A0CAA" w:rsidRPr="001B18EC" w:rsidRDefault="009A0CAA" w:rsidP="00AC4FB3">
            <w:pPr>
              <w:keepNext/>
              <w:jc w:val="center"/>
              <w:rPr>
                <w:rFonts w:ascii="Calibri" w:eastAsiaTheme="minorHAnsi" w:hAnsi="Calibri"/>
                <w:szCs w:val="22"/>
                <w:lang w:eastAsia="ja-JP"/>
              </w:rPr>
            </w:pPr>
            <w:r w:rsidRPr="001B18EC">
              <w:t xml:space="preserve">14 (31) </w:t>
            </w:r>
          </w:p>
          <w:p w14:paraId="4C243727" w14:textId="77777777" w:rsidR="009A0CAA" w:rsidRPr="001B18EC" w:rsidRDefault="009A0CAA" w:rsidP="00AC4FB3">
            <w:pPr>
              <w:keepNext/>
              <w:jc w:val="center"/>
              <w:rPr>
                <w:rFonts w:ascii="Calibri" w:eastAsiaTheme="minorHAnsi" w:hAnsi="Calibri"/>
                <w:szCs w:val="22"/>
                <w:lang w:eastAsia="ja-JP"/>
              </w:rPr>
            </w:pPr>
            <w:r w:rsidRPr="001B18EC">
              <w:t>[18 – 47]</w:t>
            </w:r>
          </w:p>
        </w:tc>
        <w:tc>
          <w:tcPr>
            <w:tcW w:w="237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4B10E" w14:textId="77777777" w:rsidR="009A0CAA" w:rsidRPr="001B18EC" w:rsidRDefault="009A0CAA" w:rsidP="00AC4FB3">
            <w:pPr>
              <w:keepNext/>
              <w:jc w:val="center"/>
              <w:rPr>
                <w:rFonts w:ascii="Calibri" w:eastAsiaTheme="minorHAnsi" w:hAnsi="Calibri"/>
                <w:szCs w:val="22"/>
                <w:lang w:eastAsia="ja-JP"/>
              </w:rPr>
            </w:pPr>
            <w:r w:rsidRPr="001B18EC">
              <w:t xml:space="preserve">2 (4) </w:t>
            </w:r>
          </w:p>
          <w:p w14:paraId="45E9306A" w14:textId="77777777" w:rsidR="009A0CAA" w:rsidRPr="001B18EC" w:rsidRDefault="009A0CAA" w:rsidP="00AC4FB3">
            <w:pPr>
              <w:keepNext/>
              <w:jc w:val="center"/>
              <w:rPr>
                <w:rFonts w:ascii="Calibri" w:eastAsiaTheme="minorHAnsi" w:hAnsi="Calibri"/>
                <w:szCs w:val="22"/>
                <w:lang w:eastAsia="ja-JP"/>
              </w:rPr>
            </w:pPr>
            <w:r w:rsidRPr="001B18EC">
              <w:t>[1 – 15]</w:t>
            </w:r>
          </w:p>
        </w:tc>
        <w:tc>
          <w:tcPr>
            <w:tcW w:w="21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F3338B" w14:textId="77777777" w:rsidR="009A0CAA" w:rsidRPr="001B18EC" w:rsidRDefault="009A0CAA" w:rsidP="00AC4FB3">
            <w:pPr>
              <w:keepNext/>
              <w:jc w:val="center"/>
              <w:rPr>
                <w:rFonts w:ascii="Calibri" w:eastAsiaTheme="minorHAnsi" w:hAnsi="Calibri"/>
                <w:szCs w:val="22"/>
                <w:lang w:eastAsia="ja-JP"/>
              </w:rPr>
            </w:pPr>
            <w:r w:rsidRPr="001B18EC">
              <w:t xml:space="preserve">16 (36) </w:t>
            </w:r>
          </w:p>
          <w:p w14:paraId="160D1797" w14:textId="77777777" w:rsidR="009A0CAA" w:rsidRPr="001B18EC" w:rsidRDefault="009A0CAA" w:rsidP="00AC4FB3">
            <w:pPr>
              <w:keepNext/>
              <w:jc w:val="center"/>
              <w:rPr>
                <w:rFonts w:ascii="Calibri" w:eastAsiaTheme="minorHAnsi" w:hAnsi="Calibri"/>
                <w:szCs w:val="22"/>
                <w:lang w:eastAsia="ja-JP"/>
              </w:rPr>
            </w:pPr>
            <w:r w:rsidRPr="001B18EC">
              <w:t xml:space="preserve">[22 – 51] </w:t>
            </w:r>
          </w:p>
        </w:tc>
      </w:tr>
      <w:tr w:rsidR="009A0CAA" w:rsidRPr="001B18EC" w14:paraId="76A415C7" w14:textId="77777777" w:rsidTr="009A0CAA">
        <w:tc>
          <w:tcPr>
            <w:tcW w:w="955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8BB4CD" w14:textId="6AF5387B" w:rsidR="009A0CAA" w:rsidRPr="001B18EC" w:rsidRDefault="009A0CAA" w:rsidP="00AC4FB3">
            <w:pPr>
              <w:keepNext/>
              <w:rPr>
                <w:rFonts w:ascii="Calibri" w:eastAsiaTheme="minorHAnsi" w:hAnsi="Calibri"/>
                <w:b/>
                <w:bCs/>
                <w:szCs w:val="22"/>
                <w:lang w:eastAsia="ja-JP"/>
              </w:rPr>
            </w:pPr>
            <w:r w:rsidRPr="001B18EC">
              <w:rPr>
                <w:b/>
                <w:bCs/>
              </w:rPr>
              <w:t>MRD response</w:t>
            </w:r>
            <w:r w:rsidR="00D2172A" w:rsidRPr="001B18EC">
              <w:rPr>
                <w:b/>
                <w:bCs/>
                <w:vertAlign w:val="superscript"/>
              </w:rPr>
              <w:t>3</w:t>
            </w:r>
          </w:p>
        </w:tc>
      </w:tr>
      <w:tr w:rsidR="009A0CAA" w:rsidRPr="001B18EC" w14:paraId="1F9536CE" w14:textId="77777777" w:rsidTr="0028445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829"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FE4766C" w14:textId="5C84AB89" w:rsidR="009A0CAA" w:rsidRPr="001B18EC" w:rsidRDefault="009A0CAA" w:rsidP="00AC4FB3">
            <w:pPr>
              <w:keepNext/>
              <w:rPr>
                <w:rFonts w:ascii="Calibri" w:eastAsiaTheme="minorHAnsi" w:hAnsi="Calibri"/>
                <w:szCs w:val="22"/>
                <w:lang w:eastAsia="ja-JP"/>
              </w:rPr>
            </w:pPr>
            <w:r w:rsidRPr="001B18EC">
              <w:t>n1/n2 (%)</w:t>
            </w:r>
            <w:r w:rsidR="00D2172A" w:rsidRPr="001B18EC">
              <w:rPr>
                <w:vertAlign w:val="superscript"/>
              </w:rPr>
              <w:t>4</w:t>
            </w:r>
          </w:p>
          <w:p w14:paraId="4A9FBBC4" w14:textId="77777777" w:rsidR="009A0CAA" w:rsidRPr="001B18EC" w:rsidRDefault="009A0CAA" w:rsidP="00AC4FB3">
            <w:pPr>
              <w:keepNext/>
              <w:rPr>
                <w:rFonts w:ascii="Calibri" w:eastAsiaTheme="minorHAnsi" w:hAnsi="Calibri"/>
                <w:szCs w:val="22"/>
                <w:lang w:eastAsia="ja-JP"/>
              </w:rPr>
            </w:pPr>
            <w:r w:rsidRPr="001B18EC">
              <w:t>[95% CI]</w:t>
            </w:r>
          </w:p>
        </w:tc>
        <w:tc>
          <w:tcPr>
            <w:tcW w:w="2194"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6CF32052" w14:textId="77777777" w:rsidR="009A0CAA" w:rsidRPr="001B18EC" w:rsidRDefault="009A0CAA" w:rsidP="00AC4FB3">
            <w:pPr>
              <w:keepNext/>
              <w:jc w:val="center"/>
              <w:rPr>
                <w:rFonts w:ascii="Calibri" w:eastAsiaTheme="minorHAnsi" w:hAnsi="Calibri"/>
                <w:szCs w:val="22"/>
                <w:lang w:eastAsia="ja-JP"/>
              </w:rPr>
            </w:pPr>
            <w:r w:rsidRPr="001B18EC">
              <w:t xml:space="preserve">12/14 (86) </w:t>
            </w:r>
            <w:r w:rsidRPr="001B18EC">
              <w:br/>
              <w:t>[57 – 98]</w:t>
            </w:r>
          </w:p>
        </w:tc>
        <w:tc>
          <w:tcPr>
            <w:tcW w:w="2373"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09242A06" w14:textId="77777777" w:rsidR="00A71593" w:rsidRPr="001B18EC" w:rsidRDefault="00A71593" w:rsidP="00AC4FB3">
            <w:pPr>
              <w:keepNext/>
              <w:jc w:val="center"/>
            </w:pPr>
            <w:r w:rsidRPr="001B18EC">
              <w:t>2/2 (100)</w:t>
            </w:r>
          </w:p>
          <w:p w14:paraId="462BECFD" w14:textId="1FD45AEF" w:rsidR="009A0CAA" w:rsidRPr="001B18EC" w:rsidRDefault="00A71593" w:rsidP="00AC4FB3">
            <w:pPr>
              <w:keepNext/>
              <w:jc w:val="center"/>
              <w:rPr>
                <w:rFonts w:ascii="Calibri" w:eastAsiaTheme="minorHAnsi" w:hAnsi="Calibri"/>
                <w:szCs w:val="22"/>
                <w:lang w:eastAsia="ja-JP"/>
              </w:rPr>
            </w:pPr>
            <w:r w:rsidRPr="001B18EC">
              <w:t>[16, 100]</w:t>
            </w:r>
          </w:p>
        </w:tc>
        <w:tc>
          <w:tcPr>
            <w:tcW w:w="2159"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1E2F81D9" w14:textId="1E953425" w:rsidR="009A0CAA" w:rsidRPr="001B18EC" w:rsidRDefault="009A0CAA" w:rsidP="00AC4FB3">
            <w:pPr>
              <w:keepNext/>
              <w:jc w:val="center"/>
              <w:rPr>
                <w:rFonts w:ascii="Calibri" w:eastAsiaTheme="minorHAnsi" w:hAnsi="Calibri"/>
                <w:szCs w:val="22"/>
                <w:lang w:eastAsia="ja-JP"/>
              </w:rPr>
            </w:pPr>
            <w:r w:rsidRPr="001B18EC">
              <w:t xml:space="preserve">14/16 (88) </w:t>
            </w:r>
            <w:r w:rsidRPr="001B18EC">
              <w:br/>
              <w:t>[62 –</w:t>
            </w:r>
            <w:r w:rsidR="00011723">
              <w:t xml:space="preserve"> </w:t>
            </w:r>
            <w:r w:rsidRPr="001B18EC">
              <w:t>98]</w:t>
            </w:r>
          </w:p>
        </w:tc>
      </w:tr>
      <w:tr w:rsidR="009A0CAA" w:rsidRPr="001B18EC" w14:paraId="30818007" w14:textId="77777777" w:rsidTr="0028445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55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642F90" w14:textId="68B59357" w:rsidR="009A0CAA" w:rsidRPr="001B18EC" w:rsidRDefault="009A0CAA" w:rsidP="00AC4FB3">
            <w:pPr>
              <w:keepNext/>
              <w:rPr>
                <w:rFonts w:ascii="Calibri" w:eastAsiaTheme="minorHAnsi" w:hAnsi="Calibri"/>
                <w:b/>
                <w:bCs/>
                <w:szCs w:val="22"/>
                <w:lang w:eastAsia="ja-JP"/>
              </w:rPr>
            </w:pPr>
            <w:r w:rsidRPr="001B18EC">
              <w:rPr>
                <w:b/>
                <w:bCs/>
              </w:rPr>
              <w:t>DOR/RFS</w:t>
            </w:r>
            <w:r w:rsidR="00D2172A" w:rsidRPr="001B18EC">
              <w:rPr>
                <w:b/>
                <w:bCs/>
                <w:vertAlign w:val="superscript"/>
              </w:rPr>
              <w:t>5</w:t>
            </w:r>
          </w:p>
        </w:tc>
      </w:tr>
      <w:tr w:rsidR="009A0CAA" w:rsidRPr="001B18EC" w14:paraId="519D3E83" w14:textId="77777777" w:rsidTr="00EF4BB9">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829"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731968C7" w14:textId="77777777" w:rsidR="009A0CAA" w:rsidRPr="001B18EC" w:rsidRDefault="009A0CAA" w:rsidP="00AC4FB3">
            <w:pPr>
              <w:keepNext/>
              <w:rPr>
                <w:rFonts w:ascii="Calibri" w:eastAsiaTheme="minorHAnsi" w:hAnsi="Calibri"/>
                <w:szCs w:val="22"/>
                <w:lang w:eastAsia="ja-JP"/>
              </w:rPr>
            </w:pPr>
            <w:r w:rsidRPr="001B18EC">
              <w:t xml:space="preserve">Median (months) (range) </w:t>
            </w:r>
          </w:p>
        </w:tc>
        <w:tc>
          <w:tcPr>
            <w:tcW w:w="2194"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hideMark/>
          </w:tcPr>
          <w:p w14:paraId="30D58B23" w14:textId="77777777" w:rsidR="009A0CAA" w:rsidRPr="001B18EC" w:rsidRDefault="009A0CAA" w:rsidP="00AC4FB3">
            <w:pPr>
              <w:keepNext/>
              <w:jc w:val="center"/>
              <w:rPr>
                <w:rFonts w:ascii="Calibri" w:eastAsiaTheme="minorHAnsi" w:hAnsi="Calibri"/>
                <w:szCs w:val="22"/>
                <w:lang w:eastAsia="ja-JP"/>
              </w:rPr>
            </w:pPr>
            <w:r w:rsidRPr="001B18EC">
              <w:t>6.7 (3.6 – 12.0)</w:t>
            </w:r>
          </w:p>
        </w:tc>
        <w:tc>
          <w:tcPr>
            <w:tcW w:w="2373"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hideMark/>
          </w:tcPr>
          <w:p w14:paraId="0B478653" w14:textId="5BC4D385" w:rsidR="009A0CAA" w:rsidRPr="001B18EC" w:rsidRDefault="00A71593" w:rsidP="00AC4FB3">
            <w:pPr>
              <w:keepNext/>
              <w:jc w:val="center"/>
              <w:rPr>
                <w:rFonts w:ascii="Calibri" w:eastAsiaTheme="minorHAnsi" w:hAnsi="Calibri"/>
                <w:szCs w:val="22"/>
                <w:lang w:eastAsia="ja-JP"/>
              </w:rPr>
            </w:pPr>
            <w:r w:rsidRPr="001B18EC">
              <w:t>NE</w:t>
            </w:r>
            <w:r w:rsidR="00011723" w:rsidRPr="00011723">
              <w:rPr>
                <w:vertAlign w:val="superscript"/>
              </w:rPr>
              <w:t>6</w:t>
            </w:r>
            <w:r w:rsidRPr="001B18EC">
              <w:t xml:space="preserve"> (3.7</w:t>
            </w:r>
            <w:r w:rsidR="0076401B" w:rsidRPr="001B18EC">
              <w:t xml:space="preserve"> – </w:t>
            </w:r>
            <w:r w:rsidRPr="001B18EC">
              <w:t>9.0)</w:t>
            </w:r>
          </w:p>
        </w:tc>
        <w:tc>
          <w:tcPr>
            <w:tcW w:w="2159"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hideMark/>
          </w:tcPr>
          <w:p w14:paraId="51F8D201" w14:textId="77777777" w:rsidR="009A0CAA" w:rsidRPr="001B18EC" w:rsidRDefault="009A0CAA" w:rsidP="00AC4FB3">
            <w:pPr>
              <w:keepNext/>
              <w:jc w:val="center"/>
              <w:rPr>
                <w:rFonts w:ascii="Calibri" w:eastAsiaTheme="minorHAnsi" w:hAnsi="Calibri"/>
                <w:szCs w:val="22"/>
                <w:lang w:eastAsia="ja-JP"/>
              </w:rPr>
            </w:pPr>
            <w:r w:rsidRPr="001B18EC">
              <w:t>6.7 (3.6 – 12.0)</w:t>
            </w:r>
          </w:p>
        </w:tc>
      </w:tr>
      <w:tr w:rsidR="009A0CAA" w:rsidRPr="001B18EC" w14:paraId="6811B0B4" w14:textId="77777777" w:rsidTr="00EF4BB9">
        <w:tc>
          <w:tcPr>
            <w:tcW w:w="9555" w:type="dxa"/>
            <w:gridSpan w:val="4"/>
            <w:tcBorders>
              <w:top w:val="single" w:sz="4" w:space="0" w:color="auto"/>
            </w:tcBorders>
            <w:tcMar>
              <w:top w:w="0" w:type="dxa"/>
              <w:left w:w="108" w:type="dxa"/>
              <w:bottom w:w="0" w:type="dxa"/>
              <w:right w:w="108" w:type="dxa"/>
            </w:tcMar>
          </w:tcPr>
          <w:p w14:paraId="644EE7C0" w14:textId="77777777" w:rsidR="009A0CAA" w:rsidRPr="00596D13" w:rsidRDefault="009A0CAA" w:rsidP="00D63053">
            <w:pPr>
              <w:pStyle w:val="ListParagraph"/>
              <w:keepNext/>
              <w:numPr>
                <w:ilvl w:val="0"/>
                <w:numId w:val="32"/>
              </w:numPr>
              <w:contextualSpacing w:val="0"/>
              <w:rPr>
                <w:rFonts w:cs="Arial"/>
                <w:sz w:val="19"/>
                <w:szCs w:val="19"/>
              </w:rPr>
            </w:pPr>
            <w:r w:rsidRPr="00596D13">
              <w:rPr>
                <w:rFonts w:cs="Arial"/>
                <w:sz w:val="19"/>
                <w:szCs w:val="19"/>
              </w:rPr>
              <w:t xml:space="preserve">CR (complete remission) was defined as </w:t>
            </w:r>
            <w:r w:rsidRPr="00596D13">
              <w:rPr>
                <w:sz w:val="19"/>
                <w:szCs w:val="19"/>
              </w:rPr>
              <w:t>≤</w:t>
            </w:r>
            <w:r w:rsidRPr="00596D13">
              <w:rPr>
                <w:rFonts w:cs="Arial"/>
                <w:sz w:val="19"/>
                <w:szCs w:val="19"/>
              </w:rPr>
              <w:t> 5% of blasts in the bone marrow, no evidence of disease, and full recovery of peripheral blood counts (platelets &gt; 100,000/microliter and absolute neutrophil counts [ANC] &gt; 1,000/microliter).</w:t>
            </w:r>
          </w:p>
          <w:p w14:paraId="421DA2CB" w14:textId="75F1A133" w:rsidR="009A0CAA" w:rsidRPr="00596D13" w:rsidRDefault="009A0CAA" w:rsidP="00D63053">
            <w:pPr>
              <w:pStyle w:val="ListParagraph"/>
              <w:keepNext/>
              <w:numPr>
                <w:ilvl w:val="0"/>
                <w:numId w:val="32"/>
              </w:numPr>
              <w:contextualSpacing w:val="0"/>
              <w:rPr>
                <w:rFonts w:cs="Arial"/>
                <w:sz w:val="19"/>
                <w:szCs w:val="19"/>
              </w:rPr>
            </w:pPr>
            <w:proofErr w:type="spellStart"/>
            <w:r w:rsidRPr="00596D13">
              <w:rPr>
                <w:rFonts w:cs="Arial"/>
                <w:sz w:val="19"/>
                <w:szCs w:val="19"/>
              </w:rPr>
              <w:t>CRh</w:t>
            </w:r>
            <w:proofErr w:type="spellEnd"/>
            <w:r w:rsidRPr="00596D13">
              <w:rPr>
                <w:rFonts w:cs="Arial"/>
                <w:sz w:val="19"/>
                <w:szCs w:val="19"/>
              </w:rPr>
              <w:t xml:space="preserve">* (complete remission with partial hematological recovery) was defined as </w:t>
            </w:r>
            <w:r w:rsidRPr="00596D13">
              <w:rPr>
                <w:sz w:val="19"/>
                <w:szCs w:val="19"/>
              </w:rPr>
              <w:t>≤</w:t>
            </w:r>
            <w:r w:rsidRPr="00596D13">
              <w:rPr>
                <w:rFonts w:cs="Arial"/>
                <w:sz w:val="19"/>
                <w:szCs w:val="19"/>
              </w:rPr>
              <w:t> 5% of blasts in the bone marrow, no evidence of disease, and partial recovery of peripheral blood counts (platel</w:t>
            </w:r>
            <w:r w:rsidR="0076401B">
              <w:rPr>
                <w:rFonts w:cs="Arial"/>
                <w:sz w:val="19"/>
                <w:szCs w:val="19"/>
              </w:rPr>
              <w:t xml:space="preserve">ets &gt; 50,000/microliter and </w:t>
            </w:r>
            <w:commentRangeStart w:id="2202"/>
            <w:r w:rsidR="0076401B">
              <w:rPr>
                <w:rFonts w:cs="Arial"/>
                <w:sz w:val="19"/>
                <w:szCs w:val="19"/>
              </w:rPr>
              <w:t>ANC</w:t>
            </w:r>
            <w:commentRangeEnd w:id="2202"/>
            <w:r w:rsidR="00735413">
              <w:rPr>
                <w:rStyle w:val="CommentReference"/>
              </w:rPr>
              <w:commentReference w:id="2202"/>
            </w:r>
            <w:r w:rsidR="0076401B">
              <w:rPr>
                <w:rFonts w:cs="Arial"/>
                <w:sz w:val="19"/>
                <w:szCs w:val="19"/>
              </w:rPr>
              <w:t> </w:t>
            </w:r>
            <w:r w:rsidRPr="00596D13">
              <w:rPr>
                <w:rFonts w:cs="Arial"/>
                <w:sz w:val="19"/>
                <w:szCs w:val="19"/>
              </w:rPr>
              <w:t>&gt;</w:t>
            </w:r>
            <w:r w:rsidR="0076401B">
              <w:rPr>
                <w:rFonts w:cs="Arial"/>
                <w:sz w:val="19"/>
                <w:szCs w:val="19"/>
              </w:rPr>
              <w:t> </w:t>
            </w:r>
            <w:r w:rsidRPr="00596D13">
              <w:rPr>
                <w:rFonts w:cs="Arial"/>
                <w:sz w:val="19"/>
                <w:szCs w:val="19"/>
              </w:rPr>
              <w:t>500/microliter).</w:t>
            </w:r>
          </w:p>
          <w:p w14:paraId="05FB0AC2" w14:textId="63425894" w:rsidR="009A0CAA" w:rsidRPr="00596D13" w:rsidRDefault="009A0CAA" w:rsidP="00D63053">
            <w:pPr>
              <w:pStyle w:val="ListParagraph"/>
              <w:keepNext/>
              <w:numPr>
                <w:ilvl w:val="0"/>
                <w:numId w:val="32"/>
              </w:numPr>
              <w:contextualSpacing w:val="0"/>
              <w:rPr>
                <w:rFonts w:cs="Arial"/>
                <w:sz w:val="19"/>
                <w:szCs w:val="19"/>
              </w:rPr>
            </w:pPr>
            <w:r w:rsidRPr="00596D13">
              <w:rPr>
                <w:rFonts w:cs="Arial"/>
                <w:sz w:val="19"/>
                <w:szCs w:val="19"/>
              </w:rPr>
              <w:t>MRD (minimal residual disease) response was defined as MRD by PCR &lt; 1 </w:t>
            </w:r>
            <w:ins w:id="2203" w:author="Author">
              <w:r w:rsidR="00735413">
                <w:rPr>
                  <w:sz w:val="19"/>
                  <w:szCs w:val="19"/>
                </w:rPr>
                <w:t>×</w:t>
              </w:r>
            </w:ins>
            <w:del w:id="2204" w:author="Author">
              <w:r w:rsidRPr="00596D13" w:rsidDel="00735413">
                <w:rPr>
                  <w:rFonts w:cs="Arial"/>
                  <w:sz w:val="19"/>
                  <w:szCs w:val="19"/>
                </w:rPr>
                <w:delText>x</w:delText>
              </w:r>
            </w:del>
            <w:r w:rsidRPr="00596D13">
              <w:rPr>
                <w:rFonts w:cs="Arial"/>
                <w:sz w:val="19"/>
                <w:szCs w:val="19"/>
              </w:rPr>
              <w:t> 10</w:t>
            </w:r>
            <w:r w:rsidRPr="00596D13">
              <w:rPr>
                <w:rFonts w:cs="Arial"/>
                <w:sz w:val="19"/>
                <w:szCs w:val="19"/>
                <w:vertAlign w:val="superscript"/>
              </w:rPr>
              <w:noBreakHyphen/>
              <w:t>4</w:t>
            </w:r>
            <w:r w:rsidR="00BC56FE">
              <w:rPr>
                <w:rFonts w:cs="Arial"/>
                <w:sz w:val="19"/>
                <w:szCs w:val="19"/>
              </w:rPr>
              <w:t xml:space="preserve"> (0.01%)</w:t>
            </w:r>
            <w:r w:rsidRPr="00596D13">
              <w:rPr>
                <w:rFonts w:cs="Arial"/>
                <w:sz w:val="19"/>
                <w:szCs w:val="19"/>
              </w:rPr>
              <w:t>.</w:t>
            </w:r>
          </w:p>
          <w:p w14:paraId="0AD8731F" w14:textId="77777777" w:rsidR="009A0CAA" w:rsidRPr="00596D13" w:rsidRDefault="009A0CAA" w:rsidP="00D63053">
            <w:pPr>
              <w:pStyle w:val="ListParagraph"/>
              <w:keepNext/>
              <w:numPr>
                <w:ilvl w:val="0"/>
                <w:numId w:val="32"/>
              </w:numPr>
              <w:contextualSpacing w:val="0"/>
              <w:rPr>
                <w:rFonts w:cs="Arial"/>
                <w:sz w:val="19"/>
                <w:szCs w:val="19"/>
              </w:rPr>
            </w:pPr>
            <w:r w:rsidRPr="00596D13">
              <w:rPr>
                <w:rFonts w:cs="Arial"/>
                <w:sz w:val="19"/>
                <w:szCs w:val="19"/>
              </w:rPr>
              <w:t>n1: number of patients who achieved MRD response and the respective remission status; n2: number of patients who achieved the respective remission status.  Six CR/</w:t>
            </w:r>
            <w:proofErr w:type="spellStart"/>
            <w:r w:rsidRPr="00596D13">
              <w:rPr>
                <w:rFonts w:cs="Arial"/>
                <w:sz w:val="19"/>
                <w:szCs w:val="19"/>
              </w:rPr>
              <w:t>CRh</w:t>
            </w:r>
            <w:proofErr w:type="spellEnd"/>
            <w:r w:rsidRPr="0076401B">
              <w:rPr>
                <w:rFonts w:cs="Arial"/>
                <w:sz w:val="19"/>
                <w:szCs w:val="19"/>
              </w:rPr>
              <w:t>*</w:t>
            </w:r>
            <w:r w:rsidRPr="00596D13">
              <w:rPr>
                <w:rFonts w:cs="Arial"/>
                <w:sz w:val="19"/>
                <w:szCs w:val="19"/>
              </w:rPr>
              <w:t xml:space="preserve"> responders with missing MRD data were considered as MRD</w:t>
            </w:r>
            <w:r w:rsidRPr="00596D13">
              <w:rPr>
                <w:rFonts w:cs="Arial"/>
                <w:sz w:val="19"/>
                <w:szCs w:val="19"/>
              </w:rPr>
              <w:noBreakHyphen/>
            </w:r>
            <w:proofErr w:type="spellStart"/>
            <w:r w:rsidRPr="00596D13">
              <w:rPr>
                <w:rFonts w:cs="Arial"/>
                <w:sz w:val="19"/>
                <w:szCs w:val="19"/>
              </w:rPr>
              <w:t>nonresponders</w:t>
            </w:r>
            <w:proofErr w:type="spellEnd"/>
            <w:r w:rsidRPr="00596D13">
              <w:rPr>
                <w:rFonts w:cs="Arial"/>
                <w:sz w:val="19"/>
                <w:szCs w:val="19"/>
              </w:rPr>
              <w:t>.</w:t>
            </w:r>
          </w:p>
          <w:p w14:paraId="5CFE2C95" w14:textId="77777777" w:rsidR="009A0CAA" w:rsidRPr="00FB6D34" w:rsidRDefault="009A0CAA" w:rsidP="00D63053">
            <w:pPr>
              <w:pStyle w:val="ListParagraph"/>
              <w:keepNext/>
              <w:numPr>
                <w:ilvl w:val="0"/>
                <w:numId w:val="32"/>
              </w:numPr>
              <w:contextualSpacing w:val="0"/>
              <w:rPr>
                <w:rFonts w:cs="Arial"/>
                <w:sz w:val="19"/>
                <w:szCs w:val="19"/>
              </w:rPr>
            </w:pPr>
            <w:r w:rsidRPr="00596D13">
              <w:rPr>
                <w:rFonts w:eastAsia="Calibri"/>
                <w:sz w:val="19"/>
                <w:szCs w:val="19"/>
              </w:rPr>
              <w:t>DOR (duration of response)/RFS (relapse</w:t>
            </w:r>
            <w:r w:rsidRPr="00596D13">
              <w:rPr>
                <w:rFonts w:eastAsia="Calibri"/>
                <w:sz w:val="19"/>
                <w:szCs w:val="19"/>
              </w:rPr>
              <w:noBreakHyphen/>
              <w:t xml:space="preserve">free survival) was defined as time since first response of CR or </w:t>
            </w:r>
            <w:proofErr w:type="spellStart"/>
            <w:r w:rsidRPr="00596D13">
              <w:rPr>
                <w:rFonts w:eastAsia="Calibri"/>
                <w:sz w:val="19"/>
                <w:szCs w:val="19"/>
              </w:rPr>
              <w:t>CRh</w:t>
            </w:r>
            <w:proofErr w:type="spellEnd"/>
            <w:r w:rsidRPr="00596D13">
              <w:rPr>
                <w:rFonts w:eastAsia="Calibri"/>
                <w:sz w:val="19"/>
                <w:szCs w:val="19"/>
              </w:rPr>
              <w:t xml:space="preserve">* to relapse or death, whichever is earlier.  </w:t>
            </w:r>
            <w:r w:rsidRPr="00596D13">
              <w:rPr>
                <w:rFonts w:eastAsia="Calibri" w:cs="Arial"/>
                <w:sz w:val="19"/>
                <w:szCs w:val="19"/>
              </w:rPr>
              <w:t>Relapse was defined as hematological relapse (blasts in bone marrow greater than 5% following CR) or an extramedullary relapse.</w:t>
            </w:r>
          </w:p>
          <w:p w14:paraId="7868D072" w14:textId="2A8F3532" w:rsidR="00011723" w:rsidRPr="00596D13" w:rsidRDefault="00011723" w:rsidP="00D63053">
            <w:pPr>
              <w:pStyle w:val="ListParagraph"/>
              <w:keepNext/>
              <w:numPr>
                <w:ilvl w:val="0"/>
                <w:numId w:val="32"/>
              </w:numPr>
              <w:contextualSpacing w:val="0"/>
              <w:rPr>
                <w:rFonts w:cs="Arial"/>
                <w:sz w:val="19"/>
                <w:szCs w:val="19"/>
              </w:rPr>
            </w:pPr>
            <w:r w:rsidRPr="00327EE2">
              <w:rPr>
                <w:sz w:val="19"/>
                <w:szCs w:val="19"/>
              </w:rPr>
              <w:t>NE = not estimable</w:t>
            </w:r>
          </w:p>
        </w:tc>
      </w:tr>
    </w:tbl>
    <w:p w14:paraId="5B887BAF" w14:textId="77777777" w:rsidR="009A0CAA" w:rsidRPr="008947CF" w:rsidRDefault="009A0CAA" w:rsidP="00CE7259">
      <w:pPr>
        <w:tabs>
          <w:tab w:val="center" w:pos="4320"/>
          <w:tab w:val="right" w:pos="8640"/>
        </w:tabs>
        <w:rPr>
          <w:szCs w:val="22"/>
        </w:rPr>
      </w:pPr>
    </w:p>
    <w:p w14:paraId="180B9AF6" w14:textId="21218611" w:rsidR="00C3085B" w:rsidRPr="001B18EC" w:rsidRDefault="00C3085B" w:rsidP="00CE7259">
      <w:pPr>
        <w:suppressAutoHyphens w:val="0"/>
        <w:autoSpaceDE w:val="0"/>
        <w:autoSpaceDN w:val="0"/>
        <w:adjustRightInd w:val="0"/>
        <w:rPr>
          <w:b/>
          <w:i/>
          <w:szCs w:val="22"/>
        </w:rPr>
      </w:pPr>
      <w:r w:rsidRPr="008947CF">
        <w:rPr>
          <w:b/>
          <w:i/>
          <w:szCs w:val="22"/>
        </w:rPr>
        <w:t>Study </w:t>
      </w:r>
      <w:r w:rsidR="00744AA7" w:rsidRPr="008947CF">
        <w:rPr>
          <w:b/>
          <w:i/>
          <w:color w:val="000000"/>
          <w:szCs w:val="22"/>
          <w:shd w:val="clear" w:color="auto" w:fill="FFFFFF"/>
        </w:rPr>
        <w:t>MT103</w:t>
      </w:r>
      <w:r w:rsidR="00B85AFB" w:rsidRPr="009800EE">
        <w:rPr>
          <w:b/>
          <w:i/>
          <w:color w:val="000000"/>
          <w:szCs w:val="22"/>
          <w:shd w:val="clear" w:color="auto" w:fill="FFFFFF"/>
        </w:rPr>
        <w:noBreakHyphen/>
      </w:r>
      <w:r w:rsidR="00744AA7" w:rsidRPr="009800EE">
        <w:rPr>
          <w:b/>
          <w:i/>
          <w:color w:val="000000"/>
          <w:szCs w:val="22"/>
          <w:shd w:val="clear" w:color="auto" w:fill="FFFFFF"/>
        </w:rPr>
        <w:t>205</w:t>
      </w:r>
    </w:p>
    <w:p w14:paraId="32CA5AD6" w14:textId="77777777" w:rsidR="00C3085B" w:rsidRPr="001B18EC" w:rsidRDefault="00C3085B" w:rsidP="00CE7259">
      <w:pPr>
        <w:suppressAutoHyphens w:val="0"/>
        <w:autoSpaceDE w:val="0"/>
        <w:autoSpaceDN w:val="0"/>
        <w:adjustRightInd w:val="0"/>
        <w:rPr>
          <w:rFonts w:cs="Arial"/>
          <w:szCs w:val="22"/>
        </w:rPr>
      </w:pPr>
    </w:p>
    <w:p w14:paraId="59E5CE21" w14:textId="79AE615B" w:rsidR="006700FC" w:rsidRPr="001B18EC" w:rsidRDefault="006700FC" w:rsidP="00CE7259">
      <w:pPr>
        <w:autoSpaceDE w:val="0"/>
        <w:autoSpaceDN w:val="0"/>
        <w:rPr>
          <w:szCs w:val="22"/>
        </w:rPr>
      </w:pPr>
      <w:r w:rsidRPr="001B18EC">
        <w:rPr>
          <w:rFonts w:cs="Arial"/>
          <w:szCs w:val="22"/>
        </w:rPr>
        <w:t>Study </w:t>
      </w:r>
      <w:r w:rsidR="00744AA7" w:rsidRPr="001B18EC">
        <w:rPr>
          <w:color w:val="000000"/>
          <w:szCs w:val="22"/>
          <w:shd w:val="clear" w:color="auto" w:fill="FFFFFF"/>
        </w:rPr>
        <w:t>MT103</w:t>
      </w:r>
      <w:r w:rsidR="00B85AFB" w:rsidRPr="001B18EC">
        <w:rPr>
          <w:color w:val="000000"/>
          <w:szCs w:val="22"/>
          <w:shd w:val="clear" w:color="auto" w:fill="FFFFFF"/>
        </w:rPr>
        <w:noBreakHyphen/>
      </w:r>
      <w:r w:rsidR="00744AA7" w:rsidRPr="001B18EC">
        <w:rPr>
          <w:color w:val="000000"/>
          <w:szCs w:val="22"/>
          <w:shd w:val="clear" w:color="auto" w:fill="FFFFFF"/>
        </w:rPr>
        <w:t>205</w:t>
      </w:r>
      <w:r w:rsidR="00DE242D" w:rsidRPr="001B18EC">
        <w:rPr>
          <w:color w:val="000000"/>
          <w:szCs w:val="22"/>
          <w:shd w:val="clear" w:color="auto" w:fill="FFFFFF"/>
        </w:rPr>
        <w:t xml:space="preserve"> </w:t>
      </w:r>
      <w:r w:rsidR="00DE242D" w:rsidRPr="001B18EC">
        <w:rPr>
          <w:szCs w:val="22"/>
        </w:rPr>
        <w:t>[</w:t>
      </w:r>
      <w:r w:rsidR="00DE242D" w:rsidRPr="001B18EC">
        <w:rPr>
          <w:szCs w:val="22"/>
          <w:shd w:val="clear" w:color="auto" w:fill="FFFFFF"/>
        </w:rPr>
        <w:t>NCT01471782</w:t>
      </w:r>
      <w:r w:rsidR="00DE242D" w:rsidRPr="001B18EC">
        <w:rPr>
          <w:szCs w:val="22"/>
        </w:rPr>
        <w:t>]</w:t>
      </w:r>
      <w:r w:rsidR="00DE242D" w:rsidRPr="001B18EC">
        <w:rPr>
          <w:szCs w:val="22"/>
          <w:shd w:val="clear" w:color="auto" w:fill="FFFFFF"/>
        </w:rPr>
        <w:t xml:space="preserve"> </w:t>
      </w:r>
      <w:r w:rsidRPr="001B18EC">
        <w:rPr>
          <w:rFonts w:cs="Arial"/>
          <w:szCs w:val="22"/>
        </w:rPr>
        <w:t>was an open</w:t>
      </w:r>
      <w:r w:rsidR="00512D48" w:rsidRPr="001B18EC">
        <w:rPr>
          <w:rFonts w:cs="Arial"/>
          <w:szCs w:val="22"/>
        </w:rPr>
        <w:noBreakHyphen/>
      </w:r>
      <w:r w:rsidRPr="001B18EC">
        <w:rPr>
          <w:rFonts w:cs="Arial"/>
          <w:szCs w:val="22"/>
        </w:rPr>
        <w:t>label, multicenter, single</w:t>
      </w:r>
      <w:r w:rsidR="00512D48" w:rsidRPr="001B18EC">
        <w:rPr>
          <w:rFonts w:cs="Arial"/>
          <w:szCs w:val="22"/>
        </w:rPr>
        <w:noBreakHyphen/>
      </w:r>
      <w:r w:rsidRPr="001B18EC">
        <w:rPr>
          <w:rFonts w:cs="Arial"/>
          <w:szCs w:val="22"/>
        </w:rPr>
        <w:t xml:space="preserve">arm study in pediatric patients with relapsed or refractory </w:t>
      </w:r>
      <w:r w:rsidRPr="001B18EC">
        <w:rPr>
          <w:rFonts w:cs="Arial"/>
          <w:color w:val="000000"/>
          <w:szCs w:val="22"/>
        </w:rPr>
        <w:t>B</w:t>
      </w:r>
      <w:r w:rsidR="00512D48" w:rsidRPr="001B18EC">
        <w:rPr>
          <w:rFonts w:cs="Arial"/>
          <w:color w:val="000000"/>
          <w:szCs w:val="22"/>
        </w:rPr>
        <w:noBreakHyphen/>
      </w:r>
      <w:r w:rsidRPr="001B18EC">
        <w:rPr>
          <w:rFonts w:cs="Arial"/>
          <w:color w:val="000000"/>
          <w:szCs w:val="22"/>
        </w:rPr>
        <w:t xml:space="preserve">cell precursor </w:t>
      </w:r>
      <w:r w:rsidRPr="001B18EC">
        <w:rPr>
          <w:rFonts w:cs="Arial"/>
          <w:szCs w:val="22"/>
        </w:rPr>
        <w:t xml:space="preserve">ALL (second or later bone marrow relapse, any marrow relapse after allogeneic HSCT, or refractory to other treatments, and had &gt; 25% blasts in bone marrow).  BLINCYTO </w:t>
      </w:r>
      <w:r w:rsidRPr="001B18EC">
        <w:rPr>
          <w:rFonts w:cs="Arial"/>
          <w:bCs/>
          <w:szCs w:val="22"/>
        </w:rPr>
        <w:t>was administered at</w:t>
      </w:r>
      <w:r w:rsidRPr="001B18EC">
        <w:rPr>
          <w:color w:val="000000"/>
          <w:szCs w:val="22"/>
        </w:rPr>
        <w:t xml:space="preserve"> </w:t>
      </w:r>
      <w:r w:rsidRPr="001B18EC">
        <w:rPr>
          <w:szCs w:val="22"/>
        </w:rPr>
        <w:t>5 mcg/m</w:t>
      </w:r>
      <w:r w:rsidRPr="001B18EC">
        <w:rPr>
          <w:szCs w:val="22"/>
          <w:vertAlign w:val="superscript"/>
        </w:rPr>
        <w:t>2</w:t>
      </w:r>
      <w:r w:rsidRPr="001B18EC">
        <w:rPr>
          <w:szCs w:val="22"/>
        </w:rPr>
        <w:t>/day on Days 1</w:t>
      </w:r>
      <w:r w:rsidR="00512D48" w:rsidRPr="001B18EC">
        <w:rPr>
          <w:szCs w:val="22"/>
        </w:rPr>
        <w:noBreakHyphen/>
      </w:r>
      <w:r w:rsidRPr="001B18EC">
        <w:rPr>
          <w:szCs w:val="22"/>
        </w:rPr>
        <w:t>7 and 15 mcg/m</w:t>
      </w:r>
      <w:r w:rsidRPr="001B18EC">
        <w:rPr>
          <w:szCs w:val="22"/>
          <w:vertAlign w:val="superscript"/>
        </w:rPr>
        <w:t>2</w:t>
      </w:r>
      <w:r w:rsidRPr="001B18EC">
        <w:rPr>
          <w:szCs w:val="22"/>
        </w:rPr>
        <w:t>/day on Days 8</w:t>
      </w:r>
      <w:r w:rsidR="00512D48" w:rsidRPr="001B18EC">
        <w:rPr>
          <w:szCs w:val="22"/>
        </w:rPr>
        <w:noBreakHyphen/>
      </w:r>
      <w:r w:rsidRPr="001B18EC">
        <w:rPr>
          <w:szCs w:val="22"/>
        </w:rPr>
        <w:t xml:space="preserve">28 for </w:t>
      </w:r>
      <w:r w:rsidR="006552C5" w:rsidRPr="001B18EC">
        <w:rPr>
          <w:szCs w:val="22"/>
        </w:rPr>
        <w:t>C</w:t>
      </w:r>
      <w:r w:rsidRPr="001B18EC">
        <w:rPr>
          <w:szCs w:val="22"/>
        </w:rPr>
        <w:t>ycle</w:t>
      </w:r>
      <w:r w:rsidR="0076401B">
        <w:rPr>
          <w:szCs w:val="22"/>
        </w:rPr>
        <w:t> </w:t>
      </w:r>
      <w:r w:rsidRPr="001B18EC">
        <w:rPr>
          <w:szCs w:val="22"/>
        </w:rPr>
        <w:t>1, and 15 mcg/m</w:t>
      </w:r>
      <w:r w:rsidRPr="001B18EC">
        <w:rPr>
          <w:szCs w:val="22"/>
          <w:vertAlign w:val="superscript"/>
        </w:rPr>
        <w:t>2</w:t>
      </w:r>
      <w:r w:rsidRPr="001B18EC">
        <w:rPr>
          <w:szCs w:val="22"/>
        </w:rPr>
        <w:t>/day on Days 1</w:t>
      </w:r>
      <w:r w:rsidR="00512D48" w:rsidRPr="001B18EC">
        <w:rPr>
          <w:szCs w:val="22"/>
        </w:rPr>
        <w:noBreakHyphen/>
      </w:r>
      <w:r w:rsidRPr="001B18EC">
        <w:rPr>
          <w:szCs w:val="22"/>
        </w:rPr>
        <w:t xml:space="preserve">28 for subsequent cycles.  </w:t>
      </w:r>
      <w:r w:rsidRPr="001B18EC">
        <w:rPr>
          <w:rFonts w:cs="Arial"/>
          <w:bCs/>
          <w:szCs w:val="22"/>
        </w:rPr>
        <w:t xml:space="preserve">Dose adjustment was possible in case of adverse events.  </w:t>
      </w:r>
      <w:r w:rsidRPr="001B18EC">
        <w:rPr>
          <w:szCs w:val="22"/>
        </w:rPr>
        <w:t xml:space="preserve">Patients who responded to </w:t>
      </w:r>
      <w:r w:rsidRPr="001B18EC">
        <w:rPr>
          <w:rFonts w:cs="Arial"/>
          <w:szCs w:val="22"/>
        </w:rPr>
        <w:t>BLINCYTO</w:t>
      </w:r>
      <w:r w:rsidRPr="001B18EC">
        <w:rPr>
          <w:szCs w:val="22"/>
        </w:rPr>
        <w:t xml:space="preserve"> but later relapsed had the option to be retreated with </w:t>
      </w:r>
      <w:r w:rsidRPr="001B18EC">
        <w:rPr>
          <w:rFonts w:cs="Arial"/>
          <w:szCs w:val="22"/>
        </w:rPr>
        <w:t>BLINCYTO</w:t>
      </w:r>
      <w:r w:rsidRPr="001B18EC">
        <w:rPr>
          <w:szCs w:val="22"/>
        </w:rPr>
        <w:t xml:space="preserve">.  </w:t>
      </w:r>
    </w:p>
    <w:p w14:paraId="6021AE44" w14:textId="77777777" w:rsidR="006700FC" w:rsidRPr="001B18EC" w:rsidRDefault="006700FC" w:rsidP="00CE7259">
      <w:pPr>
        <w:suppressAutoHyphens w:val="0"/>
        <w:autoSpaceDE w:val="0"/>
        <w:autoSpaceDN w:val="0"/>
        <w:adjustRightInd w:val="0"/>
        <w:rPr>
          <w:rFonts w:cs="Arial"/>
          <w:szCs w:val="22"/>
        </w:rPr>
      </w:pPr>
    </w:p>
    <w:p w14:paraId="07273E39" w14:textId="77777777" w:rsidR="006700FC" w:rsidRPr="001B18EC" w:rsidRDefault="006700FC" w:rsidP="00CE7259">
      <w:pPr>
        <w:pStyle w:val="NormalWeb"/>
        <w:spacing w:before="0" w:beforeAutospacing="0" w:after="0" w:afterAutospacing="0"/>
        <w:rPr>
          <w:sz w:val="22"/>
          <w:szCs w:val="22"/>
        </w:rPr>
      </w:pPr>
      <w:r w:rsidRPr="001B18EC">
        <w:rPr>
          <w:sz w:val="22"/>
          <w:szCs w:val="22"/>
        </w:rPr>
        <w:t xml:space="preserve">Among the 70 treated patients, the median age was 8 years (range: 7 months to 17 years), 40 out of 70 (57.1%) had undergone allogeneic HSCT prior to receiving </w:t>
      </w:r>
      <w:r w:rsidRPr="001B18EC">
        <w:rPr>
          <w:rFonts w:cs="Arial"/>
          <w:sz w:val="22"/>
          <w:szCs w:val="22"/>
        </w:rPr>
        <w:t>BLINCYTO</w:t>
      </w:r>
      <w:r w:rsidRPr="001B18EC">
        <w:rPr>
          <w:sz w:val="22"/>
          <w:szCs w:val="22"/>
        </w:rPr>
        <w:t>, and 39 out of 70 (55.7%) had refractory disease.  The median number of treatment cycles was 1 (range: 1 to 5).</w:t>
      </w:r>
    </w:p>
    <w:p w14:paraId="078ACA2E" w14:textId="77777777" w:rsidR="006700FC" w:rsidRPr="001B18EC" w:rsidRDefault="006700FC" w:rsidP="00CE7259">
      <w:pPr>
        <w:pStyle w:val="NormalWeb"/>
        <w:spacing w:before="0" w:beforeAutospacing="0" w:after="0" w:afterAutospacing="0"/>
        <w:rPr>
          <w:sz w:val="22"/>
          <w:szCs w:val="22"/>
        </w:rPr>
      </w:pPr>
    </w:p>
    <w:p w14:paraId="727B0666" w14:textId="60074DC7" w:rsidR="006700FC" w:rsidRDefault="006700FC" w:rsidP="00CE7259">
      <w:pPr>
        <w:pStyle w:val="NormalWeb"/>
        <w:spacing w:before="0" w:beforeAutospacing="0" w:after="0" w:afterAutospacing="0"/>
        <w:rPr>
          <w:sz w:val="22"/>
          <w:szCs w:val="22"/>
        </w:rPr>
      </w:pPr>
      <w:r w:rsidRPr="001B18EC">
        <w:rPr>
          <w:rFonts w:cs="Arial"/>
          <w:sz w:val="22"/>
          <w:szCs w:val="22"/>
        </w:rPr>
        <w:t>Twenty</w:t>
      </w:r>
      <w:r w:rsidR="00512D48" w:rsidRPr="001B18EC">
        <w:rPr>
          <w:rFonts w:cs="Arial"/>
          <w:sz w:val="22"/>
          <w:szCs w:val="22"/>
        </w:rPr>
        <w:noBreakHyphen/>
      </w:r>
      <w:r w:rsidRPr="001B18EC">
        <w:rPr>
          <w:rFonts w:cs="Arial"/>
          <w:sz w:val="22"/>
          <w:szCs w:val="22"/>
        </w:rPr>
        <w:t>three out of 70 (32.9%) patients achieved CR/</w:t>
      </w:r>
      <w:proofErr w:type="spellStart"/>
      <w:r w:rsidRPr="001B18EC">
        <w:rPr>
          <w:rFonts w:cs="Arial"/>
          <w:sz w:val="22"/>
          <w:szCs w:val="22"/>
        </w:rPr>
        <w:t>CRh</w:t>
      </w:r>
      <w:proofErr w:type="spellEnd"/>
      <w:r w:rsidRPr="001B18EC">
        <w:rPr>
          <w:rFonts w:cs="Arial"/>
          <w:sz w:val="22"/>
          <w:szCs w:val="22"/>
        </w:rPr>
        <w:t xml:space="preserve">* within the first 2 treatment cycles with 17 out of 23 (73.9%) occurring within </w:t>
      </w:r>
      <w:r w:rsidR="006552C5" w:rsidRPr="001B18EC">
        <w:rPr>
          <w:rFonts w:cs="Arial"/>
          <w:sz w:val="22"/>
          <w:szCs w:val="22"/>
        </w:rPr>
        <w:t>C</w:t>
      </w:r>
      <w:r w:rsidRPr="001B18EC">
        <w:rPr>
          <w:rFonts w:cs="Arial"/>
          <w:sz w:val="22"/>
          <w:szCs w:val="22"/>
        </w:rPr>
        <w:t>ycle 1 of treatment.  See Table </w:t>
      </w:r>
      <w:ins w:id="2205" w:author="Author">
        <w:r w:rsidR="00272D54">
          <w:rPr>
            <w:rFonts w:cs="Arial"/>
            <w:sz w:val="22"/>
            <w:szCs w:val="22"/>
          </w:rPr>
          <w:t>18</w:t>
        </w:r>
      </w:ins>
      <w:del w:id="2206" w:author="Author">
        <w:r w:rsidR="00DF07B1" w:rsidDel="00272D54">
          <w:rPr>
            <w:rFonts w:cs="Arial"/>
            <w:sz w:val="22"/>
            <w:szCs w:val="22"/>
          </w:rPr>
          <w:delText>19</w:delText>
        </w:r>
      </w:del>
      <w:r w:rsidRPr="001B18EC">
        <w:rPr>
          <w:rFonts w:cs="Arial"/>
          <w:sz w:val="22"/>
          <w:szCs w:val="22"/>
        </w:rPr>
        <w:t xml:space="preserve"> for the efficacy results from the study.  </w:t>
      </w:r>
      <w:r w:rsidRPr="001B18EC">
        <w:rPr>
          <w:sz w:val="22"/>
          <w:szCs w:val="22"/>
        </w:rPr>
        <w:t>The HSCT rate among those who achieved CR/</w:t>
      </w:r>
      <w:proofErr w:type="spellStart"/>
      <w:r w:rsidRPr="001B18EC">
        <w:rPr>
          <w:sz w:val="22"/>
          <w:szCs w:val="22"/>
        </w:rPr>
        <w:t>CRh</w:t>
      </w:r>
      <w:proofErr w:type="spellEnd"/>
      <w:r w:rsidRPr="001B18EC">
        <w:rPr>
          <w:sz w:val="22"/>
          <w:szCs w:val="22"/>
        </w:rPr>
        <w:t xml:space="preserve">* was 48% (11 out of 23). </w:t>
      </w:r>
    </w:p>
    <w:p w14:paraId="03E575B2" w14:textId="2F3776C0" w:rsidR="004A1227" w:rsidRDefault="004A1227" w:rsidP="00CE7259">
      <w:pPr>
        <w:pStyle w:val="NormalWeb"/>
        <w:spacing w:before="0" w:beforeAutospacing="0" w:after="0" w:afterAutospacing="0"/>
        <w:rPr>
          <w:sz w:val="22"/>
          <w:szCs w:val="22"/>
        </w:rPr>
      </w:pPr>
    </w:p>
    <w:p w14:paraId="7DD36409" w14:textId="45EE214B" w:rsidR="00E44158" w:rsidDel="00A723E5" w:rsidRDefault="00E44158" w:rsidP="00CE7259">
      <w:pPr>
        <w:pStyle w:val="NormalWeb"/>
        <w:spacing w:before="0" w:beforeAutospacing="0" w:after="0" w:afterAutospacing="0"/>
        <w:rPr>
          <w:del w:id="2207" w:author="Author"/>
          <w:sz w:val="22"/>
          <w:szCs w:val="22"/>
        </w:rPr>
      </w:pPr>
    </w:p>
    <w:p w14:paraId="0128163F" w14:textId="5B800D31" w:rsidR="00E44158" w:rsidRPr="001B18EC" w:rsidDel="00A723E5" w:rsidRDefault="00E44158" w:rsidP="00CE7259">
      <w:pPr>
        <w:pStyle w:val="NormalWeb"/>
        <w:spacing w:before="0" w:beforeAutospacing="0" w:after="0" w:afterAutospacing="0"/>
        <w:rPr>
          <w:del w:id="2208" w:author="Author"/>
          <w:sz w:val="22"/>
          <w:szCs w:val="22"/>
        </w:rPr>
      </w:pPr>
    </w:p>
    <w:p w14:paraId="53BDD8D0" w14:textId="11C67FBF" w:rsidR="006700FC" w:rsidRDefault="006700FC" w:rsidP="00AC4FB3">
      <w:pPr>
        <w:keepNext/>
        <w:suppressAutoHyphens w:val="0"/>
        <w:autoSpaceDE w:val="0"/>
        <w:autoSpaceDN w:val="0"/>
        <w:adjustRightInd w:val="0"/>
        <w:jc w:val="center"/>
        <w:rPr>
          <w:rFonts w:cs="Arial"/>
          <w:b/>
          <w:color w:val="000000"/>
        </w:rPr>
      </w:pPr>
      <w:r w:rsidRPr="001B18EC">
        <w:rPr>
          <w:rFonts w:cs="Arial"/>
          <w:b/>
        </w:rPr>
        <w:t>Table </w:t>
      </w:r>
      <w:ins w:id="2209" w:author="Author">
        <w:r w:rsidR="00272D54">
          <w:rPr>
            <w:rFonts w:cs="Arial"/>
            <w:b/>
          </w:rPr>
          <w:t>18</w:t>
        </w:r>
      </w:ins>
      <w:del w:id="2210" w:author="Author">
        <w:r w:rsidR="008C4A89" w:rsidDel="00272D54">
          <w:rPr>
            <w:rFonts w:cs="Arial"/>
            <w:b/>
          </w:rPr>
          <w:delText>19</w:delText>
        </w:r>
      </w:del>
      <w:r w:rsidRPr="001B18EC">
        <w:rPr>
          <w:rFonts w:cs="Arial"/>
          <w:b/>
        </w:rPr>
        <w:t xml:space="preserve">.  </w:t>
      </w:r>
      <w:r w:rsidRPr="001B18EC">
        <w:rPr>
          <w:rFonts w:cs="Arial"/>
          <w:b/>
          <w:bCs/>
        </w:rPr>
        <w:t xml:space="preserve">Efficacy Results in Patients </w:t>
      </w:r>
      <w:r w:rsidRPr="001B18EC">
        <w:rPr>
          <w:rFonts w:cs="Arial"/>
          <w:b/>
        </w:rPr>
        <w:t>&lt; 18 Years</w:t>
      </w:r>
      <w:r w:rsidRPr="001B18EC">
        <w:rPr>
          <w:rFonts w:cs="Arial"/>
          <w:b/>
          <w:bCs/>
        </w:rPr>
        <w:t xml:space="preserve"> of Age </w:t>
      </w:r>
      <w:proofErr w:type="gramStart"/>
      <w:r w:rsidRPr="001B18EC">
        <w:rPr>
          <w:rFonts w:cs="Arial"/>
          <w:b/>
          <w:bCs/>
        </w:rPr>
        <w:t>With</w:t>
      </w:r>
      <w:proofErr w:type="gramEnd"/>
      <w:r w:rsidRPr="001B18EC">
        <w:rPr>
          <w:rFonts w:cs="Arial"/>
          <w:b/>
          <w:bCs/>
        </w:rPr>
        <w:t xml:space="preserve"> </w:t>
      </w:r>
      <w:r w:rsidRPr="001B18EC">
        <w:rPr>
          <w:rFonts w:cs="Arial"/>
          <w:b/>
          <w:color w:val="000000"/>
        </w:rPr>
        <w:t>Relapsed or Refractory B</w:t>
      </w:r>
      <w:r w:rsidR="00512D48" w:rsidRPr="001B18EC">
        <w:rPr>
          <w:rFonts w:cs="Arial"/>
          <w:b/>
          <w:color w:val="000000"/>
        </w:rPr>
        <w:noBreakHyphen/>
      </w:r>
      <w:r w:rsidRPr="001B18EC">
        <w:rPr>
          <w:rFonts w:cs="Arial"/>
          <w:b/>
          <w:color w:val="000000"/>
        </w:rPr>
        <w:t xml:space="preserve">cell </w:t>
      </w:r>
      <w:r w:rsidR="006552C5" w:rsidRPr="001B18EC">
        <w:rPr>
          <w:rFonts w:cs="Arial"/>
          <w:b/>
          <w:color w:val="000000"/>
        </w:rPr>
        <w:t>P</w:t>
      </w:r>
      <w:r w:rsidRPr="001B18EC">
        <w:rPr>
          <w:rFonts w:cs="Arial"/>
          <w:b/>
          <w:color w:val="000000"/>
        </w:rPr>
        <w:t xml:space="preserve">recursor </w:t>
      </w:r>
      <w:r w:rsidR="00CC7788">
        <w:rPr>
          <w:rFonts w:cs="Arial"/>
          <w:b/>
        </w:rPr>
        <w:t>ALL</w:t>
      </w:r>
      <w:r w:rsidRPr="001B18EC">
        <w:rPr>
          <w:rFonts w:cs="Arial"/>
          <w:b/>
        </w:rPr>
        <w:t xml:space="preserve"> </w:t>
      </w:r>
      <w:r w:rsidR="009C0036">
        <w:rPr>
          <w:rFonts w:cs="Arial"/>
          <w:b/>
        </w:rPr>
        <w:t>(</w:t>
      </w:r>
      <w:r w:rsidR="009C0036" w:rsidRPr="001B18EC">
        <w:rPr>
          <w:rFonts w:cs="Arial"/>
          <w:b/>
        </w:rPr>
        <w:t>Study MT103</w:t>
      </w:r>
      <w:r w:rsidR="009C0036" w:rsidRPr="001B18EC">
        <w:rPr>
          <w:rFonts w:cs="Arial"/>
          <w:b/>
        </w:rPr>
        <w:noBreakHyphen/>
        <w:t>205</w:t>
      </w:r>
      <w:r w:rsidR="009C0036">
        <w:rPr>
          <w:rFonts w:cs="Arial"/>
          <w:b/>
        </w:rPr>
        <w:t>)</w:t>
      </w:r>
      <w:r w:rsidR="009C0036" w:rsidRPr="001B18EC">
        <w:rPr>
          <w:rFonts w:cs="Arial"/>
          <w:b/>
        </w:rPr>
        <w:t xml:space="preserve"> </w:t>
      </w:r>
      <w:r w:rsidRPr="001B18EC">
        <w:rPr>
          <w:rFonts w:cs="Arial"/>
          <w:b/>
          <w:color w:val="000000"/>
        </w:rPr>
        <w:t xml:space="preserve"> </w:t>
      </w:r>
    </w:p>
    <w:p w14:paraId="52C080B8" w14:textId="77777777" w:rsidR="00E51745" w:rsidRPr="001B18EC" w:rsidRDefault="00E51745" w:rsidP="00AC4FB3">
      <w:pPr>
        <w:keepNext/>
        <w:suppressAutoHyphens w:val="0"/>
        <w:autoSpaceDE w:val="0"/>
        <w:autoSpaceDN w:val="0"/>
        <w:adjustRightInd w:val="0"/>
        <w:jc w:val="center"/>
        <w:rPr>
          <w:rFonts w:cs="Arial"/>
          <w:b/>
          <w:color w:val="000000"/>
        </w:rPr>
      </w:pP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2195"/>
        <w:gridCol w:w="2374"/>
        <w:gridCol w:w="2160"/>
      </w:tblGrid>
      <w:tr w:rsidR="006700FC" w:rsidRPr="001B18EC" w14:paraId="682FF7AE" w14:textId="77777777" w:rsidTr="0057107B">
        <w:trPr>
          <w:jc w:val="center"/>
        </w:trPr>
        <w:tc>
          <w:tcPr>
            <w:tcW w:w="2829" w:type="dxa"/>
            <w:shd w:val="clear" w:color="auto" w:fill="auto"/>
          </w:tcPr>
          <w:p w14:paraId="16164ACC" w14:textId="77777777" w:rsidR="006700FC" w:rsidRPr="001B18EC" w:rsidRDefault="006700FC" w:rsidP="00AC4FB3">
            <w:pPr>
              <w:keepNext/>
              <w:suppressAutoHyphens w:val="0"/>
              <w:rPr>
                <w:rFonts w:eastAsia="Calibri"/>
                <w:szCs w:val="22"/>
              </w:rPr>
            </w:pPr>
          </w:p>
        </w:tc>
        <w:tc>
          <w:tcPr>
            <w:tcW w:w="6729" w:type="dxa"/>
            <w:gridSpan w:val="3"/>
            <w:shd w:val="clear" w:color="auto" w:fill="auto"/>
            <w:vAlign w:val="center"/>
          </w:tcPr>
          <w:p w14:paraId="70402748" w14:textId="77777777" w:rsidR="006700FC" w:rsidRPr="001B18EC" w:rsidRDefault="006700FC" w:rsidP="00AC4FB3">
            <w:pPr>
              <w:keepNext/>
              <w:suppressAutoHyphens w:val="0"/>
              <w:jc w:val="center"/>
              <w:rPr>
                <w:rFonts w:eastAsia="Calibri"/>
                <w:b/>
                <w:szCs w:val="22"/>
              </w:rPr>
            </w:pPr>
            <w:r w:rsidRPr="001B18EC">
              <w:rPr>
                <w:rFonts w:eastAsia="Calibri"/>
                <w:b/>
                <w:szCs w:val="22"/>
              </w:rPr>
              <w:t>N = 70</w:t>
            </w:r>
          </w:p>
        </w:tc>
      </w:tr>
      <w:tr w:rsidR="006700FC" w:rsidRPr="001B18EC" w14:paraId="7C1D7403" w14:textId="77777777" w:rsidTr="0057107B">
        <w:trPr>
          <w:jc w:val="center"/>
        </w:trPr>
        <w:tc>
          <w:tcPr>
            <w:tcW w:w="2829" w:type="dxa"/>
            <w:shd w:val="clear" w:color="auto" w:fill="auto"/>
          </w:tcPr>
          <w:p w14:paraId="133DB83D" w14:textId="77777777" w:rsidR="006700FC" w:rsidRPr="001B18EC" w:rsidRDefault="006700FC" w:rsidP="00AC4FB3">
            <w:pPr>
              <w:keepNext/>
              <w:suppressAutoHyphens w:val="0"/>
              <w:rPr>
                <w:rFonts w:eastAsia="Calibri"/>
                <w:szCs w:val="22"/>
              </w:rPr>
            </w:pPr>
          </w:p>
        </w:tc>
        <w:tc>
          <w:tcPr>
            <w:tcW w:w="2195" w:type="dxa"/>
            <w:shd w:val="clear" w:color="auto" w:fill="auto"/>
            <w:vAlign w:val="center"/>
          </w:tcPr>
          <w:p w14:paraId="41D1B076" w14:textId="77777777" w:rsidR="006700FC" w:rsidRPr="001B18EC" w:rsidRDefault="006700FC" w:rsidP="00AC4FB3">
            <w:pPr>
              <w:keepNext/>
              <w:suppressAutoHyphens w:val="0"/>
              <w:jc w:val="center"/>
              <w:rPr>
                <w:rFonts w:eastAsia="Calibri"/>
                <w:b/>
                <w:szCs w:val="22"/>
              </w:rPr>
            </w:pPr>
            <w:r w:rsidRPr="001B18EC">
              <w:rPr>
                <w:rFonts w:eastAsia="Calibri"/>
                <w:b/>
                <w:szCs w:val="22"/>
              </w:rPr>
              <w:t>CR</w:t>
            </w:r>
            <w:r w:rsidRPr="001B18EC">
              <w:rPr>
                <w:rFonts w:eastAsia="Calibri"/>
                <w:b/>
                <w:szCs w:val="22"/>
                <w:vertAlign w:val="superscript"/>
              </w:rPr>
              <w:t>1</w:t>
            </w:r>
          </w:p>
        </w:tc>
        <w:tc>
          <w:tcPr>
            <w:tcW w:w="2374" w:type="dxa"/>
            <w:shd w:val="clear" w:color="auto" w:fill="auto"/>
            <w:vAlign w:val="center"/>
          </w:tcPr>
          <w:p w14:paraId="246B7077" w14:textId="77777777" w:rsidR="006700FC" w:rsidRPr="001B18EC" w:rsidRDefault="006700FC" w:rsidP="00AC4FB3">
            <w:pPr>
              <w:keepNext/>
              <w:suppressAutoHyphens w:val="0"/>
              <w:jc w:val="center"/>
              <w:rPr>
                <w:rFonts w:eastAsia="Calibri"/>
                <w:b/>
                <w:szCs w:val="22"/>
              </w:rPr>
            </w:pPr>
            <w:proofErr w:type="spellStart"/>
            <w:r w:rsidRPr="001B18EC">
              <w:rPr>
                <w:rFonts w:eastAsia="Calibri"/>
                <w:b/>
                <w:szCs w:val="22"/>
              </w:rPr>
              <w:t>CRh</w:t>
            </w:r>
            <w:proofErr w:type="spellEnd"/>
            <w:r w:rsidRPr="001B18EC">
              <w:rPr>
                <w:rFonts w:eastAsia="Calibri"/>
                <w:b/>
                <w:szCs w:val="22"/>
              </w:rPr>
              <w:t>*</w:t>
            </w:r>
            <w:r w:rsidRPr="001B18EC">
              <w:rPr>
                <w:rFonts w:eastAsia="Calibri"/>
                <w:b/>
                <w:szCs w:val="22"/>
                <w:vertAlign w:val="superscript"/>
              </w:rPr>
              <w:t>2</w:t>
            </w:r>
          </w:p>
        </w:tc>
        <w:tc>
          <w:tcPr>
            <w:tcW w:w="2160" w:type="dxa"/>
            <w:shd w:val="clear" w:color="auto" w:fill="auto"/>
            <w:vAlign w:val="center"/>
          </w:tcPr>
          <w:p w14:paraId="48C657A7" w14:textId="77777777" w:rsidR="006700FC" w:rsidRPr="001B18EC" w:rsidRDefault="006700FC" w:rsidP="00AC4FB3">
            <w:pPr>
              <w:keepNext/>
              <w:suppressAutoHyphens w:val="0"/>
              <w:jc w:val="center"/>
              <w:rPr>
                <w:rFonts w:eastAsia="Calibri"/>
                <w:b/>
                <w:szCs w:val="22"/>
              </w:rPr>
            </w:pPr>
            <w:r w:rsidRPr="001B18EC">
              <w:rPr>
                <w:rFonts w:eastAsia="Calibri"/>
                <w:b/>
                <w:szCs w:val="22"/>
              </w:rPr>
              <w:t>CR/</w:t>
            </w:r>
            <w:proofErr w:type="spellStart"/>
            <w:r w:rsidRPr="001B18EC">
              <w:rPr>
                <w:rFonts w:eastAsia="Calibri"/>
                <w:b/>
                <w:szCs w:val="22"/>
              </w:rPr>
              <w:t>CRh</w:t>
            </w:r>
            <w:proofErr w:type="spellEnd"/>
            <w:r w:rsidRPr="001B18EC">
              <w:rPr>
                <w:rFonts w:eastAsia="Calibri"/>
                <w:b/>
                <w:szCs w:val="22"/>
              </w:rPr>
              <w:t>*</w:t>
            </w:r>
          </w:p>
        </w:tc>
      </w:tr>
      <w:tr w:rsidR="006700FC" w:rsidRPr="001B18EC" w14:paraId="40380D46" w14:textId="77777777" w:rsidTr="0057107B">
        <w:trPr>
          <w:jc w:val="center"/>
        </w:trPr>
        <w:tc>
          <w:tcPr>
            <w:tcW w:w="2829" w:type="dxa"/>
            <w:shd w:val="clear" w:color="auto" w:fill="auto"/>
          </w:tcPr>
          <w:p w14:paraId="10F888D6" w14:textId="77777777" w:rsidR="006700FC" w:rsidRPr="001B18EC" w:rsidRDefault="006700FC" w:rsidP="00AC4FB3">
            <w:pPr>
              <w:keepNext/>
              <w:suppressAutoHyphens w:val="0"/>
              <w:rPr>
                <w:rFonts w:eastAsia="Calibri"/>
                <w:szCs w:val="22"/>
              </w:rPr>
            </w:pPr>
            <w:r w:rsidRPr="001B18EC">
              <w:rPr>
                <w:rFonts w:eastAsia="Calibri"/>
                <w:szCs w:val="22"/>
              </w:rPr>
              <w:t xml:space="preserve">n (%) </w:t>
            </w:r>
          </w:p>
          <w:p w14:paraId="29A62308" w14:textId="77777777" w:rsidR="006700FC" w:rsidRPr="001B18EC" w:rsidRDefault="006700FC" w:rsidP="00AC4FB3">
            <w:pPr>
              <w:keepNext/>
              <w:suppressAutoHyphens w:val="0"/>
              <w:rPr>
                <w:rFonts w:eastAsia="Calibri"/>
                <w:szCs w:val="22"/>
              </w:rPr>
            </w:pPr>
            <w:r w:rsidRPr="001B18EC">
              <w:rPr>
                <w:rFonts w:eastAsia="Calibri"/>
                <w:szCs w:val="22"/>
              </w:rPr>
              <w:t>[95% CI]</w:t>
            </w:r>
          </w:p>
        </w:tc>
        <w:tc>
          <w:tcPr>
            <w:tcW w:w="2195" w:type="dxa"/>
            <w:shd w:val="clear" w:color="auto" w:fill="auto"/>
            <w:vAlign w:val="center"/>
          </w:tcPr>
          <w:p w14:paraId="659AA09A" w14:textId="77777777" w:rsidR="006700FC" w:rsidRPr="001B18EC" w:rsidRDefault="006700FC" w:rsidP="00AC4FB3">
            <w:pPr>
              <w:keepNext/>
              <w:suppressAutoHyphens w:val="0"/>
              <w:jc w:val="center"/>
              <w:rPr>
                <w:rFonts w:cs="Arial"/>
                <w:szCs w:val="22"/>
              </w:rPr>
            </w:pPr>
            <w:r w:rsidRPr="001B18EC">
              <w:rPr>
                <w:rFonts w:cs="Arial"/>
                <w:szCs w:val="22"/>
              </w:rPr>
              <w:t xml:space="preserve">12 (17.1)  </w:t>
            </w:r>
          </w:p>
          <w:p w14:paraId="781024B6" w14:textId="77777777" w:rsidR="006700FC" w:rsidRPr="001B18EC" w:rsidRDefault="006700FC" w:rsidP="00AC4FB3">
            <w:pPr>
              <w:keepNext/>
              <w:suppressAutoHyphens w:val="0"/>
              <w:jc w:val="center"/>
              <w:rPr>
                <w:rFonts w:eastAsia="Calibri"/>
                <w:szCs w:val="22"/>
              </w:rPr>
            </w:pPr>
            <w:r w:rsidRPr="001B18EC">
              <w:rPr>
                <w:rFonts w:cs="Arial"/>
                <w:szCs w:val="22"/>
              </w:rPr>
              <w:t>[9.2 – 28.0]</w:t>
            </w:r>
          </w:p>
        </w:tc>
        <w:tc>
          <w:tcPr>
            <w:tcW w:w="2374" w:type="dxa"/>
            <w:shd w:val="clear" w:color="auto" w:fill="auto"/>
            <w:vAlign w:val="center"/>
          </w:tcPr>
          <w:p w14:paraId="1E5D421F" w14:textId="77777777" w:rsidR="006700FC" w:rsidRPr="001B18EC" w:rsidRDefault="006700FC" w:rsidP="00AC4FB3">
            <w:pPr>
              <w:keepNext/>
              <w:suppressAutoHyphens w:val="0"/>
              <w:jc w:val="center"/>
              <w:rPr>
                <w:rFonts w:cs="Arial"/>
                <w:szCs w:val="22"/>
              </w:rPr>
            </w:pPr>
            <w:r w:rsidRPr="001B18EC">
              <w:rPr>
                <w:rFonts w:cs="Arial"/>
                <w:szCs w:val="22"/>
              </w:rPr>
              <w:t xml:space="preserve">11 (15.7)  </w:t>
            </w:r>
          </w:p>
          <w:p w14:paraId="7ABE573B" w14:textId="77777777" w:rsidR="006700FC" w:rsidRPr="001B18EC" w:rsidRDefault="006700FC" w:rsidP="00AC4FB3">
            <w:pPr>
              <w:keepNext/>
              <w:suppressAutoHyphens w:val="0"/>
              <w:jc w:val="center"/>
              <w:rPr>
                <w:rFonts w:eastAsia="Calibri"/>
                <w:szCs w:val="22"/>
              </w:rPr>
            </w:pPr>
            <w:r w:rsidRPr="001B18EC">
              <w:rPr>
                <w:rFonts w:cs="Arial"/>
                <w:szCs w:val="22"/>
              </w:rPr>
              <w:t>[8.1 – 26.4]</w:t>
            </w:r>
          </w:p>
        </w:tc>
        <w:tc>
          <w:tcPr>
            <w:tcW w:w="2160" w:type="dxa"/>
            <w:shd w:val="clear" w:color="auto" w:fill="auto"/>
            <w:vAlign w:val="center"/>
          </w:tcPr>
          <w:p w14:paraId="73256692" w14:textId="77777777" w:rsidR="006700FC" w:rsidRPr="001B18EC" w:rsidRDefault="006700FC" w:rsidP="00AC4FB3">
            <w:pPr>
              <w:keepNext/>
              <w:suppressAutoHyphens w:val="0"/>
              <w:jc w:val="center"/>
              <w:rPr>
                <w:rFonts w:cs="Arial"/>
                <w:szCs w:val="22"/>
              </w:rPr>
            </w:pPr>
            <w:r w:rsidRPr="001B18EC">
              <w:rPr>
                <w:rFonts w:cs="Arial"/>
                <w:szCs w:val="22"/>
              </w:rPr>
              <w:t xml:space="preserve">23 (32.9)  </w:t>
            </w:r>
          </w:p>
          <w:p w14:paraId="7CDCDDDB" w14:textId="77777777" w:rsidR="006700FC" w:rsidRPr="001B18EC" w:rsidRDefault="006700FC" w:rsidP="00AC4FB3">
            <w:pPr>
              <w:keepNext/>
              <w:suppressAutoHyphens w:val="0"/>
              <w:jc w:val="center"/>
              <w:rPr>
                <w:rFonts w:eastAsia="Calibri"/>
                <w:szCs w:val="22"/>
              </w:rPr>
            </w:pPr>
            <w:r w:rsidRPr="001B18EC">
              <w:rPr>
                <w:rFonts w:cs="Arial"/>
                <w:szCs w:val="22"/>
              </w:rPr>
              <w:t>[22.1 – 45.1]</w:t>
            </w:r>
          </w:p>
        </w:tc>
      </w:tr>
      <w:tr w:rsidR="006700FC" w:rsidRPr="001B18EC" w14:paraId="6AA0F287" w14:textId="77777777" w:rsidTr="0057107B">
        <w:trPr>
          <w:jc w:val="center"/>
        </w:trPr>
        <w:tc>
          <w:tcPr>
            <w:tcW w:w="9558" w:type="dxa"/>
            <w:gridSpan w:val="4"/>
            <w:shd w:val="clear" w:color="auto" w:fill="auto"/>
          </w:tcPr>
          <w:p w14:paraId="416213DE" w14:textId="77777777" w:rsidR="006700FC" w:rsidRPr="001B18EC" w:rsidRDefault="006700FC" w:rsidP="00AC4FB3">
            <w:pPr>
              <w:keepNext/>
              <w:suppressAutoHyphens w:val="0"/>
              <w:rPr>
                <w:rFonts w:eastAsia="Calibri"/>
                <w:b/>
                <w:szCs w:val="22"/>
              </w:rPr>
            </w:pPr>
            <w:r w:rsidRPr="001B18EC">
              <w:rPr>
                <w:rFonts w:eastAsia="Calibri"/>
                <w:b/>
                <w:szCs w:val="22"/>
              </w:rPr>
              <w:t>MRD response</w:t>
            </w:r>
            <w:r w:rsidRPr="001B18EC">
              <w:rPr>
                <w:rFonts w:eastAsia="Calibri"/>
                <w:b/>
                <w:szCs w:val="22"/>
                <w:vertAlign w:val="superscript"/>
              </w:rPr>
              <w:t>3</w:t>
            </w:r>
          </w:p>
        </w:tc>
      </w:tr>
      <w:tr w:rsidR="006700FC" w:rsidRPr="001B18EC" w14:paraId="614C6956" w14:textId="77777777" w:rsidTr="0057107B">
        <w:trPr>
          <w:jc w:val="center"/>
        </w:trPr>
        <w:tc>
          <w:tcPr>
            <w:tcW w:w="2829" w:type="dxa"/>
            <w:shd w:val="clear" w:color="auto" w:fill="auto"/>
          </w:tcPr>
          <w:p w14:paraId="3B851ECD" w14:textId="77777777" w:rsidR="006700FC" w:rsidRPr="001B18EC" w:rsidRDefault="006700FC" w:rsidP="00AC4FB3">
            <w:pPr>
              <w:keepNext/>
              <w:suppressAutoHyphens w:val="0"/>
              <w:rPr>
                <w:rFonts w:eastAsia="Calibri"/>
                <w:szCs w:val="22"/>
              </w:rPr>
            </w:pPr>
            <w:r w:rsidRPr="001B18EC">
              <w:rPr>
                <w:rFonts w:eastAsia="Calibri"/>
                <w:szCs w:val="22"/>
              </w:rPr>
              <w:t>n1/n2 (%)</w:t>
            </w:r>
            <w:r w:rsidRPr="001B18EC">
              <w:rPr>
                <w:rFonts w:eastAsia="Calibri"/>
                <w:szCs w:val="22"/>
                <w:vertAlign w:val="superscript"/>
              </w:rPr>
              <w:t>4</w:t>
            </w:r>
            <w:r w:rsidRPr="001B18EC">
              <w:rPr>
                <w:rFonts w:eastAsia="Calibri"/>
                <w:szCs w:val="22"/>
              </w:rPr>
              <w:t xml:space="preserve"> </w:t>
            </w:r>
          </w:p>
          <w:p w14:paraId="7CFB7EAD" w14:textId="77777777" w:rsidR="006700FC" w:rsidRPr="001B18EC" w:rsidRDefault="006700FC" w:rsidP="00AC4FB3">
            <w:pPr>
              <w:keepNext/>
              <w:suppressAutoHyphens w:val="0"/>
              <w:rPr>
                <w:rFonts w:eastAsia="Calibri"/>
                <w:szCs w:val="22"/>
              </w:rPr>
            </w:pPr>
            <w:r w:rsidRPr="001B18EC">
              <w:rPr>
                <w:rFonts w:eastAsia="Calibri"/>
                <w:szCs w:val="22"/>
              </w:rPr>
              <w:t>[95% CI]</w:t>
            </w:r>
          </w:p>
        </w:tc>
        <w:tc>
          <w:tcPr>
            <w:tcW w:w="2195" w:type="dxa"/>
            <w:shd w:val="clear" w:color="auto" w:fill="auto"/>
            <w:vAlign w:val="center"/>
          </w:tcPr>
          <w:p w14:paraId="5737BBBE" w14:textId="77777777" w:rsidR="006700FC" w:rsidRPr="001B18EC" w:rsidRDefault="006700FC" w:rsidP="00AC4FB3">
            <w:pPr>
              <w:keepNext/>
              <w:suppressAutoHyphens w:val="0"/>
              <w:jc w:val="center"/>
              <w:rPr>
                <w:rFonts w:cs="Arial"/>
                <w:szCs w:val="22"/>
              </w:rPr>
            </w:pPr>
            <w:r w:rsidRPr="001B18EC">
              <w:rPr>
                <w:rFonts w:cs="Arial"/>
                <w:szCs w:val="22"/>
              </w:rPr>
              <w:t xml:space="preserve">6/12 (50.0) </w:t>
            </w:r>
          </w:p>
          <w:p w14:paraId="102A3C79" w14:textId="77777777" w:rsidR="006700FC" w:rsidRPr="001B18EC" w:rsidRDefault="006700FC" w:rsidP="00AC4FB3">
            <w:pPr>
              <w:keepNext/>
              <w:suppressAutoHyphens w:val="0"/>
              <w:jc w:val="center"/>
              <w:rPr>
                <w:rFonts w:eastAsia="Calibri"/>
                <w:szCs w:val="22"/>
              </w:rPr>
            </w:pPr>
            <w:r w:rsidRPr="001B18EC">
              <w:rPr>
                <w:rFonts w:cs="Arial"/>
                <w:szCs w:val="22"/>
              </w:rPr>
              <w:t>[21.1</w:t>
            </w:r>
            <w:r w:rsidR="00472775" w:rsidRPr="001B18EC">
              <w:rPr>
                <w:rFonts w:eastAsia="Calibri"/>
                <w:szCs w:val="22"/>
              </w:rPr>
              <w:t xml:space="preserve"> – </w:t>
            </w:r>
            <w:r w:rsidRPr="001B18EC">
              <w:rPr>
                <w:rFonts w:cs="Arial"/>
                <w:szCs w:val="22"/>
              </w:rPr>
              <w:t>78.9]</w:t>
            </w:r>
          </w:p>
        </w:tc>
        <w:tc>
          <w:tcPr>
            <w:tcW w:w="2374" w:type="dxa"/>
            <w:shd w:val="clear" w:color="auto" w:fill="auto"/>
            <w:vAlign w:val="center"/>
          </w:tcPr>
          <w:p w14:paraId="3F5E9645" w14:textId="77777777" w:rsidR="006700FC" w:rsidRPr="001B18EC" w:rsidRDefault="006700FC" w:rsidP="00AC4FB3">
            <w:pPr>
              <w:keepNext/>
              <w:suppressAutoHyphens w:val="0"/>
              <w:jc w:val="center"/>
              <w:rPr>
                <w:rFonts w:cs="Arial"/>
                <w:szCs w:val="22"/>
              </w:rPr>
            </w:pPr>
            <w:r w:rsidRPr="001B18EC">
              <w:rPr>
                <w:rFonts w:cs="Arial"/>
                <w:szCs w:val="22"/>
              </w:rPr>
              <w:t xml:space="preserve">4/11 (36.4) </w:t>
            </w:r>
          </w:p>
          <w:p w14:paraId="2AB7A444" w14:textId="77777777" w:rsidR="006700FC" w:rsidRPr="001B18EC" w:rsidRDefault="006700FC" w:rsidP="00AC4FB3">
            <w:pPr>
              <w:keepNext/>
              <w:suppressAutoHyphens w:val="0"/>
              <w:jc w:val="center"/>
              <w:rPr>
                <w:rFonts w:eastAsia="Calibri"/>
                <w:szCs w:val="22"/>
              </w:rPr>
            </w:pPr>
            <w:r w:rsidRPr="001B18EC">
              <w:rPr>
                <w:rFonts w:cs="Arial"/>
                <w:szCs w:val="22"/>
              </w:rPr>
              <w:t>[10.9</w:t>
            </w:r>
            <w:r w:rsidR="00472775" w:rsidRPr="001B18EC">
              <w:rPr>
                <w:rFonts w:eastAsia="Calibri"/>
                <w:szCs w:val="22"/>
              </w:rPr>
              <w:t xml:space="preserve"> – </w:t>
            </w:r>
            <w:r w:rsidRPr="001B18EC">
              <w:rPr>
                <w:rFonts w:cs="Arial"/>
                <w:szCs w:val="22"/>
              </w:rPr>
              <w:t>69.2]</w:t>
            </w:r>
          </w:p>
        </w:tc>
        <w:tc>
          <w:tcPr>
            <w:tcW w:w="2160" w:type="dxa"/>
            <w:shd w:val="clear" w:color="auto" w:fill="auto"/>
            <w:vAlign w:val="center"/>
          </w:tcPr>
          <w:p w14:paraId="62259E51" w14:textId="77777777" w:rsidR="006700FC" w:rsidRPr="001B18EC" w:rsidRDefault="006700FC" w:rsidP="00AC4FB3">
            <w:pPr>
              <w:keepNext/>
              <w:suppressAutoHyphens w:val="0"/>
              <w:jc w:val="center"/>
              <w:rPr>
                <w:rFonts w:cs="Arial"/>
                <w:szCs w:val="22"/>
              </w:rPr>
            </w:pPr>
            <w:r w:rsidRPr="001B18EC">
              <w:rPr>
                <w:rFonts w:cs="Arial"/>
                <w:szCs w:val="22"/>
              </w:rPr>
              <w:t xml:space="preserve">10/23 (43.5) </w:t>
            </w:r>
          </w:p>
          <w:p w14:paraId="58376C8E" w14:textId="77777777" w:rsidR="006700FC" w:rsidRPr="001B18EC" w:rsidRDefault="006700FC" w:rsidP="00AC4FB3">
            <w:pPr>
              <w:keepNext/>
              <w:suppressAutoHyphens w:val="0"/>
              <w:jc w:val="center"/>
              <w:rPr>
                <w:rFonts w:eastAsia="Calibri"/>
                <w:szCs w:val="22"/>
              </w:rPr>
            </w:pPr>
            <w:r w:rsidRPr="001B18EC">
              <w:rPr>
                <w:rFonts w:cs="Arial"/>
                <w:szCs w:val="22"/>
              </w:rPr>
              <w:t>[23.2</w:t>
            </w:r>
            <w:r w:rsidR="00472775" w:rsidRPr="001B18EC">
              <w:rPr>
                <w:rFonts w:eastAsia="Calibri"/>
                <w:szCs w:val="22"/>
              </w:rPr>
              <w:t xml:space="preserve"> – </w:t>
            </w:r>
            <w:r w:rsidRPr="001B18EC">
              <w:rPr>
                <w:rFonts w:cs="Arial"/>
                <w:szCs w:val="22"/>
              </w:rPr>
              <w:t>65.5]</w:t>
            </w:r>
          </w:p>
        </w:tc>
      </w:tr>
      <w:tr w:rsidR="006700FC" w:rsidRPr="001B18EC" w14:paraId="6ED22512" w14:textId="77777777" w:rsidTr="0057107B">
        <w:trPr>
          <w:jc w:val="center"/>
        </w:trPr>
        <w:tc>
          <w:tcPr>
            <w:tcW w:w="9558" w:type="dxa"/>
            <w:gridSpan w:val="4"/>
            <w:shd w:val="clear" w:color="auto" w:fill="auto"/>
          </w:tcPr>
          <w:p w14:paraId="4B71FBB5" w14:textId="77777777" w:rsidR="006700FC" w:rsidRPr="001B18EC" w:rsidRDefault="006700FC" w:rsidP="00AC4FB3">
            <w:pPr>
              <w:keepNext/>
              <w:suppressAutoHyphens w:val="0"/>
              <w:rPr>
                <w:rFonts w:eastAsia="Calibri"/>
                <w:b/>
                <w:szCs w:val="22"/>
              </w:rPr>
            </w:pPr>
            <w:r w:rsidRPr="001B18EC">
              <w:rPr>
                <w:rFonts w:eastAsia="Calibri"/>
                <w:b/>
                <w:szCs w:val="22"/>
              </w:rPr>
              <w:t>DOR/RFS</w:t>
            </w:r>
            <w:r w:rsidRPr="001B18EC">
              <w:rPr>
                <w:rFonts w:eastAsia="Calibri"/>
                <w:b/>
                <w:szCs w:val="22"/>
                <w:vertAlign w:val="superscript"/>
              </w:rPr>
              <w:t>5</w:t>
            </w:r>
          </w:p>
        </w:tc>
      </w:tr>
      <w:tr w:rsidR="006700FC" w:rsidRPr="001B18EC" w14:paraId="33914854" w14:textId="77777777" w:rsidTr="0057107B">
        <w:trPr>
          <w:jc w:val="center"/>
        </w:trPr>
        <w:tc>
          <w:tcPr>
            <w:tcW w:w="2829" w:type="dxa"/>
            <w:tcBorders>
              <w:bottom w:val="single" w:sz="4" w:space="0" w:color="auto"/>
            </w:tcBorders>
            <w:shd w:val="clear" w:color="auto" w:fill="auto"/>
          </w:tcPr>
          <w:p w14:paraId="0EE506F9" w14:textId="77777777" w:rsidR="006700FC" w:rsidRPr="008947CF" w:rsidRDefault="006700FC" w:rsidP="00AC4FB3">
            <w:pPr>
              <w:keepNext/>
              <w:suppressAutoHyphens w:val="0"/>
              <w:rPr>
                <w:rFonts w:eastAsia="Calibri"/>
                <w:szCs w:val="22"/>
              </w:rPr>
            </w:pPr>
            <w:r w:rsidRPr="008947CF">
              <w:rPr>
                <w:rFonts w:eastAsia="Calibri"/>
                <w:szCs w:val="22"/>
              </w:rPr>
              <w:t xml:space="preserve">Median (months) (range) </w:t>
            </w:r>
          </w:p>
        </w:tc>
        <w:tc>
          <w:tcPr>
            <w:tcW w:w="2195" w:type="dxa"/>
            <w:tcBorders>
              <w:bottom w:val="single" w:sz="4" w:space="0" w:color="auto"/>
            </w:tcBorders>
            <w:shd w:val="clear" w:color="auto" w:fill="auto"/>
            <w:vAlign w:val="center"/>
          </w:tcPr>
          <w:p w14:paraId="0349336F" w14:textId="77777777" w:rsidR="006700FC" w:rsidRPr="001B18EC" w:rsidRDefault="006700FC" w:rsidP="00AC4FB3">
            <w:pPr>
              <w:keepNext/>
              <w:suppressAutoHyphens w:val="0"/>
              <w:jc w:val="center"/>
              <w:rPr>
                <w:rFonts w:eastAsia="Calibri"/>
                <w:szCs w:val="22"/>
              </w:rPr>
            </w:pPr>
            <w:r w:rsidRPr="001B18EC">
              <w:rPr>
                <w:rFonts w:eastAsia="Calibri"/>
                <w:szCs w:val="22"/>
              </w:rPr>
              <w:t>6.0 (0.5</w:t>
            </w:r>
            <w:r w:rsidR="006C753D" w:rsidRPr="001B18EC">
              <w:rPr>
                <w:rFonts w:eastAsia="Calibri"/>
                <w:szCs w:val="22"/>
              </w:rPr>
              <w:t xml:space="preserve"> </w:t>
            </w:r>
            <w:r w:rsidRPr="001B18EC">
              <w:rPr>
                <w:rFonts w:eastAsia="Calibri"/>
                <w:szCs w:val="22"/>
              </w:rPr>
              <w:t>–</w:t>
            </w:r>
            <w:r w:rsidR="006C753D" w:rsidRPr="001B18EC">
              <w:rPr>
                <w:rFonts w:eastAsia="Calibri"/>
                <w:szCs w:val="22"/>
              </w:rPr>
              <w:t xml:space="preserve"> </w:t>
            </w:r>
            <w:r w:rsidRPr="001B18EC">
              <w:rPr>
                <w:rFonts w:eastAsia="Calibri"/>
                <w:szCs w:val="22"/>
              </w:rPr>
              <w:t>12.1)</w:t>
            </w:r>
          </w:p>
        </w:tc>
        <w:tc>
          <w:tcPr>
            <w:tcW w:w="2374" w:type="dxa"/>
            <w:tcBorders>
              <w:bottom w:val="single" w:sz="4" w:space="0" w:color="auto"/>
            </w:tcBorders>
            <w:shd w:val="clear" w:color="auto" w:fill="auto"/>
            <w:vAlign w:val="center"/>
          </w:tcPr>
          <w:p w14:paraId="2A46ECE9" w14:textId="77777777" w:rsidR="006700FC" w:rsidRPr="001B18EC" w:rsidRDefault="006700FC" w:rsidP="00AC4FB3">
            <w:pPr>
              <w:keepNext/>
              <w:suppressAutoHyphens w:val="0"/>
              <w:jc w:val="center"/>
              <w:rPr>
                <w:rFonts w:eastAsia="Calibri"/>
                <w:szCs w:val="22"/>
              </w:rPr>
            </w:pPr>
            <w:r w:rsidRPr="001B18EC">
              <w:rPr>
                <w:rFonts w:eastAsia="Calibri"/>
                <w:szCs w:val="22"/>
              </w:rPr>
              <w:t>3.5 (0.5</w:t>
            </w:r>
            <w:r w:rsidR="00472775" w:rsidRPr="001B18EC">
              <w:rPr>
                <w:rFonts w:eastAsia="Calibri"/>
                <w:szCs w:val="22"/>
              </w:rPr>
              <w:t xml:space="preserve"> – </w:t>
            </w:r>
            <w:r w:rsidRPr="001B18EC">
              <w:rPr>
                <w:rFonts w:eastAsia="Calibri"/>
                <w:szCs w:val="22"/>
              </w:rPr>
              <w:t>16.4)</w:t>
            </w:r>
          </w:p>
        </w:tc>
        <w:tc>
          <w:tcPr>
            <w:tcW w:w="2160" w:type="dxa"/>
            <w:tcBorders>
              <w:bottom w:val="single" w:sz="4" w:space="0" w:color="auto"/>
            </w:tcBorders>
            <w:shd w:val="clear" w:color="auto" w:fill="auto"/>
            <w:vAlign w:val="center"/>
          </w:tcPr>
          <w:p w14:paraId="7DFB7A57" w14:textId="77777777" w:rsidR="006700FC" w:rsidRPr="001B18EC" w:rsidRDefault="006700FC" w:rsidP="00AC4FB3">
            <w:pPr>
              <w:keepNext/>
              <w:suppressAutoHyphens w:val="0"/>
              <w:jc w:val="center"/>
              <w:rPr>
                <w:rFonts w:eastAsia="Calibri"/>
                <w:szCs w:val="22"/>
              </w:rPr>
            </w:pPr>
            <w:r w:rsidRPr="001B18EC">
              <w:rPr>
                <w:rFonts w:eastAsia="Calibri"/>
                <w:szCs w:val="22"/>
              </w:rPr>
              <w:t>6.0 (0.5</w:t>
            </w:r>
            <w:r w:rsidR="00472775" w:rsidRPr="001B18EC">
              <w:rPr>
                <w:rFonts w:eastAsia="Calibri"/>
                <w:szCs w:val="22"/>
              </w:rPr>
              <w:t xml:space="preserve"> – </w:t>
            </w:r>
            <w:r w:rsidRPr="001B18EC">
              <w:rPr>
                <w:rFonts w:eastAsia="Calibri"/>
                <w:szCs w:val="22"/>
              </w:rPr>
              <w:t>16.4)</w:t>
            </w:r>
          </w:p>
        </w:tc>
      </w:tr>
      <w:tr w:rsidR="006700FC" w:rsidRPr="001B18EC" w14:paraId="3DDAB689" w14:textId="77777777" w:rsidTr="0057107B">
        <w:trPr>
          <w:jc w:val="center"/>
        </w:trPr>
        <w:tc>
          <w:tcPr>
            <w:tcW w:w="9558" w:type="dxa"/>
            <w:gridSpan w:val="4"/>
            <w:tcBorders>
              <w:left w:val="nil"/>
              <w:bottom w:val="nil"/>
              <w:right w:val="nil"/>
            </w:tcBorders>
            <w:shd w:val="clear" w:color="auto" w:fill="auto"/>
          </w:tcPr>
          <w:p w14:paraId="67908792" w14:textId="0DADDB63" w:rsidR="006700FC" w:rsidRPr="009800EE" w:rsidRDefault="006700FC" w:rsidP="00CE7259">
            <w:pPr>
              <w:pStyle w:val="ListParagraph"/>
              <w:numPr>
                <w:ilvl w:val="0"/>
                <w:numId w:val="19"/>
              </w:numPr>
              <w:contextualSpacing w:val="0"/>
              <w:rPr>
                <w:rFonts w:cs="Arial"/>
                <w:sz w:val="19"/>
                <w:szCs w:val="19"/>
              </w:rPr>
            </w:pPr>
            <w:r w:rsidRPr="001B18EC">
              <w:rPr>
                <w:rFonts w:cs="Arial"/>
                <w:sz w:val="19"/>
                <w:szCs w:val="19"/>
              </w:rPr>
              <w:t xml:space="preserve">CR (complete remission) was defined as </w:t>
            </w:r>
            <w:r w:rsidR="009D7090" w:rsidRPr="008947CF">
              <w:rPr>
                <w:sz w:val="19"/>
                <w:szCs w:val="19"/>
              </w:rPr>
              <w:t>≤</w:t>
            </w:r>
            <w:r w:rsidRPr="008947CF">
              <w:rPr>
                <w:rFonts w:cs="Arial"/>
                <w:sz w:val="19"/>
                <w:szCs w:val="19"/>
              </w:rPr>
              <w:t> 5% of blasts in the bone marrow, no evidence of circulating blasts or extra</w:t>
            </w:r>
            <w:r w:rsidR="00512D48" w:rsidRPr="009800EE">
              <w:rPr>
                <w:rFonts w:cs="Arial"/>
                <w:sz w:val="19"/>
                <w:szCs w:val="19"/>
              </w:rPr>
              <w:noBreakHyphen/>
            </w:r>
            <w:r w:rsidRPr="009800EE">
              <w:rPr>
                <w:rFonts w:cs="Arial"/>
                <w:sz w:val="19"/>
                <w:szCs w:val="19"/>
              </w:rPr>
              <w:t>medullary disease, and full recovery of peripheral blood counts (platelets &gt; 100,000/microliter and absolute neutrophil counts [ANC] &gt; 1,000/microliter).</w:t>
            </w:r>
          </w:p>
          <w:p w14:paraId="2EADC9B3" w14:textId="4F370E9C" w:rsidR="006700FC" w:rsidRPr="001B18EC" w:rsidRDefault="006700FC" w:rsidP="00CE7259">
            <w:pPr>
              <w:pStyle w:val="ListParagraph"/>
              <w:numPr>
                <w:ilvl w:val="0"/>
                <w:numId w:val="19"/>
              </w:numPr>
              <w:contextualSpacing w:val="0"/>
              <w:rPr>
                <w:rFonts w:cs="Arial"/>
                <w:sz w:val="19"/>
                <w:szCs w:val="19"/>
              </w:rPr>
            </w:pPr>
            <w:proofErr w:type="spellStart"/>
            <w:r w:rsidRPr="001B18EC">
              <w:rPr>
                <w:rFonts w:cs="Arial"/>
                <w:sz w:val="19"/>
                <w:szCs w:val="19"/>
              </w:rPr>
              <w:t>CRh</w:t>
            </w:r>
            <w:proofErr w:type="spellEnd"/>
            <w:r w:rsidRPr="001B18EC">
              <w:rPr>
                <w:rFonts w:cs="Arial"/>
                <w:sz w:val="19"/>
                <w:szCs w:val="19"/>
              </w:rPr>
              <w:t xml:space="preserve">* (complete remission with partial hematological recovery) was defined as </w:t>
            </w:r>
            <w:r w:rsidR="009D7090" w:rsidRPr="001B18EC">
              <w:rPr>
                <w:sz w:val="19"/>
                <w:szCs w:val="19"/>
              </w:rPr>
              <w:t>≤</w:t>
            </w:r>
            <w:r w:rsidRPr="001B18EC">
              <w:rPr>
                <w:rFonts w:cs="Arial"/>
                <w:sz w:val="19"/>
                <w:szCs w:val="19"/>
              </w:rPr>
              <w:t xml:space="preserve"> 5% of blasts in the bone marrow, no evidence of circulating blasts or extramedullary disease, and partial recovery of peripheral blood counts (platelets &gt; 50,000/microliter and </w:t>
            </w:r>
            <w:commentRangeStart w:id="2211"/>
            <w:r w:rsidRPr="001B18EC">
              <w:rPr>
                <w:rFonts w:cs="Arial"/>
                <w:sz w:val="19"/>
                <w:szCs w:val="19"/>
              </w:rPr>
              <w:t>ANC</w:t>
            </w:r>
            <w:commentRangeEnd w:id="2211"/>
            <w:r w:rsidR="00735413">
              <w:rPr>
                <w:rStyle w:val="CommentReference"/>
              </w:rPr>
              <w:commentReference w:id="2211"/>
            </w:r>
            <w:r w:rsidRPr="001B18EC">
              <w:rPr>
                <w:rFonts w:cs="Arial"/>
                <w:sz w:val="19"/>
                <w:szCs w:val="19"/>
              </w:rPr>
              <w:t xml:space="preserve"> &gt; 500/microliter).</w:t>
            </w:r>
          </w:p>
          <w:p w14:paraId="5C1FB3D0" w14:textId="59FF086E" w:rsidR="006700FC" w:rsidRPr="001B18EC" w:rsidRDefault="006700FC" w:rsidP="00CE7259">
            <w:pPr>
              <w:pStyle w:val="ListParagraph"/>
              <w:numPr>
                <w:ilvl w:val="0"/>
                <w:numId w:val="19"/>
              </w:numPr>
              <w:contextualSpacing w:val="0"/>
              <w:rPr>
                <w:rFonts w:cs="Arial"/>
                <w:sz w:val="19"/>
                <w:szCs w:val="19"/>
                <w:vertAlign w:val="superscript"/>
              </w:rPr>
            </w:pPr>
            <w:r w:rsidRPr="001B18EC">
              <w:rPr>
                <w:rFonts w:cs="Arial"/>
                <w:sz w:val="19"/>
                <w:szCs w:val="19"/>
              </w:rPr>
              <w:t xml:space="preserve">MRD (minimal residual disease) response was defined as </w:t>
            </w:r>
            <w:r w:rsidRPr="001B18EC">
              <w:rPr>
                <w:sz w:val="19"/>
                <w:szCs w:val="19"/>
              </w:rPr>
              <w:t xml:space="preserve">MRD by PCR or flow cytometry &lt; 1 </w:t>
            </w:r>
            <w:ins w:id="2212" w:author="Author">
              <w:r w:rsidR="00735413">
                <w:rPr>
                  <w:sz w:val="19"/>
                  <w:szCs w:val="19"/>
                </w:rPr>
                <w:t>×</w:t>
              </w:r>
            </w:ins>
            <w:del w:id="2213" w:author="Author">
              <w:r w:rsidRPr="001B18EC" w:rsidDel="00735413">
                <w:rPr>
                  <w:sz w:val="19"/>
                  <w:szCs w:val="19"/>
                </w:rPr>
                <w:delText>x</w:delText>
              </w:r>
            </w:del>
            <w:r w:rsidRPr="001B18EC">
              <w:rPr>
                <w:sz w:val="19"/>
                <w:szCs w:val="19"/>
              </w:rPr>
              <w:t xml:space="preserve"> 10</w:t>
            </w:r>
            <w:r w:rsidRPr="001B18EC">
              <w:rPr>
                <w:sz w:val="19"/>
                <w:szCs w:val="19"/>
                <w:vertAlign w:val="superscript"/>
              </w:rPr>
              <w:t>-4</w:t>
            </w:r>
            <w:r w:rsidR="004A1227">
              <w:rPr>
                <w:sz w:val="19"/>
                <w:szCs w:val="19"/>
              </w:rPr>
              <w:t xml:space="preserve"> (0.01%)</w:t>
            </w:r>
            <w:r w:rsidRPr="001B18EC">
              <w:rPr>
                <w:sz w:val="19"/>
                <w:szCs w:val="19"/>
              </w:rPr>
              <w:t>.</w:t>
            </w:r>
          </w:p>
          <w:p w14:paraId="47421FF5" w14:textId="77777777" w:rsidR="006700FC" w:rsidRPr="001B18EC" w:rsidRDefault="006700FC" w:rsidP="00CE7259">
            <w:pPr>
              <w:pStyle w:val="ListParagraph"/>
              <w:numPr>
                <w:ilvl w:val="0"/>
                <w:numId w:val="19"/>
              </w:numPr>
              <w:contextualSpacing w:val="0"/>
              <w:rPr>
                <w:rFonts w:cs="Arial"/>
                <w:sz w:val="19"/>
                <w:szCs w:val="19"/>
              </w:rPr>
            </w:pPr>
            <w:r w:rsidRPr="001B18EC">
              <w:rPr>
                <w:rFonts w:cs="Arial"/>
                <w:sz w:val="19"/>
                <w:szCs w:val="19"/>
              </w:rPr>
              <w:t>n1: number of patients who achieved MRD response and the respective remission status; n2: number of patients who achieved the respective remission status.  One CR/</w:t>
            </w:r>
            <w:proofErr w:type="spellStart"/>
            <w:r w:rsidRPr="001B18EC">
              <w:rPr>
                <w:rFonts w:cs="Arial"/>
                <w:sz w:val="19"/>
                <w:szCs w:val="19"/>
              </w:rPr>
              <w:t>CRh</w:t>
            </w:r>
            <w:proofErr w:type="spellEnd"/>
            <w:r w:rsidRPr="00614F58">
              <w:rPr>
                <w:rFonts w:cs="Arial"/>
                <w:sz w:val="19"/>
                <w:szCs w:val="19"/>
                <w:rPrChange w:id="2214" w:author="Author">
                  <w:rPr>
                    <w:rFonts w:cs="Arial"/>
                    <w:sz w:val="19"/>
                    <w:szCs w:val="19"/>
                    <w:vertAlign w:val="superscript"/>
                  </w:rPr>
                </w:rPrChange>
              </w:rPr>
              <w:t>*</w:t>
            </w:r>
            <w:r w:rsidRPr="001B18EC">
              <w:rPr>
                <w:rFonts w:cs="Arial"/>
                <w:sz w:val="19"/>
                <w:szCs w:val="19"/>
              </w:rPr>
              <w:t xml:space="preserve"> responder with missing MRD data was considered as </w:t>
            </w:r>
            <w:proofErr w:type="gramStart"/>
            <w:r w:rsidRPr="001B18EC">
              <w:rPr>
                <w:rFonts w:cs="Arial"/>
                <w:sz w:val="19"/>
                <w:szCs w:val="19"/>
              </w:rPr>
              <w:t>a</w:t>
            </w:r>
            <w:proofErr w:type="gramEnd"/>
            <w:r w:rsidRPr="001B18EC">
              <w:rPr>
                <w:rFonts w:cs="Arial"/>
                <w:sz w:val="19"/>
                <w:szCs w:val="19"/>
              </w:rPr>
              <w:t xml:space="preserve"> MRD</w:t>
            </w:r>
            <w:r w:rsidR="00512D48" w:rsidRPr="001B18EC">
              <w:rPr>
                <w:rFonts w:cs="Arial"/>
                <w:sz w:val="19"/>
                <w:szCs w:val="19"/>
              </w:rPr>
              <w:noBreakHyphen/>
            </w:r>
            <w:proofErr w:type="spellStart"/>
            <w:r w:rsidRPr="001B18EC">
              <w:rPr>
                <w:rFonts w:cs="Arial"/>
                <w:sz w:val="19"/>
                <w:szCs w:val="19"/>
              </w:rPr>
              <w:t>nonresponder</w:t>
            </w:r>
            <w:proofErr w:type="spellEnd"/>
            <w:r w:rsidRPr="001B18EC">
              <w:rPr>
                <w:rFonts w:cs="Arial"/>
                <w:sz w:val="19"/>
                <w:szCs w:val="19"/>
              </w:rPr>
              <w:t>.</w:t>
            </w:r>
          </w:p>
          <w:p w14:paraId="4ED0DB56" w14:textId="77777777" w:rsidR="006700FC" w:rsidRPr="00596D13" w:rsidRDefault="006700FC" w:rsidP="00CE7259">
            <w:pPr>
              <w:pStyle w:val="ListParagraph"/>
              <w:numPr>
                <w:ilvl w:val="0"/>
                <w:numId w:val="19"/>
              </w:numPr>
              <w:contextualSpacing w:val="0"/>
              <w:rPr>
                <w:rFonts w:cs="Arial"/>
                <w:sz w:val="19"/>
                <w:szCs w:val="19"/>
              </w:rPr>
            </w:pPr>
            <w:r w:rsidRPr="001B18EC">
              <w:rPr>
                <w:rFonts w:eastAsia="Calibri"/>
                <w:sz w:val="19"/>
                <w:szCs w:val="19"/>
              </w:rPr>
              <w:t>DOR (duration of response)/RFS (relapse</w:t>
            </w:r>
            <w:r w:rsidR="00512D48" w:rsidRPr="001B18EC">
              <w:rPr>
                <w:rFonts w:eastAsia="Calibri"/>
                <w:sz w:val="19"/>
                <w:szCs w:val="19"/>
              </w:rPr>
              <w:noBreakHyphen/>
            </w:r>
            <w:r w:rsidRPr="001B18EC">
              <w:rPr>
                <w:rFonts w:eastAsia="Calibri"/>
                <w:sz w:val="19"/>
                <w:szCs w:val="19"/>
              </w:rPr>
              <w:t xml:space="preserve">free survival) was defined as time since first response of CR or </w:t>
            </w:r>
            <w:proofErr w:type="spellStart"/>
            <w:r w:rsidRPr="001B18EC">
              <w:rPr>
                <w:rFonts w:eastAsia="Calibri"/>
                <w:sz w:val="19"/>
                <w:szCs w:val="19"/>
              </w:rPr>
              <w:t>CRh</w:t>
            </w:r>
            <w:proofErr w:type="spellEnd"/>
            <w:r w:rsidRPr="001B18EC">
              <w:rPr>
                <w:rFonts w:eastAsia="Calibri"/>
                <w:sz w:val="19"/>
                <w:szCs w:val="19"/>
              </w:rPr>
              <w:t xml:space="preserve">* to relapse or death, whichever is earlier.  </w:t>
            </w:r>
            <w:r w:rsidRPr="001B18EC">
              <w:rPr>
                <w:rFonts w:eastAsia="Calibri" w:cs="Arial"/>
                <w:sz w:val="19"/>
                <w:szCs w:val="19"/>
              </w:rPr>
              <w:t xml:space="preserve">Relapse was defined as hematological relapse (blasts in bone marrow greater than 5% following CR) or an extramedullary relapse. </w:t>
            </w:r>
          </w:p>
          <w:p w14:paraId="5CF726B8" w14:textId="77777777" w:rsidR="00187BE2" w:rsidRDefault="00187BE2" w:rsidP="00CE7259">
            <w:pPr>
              <w:rPr>
                <w:rFonts w:cs="Arial"/>
                <w:szCs w:val="22"/>
                <w:vertAlign w:val="superscript"/>
              </w:rPr>
            </w:pPr>
          </w:p>
          <w:p w14:paraId="3D7B4A35" w14:textId="10B3CE1F" w:rsidR="00E44158" w:rsidRPr="00E44158" w:rsidRDefault="00E44158" w:rsidP="00CE7259">
            <w:pPr>
              <w:rPr>
                <w:rFonts w:cs="Arial"/>
                <w:szCs w:val="22"/>
                <w:vertAlign w:val="superscript"/>
              </w:rPr>
            </w:pPr>
          </w:p>
        </w:tc>
      </w:tr>
    </w:tbl>
    <w:p w14:paraId="0A997319" w14:textId="235A0C9E" w:rsidR="00204528" w:rsidRPr="001B18EC" w:rsidRDefault="00204528" w:rsidP="00CE7259">
      <w:pPr>
        <w:pStyle w:val="Heading1"/>
        <w:keepNext w:val="0"/>
        <w:tabs>
          <w:tab w:val="left" w:pos="567"/>
        </w:tabs>
      </w:pPr>
      <w:bookmarkStart w:id="2215" w:name="_Toc466276401"/>
      <w:r w:rsidRPr="001B18EC">
        <w:t>16</w:t>
      </w:r>
      <w:r w:rsidRPr="001B18EC">
        <w:tab/>
        <w:t>HOW SUPPLIED/STORAGE AND HANDLING</w:t>
      </w:r>
      <w:bookmarkEnd w:id="2215"/>
    </w:p>
    <w:p w14:paraId="3BE14AF1" w14:textId="77777777" w:rsidR="00204528" w:rsidRPr="001B18EC" w:rsidRDefault="00204528" w:rsidP="00CE7259">
      <w:pPr>
        <w:pStyle w:val="Default"/>
        <w:rPr>
          <w:sz w:val="22"/>
          <w:szCs w:val="22"/>
        </w:rPr>
      </w:pPr>
    </w:p>
    <w:p w14:paraId="4D04D69E" w14:textId="77777777" w:rsidR="00204528" w:rsidRPr="001B18EC" w:rsidRDefault="00204528" w:rsidP="00CE7259">
      <w:pPr>
        <w:pStyle w:val="Heading2"/>
        <w:keepNext w:val="0"/>
        <w:tabs>
          <w:tab w:val="left" w:pos="567"/>
        </w:tabs>
        <w:rPr>
          <w:rFonts w:ascii="Times New Roman" w:hAnsi="Times New Roman"/>
        </w:rPr>
      </w:pPr>
      <w:bookmarkStart w:id="2216" w:name="_Toc466276402"/>
      <w:r w:rsidRPr="001B18EC">
        <w:rPr>
          <w:rFonts w:ascii="Times New Roman" w:hAnsi="Times New Roman"/>
        </w:rPr>
        <w:t>16.1</w:t>
      </w:r>
      <w:r w:rsidRPr="001B18EC">
        <w:rPr>
          <w:rFonts w:ascii="Times New Roman" w:hAnsi="Times New Roman"/>
        </w:rPr>
        <w:tab/>
        <w:t>How Supplied</w:t>
      </w:r>
      <w:bookmarkEnd w:id="2216"/>
    </w:p>
    <w:p w14:paraId="4DAA47C9" w14:textId="77777777" w:rsidR="00204528" w:rsidRPr="001B18EC" w:rsidRDefault="00204528" w:rsidP="00CE7259">
      <w:pPr>
        <w:pStyle w:val="TableCenterAlign"/>
        <w:spacing w:before="0" w:after="0" w:line="240" w:lineRule="auto"/>
        <w:jc w:val="left"/>
      </w:pPr>
    </w:p>
    <w:p w14:paraId="1890C270" w14:textId="225F9E42" w:rsidR="00204528" w:rsidRPr="001B18EC" w:rsidRDefault="00204528" w:rsidP="00CE7259">
      <w:pPr>
        <w:rPr>
          <w:b/>
        </w:rPr>
      </w:pPr>
      <w:r w:rsidRPr="001B18EC">
        <w:t>Each BLINCYTO package (NDC 55513</w:t>
      </w:r>
      <w:r w:rsidR="00AB31E8">
        <w:noBreakHyphen/>
      </w:r>
      <w:r w:rsidRPr="001B18EC">
        <w:t>160</w:t>
      </w:r>
      <w:r w:rsidR="00AB31E8">
        <w:noBreakHyphen/>
      </w:r>
      <w:r w:rsidRPr="001B18EC">
        <w:t>01) contains:</w:t>
      </w:r>
    </w:p>
    <w:p w14:paraId="0480030E" w14:textId="77777777" w:rsidR="00204528" w:rsidRPr="001B18EC" w:rsidRDefault="00204528" w:rsidP="00CE7259">
      <w:pPr>
        <w:pStyle w:val="TextItalicized"/>
        <w:numPr>
          <w:ilvl w:val="0"/>
          <w:numId w:val="6"/>
        </w:numPr>
        <w:rPr>
          <w:i w:val="0"/>
          <w:color w:val="auto"/>
          <w:sz w:val="22"/>
          <w:szCs w:val="20"/>
        </w:rPr>
      </w:pPr>
      <w:r w:rsidRPr="001B18EC">
        <w:rPr>
          <w:i w:val="0"/>
          <w:color w:val="auto"/>
          <w:sz w:val="22"/>
          <w:szCs w:val="20"/>
        </w:rPr>
        <w:t>One BLINCYTO</w:t>
      </w:r>
      <w:r w:rsidRPr="001B18EC">
        <w:rPr>
          <w:sz w:val="22"/>
        </w:rPr>
        <w:t xml:space="preserve"> </w:t>
      </w:r>
      <w:r w:rsidRPr="001B18EC">
        <w:rPr>
          <w:i w:val="0"/>
          <w:sz w:val="22"/>
        </w:rPr>
        <w:t>35 mcg single</w:t>
      </w:r>
      <w:r w:rsidR="00512D48" w:rsidRPr="001B18EC">
        <w:rPr>
          <w:i w:val="0"/>
          <w:sz w:val="22"/>
        </w:rPr>
        <w:noBreakHyphen/>
      </w:r>
      <w:r w:rsidRPr="001B18EC">
        <w:rPr>
          <w:i w:val="0"/>
          <w:sz w:val="22"/>
        </w:rPr>
        <w:t xml:space="preserve">dose vial </w:t>
      </w:r>
      <w:r w:rsidRPr="001B18EC">
        <w:rPr>
          <w:i w:val="0"/>
          <w:color w:val="auto"/>
          <w:sz w:val="22"/>
          <w:szCs w:val="20"/>
        </w:rPr>
        <w:t>containing a sterile, preservative</w:t>
      </w:r>
      <w:r w:rsidR="00512D48" w:rsidRPr="001B18EC">
        <w:rPr>
          <w:i w:val="0"/>
          <w:color w:val="auto"/>
          <w:sz w:val="22"/>
          <w:szCs w:val="20"/>
        </w:rPr>
        <w:noBreakHyphen/>
      </w:r>
      <w:r w:rsidRPr="001B18EC">
        <w:rPr>
          <w:i w:val="0"/>
          <w:color w:val="auto"/>
          <w:sz w:val="22"/>
          <w:szCs w:val="20"/>
        </w:rPr>
        <w:t>free, white to off</w:t>
      </w:r>
      <w:r w:rsidR="00512D48" w:rsidRPr="001B18EC">
        <w:rPr>
          <w:i w:val="0"/>
          <w:color w:val="auto"/>
          <w:sz w:val="22"/>
          <w:szCs w:val="20"/>
        </w:rPr>
        <w:noBreakHyphen/>
      </w:r>
      <w:r w:rsidRPr="001B18EC">
        <w:rPr>
          <w:i w:val="0"/>
          <w:color w:val="auto"/>
          <w:sz w:val="22"/>
          <w:szCs w:val="20"/>
        </w:rPr>
        <w:t>white lyophilized powder and</w:t>
      </w:r>
    </w:p>
    <w:p w14:paraId="3E01E4B0" w14:textId="77777777" w:rsidR="00204528" w:rsidRPr="001B18EC" w:rsidRDefault="00204528" w:rsidP="00CE7259">
      <w:pPr>
        <w:pStyle w:val="TextItalicized"/>
        <w:numPr>
          <w:ilvl w:val="0"/>
          <w:numId w:val="6"/>
        </w:numPr>
        <w:rPr>
          <w:i w:val="0"/>
          <w:color w:val="auto"/>
          <w:sz w:val="22"/>
          <w:szCs w:val="20"/>
        </w:rPr>
      </w:pPr>
      <w:r w:rsidRPr="001B18EC">
        <w:rPr>
          <w:i w:val="0"/>
          <w:color w:val="auto"/>
          <w:sz w:val="22"/>
          <w:szCs w:val="20"/>
        </w:rPr>
        <w:t>One IV Solution Stabilizer 10 mL single</w:t>
      </w:r>
      <w:r w:rsidR="00512D48" w:rsidRPr="001B18EC">
        <w:rPr>
          <w:i w:val="0"/>
          <w:color w:val="auto"/>
          <w:sz w:val="22"/>
          <w:szCs w:val="20"/>
        </w:rPr>
        <w:noBreakHyphen/>
      </w:r>
      <w:r w:rsidRPr="001B18EC">
        <w:rPr>
          <w:i w:val="0"/>
          <w:color w:val="auto"/>
          <w:sz w:val="22"/>
          <w:szCs w:val="20"/>
        </w:rPr>
        <w:t>dose glass vial containing a sterile, preservative</w:t>
      </w:r>
      <w:r w:rsidR="00512D48" w:rsidRPr="001B18EC">
        <w:rPr>
          <w:i w:val="0"/>
          <w:color w:val="auto"/>
          <w:sz w:val="22"/>
          <w:szCs w:val="20"/>
        </w:rPr>
        <w:noBreakHyphen/>
      </w:r>
      <w:r w:rsidRPr="001B18EC">
        <w:rPr>
          <w:i w:val="0"/>
          <w:color w:val="auto"/>
          <w:sz w:val="22"/>
          <w:szCs w:val="20"/>
        </w:rPr>
        <w:t xml:space="preserve">free, colorless to slightly yellow, clear solution.  </w:t>
      </w:r>
      <w:r w:rsidRPr="001B18EC">
        <w:rPr>
          <w:b/>
          <w:i w:val="0"/>
          <w:color w:val="auto"/>
          <w:sz w:val="22"/>
        </w:rPr>
        <w:t xml:space="preserve">Do </w:t>
      </w:r>
      <w:r w:rsidRPr="001B18EC">
        <w:rPr>
          <w:b/>
          <w:i w:val="0"/>
          <w:color w:val="auto"/>
          <w:sz w:val="22"/>
          <w:u w:val="single"/>
        </w:rPr>
        <w:t>not</w:t>
      </w:r>
      <w:r w:rsidRPr="001B18EC">
        <w:rPr>
          <w:b/>
          <w:i w:val="0"/>
          <w:color w:val="auto"/>
          <w:sz w:val="22"/>
        </w:rPr>
        <w:t xml:space="preserve"> use the IV Solution Stabilizer to reconstitute BLINCYTO.</w:t>
      </w:r>
    </w:p>
    <w:p w14:paraId="69AEFB0B" w14:textId="77777777" w:rsidR="00204528" w:rsidRPr="001B18EC" w:rsidRDefault="00204528" w:rsidP="00CE7259">
      <w:pPr>
        <w:pStyle w:val="Default"/>
        <w:rPr>
          <w:b/>
          <w:sz w:val="22"/>
          <w:szCs w:val="22"/>
        </w:rPr>
      </w:pPr>
    </w:p>
    <w:p w14:paraId="78E1BD4B" w14:textId="77777777" w:rsidR="00204528" w:rsidRPr="001B18EC" w:rsidRDefault="00204528" w:rsidP="00CE7259">
      <w:pPr>
        <w:pStyle w:val="Heading2"/>
        <w:keepNext w:val="0"/>
        <w:tabs>
          <w:tab w:val="left" w:pos="567"/>
        </w:tabs>
        <w:rPr>
          <w:rFonts w:ascii="Times New Roman" w:hAnsi="Times New Roman"/>
        </w:rPr>
      </w:pPr>
      <w:bookmarkStart w:id="2217" w:name="_Toc466276403"/>
      <w:r w:rsidRPr="001B18EC">
        <w:rPr>
          <w:rFonts w:ascii="Times New Roman" w:hAnsi="Times New Roman"/>
        </w:rPr>
        <w:t>16.2</w:t>
      </w:r>
      <w:r w:rsidRPr="001B18EC">
        <w:rPr>
          <w:rFonts w:ascii="Times New Roman" w:hAnsi="Times New Roman"/>
        </w:rPr>
        <w:tab/>
        <w:t>Storage and Handling</w:t>
      </w:r>
      <w:bookmarkEnd w:id="2217"/>
    </w:p>
    <w:p w14:paraId="0727E075" w14:textId="77777777" w:rsidR="00204528" w:rsidRPr="001B18EC" w:rsidRDefault="00204528" w:rsidP="00CE7259"/>
    <w:p w14:paraId="1FDAA5DF" w14:textId="77777777" w:rsidR="00204528" w:rsidRPr="001B18EC" w:rsidRDefault="00204528" w:rsidP="00CE7259">
      <w:r w:rsidRPr="001B18EC">
        <w:t xml:space="preserve">Store BLINCYTO and IV Solution Stabilizer vials in the original package </w:t>
      </w:r>
      <w:r w:rsidRPr="001B18EC">
        <w:rPr>
          <w:szCs w:val="22"/>
        </w:rPr>
        <w:t>refrigerated at 2°C to 8°C (36°F to 46°F)</w:t>
      </w:r>
      <w:r w:rsidRPr="001B18EC">
        <w:t xml:space="preserve"> and protect from light until time of use.  Do not freeze.  </w:t>
      </w:r>
    </w:p>
    <w:p w14:paraId="221A2CC9" w14:textId="77777777" w:rsidR="00204528" w:rsidRPr="001B18EC" w:rsidRDefault="00204528" w:rsidP="00CE7259"/>
    <w:p w14:paraId="6134ED84" w14:textId="77777777" w:rsidR="00204528" w:rsidRPr="001B18EC" w:rsidRDefault="00204528" w:rsidP="00CE7259">
      <w:pPr>
        <w:tabs>
          <w:tab w:val="left" w:pos="567"/>
        </w:tabs>
      </w:pPr>
      <w:r w:rsidRPr="001B18EC">
        <w:t xml:space="preserve">Store and transport the prepared IV bag containing BLINCYTO solution for infusion at 2°C to 8°C </w:t>
      </w:r>
      <w:r w:rsidRPr="001B18EC">
        <w:rPr>
          <w:szCs w:val="22"/>
        </w:rPr>
        <w:t xml:space="preserve">(36°F to 46°F) </w:t>
      </w:r>
      <w:r w:rsidRPr="001B18EC">
        <w:t xml:space="preserve">conditions.  Ship in packaging that has been validated to maintain temperature of the contents at 2°C to 8°C </w:t>
      </w:r>
      <w:r w:rsidRPr="001B18EC">
        <w:rPr>
          <w:szCs w:val="22"/>
        </w:rPr>
        <w:t>(36°F to 46°F)</w:t>
      </w:r>
      <w:r w:rsidRPr="001B18EC">
        <w:t xml:space="preserve">.  Do not freeze. </w:t>
      </w:r>
    </w:p>
    <w:p w14:paraId="3D05C585" w14:textId="77777777" w:rsidR="001F1755" w:rsidRDefault="001F1755" w:rsidP="00CE7259">
      <w:pPr>
        <w:pStyle w:val="Heading1"/>
        <w:keepNext w:val="0"/>
        <w:tabs>
          <w:tab w:val="left" w:pos="567"/>
        </w:tabs>
      </w:pPr>
      <w:bookmarkStart w:id="2218" w:name="_Toc302637278"/>
      <w:bookmarkStart w:id="2219" w:name="_Toc302640796"/>
      <w:bookmarkStart w:id="2220" w:name="_Toc466276404"/>
    </w:p>
    <w:p w14:paraId="065EB054" w14:textId="2FBB3C51" w:rsidR="00FC1B28" w:rsidRPr="001B18EC" w:rsidRDefault="00FC1B28">
      <w:pPr>
        <w:pStyle w:val="Heading1"/>
        <w:tabs>
          <w:tab w:val="left" w:pos="567"/>
        </w:tabs>
        <w:pPrChange w:id="2221" w:author="Author">
          <w:pPr>
            <w:pStyle w:val="Heading1"/>
            <w:keepNext w:val="0"/>
            <w:tabs>
              <w:tab w:val="left" w:pos="567"/>
            </w:tabs>
          </w:pPr>
        </w:pPrChange>
      </w:pPr>
      <w:r w:rsidRPr="001B18EC">
        <w:lastRenderedPageBreak/>
        <w:t>17</w:t>
      </w:r>
      <w:r w:rsidRPr="001B18EC">
        <w:tab/>
        <w:t>PATIENT COUNSELING INFORMATION</w:t>
      </w:r>
      <w:bookmarkEnd w:id="2218"/>
      <w:bookmarkEnd w:id="2219"/>
      <w:bookmarkEnd w:id="2220"/>
    </w:p>
    <w:p w14:paraId="799F3006" w14:textId="77777777" w:rsidR="00FC1B28" w:rsidRPr="001B18EC" w:rsidRDefault="00FC1B28">
      <w:pPr>
        <w:keepNext/>
        <w:rPr>
          <w:szCs w:val="22"/>
        </w:rPr>
        <w:pPrChange w:id="2222" w:author="Author">
          <w:pPr/>
        </w:pPrChange>
      </w:pPr>
    </w:p>
    <w:p w14:paraId="6B024825" w14:textId="77777777" w:rsidR="00FC1B28" w:rsidRPr="001B18EC" w:rsidRDefault="00FC1B28">
      <w:pPr>
        <w:keepNext/>
        <w:rPr>
          <w:szCs w:val="22"/>
        </w:rPr>
        <w:pPrChange w:id="2223" w:author="Author">
          <w:pPr/>
        </w:pPrChange>
      </w:pPr>
      <w:r w:rsidRPr="001B18EC">
        <w:rPr>
          <w:szCs w:val="22"/>
        </w:rPr>
        <w:t>Advise the patient to read the FDA</w:t>
      </w:r>
      <w:r w:rsidR="00512D48" w:rsidRPr="001B18EC">
        <w:rPr>
          <w:szCs w:val="22"/>
        </w:rPr>
        <w:noBreakHyphen/>
      </w:r>
      <w:r w:rsidRPr="001B18EC">
        <w:rPr>
          <w:szCs w:val="22"/>
        </w:rPr>
        <w:t xml:space="preserve">approved patient labeling (Medication Guide). </w:t>
      </w:r>
    </w:p>
    <w:p w14:paraId="194F028B" w14:textId="692D4747" w:rsidR="00FC1B28" w:rsidRPr="001B18EC" w:rsidRDefault="00FC1B28">
      <w:pPr>
        <w:keepNext/>
        <w:rPr>
          <w:u w:val="single"/>
        </w:rPr>
        <w:pPrChange w:id="2224" w:author="Author">
          <w:pPr/>
        </w:pPrChange>
      </w:pPr>
      <w:r w:rsidRPr="001B18EC">
        <w:rPr>
          <w:u w:val="single"/>
        </w:rPr>
        <w:t xml:space="preserve">Cytokine Release Syndrome (CRS) </w:t>
      </w:r>
    </w:p>
    <w:p w14:paraId="07213EC1" w14:textId="77777777" w:rsidR="00FC1B28" w:rsidRPr="001B18EC" w:rsidRDefault="00FC1B28">
      <w:pPr>
        <w:keepNext/>
        <w:contextualSpacing/>
        <w:pPrChange w:id="2225" w:author="Author">
          <w:pPr>
            <w:contextualSpacing/>
          </w:pPr>
        </w:pPrChange>
      </w:pPr>
      <w:r w:rsidRPr="001B18EC">
        <w:t xml:space="preserve">Advise patients of the risk of CRS and infusion reactions, and to contact their healthcare professional for signs and symptoms associated with CRS or infusion reactions (pyrexia, fatigue, nausea, vomiting, chills, hypotension, rash, and wheezing) </w:t>
      </w:r>
      <w:r w:rsidRPr="001B18EC">
        <w:rPr>
          <w:i/>
        </w:rPr>
        <w:t>[see Warnings and Precautions (5.1) and Adverse Reactions (6.1)]</w:t>
      </w:r>
      <w:r w:rsidRPr="001B18EC">
        <w:t>.</w:t>
      </w:r>
    </w:p>
    <w:p w14:paraId="217124B1" w14:textId="77777777" w:rsidR="00FC1B28" w:rsidRPr="001B18EC" w:rsidRDefault="00FC1B28" w:rsidP="00CE7259"/>
    <w:p w14:paraId="0C996515" w14:textId="77777777" w:rsidR="00FC1B28" w:rsidRPr="001B18EC" w:rsidRDefault="00FC1B28" w:rsidP="00CE7259">
      <w:pPr>
        <w:rPr>
          <w:u w:val="single"/>
        </w:rPr>
      </w:pPr>
      <w:r w:rsidRPr="001B18EC">
        <w:rPr>
          <w:u w:val="single"/>
        </w:rPr>
        <w:t>Neurological Toxicities</w:t>
      </w:r>
    </w:p>
    <w:p w14:paraId="73C794BE" w14:textId="47E276C9" w:rsidR="00FC1B28" w:rsidRPr="001B18EC" w:rsidRDefault="00FC1B28" w:rsidP="00CE7259">
      <w:pPr>
        <w:contextualSpacing/>
      </w:pPr>
      <w:r w:rsidRPr="001B18EC">
        <w:t xml:space="preserve">Advise patients of the risk of neurological toxicities, and to contact their healthcare professional for signs and symptoms associated with this event (convulsions, speech disorders, and confusion) </w:t>
      </w:r>
      <w:r w:rsidRPr="001B18EC">
        <w:rPr>
          <w:i/>
        </w:rPr>
        <w:t>[see Warnings and Precautions (5.2) and Adverse Reactions (6.1)]</w:t>
      </w:r>
      <w:r w:rsidR="00204528" w:rsidRPr="001B18EC">
        <w:t>.</w:t>
      </w:r>
    </w:p>
    <w:p w14:paraId="4AA22D1E" w14:textId="77777777" w:rsidR="00FC1B28" w:rsidRPr="001B18EC" w:rsidRDefault="00FC1B28" w:rsidP="00CE7259"/>
    <w:p w14:paraId="4AA9A78C" w14:textId="77777777" w:rsidR="00FC1B28" w:rsidRPr="001B18EC" w:rsidRDefault="00FC1B28" w:rsidP="00CE7259">
      <w:pPr>
        <w:rPr>
          <w:u w:val="single"/>
        </w:rPr>
      </w:pPr>
      <w:r w:rsidRPr="001B18EC">
        <w:rPr>
          <w:u w:val="single"/>
        </w:rPr>
        <w:t>Infections</w:t>
      </w:r>
    </w:p>
    <w:p w14:paraId="698D82EB" w14:textId="77777777" w:rsidR="00FC1B28" w:rsidRPr="001B18EC" w:rsidRDefault="00FC1B28" w:rsidP="00CE7259">
      <w:pPr>
        <w:rPr>
          <w:i/>
        </w:rPr>
      </w:pPr>
      <w:r w:rsidRPr="001B18EC">
        <w:t xml:space="preserve">Advise patients of the risk of infections, and to contact their healthcare professional for signs or symptoms of infection </w:t>
      </w:r>
      <w:r w:rsidRPr="001B18EC">
        <w:rPr>
          <w:i/>
        </w:rPr>
        <w:t>[see Warnings and Precautions (5.3) and Adverse Reactions (6.1)]</w:t>
      </w:r>
      <w:r w:rsidRPr="001B18EC">
        <w:t>.</w:t>
      </w:r>
      <w:r w:rsidRPr="001B18EC">
        <w:rPr>
          <w:i/>
        </w:rPr>
        <w:t xml:space="preserve"> </w:t>
      </w:r>
    </w:p>
    <w:p w14:paraId="74E46223" w14:textId="77777777" w:rsidR="00FC1B28" w:rsidRPr="001B18EC" w:rsidRDefault="00FC1B28" w:rsidP="00CE7259"/>
    <w:p w14:paraId="7895C0B6" w14:textId="77777777" w:rsidR="00FC1B28" w:rsidRPr="001B18EC" w:rsidRDefault="00FC1B28" w:rsidP="00CE7259">
      <w:r w:rsidRPr="001B18EC">
        <w:t xml:space="preserve">Inform patients of the importance of keeping the skin clean around the intravenous catheter to reduce the risk of infection. </w:t>
      </w:r>
    </w:p>
    <w:p w14:paraId="240F0AD1" w14:textId="77777777" w:rsidR="00FC1B28" w:rsidRPr="001B18EC" w:rsidRDefault="00FC1B28" w:rsidP="00CE7259">
      <w:pPr>
        <w:contextualSpacing/>
      </w:pPr>
    </w:p>
    <w:p w14:paraId="701EC1C6" w14:textId="77777777" w:rsidR="00FC1B28" w:rsidRPr="001B18EC" w:rsidRDefault="00FC1B28" w:rsidP="00CE7259">
      <w:pPr>
        <w:rPr>
          <w:u w:val="single"/>
        </w:rPr>
      </w:pPr>
      <w:r w:rsidRPr="001B18EC">
        <w:rPr>
          <w:u w:val="single"/>
        </w:rPr>
        <w:t>Pancreatitis</w:t>
      </w:r>
    </w:p>
    <w:p w14:paraId="66FCBE91" w14:textId="67753FAC" w:rsidR="00FC1B28" w:rsidRPr="001B18EC" w:rsidRDefault="00FC1B28" w:rsidP="00CE7259">
      <w:pPr>
        <w:contextualSpacing/>
        <w:rPr>
          <w:sz w:val="24"/>
        </w:rPr>
      </w:pPr>
      <w:r w:rsidRPr="001B18EC">
        <w:t>Advise patients of the risk of pancreatitis and to contact their healthcare provider for signs or symptoms of pancreatitis</w:t>
      </w:r>
      <w:r w:rsidR="008D55CD" w:rsidRPr="001B18EC">
        <w:t>,</w:t>
      </w:r>
      <w:r w:rsidRPr="001B18EC">
        <w:t xml:space="preserve"> which include </w:t>
      </w:r>
      <w:r w:rsidRPr="001B18EC">
        <w:rPr>
          <w:rFonts w:cs="Arial"/>
        </w:rPr>
        <w:t xml:space="preserve">severe and persistent stomach pain, with or without nausea and vomiting </w:t>
      </w:r>
      <w:r w:rsidRPr="001B18EC">
        <w:rPr>
          <w:i/>
        </w:rPr>
        <w:t>[see Warnings and Precautions (5.8) and Adverse Reactions (6.2)]</w:t>
      </w:r>
      <w:r w:rsidR="00204528" w:rsidRPr="001B18EC">
        <w:t>.</w:t>
      </w:r>
    </w:p>
    <w:p w14:paraId="0927A169" w14:textId="77777777" w:rsidR="00FC1B28" w:rsidRPr="001B18EC" w:rsidRDefault="00FC1B28" w:rsidP="00CE7259"/>
    <w:p w14:paraId="5067FFBA" w14:textId="77777777" w:rsidR="00FC1B28" w:rsidRPr="001B18EC" w:rsidRDefault="00FC1B28" w:rsidP="00CE7259">
      <w:pPr>
        <w:rPr>
          <w:u w:val="single"/>
        </w:rPr>
      </w:pPr>
      <w:r w:rsidRPr="001B18EC">
        <w:rPr>
          <w:u w:val="single"/>
        </w:rPr>
        <w:t>Driving and Engaging in Hazardous Occupations</w:t>
      </w:r>
    </w:p>
    <w:p w14:paraId="40CA6075" w14:textId="77777777" w:rsidR="00FC1B28" w:rsidRPr="001B18EC" w:rsidRDefault="00FC1B28" w:rsidP="00CE7259">
      <w:r w:rsidRPr="001B18EC">
        <w:t>Advise patients to refrain from driving and engaging in hazardous occupations or activities such as operating heavy or potentially dangerous machinery while BLINCYTO is being administered</w:t>
      </w:r>
      <w:r w:rsidRPr="001B18EC">
        <w:rPr>
          <w:szCs w:val="16"/>
        </w:rPr>
        <w:t>.</w:t>
      </w:r>
      <w:r w:rsidRPr="001B18EC">
        <w:rPr>
          <w:szCs w:val="22"/>
        </w:rPr>
        <w:t xml:space="preserve">  </w:t>
      </w:r>
      <w:r w:rsidRPr="001B18EC">
        <w:t xml:space="preserve">Patients should be advised that they may experience neurological events </w:t>
      </w:r>
      <w:r w:rsidRPr="001B18EC">
        <w:rPr>
          <w:i/>
        </w:rPr>
        <w:t>[see Warnings and Precautions (5.6)]</w:t>
      </w:r>
      <w:r w:rsidRPr="001B18EC">
        <w:t xml:space="preserve">.  </w:t>
      </w:r>
    </w:p>
    <w:p w14:paraId="2EE332D6" w14:textId="77777777" w:rsidR="00FC1B28" w:rsidRPr="001B18EC" w:rsidRDefault="00FC1B28" w:rsidP="00CE7259"/>
    <w:p w14:paraId="5D21F669" w14:textId="702B4AE8" w:rsidR="00FC1B28" w:rsidRPr="001B18EC" w:rsidRDefault="00FC1B28" w:rsidP="00CE7259">
      <w:pPr>
        <w:rPr>
          <w:u w:val="single"/>
        </w:rPr>
      </w:pPr>
      <w:r w:rsidRPr="001B18EC">
        <w:rPr>
          <w:u w:val="single"/>
        </w:rPr>
        <w:t>Infusion Pump Errors</w:t>
      </w:r>
    </w:p>
    <w:p w14:paraId="7AF6FC99" w14:textId="77777777" w:rsidR="00FC1B28" w:rsidRPr="001B18EC" w:rsidRDefault="00FC1B28" w:rsidP="00CE7259">
      <w:r w:rsidRPr="001B18EC">
        <w:t xml:space="preserve">Inform patients they should not adjust the setting on the infusion pump.  </w:t>
      </w:r>
      <w:r w:rsidRPr="001B18EC">
        <w:rPr>
          <w:rFonts w:eastAsia="Calibri" w:cs="Arial"/>
          <w:bCs/>
          <w:szCs w:val="22"/>
        </w:rPr>
        <w:t>Any changes to pump function may result in dosing errors</w:t>
      </w:r>
      <w:r w:rsidRPr="001B18EC">
        <w:rPr>
          <w:rFonts w:eastAsia="Calibri" w:cs="Arial"/>
          <w:bCs/>
        </w:rPr>
        <w:t>.  If there is a problem with the infusion pump or the pump alarms, patients should contact their doctor or nurse immediately.</w:t>
      </w:r>
    </w:p>
    <w:p w14:paraId="3280BB3C" w14:textId="0B7CEA84" w:rsidR="00FC1B28" w:rsidRPr="001B18EC" w:rsidRDefault="00FC1B28" w:rsidP="00CE7259">
      <w:pPr>
        <w:pStyle w:val="TextItalicized"/>
        <w:widowControl w:val="0"/>
        <w:rPr>
          <w:i w:val="0"/>
          <w:color w:val="auto"/>
          <w:sz w:val="22"/>
          <w:szCs w:val="20"/>
        </w:rPr>
      </w:pPr>
    </w:p>
    <w:p w14:paraId="0F9BC6CA" w14:textId="79424700" w:rsidR="00FC1B28" w:rsidRPr="001B18EC" w:rsidRDefault="001E0B8B" w:rsidP="00CE7259">
      <w:pPr>
        <w:pStyle w:val="BodyText"/>
        <w:rPr>
          <w:szCs w:val="22"/>
        </w:rPr>
      </w:pPr>
      <w:r>
        <w:rPr>
          <w:noProof/>
          <w:szCs w:val="22"/>
        </w:rPr>
        <w:drawing>
          <wp:inline distT="0" distB="0" distL="0" distR="0" wp14:anchorId="752E7F39" wp14:editId="364B13C5">
            <wp:extent cx="914400" cy="23812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238125"/>
                    </a:xfrm>
                    <a:prstGeom prst="rect">
                      <a:avLst/>
                    </a:prstGeom>
                    <a:noFill/>
                    <a:ln>
                      <a:noFill/>
                    </a:ln>
                  </pic:spPr>
                </pic:pic>
              </a:graphicData>
            </a:graphic>
          </wp:inline>
        </w:drawing>
      </w:r>
    </w:p>
    <w:p w14:paraId="6625ECA0" w14:textId="77777777" w:rsidR="00FC1B28" w:rsidRPr="001B18EC" w:rsidRDefault="00FC1B28" w:rsidP="00CE7259">
      <w:pPr>
        <w:pStyle w:val="BodyText"/>
        <w:rPr>
          <w:szCs w:val="22"/>
        </w:rPr>
      </w:pPr>
    </w:p>
    <w:p w14:paraId="57F3ADA2" w14:textId="77777777" w:rsidR="00FC1B28" w:rsidRPr="001B18EC" w:rsidRDefault="00FC1B28" w:rsidP="00CE7259">
      <w:pPr>
        <w:pStyle w:val="BodyText"/>
        <w:rPr>
          <w:szCs w:val="22"/>
        </w:rPr>
      </w:pPr>
      <w:r w:rsidRPr="001B18EC">
        <w:rPr>
          <w:szCs w:val="22"/>
        </w:rPr>
        <w:t>BLINCYTO</w:t>
      </w:r>
      <w:commentRangeStart w:id="2226"/>
      <w:r w:rsidRPr="001E1662">
        <w:rPr>
          <w:szCs w:val="22"/>
          <w:vertAlign w:val="superscript"/>
          <w:rPrChange w:id="2227" w:author="Author">
            <w:rPr>
              <w:b/>
              <w:szCs w:val="22"/>
              <w:vertAlign w:val="superscript"/>
            </w:rPr>
          </w:rPrChange>
        </w:rPr>
        <w:t>®</w:t>
      </w:r>
      <w:commentRangeEnd w:id="2226"/>
      <w:r w:rsidR="001E1662">
        <w:rPr>
          <w:rStyle w:val="CommentReference"/>
        </w:rPr>
        <w:commentReference w:id="2226"/>
      </w:r>
      <w:r w:rsidRPr="001B18EC">
        <w:rPr>
          <w:szCs w:val="22"/>
        </w:rPr>
        <w:t xml:space="preserve"> (blinatumomab)</w:t>
      </w:r>
    </w:p>
    <w:p w14:paraId="3A591531" w14:textId="77777777" w:rsidR="00FC1B28" w:rsidRPr="001B18EC" w:rsidRDefault="00FC1B28" w:rsidP="00CE7259">
      <w:pPr>
        <w:rPr>
          <w:b/>
          <w:szCs w:val="22"/>
        </w:rPr>
      </w:pPr>
    </w:p>
    <w:p w14:paraId="068EBD84" w14:textId="77777777" w:rsidR="00FC1B28" w:rsidRPr="001B18EC" w:rsidRDefault="00FC1B28" w:rsidP="00CE7259">
      <w:pPr>
        <w:rPr>
          <w:b/>
          <w:szCs w:val="22"/>
        </w:rPr>
      </w:pPr>
      <w:r w:rsidRPr="001B18EC">
        <w:rPr>
          <w:b/>
          <w:szCs w:val="22"/>
        </w:rPr>
        <w:t>Manufactured by:</w:t>
      </w:r>
    </w:p>
    <w:p w14:paraId="2D0913B9" w14:textId="77777777" w:rsidR="00FC1B28" w:rsidRPr="001B18EC" w:rsidRDefault="00FC1B28" w:rsidP="00CE7259">
      <w:pPr>
        <w:rPr>
          <w:szCs w:val="22"/>
        </w:rPr>
      </w:pPr>
      <w:r w:rsidRPr="001B18EC">
        <w:rPr>
          <w:rStyle w:val="Strong"/>
          <w:b w:val="0"/>
          <w:szCs w:val="22"/>
        </w:rPr>
        <w:t xml:space="preserve">Amgen </w:t>
      </w:r>
      <w:r w:rsidRPr="001B18EC">
        <w:rPr>
          <w:szCs w:val="22"/>
        </w:rPr>
        <w:t>Inc.</w:t>
      </w:r>
    </w:p>
    <w:p w14:paraId="50465E79" w14:textId="77777777" w:rsidR="00FC1B28" w:rsidRPr="001B18EC" w:rsidRDefault="00FC1B28" w:rsidP="00CE7259">
      <w:pPr>
        <w:rPr>
          <w:szCs w:val="22"/>
        </w:rPr>
      </w:pPr>
      <w:bookmarkStart w:id="2228" w:name="OLE_LINK7"/>
      <w:r w:rsidRPr="001B18EC">
        <w:rPr>
          <w:szCs w:val="22"/>
        </w:rPr>
        <w:t>One Amgen Center Drive</w:t>
      </w:r>
      <w:r w:rsidRPr="001B18EC">
        <w:rPr>
          <w:szCs w:val="22"/>
        </w:rPr>
        <w:tab/>
      </w:r>
    </w:p>
    <w:p w14:paraId="36A31FA0" w14:textId="49470565" w:rsidR="00FC1B28" w:rsidRPr="001B18EC" w:rsidRDefault="00FC1B28" w:rsidP="00CE7259">
      <w:pPr>
        <w:rPr>
          <w:szCs w:val="22"/>
        </w:rPr>
      </w:pPr>
      <w:r w:rsidRPr="001B18EC">
        <w:rPr>
          <w:szCs w:val="22"/>
        </w:rPr>
        <w:t>Thousand Oaks, California 91320</w:t>
      </w:r>
      <w:r w:rsidR="0086285E">
        <w:rPr>
          <w:szCs w:val="22"/>
        </w:rPr>
        <w:noBreakHyphen/>
      </w:r>
      <w:r w:rsidRPr="001B18EC">
        <w:rPr>
          <w:szCs w:val="22"/>
        </w:rPr>
        <w:t>1799</w:t>
      </w:r>
    </w:p>
    <w:p w14:paraId="2B010489" w14:textId="77777777" w:rsidR="00FC1B28" w:rsidRPr="001B18EC" w:rsidRDefault="00FC1B28" w:rsidP="00CE7259">
      <w:pPr>
        <w:rPr>
          <w:szCs w:val="22"/>
        </w:rPr>
      </w:pPr>
      <w:r w:rsidRPr="001B18EC">
        <w:rPr>
          <w:szCs w:val="22"/>
        </w:rPr>
        <w:t>U.S. License No. 1080</w:t>
      </w:r>
    </w:p>
    <w:bookmarkEnd w:id="2228"/>
    <w:p w14:paraId="6117B337" w14:textId="77777777" w:rsidR="00FC1B28" w:rsidRPr="001B18EC" w:rsidRDefault="00FC1B28" w:rsidP="00CE7259">
      <w:pPr>
        <w:rPr>
          <w:szCs w:val="22"/>
        </w:rPr>
      </w:pPr>
    </w:p>
    <w:p w14:paraId="65432EB4" w14:textId="77777777" w:rsidR="00FC1B28" w:rsidRPr="001B18EC" w:rsidRDefault="00FC1B28" w:rsidP="00CE7259">
      <w:pPr>
        <w:rPr>
          <w:szCs w:val="22"/>
        </w:rPr>
      </w:pPr>
      <w:r w:rsidRPr="001B18EC">
        <w:rPr>
          <w:rFonts w:eastAsia="MS Mincho"/>
          <w:szCs w:val="22"/>
          <w:lang w:eastAsia="ja-JP"/>
        </w:rPr>
        <w:t xml:space="preserve">Patent: </w:t>
      </w:r>
      <w:hyperlink r:id="rId20" w:history="1">
        <w:r w:rsidRPr="001B18EC">
          <w:rPr>
            <w:rStyle w:val="Hyperlink"/>
            <w:szCs w:val="22"/>
          </w:rPr>
          <w:t>http://pat.amgen.com/blincyto/</w:t>
        </w:r>
      </w:hyperlink>
    </w:p>
    <w:p w14:paraId="5D63948B" w14:textId="77777777" w:rsidR="00FC1B28" w:rsidRPr="001B18EC" w:rsidRDefault="00FC1B28" w:rsidP="00CE7259">
      <w:pPr>
        <w:rPr>
          <w:rFonts w:eastAsia="MS Mincho"/>
          <w:szCs w:val="22"/>
          <w:lang w:eastAsia="ja-JP"/>
        </w:rPr>
      </w:pPr>
    </w:p>
    <w:p w14:paraId="50467A94" w14:textId="4DDF5D31" w:rsidR="00FC1B28" w:rsidRPr="001B18EC" w:rsidRDefault="00FC1B28" w:rsidP="00CE7259">
      <w:pPr>
        <w:widowControl w:val="0"/>
        <w:suppressAutoHyphens w:val="0"/>
        <w:rPr>
          <w:szCs w:val="22"/>
        </w:rPr>
      </w:pPr>
      <w:r w:rsidRPr="001B18EC">
        <w:rPr>
          <w:szCs w:val="22"/>
        </w:rPr>
        <w:t>© 2014</w:t>
      </w:r>
      <w:del w:id="2229" w:author="Author">
        <w:r w:rsidRPr="001B18EC" w:rsidDel="00614F58">
          <w:rPr>
            <w:szCs w:val="22"/>
          </w:rPr>
          <w:delText>-</w:delText>
        </w:r>
      </w:del>
      <w:ins w:id="2230" w:author="Author">
        <w:r w:rsidR="00614F58">
          <w:rPr>
            <w:szCs w:val="22"/>
          </w:rPr>
          <w:noBreakHyphen/>
        </w:r>
      </w:ins>
      <w:r w:rsidRPr="001B18EC">
        <w:rPr>
          <w:szCs w:val="22"/>
        </w:rPr>
        <w:t>20</w:t>
      </w:r>
      <w:r w:rsidR="00BA6069">
        <w:rPr>
          <w:szCs w:val="22"/>
        </w:rPr>
        <w:t>19</w:t>
      </w:r>
      <w:r w:rsidRPr="001B18EC">
        <w:rPr>
          <w:szCs w:val="22"/>
        </w:rPr>
        <w:t xml:space="preserve"> Amgen Inc.  All rights reserved.</w:t>
      </w:r>
    </w:p>
    <w:p w14:paraId="3AD950B0" w14:textId="4B172B46" w:rsidR="00FC1B28" w:rsidRPr="00D836BD" w:rsidRDefault="00BA6069" w:rsidP="00CE7259">
      <w:pPr>
        <w:pStyle w:val="TextItalicized"/>
        <w:widowControl w:val="0"/>
        <w:rPr>
          <w:i w:val="0"/>
          <w:color w:val="auto"/>
          <w:sz w:val="20"/>
          <w:szCs w:val="20"/>
        </w:rPr>
      </w:pPr>
      <w:proofErr w:type="spellStart"/>
      <w:r>
        <w:rPr>
          <w:i w:val="0"/>
          <w:color w:val="auto"/>
          <w:sz w:val="22"/>
          <w:szCs w:val="22"/>
        </w:rPr>
        <w:t>v</w:t>
      </w:r>
      <w:ins w:id="2231" w:author="Author">
        <w:r w:rsidR="00B743CD">
          <w:rPr>
            <w:i w:val="0"/>
            <w:color w:val="auto"/>
            <w:sz w:val="22"/>
            <w:szCs w:val="22"/>
          </w:rPr>
          <w:t>X</w:t>
        </w:r>
      </w:ins>
      <w:proofErr w:type="spellEnd"/>
      <w:del w:id="2232" w:author="Author">
        <w:r w:rsidDel="00B743CD">
          <w:rPr>
            <w:i w:val="0"/>
            <w:color w:val="auto"/>
            <w:sz w:val="22"/>
            <w:szCs w:val="22"/>
          </w:rPr>
          <w:delText>9</w:delText>
        </w:r>
      </w:del>
      <w:r w:rsidR="00FC1B28" w:rsidRPr="00D836BD">
        <w:rPr>
          <w:i w:val="0"/>
          <w:sz w:val="22"/>
          <w:szCs w:val="22"/>
        </w:rPr>
        <w:tab/>
      </w:r>
      <w:r w:rsidR="00FC1B28" w:rsidRPr="00D836BD">
        <w:rPr>
          <w:i w:val="0"/>
          <w:sz w:val="22"/>
          <w:szCs w:val="22"/>
        </w:rPr>
        <w:tab/>
      </w:r>
    </w:p>
    <w:p w14:paraId="3DF9505F" w14:textId="77777777" w:rsidR="00FC1B28" w:rsidRDefault="00FC1B28" w:rsidP="00CE7259">
      <w:pPr>
        <w:pStyle w:val="Heading2"/>
        <w:keepNext w:val="0"/>
        <w:widowControl w:val="0"/>
        <w:suppressAutoHyphens w:val="0"/>
        <w:rPr>
          <w:rFonts w:ascii="Times New Roman" w:hAnsi="Times New Roman"/>
        </w:rPr>
      </w:pPr>
      <w:bookmarkStart w:id="2233" w:name="_Toc394640235"/>
      <w:bookmarkEnd w:id="92"/>
      <w:bookmarkEnd w:id="93"/>
      <w:bookmarkEnd w:id="2233"/>
    </w:p>
    <w:sectPr w:rsidR="00FC1B28" w:rsidSect="00FC5072">
      <w:footerReference w:type="default" r:id="rId21"/>
      <w:type w:val="continuous"/>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673E4687" w14:textId="77777777" w:rsidR="00513A75" w:rsidRDefault="00513A75">
      <w:pPr>
        <w:pStyle w:val="CommentText"/>
      </w:pPr>
      <w:r>
        <w:rPr>
          <w:rStyle w:val="CommentReference"/>
        </w:rPr>
        <w:annotationRef/>
      </w:r>
      <w:r>
        <w:t>Global Comment:</w:t>
      </w:r>
    </w:p>
    <w:p w14:paraId="2F50AC9C" w14:textId="77777777" w:rsidR="00513A75" w:rsidRDefault="00513A75">
      <w:pPr>
        <w:pStyle w:val="CommentText"/>
      </w:pPr>
      <w:r>
        <w:t>Added double spaces as per consistency</w:t>
      </w:r>
    </w:p>
    <w:p w14:paraId="34AC8F94" w14:textId="77777777" w:rsidR="00513A75" w:rsidRDefault="00513A75">
      <w:pPr>
        <w:pStyle w:val="CommentText"/>
      </w:pPr>
      <w:r>
        <w:t>Inserted symbol from symbol menu</w:t>
      </w:r>
    </w:p>
    <w:p w14:paraId="74031C3B" w14:textId="77777777" w:rsidR="00513A75" w:rsidRDefault="00513A75">
      <w:pPr>
        <w:pStyle w:val="CommentText"/>
      </w:pPr>
      <w:r>
        <w:t>Inserted keep with next</w:t>
      </w:r>
    </w:p>
    <w:p w14:paraId="186E76BF" w14:textId="62C6D160" w:rsidR="00513A75" w:rsidRDefault="00513A75">
      <w:pPr>
        <w:pStyle w:val="CommentText"/>
      </w:pPr>
      <w:r>
        <w:t>Aligned indentations</w:t>
      </w:r>
    </w:p>
    <w:p w14:paraId="69094072" w14:textId="77777777" w:rsidR="00513A75" w:rsidRDefault="00513A75">
      <w:pPr>
        <w:pStyle w:val="CommentText"/>
      </w:pPr>
      <w:r>
        <w:t>Replaced soft hyphens with hard hyphens</w:t>
      </w:r>
    </w:p>
    <w:p w14:paraId="176F6078" w14:textId="6F02A6D7" w:rsidR="00513A75" w:rsidRDefault="00513A75">
      <w:pPr>
        <w:pStyle w:val="CommentText"/>
      </w:pPr>
      <w:r>
        <w:t>Deleted line spaces appropriately.</w:t>
      </w:r>
    </w:p>
  </w:comment>
  <w:comment w:id="1" w:author="Author" w:initials="A">
    <w:p w14:paraId="1B81F3A2" w14:textId="586D74B8" w:rsidR="00513A75" w:rsidRDefault="00513A75">
      <w:pPr>
        <w:pStyle w:val="CommentText"/>
      </w:pPr>
      <w:r>
        <w:rPr>
          <w:rStyle w:val="CommentReference"/>
        </w:rPr>
        <w:annotationRef/>
      </w:r>
      <w:r>
        <w:t>Please confirm if end period can be deleted at this instance.</w:t>
      </w:r>
    </w:p>
  </w:comment>
  <w:comment w:id="2" w:author="Author" w:initials="A">
    <w:p w14:paraId="151A72F0" w14:textId="4CAB29CF" w:rsidR="00513A75" w:rsidRDefault="00513A75">
      <w:pPr>
        <w:pStyle w:val="CommentText"/>
      </w:pPr>
      <w:r>
        <w:rPr>
          <w:rStyle w:val="CommentReference"/>
        </w:rPr>
        <w:annotationRef/>
      </w:r>
      <w:r>
        <w:t>Changed to upper case as per consistency. Please confirm if it is ok?</w:t>
      </w:r>
    </w:p>
  </w:comment>
  <w:comment w:id="16" w:author="Author" w:initials="A">
    <w:p w14:paraId="242740CA" w14:textId="08C420AB" w:rsidR="00513A75" w:rsidRDefault="00513A75">
      <w:pPr>
        <w:pStyle w:val="CommentText"/>
      </w:pPr>
      <w:r>
        <w:rPr>
          <w:rStyle w:val="CommentReference"/>
        </w:rPr>
        <w:annotationRef/>
      </w:r>
      <w:r>
        <w:rPr>
          <w:rStyle w:val="CommentReference"/>
        </w:rPr>
        <w:annotationRef/>
      </w:r>
      <w:r>
        <w:t xml:space="preserve">Please confirm if abbreviation </w:t>
      </w:r>
      <w:r>
        <w:rPr>
          <w:szCs w:val="22"/>
        </w:rPr>
        <w:t>(CR</w:t>
      </w:r>
      <w:r>
        <w:t>) of the expansion can be added in parenthesis as it is the first instance.</w:t>
      </w:r>
    </w:p>
  </w:comment>
  <w:comment w:id="17" w:author="Author" w:initials="A">
    <w:p w14:paraId="2319A83C" w14:textId="688DA603" w:rsidR="00513A75" w:rsidRDefault="00513A75">
      <w:pPr>
        <w:pStyle w:val="CommentText"/>
      </w:pPr>
      <w:r>
        <w:rPr>
          <w:rStyle w:val="CommentReference"/>
        </w:rPr>
        <w:annotationRef/>
      </w:r>
      <w:r>
        <w:t xml:space="preserve">Please confirm if abbreviation </w:t>
      </w:r>
      <w:r>
        <w:rPr>
          <w:szCs w:val="22"/>
        </w:rPr>
        <w:t>(</w:t>
      </w:r>
      <w:r w:rsidRPr="0087288C">
        <w:rPr>
          <w:szCs w:val="22"/>
        </w:rPr>
        <w:t>RFS</w:t>
      </w:r>
      <w:r>
        <w:t>) of the expansion can be added in parenthesis as it is the first instance.</w:t>
      </w:r>
    </w:p>
  </w:comment>
  <w:comment w:id="21" w:author="Author" w:initials="A">
    <w:p w14:paraId="5800615D" w14:textId="484A3628" w:rsidR="00513A75" w:rsidRDefault="00513A75">
      <w:pPr>
        <w:pStyle w:val="CommentText"/>
      </w:pPr>
      <w:r>
        <w:rPr>
          <w:rStyle w:val="CommentReference"/>
        </w:rPr>
        <w:annotationRef/>
      </w:r>
      <w:r>
        <w:rPr>
          <w:rStyle w:val="CommentReference"/>
        </w:rPr>
        <w:annotationRef/>
      </w:r>
      <w:r w:rsidRPr="00F55900">
        <w:t>At this instance, only abbreviation needs to be mentioned</w:t>
      </w:r>
      <w:r>
        <w:t xml:space="preserve"> “ALL”</w:t>
      </w:r>
      <w:r w:rsidRPr="00F55900">
        <w:t xml:space="preserve"> as already expansion with abbreviation </w:t>
      </w:r>
      <w:r>
        <w:t>is present in</w:t>
      </w:r>
      <w:r w:rsidRPr="00F55900">
        <w:t xml:space="preserve"> first instance. Please check.</w:t>
      </w:r>
    </w:p>
  </w:comment>
  <w:comment w:id="77" w:author="Author" w:initials="A">
    <w:p w14:paraId="39876B83" w14:textId="7E43DF66" w:rsidR="00513A75" w:rsidRDefault="00513A75">
      <w:pPr>
        <w:pStyle w:val="CommentText"/>
      </w:pPr>
      <w:r>
        <w:rPr>
          <w:rStyle w:val="CommentReference"/>
        </w:rPr>
        <w:annotationRef/>
      </w:r>
      <w:r w:rsidRPr="004617E8">
        <w:t>In below box, text “and” added in between two cross references as per consistency. Please check if it is ok.</w:t>
      </w:r>
    </w:p>
  </w:comment>
  <w:comment w:id="78" w:author="Author" w:initials="A">
    <w:p w14:paraId="22EEAEBF" w14:textId="5C35E346" w:rsidR="00513A75" w:rsidRDefault="00513A75">
      <w:pPr>
        <w:pStyle w:val="CommentText"/>
      </w:pPr>
      <w:r>
        <w:rPr>
          <w:rStyle w:val="CommentReference"/>
        </w:rPr>
        <w:annotationRef/>
      </w:r>
      <w:r>
        <w:rPr>
          <w:rStyle w:val="CommentReference"/>
        </w:rPr>
        <w:annotationRef/>
      </w:r>
      <w:r>
        <w:t>Page numbers is missing for page one and two. Please check.</w:t>
      </w:r>
    </w:p>
  </w:comment>
  <w:comment w:id="102" w:author="Author" w:initials="A">
    <w:p w14:paraId="5DE60FDE" w14:textId="72F2329D" w:rsidR="00513A75" w:rsidRDefault="00513A75">
      <w:pPr>
        <w:pStyle w:val="CommentText"/>
      </w:pPr>
      <w:r>
        <w:rPr>
          <w:rStyle w:val="CommentReference"/>
        </w:rPr>
        <w:annotationRef/>
      </w:r>
      <w:r>
        <w:rPr>
          <w:rStyle w:val="CommentReference"/>
        </w:rPr>
        <w:annotationRef/>
      </w:r>
      <w:r>
        <w:t xml:space="preserve">Please confirm if abbreviation </w:t>
      </w:r>
      <w:r>
        <w:rPr>
          <w:szCs w:val="22"/>
        </w:rPr>
        <w:t>(CR</w:t>
      </w:r>
      <w:r>
        <w:t>) of the expansion can be added in parenthesis as it is the first instance.</w:t>
      </w:r>
    </w:p>
  </w:comment>
  <w:comment w:id="103" w:author="Author" w:initials="A">
    <w:p w14:paraId="4E9D5E39" w14:textId="1FEF5A6D" w:rsidR="00513A75" w:rsidRDefault="00513A75">
      <w:pPr>
        <w:pStyle w:val="CommentText"/>
      </w:pPr>
      <w:r>
        <w:rPr>
          <w:rStyle w:val="CommentReference"/>
        </w:rPr>
        <w:annotationRef/>
      </w:r>
      <w:r>
        <w:rPr>
          <w:rStyle w:val="CommentReference"/>
        </w:rPr>
        <w:annotationRef/>
      </w:r>
      <w:r>
        <w:t xml:space="preserve">Please confirm if abbreviation </w:t>
      </w:r>
      <w:r>
        <w:rPr>
          <w:szCs w:val="22"/>
        </w:rPr>
        <w:t>(</w:t>
      </w:r>
      <w:r w:rsidRPr="0087288C">
        <w:rPr>
          <w:szCs w:val="22"/>
        </w:rPr>
        <w:t>RFS</w:t>
      </w:r>
      <w:r>
        <w:t>) of the expansion can be added in parenthesis at this instance.</w:t>
      </w:r>
    </w:p>
  </w:comment>
  <w:comment w:id="106" w:author="Author" w:initials="A">
    <w:p w14:paraId="11208377" w14:textId="6A69BCD6" w:rsidR="00513A75" w:rsidRDefault="00513A75">
      <w:pPr>
        <w:pStyle w:val="CommentText"/>
      </w:pPr>
      <w:r>
        <w:rPr>
          <w:rStyle w:val="CommentReference"/>
        </w:rPr>
        <w:annotationRef/>
      </w:r>
      <w:r>
        <w:rPr>
          <w:rStyle w:val="CommentReference"/>
        </w:rPr>
        <w:annotationRef/>
      </w:r>
      <w:r>
        <w:rPr>
          <w:rStyle w:val="CommentReference"/>
        </w:rPr>
        <w:annotationRef/>
      </w:r>
      <w:r w:rsidRPr="00F55900">
        <w:t>At this instance, only abbreviation needs to be mentioned</w:t>
      </w:r>
      <w:r>
        <w:t xml:space="preserve"> “ALL”</w:t>
      </w:r>
      <w:r w:rsidRPr="00F55900">
        <w:t xml:space="preserve"> as already expansion with abbreviation </w:t>
      </w:r>
      <w:r>
        <w:t>is present in</w:t>
      </w:r>
      <w:r w:rsidRPr="00F55900">
        <w:t xml:space="preserve"> first instance. Please check.</w:t>
      </w:r>
    </w:p>
  </w:comment>
  <w:comment w:id="137" w:author="Author" w:initials="A">
    <w:p w14:paraId="3C9D309B" w14:textId="14C1AF1A" w:rsidR="00513A75" w:rsidRDefault="00513A75">
      <w:pPr>
        <w:pStyle w:val="CommentText"/>
      </w:pPr>
      <w:r>
        <w:rPr>
          <w:rStyle w:val="CommentReference"/>
        </w:rPr>
        <w:annotationRef/>
      </w:r>
      <w:r>
        <w:t>Please confirm if the abbreviation “BSA” need to be expanded in table foot note.</w:t>
      </w:r>
    </w:p>
  </w:comment>
  <w:comment w:id="138" w:author="Author" w:initials="A">
    <w:p w14:paraId="0CB5BFE7" w14:textId="0D3F361F" w:rsidR="00513A75" w:rsidRPr="00F62279" w:rsidRDefault="00513A75">
      <w:pPr>
        <w:pStyle w:val="CommentText"/>
      </w:pPr>
      <w:r w:rsidRPr="00F62279">
        <w:rPr>
          <w:rStyle w:val="CommentReference"/>
          <w:sz w:val="20"/>
          <w:szCs w:val="20"/>
        </w:rPr>
        <w:annotationRef/>
      </w:r>
      <w:r w:rsidRPr="00F62279">
        <w:t>Please confirm if “re</w:t>
      </w:r>
      <w:r w:rsidRPr="00F62279">
        <w:noBreakHyphen/>
        <w:t>initiations” can be changed to “re</w:t>
      </w:r>
      <w:r w:rsidRPr="00F62279">
        <w:noBreakHyphen/>
        <w:t xml:space="preserve">initiation” as per </w:t>
      </w:r>
      <w:proofErr w:type="gramStart"/>
      <w:r w:rsidRPr="00F62279">
        <w:t>other</w:t>
      </w:r>
      <w:proofErr w:type="gramEnd"/>
      <w:r w:rsidRPr="00F62279">
        <w:t xml:space="preserve"> instance.</w:t>
      </w:r>
    </w:p>
  </w:comment>
  <w:comment w:id="143" w:author="Author" w:initials="A">
    <w:p w14:paraId="70CBEE57" w14:textId="4D7BDB3B" w:rsidR="00513A75" w:rsidRDefault="00513A75">
      <w:pPr>
        <w:pStyle w:val="CommentText"/>
      </w:pPr>
      <w:r>
        <w:rPr>
          <w:rStyle w:val="CommentReference"/>
        </w:rPr>
        <w:annotationRef/>
      </w:r>
      <w:r>
        <w:t>Please confirm if colon need to be added at this instance.</w:t>
      </w:r>
    </w:p>
  </w:comment>
  <w:comment w:id="156" w:author="Author" w:initials="A">
    <w:p w14:paraId="4A3546CF" w14:textId="76EC814C" w:rsidR="00513A75" w:rsidRDefault="00513A75">
      <w:pPr>
        <w:pStyle w:val="CommentText"/>
      </w:pPr>
      <w:r>
        <w:rPr>
          <w:rStyle w:val="CommentReference"/>
        </w:rPr>
        <w:annotationRef/>
      </w:r>
      <w:r>
        <w:rPr>
          <w:rStyle w:val="CommentReference"/>
        </w:rPr>
        <w:annotationRef/>
      </w:r>
      <w:r>
        <w:t>Please confirm if the abbreviation “BSA” need to be expanded in table foot note.</w:t>
      </w:r>
    </w:p>
  </w:comment>
  <w:comment w:id="161" w:author="Author" w:initials="A">
    <w:p w14:paraId="31BD4EE6" w14:textId="29A3D625" w:rsidR="00513A75" w:rsidRDefault="00513A75">
      <w:pPr>
        <w:pStyle w:val="CommentText"/>
      </w:pPr>
      <w:r>
        <w:rPr>
          <w:rStyle w:val="CommentReference"/>
        </w:rPr>
        <w:annotationRef/>
      </w:r>
      <w:r>
        <w:t>Aligned the table heading as per consistency. Please check.</w:t>
      </w:r>
    </w:p>
  </w:comment>
  <w:comment w:id="178" w:author="Author" w:initials="A">
    <w:p w14:paraId="07259FC8" w14:textId="1F9EBDFC" w:rsidR="00513A75" w:rsidRPr="002339A0" w:rsidRDefault="00513A75" w:rsidP="002339A0">
      <w:pPr>
        <w:rPr>
          <w:b/>
          <w:sz w:val="16"/>
          <w:szCs w:val="16"/>
        </w:rPr>
      </w:pPr>
      <w:r>
        <w:rPr>
          <w:rStyle w:val="CommentReference"/>
        </w:rPr>
        <w:annotationRef/>
      </w:r>
      <w:r>
        <w:t>Please confirm if left vertical side line bar need to be added for this section as it is mentioned in the “Recent Major Changes” of “</w:t>
      </w:r>
      <w:r w:rsidRPr="001B18EC">
        <w:rPr>
          <w:b/>
          <w:sz w:val="16"/>
          <w:szCs w:val="16"/>
        </w:rPr>
        <w:t>HIGHLIGHTS OF PRESCRIBING INFORMATION</w:t>
      </w:r>
      <w:r>
        <w:rPr>
          <w:b/>
          <w:sz w:val="16"/>
          <w:szCs w:val="16"/>
        </w:rPr>
        <w:t>”</w:t>
      </w:r>
    </w:p>
  </w:comment>
  <w:comment w:id="179" w:author="Author" w:initials="A">
    <w:p w14:paraId="71176F5E" w14:textId="1C48A4F7" w:rsidR="00513A75" w:rsidRDefault="00513A75">
      <w:pPr>
        <w:pStyle w:val="CommentText"/>
      </w:pPr>
      <w:r>
        <w:rPr>
          <w:rStyle w:val="CommentReference"/>
        </w:rPr>
        <w:annotationRef/>
      </w:r>
      <w:r>
        <w:rPr>
          <w:rStyle w:val="CommentReference"/>
        </w:rPr>
        <w:annotationRef/>
      </w:r>
      <w:r w:rsidRPr="00B02FCA">
        <w:t>Replaced bullet symbols as per consistency.</w:t>
      </w:r>
      <w:r>
        <w:t xml:space="preserve"> Please check if it is ok.</w:t>
      </w:r>
    </w:p>
  </w:comment>
  <w:comment w:id="181" w:author="Author" w:initials="A">
    <w:p w14:paraId="47BAD539" w14:textId="64D2A70D" w:rsidR="00513A75" w:rsidRDefault="00513A75" w:rsidP="00B74B80">
      <w:pPr>
        <w:autoSpaceDE w:val="0"/>
        <w:autoSpaceDN w:val="0"/>
      </w:pPr>
      <w:r>
        <w:rPr>
          <w:rStyle w:val="CommentReference"/>
        </w:rPr>
        <w:annotationRef/>
      </w:r>
      <w:r>
        <w:rPr>
          <w:rFonts w:ascii="Segoe UI" w:hAnsi="Segoe UI" w:cs="Segoe UI"/>
          <w:color w:val="000000"/>
          <w:sz w:val="20"/>
        </w:rPr>
        <w:t xml:space="preserve">Global Comment: </w:t>
      </w:r>
      <w:r>
        <w:rPr>
          <w:rStyle w:val="CommentReference"/>
        </w:rPr>
        <w:annotationRef/>
      </w:r>
      <w:r>
        <w:rPr>
          <w:rFonts w:ascii="Segoe UI" w:hAnsi="Segoe UI" w:cs="Segoe UI"/>
          <w:color w:val="000000"/>
          <w:sz w:val="20"/>
        </w:rPr>
        <w:t>Third level heading are un bolded and underlined as per FDA stylistics. Please check.</w:t>
      </w:r>
    </w:p>
  </w:comment>
  <w:comment w:id="189" w:author="Author" w:initials="A">
    <w:p w14:paraId="181B89F1" w14:textId="48E5F252" w:rsidR="00513A75" w:rsidRPr="001E2EA2" w:rsidRDefault="00513A75">
      <w:pPr>
        <w:pStyle w:val="CommentText"/>
      </w:pPr>
      <w:r>
        <w:rPr>
          <w:rStyle w:val="CommentReference"/>
        </w:rPr>
        <w:annotationRef/>
      </w:r>
      <w:r w:rsidRPr="001E2EA2">
        <w:rPr>
          <w:rStyle w:val="CommentReference"/>
        </w:rPr>
        <w:annotationRef/>
      </w:r>
      <w:r w:rsidRPr="001E2EA2">
        <w:t>Please confirm if “IVSS” need to be added in parenthesis as it is the first instance.</w:t>
      </w:r>
    </w:p>
  </w:comment>
  <w:comment w:id="190" w:author="Author" w:initials="A">
    <w:p w14:paraId="29ED5A92" w14:textId="0FB5A32C" w:rsidR="00513A75" w:rsidRDefault="00513A75">
      <w:pPr>
        <w:pStyle w:val="CommentText"/>
      </w:pPr>
      <w:r>
        <w:rPr>
          <w:rStyle w:val="CommentReference"/>
        </w:rPr>
        <w:annotationRef/>
      </w:r>
      <w:r>
        <w:t>Please confirm if the word “not” need to be underlined as per consistency.</w:t>
      </w:r>
    </w:p>
  </w:comment>
  <w:comment w:id="191" w:author="Author" w:initials="A">
    <w:p w14:paraId="388E1905" w14:textId="6E20547C" w:rsidR="00513A75" w:rsidRDefault="00513A75">
      <w:pPr>
        <w:pStyle w:val="CommentText"/>
      </w:pPr>
      <w:r>
        <w:rPr>
          <w:rStyle w:val="CommentReference"/>
        </w:rPr>
        <w:annotationRef/>
      </w:r>
      <w:r>
        <w:t>Global Comment: Please confirm if expansion “</w:t>
      </w:r>
      <w:r w:rsidRPr="001B18EC">
        <w:rPr>
          <w:rFonts w:eastAsia="MS Mincho"/>
        </w:rPr>
        <w:t>IV Solution Stabilizer</w:t>
      </w:r>
      <w:r>
        <w:t>” can be replaced with abbreviation “</w:t>
      </w:r>
      <w:r w:rsidRPr="001E2EA2">
        <w:t>IVSS</w:t>
      </w:r>
      <w:r>
        <w:t>” here and in all the below instances.</w:t>
      </w:r>
    </w:p>
  </w:comment>
  <w:comment w:id="194" w:author="Author" w:initials="A">
    <w:p w14:paraId="742FE6CF" w14:textId="7DEB7AAA" w:rsidR="00513A75" w:rsidRDefault="00513A75">
      <w:pPr>
        <w:pStyle w:val="CommentText"/>
      </w:pPr>
      <w:r>
        <w:rPr>
          <w:rStyle w:val="CommentReference"/>
        </w:rPr>
        <w:annotationRef/>
      </w:r>
      <w:r>
        <w:t xml:space="preserve">LWG review: Changed “package” to “vial” to clarify that it is only multiple BLINCYTO vials and not both BLINCYTO and IVSS vials needed for preparation. This was feedback from expert review. </w:t>
      </w:r>
    </w:p>
    <w:p w14:paraId="29E40399" w14:textId="7A94D7CE" w:rsidR="00513A75" w:rsidRDefault="00513A75">
      <w:pPr>
        <w:pStyle w:val="CommentText"/>
      </w:pPr>
    </w:p>
    <w:p w14:paraId="3B27E3DC" w14:textId="4A832254" w:rsidR="00513A75" w:rsidRDefault="00513A75" w:rsidP="00A45DE8">
      <w:pPr>
        <w:pStyle w:val="CommentText"/>
      </w:pPr>
      <w:r w:rsidRPr="00EB1565">
        <w:rPr>
          <w:highlight w:val="yellow"/>
        </w:rPr>
        <w:t>LWG decision: Agreed with change.</w:t>
      </w:r>
      <w:r>
        <w:t xml:space="preserve">  </w:t>
      </w:r>
    </w:p>
  </w:comment>
  <w:comment w:id="205" w:author="Author" w:initials="A">
    <w:p w14:paraId="4659DF78" w14:textId="370D3F54" w:rsidR="00513A75" w:rsidRPr="002339A0" w:rsidRDefault="00513A75" w:rsidP="002339A0">
      <w:pPr>
        <w:rPr>
          <w:b/>
          <w:sz w:val="16"/>
          <w:szCs w:val="16"/>
        </w:rPr>
      </w:pPr>
      <w:r>
        <w:rPr>
          <w:rStyle w:val="CommentReference"/>
        </w:rPr>
        <w:annotationRef/>
      </w:r>
      <w:r>
        <w:rPr>
          <w:rStyle w:val="CommentReference"/>
        </w:rPr>
        <w:annotationRef/>
      </w:r>
      <w:r>
        <w:t>Please confirm if left vertical side line bar need to be added for this section as it is mentioned in the “Recent Major Changes” of “</w:t>
      </w:r>
      <w:r w:rsidRPr="001B18EC">
        <w:rPr>
          <w:b/>
          <w:sz w:val="16"/>
          <w:szCs w:val="16"/>
        </w:rPr>
        <w:t>HIGHLIGHTS OF PRESCRIBING INFORMATION</w:t>
      </w:r>
      <w:r>
        <w:rPr>
          <w:b/>
          <w:sz w:val="16"/>
          <w:szCs w:val="16"/>
        </w:rPr>
        <w:t>”</w:t>
      </w:r>
    </w:p>
  </w:comment>
  <w:comment w:id="208" w:author="Author" w:initials="A">
    <w:p w14:paraId="4BCA4A10" w14:textId="3EE2ECC7" w:rsidR="00513A75" w:rsidRDefault="00513A75">
      <w:pPr>
        <w:pStyle w:val="CommentText"/>
      </w:pPr>
      <w:r>
        <w:rPr>
          <w:rStyle w:val="CommentReference"/>
        </w:rPr>
        <w:annotationRef/>
      </w:r>
      <w:r>
        <w:t xml:space="preserve">LWG review: In expert review, participants suggested including language referencing the section for </w:t>
      </w:r>
      <w:proofErr w:type="gramStart"/>
      <w:r>
        <w:t>7 day</w:t>
      </w:r>
      <w:proofErr w:type="gramEnd"/>
      <w:r>
        <w:t xml:space="preserve"> infusion to avoid confusion. </w:t>
      </w:r>
    </w:p>
    <w:p w14:paraId="399B845E" w14:textId="66E1DF37" w:rsidR="00513A75" w:rsidRDefault="00513A75">
      <w:pPr>
        <w:pStyle w:val="CommentText"/>
      </w:pPr>
    </w:p>
    <w:p w14:paraId="7A1E3CED" w14:textId="1042C9D9" w:rsidR="00513A75" w:rsidRDefault="00513A75">
      <w:pPr>
        <w:pStyle w:val="CommentText"/>
      </w:pPr>
      <w:r w:rsidRPr="000D04A9">
        <w:rPr>
          <w:highlight w:val="yellow"/>
        </w:rPr>
        <w:t>LWG decision: Agreed with addition of language. Bolded statement for visibility purposes.</w:t>
      </w:r>
      <w:r>
        <w:t xml:space="preserve"> </w:t>
      </w:r>
    </w:p>
  </w:comment>
  <w:comment w:id="217" w:author="Author" w:initials="A">
    <w:p w14:paraId="6F793532" w14:textId="6B16766C" w:rsidR="00513A75" w:rsidRDefault="00513A75">
      <w:pPr>
        <w:pStyle w:val="CommentText"/>
      </w:pPr>
      <w:r>
        <w:rPr>
          <w:rStyle w:val="CommentReference"/>
        </w:rPr>
        <w:annotationRef/>
      </w:r>
      <w:r>
        <w:t>LWG review: Added “Important” section with key information needed for admixing that participants had difficulty finding within the text of sections below. These were classified as medium level risk in the URA.</w:t>
      </w:r>
    </w:p>
    <w:p w14:paraId="57CA0831" w14:textId="7CA93369" w:rsidR="00513A75" w:rsidRDefault="00513A75">
      <w:pPr>
        <w:pStyle w:val="CommentText"/>
      </w:pPr>
    </w:p>
    <w:p w14:paraId="02264DC4" w14:textId="08420133" w:rsidR="00513A75" w:rsidRDefault="00513A75">
      <w:pPr>
        <w:pStyle w:val="CommentText"/>
      </w:pPr>
      <w:r w:rsidRPr="00E8238F">
        <w:rPr>
          <w:highlight w:val="yellow"/>
        </w:rPr>
        <w:t>LWG decision: Remove “Important header”. Change to sentence format as seen in other labels</w:t>
      </w:r>
      <w:r>
        <w:t xml:space="preserve">. </w:t>
      </w:r>
    </w:p>
    <w:p w14:paraId="5086408C" w14:textId="0939C97D" w:rsidR="00513A75" w:rsidRDefault="00513A75">
      <w:pPr>
        <w:pStyle w:val="CommentText"/>
      </w:pPr>
    </w:p>
  </w:comment>
  <w:comment w:id="229" w:author="Author" w:initials="A">
    <w:p w14:paraId="23F86000" w14:textId="77777777" w:rsidR="00513A75" w:rsidRDefault="00513A75">
      <w:pPr>
        <w:pStyle w:val="CommentText"/>
      </w:pPr>
      <w:r>
        <w:rPr>
          <w:rStyle w:val="CommentReference"/>
        </w:rPr>
        <w:annotationRef/>
      </w:r>
      <w:r>
        <w:t xml:space="preserve">LWG review: </w:t>
      </w:r>
    </w:p>
    <w:p w14:paraId="07ED6387" w14:textId="0AED8843" w:rsidR="00513A75" w:rsidRDefault="00513A75">
      <w:pPr>
        <w:pStyle w:val="CommentText"/>
      </w:pPr>
      <w:r>
        <w:t xml:space="preserve">- Moved “Reconstitution of BLINCYTO” section above preparation section. Participants indicated that this step occurs prior to preparation and moving this section up would be more sequential. </w:t>
      </w:r>
    </w:p>
    <w:p w14:paraId="09BF12AA" w14:textId="6D4635F6" w:rsidR="00513A75" w:rsidRDefault="00513A75">
      <w:pPr>
        <w:pStyle w:val="CommentText"/>
      </w:pPr>
      <w:r>
        <w:t>-Added “24-</w:t>
      </w:r>
      <w:proofErr w:type="gramStart"/>
      <w:r>
        <w:t>48 hour</w:t>
      </w:r>
      <w:proofErr w:type="gramEnd"/>
      <w:r>
        <w:t xml:space="preserve"> Infusion” to title for clarity purposes</w:t>
      </w:r>
    </w:p>
    <w:p w14:paraId="39911E0C" w14:textId="0F3A799F" w:rsidR="00513A75" w:rsidRDefault="00513A75">
      <w:pPr>
        <w:pStyle w:val="CommentText"/>
      </w:pPr>
    </w:p>
    <w:p w14:paraId="51587245" w14:textId="029A0DF7" w:rsidR="00513A75" w:rsidRDefault="00513A75">
      <w:pPr>
        <w:pStyle w:val="CommentText"/>
      </w:pPr>
      <w:r w:rsidRPr="000D04A9">
        <w:rPr>
          <w:highlight w:val="yellow"/>
        </w:rPr>
        <w:t>L</w:t>
      </w:r>
      <w:r>
        <w:rPr>
          <w:highlight w:val="yellow"/>
        </w:rPr>
        <w:t>WG decision: Agreed with change</w:t>
      </w:r>
      <w:r>
        <w:t>.</w:t>
      </w:r>
    </w:p>
  </w:comment>
  <w:comment w:id="249" w:author="Author" w:initials="A">
    <w:p w14:paraId="6955FCC6" w14:textId="24537343" w:rsidR="00513A75" w:rsidRDefault="00513A75">
      <w:pPr>
        <w:pStyle w:val="CommentText"/>
      </w:pPr>
      <w:r>
        <w:rPr>
          <w:rStyle w:val="CommentReference"/>
        </w:rPr>
        <w:annotationRef/>
      </w:r>
      <w:r>
        <w:t>Please confirm if the text “with” can be deleted as per consistency?</w:t>
      </w:r>
    </w:p>
  </w:comment>
  <w:comment w:id="254" w:author="Author" w:initials="A">
    <w:p w14:paraId="369E5C6B" w14:textId="781BD616" w:rsidR="00513A75" w:rsidRDefault="00513A75">
      <w:pPr>
        <w:pStyle w:val="CommentText"/>
      </w:pPr>
      <w:r>
        <w:rPr>
          <w:rStyle w:val="CommentReference"/>
        </w:rPr>
        <w:annotationRef/>
      </w:r>
      <w:r>
        <w:t>LWG review: Created new steps and bullet point for visibility purposes.</w:t>
      </w:r>
    </w:p>
    <w:p w14:paraId="5EF10D31" w14:textId="6093ECBC" w:rsidR="00513A75" w:rsidRDefault="00513A75">
      <w:pPr>
        <w:pStyle w:val="CommentText"/>
      </w:pPr>
    </w:p>
    <w:p w14:paraId="25EDE3A1" w14:textId="05FDD311" w:rsidR="00513A75" w:rsidRDefault="00513A75">
      <w:pPr>
        <w:pStyle w:val="CommentText"/>
      </w:pPr>
      <w:r w:rsidRPr="00772B94">
        <w:rPr>
          <w:highlight w:val="yellow"/>
        </w:rPr>
        <w:t>LWG decision: Agreed with changes.</w:t>
      </w:r>
    </w:p>
  </w:comment>
  <w:comment w:id="267" w:author="Author" w:initials="A">
    <w:p w14:paraId="5AF75B34" w14:textId="734ACA9B" w:rsidR="00513A75" w:rsidRDefault="00513A75" w:rsidP="00772B94">
      <w:pPr>
        <w:pStyle w:val="CommentText"/>
      </w:pPr>
      <w:r>
        <w:rPr>
          <w:rStyle w:val="CommentReference"/>
        </w:rPr>
        <w:annotationRef/>
      </w:r>
      <w:r>
        <w:t xml:space="preserve">LWG review: Changed title number and added </w:t>
      </w:r>
      <w:proofErr w:type="gramStart"/>
      <w:r>
        <w:t>“ 24</w:t>
      </w:r>
      <w:proofErr w:type="gramEnd"/>
      <w:r>
        <w:t xml:space="preserve"> hour or 48 hour” to title for consistency and clarity.</w:t>
      </w:r>
    </w:p>
    <w:p w14:paraId="720B5FF2" w14:textId="396CB62F" w:rsidR="00513A75" w:rsidRDefault="00513A75" w:rsidP="00772B94">
      <w:pPr>
        <w:pStyle w:val="CommentText"/>
      </w:pPr>
    </w:p>
    <w:p w14:paraId="1A95F8E0" w14:textId="399E4C5B" w:rsidR="00513A75" w:rsidRDefault="00513A75" w:rsidP="00772B94">
      <w:pPr>
        <w:pStyle w:val="CommentText"/>
      </w:pPr>
      <w:r w:rsidRPr="00772B94">
        <w:rPr>
          <w:highlight w:val="yellow"/>
        </w:rPr>
        <w:t>LWG decision: Agreed.</w:t>
      </w:r>
    </w:p>
    <w:p w14:paraId="0F9C4FC3" w14:textId="2C448036" w:rsidR="00513A75" w:rsidRDefault="00513A75">
      <w:pPr>
        <w:pStyle w:val="CommentText"/>
      </w:pPr>
    </w:p>
  </w:comment>
  <w:comment w:id="283" w:author="Author" w:initials="A">
    <w:p w14:paraId="1300530A" w14:textId="174B9A57" w:rsidR="00513A75" w:rsidRDefault="00513A75">
      <w:pPr>
        <w:pStyle w:val="CommentText"/>
      </w:pPr>
      <w:r>
        <w:rPr>
          <w:rStyle w:val="CommentReference"/>
        </w:rPr>
        <w:annotationRef/>
      </w:r>
      <w:r>
        <w:t>LWG review: Combined Tables 5 and 6 to one table (Table 5)</w:t>
      </w:r>
    </w:p>
    <w:p w14:paraId="4A6CC329" w14:textId="4987E7A4" w:rsidR="00513A75" w:rsidRDefault="00513A75">
      <w:pPr>
        <w:pStyle w:val="CommentText"/>
      </w:pPr>
    </w:p>
    <w:p w14:paraId="7DCE600E" w14:textId="76C778B5" w:rsidR="00513A75" w:rsidRDefault="00513A75">
      <w:pPr>
        <w:pStyle w:val="CommentText"/>
      </w:pPr>
      <w:r w:rsidRPr="002048E1">
        <w:rPr>
          <w:highlight w:val="yellow"/>
        </w:rPr>
        <w:t>LWG decision: Agreed.</w:t>
      </w:r>
    </w:p>
  </w:comment>
  <w:comment w:id="286" w:author="Author" w:initials="A">
    <w:p w14:paraId="02F9A1D7" w14:textId="41352CDA" w:rsidR="00513A75" w:rsidRDefault="00513A75">
      <w:pPr>
        <w:pStyle w:val="CommentText"/>
      </w:pPr>
      <w:r>
        <w:rPr>
          <w:rStyle w:val="CommentReference"/>
        </w:rPr>
        <w:annotationRef/>
      </w:r>
      <w:r>
        <w:t xml:space="preserve">Please confirm if end period </w:t>
      </w:r>
      <w:proofErr w:type="gramStart"/>
      <w:r>
        <w:t>need</w:t>
      </w:r>
      <w:proofErr w:type="gramEnd"/>
      <w:r>
        <w:t xml:space="preserve"> to be added at this instance.</w:t>
      </w:r>
    </w:p>
  </w:comment>
  <w:comment w:id="289" w:author="Author" w:initials="A">
    <w:p w14:paraId="0EA99C59" w14:textId="05DAD830" w:rsidR="00513A75" w:rsidRDefault="00513A75">
      <w:pPr>
        <w:pStyle w:val="CommentText"/>
      </w:pPr>
      <w:r>
        <w:rPr>
          <w:rStyle w:val="CommentReference"/>
        </w:rPr>
        <w:annotationRef/>
      </w:r>
      <w:r>
        <w:rPr>
          <w:rStyle w:val="CommentReference"/>
        </w:rPr>
        <w:annotationRef/>
      </w:r>
      <w:r>
        <w:t xml:space="preserve">Please confirm if end period </w:t>
      </w:r>
      <w:proofErr w:type="gramStart"/>
      <w:r>
        <w:t>need</w:t>
      </w:r>
      <w:proofErr w:type="gramEnd"/>
      <w:r>
        <w:t xml:space="preserve"> to be added at this instance.</w:t>
      </w:r>
    </w:p>
  </w:comment>
  <w:comment w:id="291" w:author="Author" w:initials="A">
    <w:p w14:paraId="77F0ADA6" w14:textId="77777777" w:rsidR="00513A75" w:rsidRDefault="00513A75">
      <w:pPr>
        <w:pStyle w:val="CommentText"/>
      </w:pPr>
      <w:r>
        <w:rPr>
          <w:rStyle w:val="CommentReference"/>
        </w:rPr>
        <w:annotationRef/>
      </w:r>
      <w:r>
        <w:t>LWG review: Added for clarification purposes.</w:t>
      </w:r>
    </w:p>
    <w:p w14:paraId="05AE23BC" w14:textId="77777777" w:rsidR="00513A75" w:rsidRDefault="00513A75">
      <w:pPr>
        <w:pStyle w:val="CommentText"/>
      </w:pPr>
    </w:p>
    <w:p w14:paraId="764FBADB" w14:textId="0D1E3D73" w:rsidR="00513A75" w:rsidRDefault="00513A75">
      <w:pPr>
        <w:pStyle w:val="CommentText"/>
      </w:pPr>
      <w:r w:rsidRPr="002048E1">
        <w:rPr>
          <w:highlight w:val="yellow"/>
        </w:rPr>
        <w:t>LWG decision: Agreed.</w:t>
      </w:r>
      <w:r>
        <w:t xml:space="preserve"> </w:t>
      </w:r>
    </w:p>
  </w:comment>
  <w:comment w:id="294" w:author="Author" w:initials="A">
    <w:p w14:paraId="1E3AB701" w14:textId="5C282E48" w:rsidR="00513A75" w:rsidRDefault="00513A75">
      <w:pPr>
        <w:pStyle w:val="CommentText"/>
      </w:pPr>
      <w:r>
        <w:rPr>
          <w:rStyle w:val="CommentReference"/>
        </w:rPr>
        <w:annotationRef/>
      </w:r>
      <w:r>
        <w:t>LWG review: Added for clarification purposes.</w:t>
      </w:r>
    </w:p>
    <w:p w14:paraId="0C846144" w14:textId="4D9430C3" w:rsidR="00513A75" w:rsidRDefault="00513A75">
      <w:pPr>
        <w:pStyle w:val="CommentText"/>
      </w:pPr>
    </w:p>
    <w:p w14:paraId="491F987C" w14:textId="5C063E97" w:rsidR="00513A75" w:rsidRDefault="00513A75">
      <w:pPr>
        <w:pStyle w:val="CommentText"/>
      </w:pPr>
      <w:r w:rsidRPr="002048E1">
        <w:rPr>
          <w:highlight w:val="yellow"/>
        </w:rPr>
        <w:t>LWG decision: Agreed.</w:t>
      </w:r>
    </w:p>
  </w:comment>
  <w:comment w:id="301" w:author="Author" w:initials="A">
    <w:p w14:paraId="6441ED88" w14:textId="4C383E83" w:rsidR="00513A75" w:rsidRDefault="00513A75">
      <w:pPr>
        <w:pStyle w:val="CommentText"/>
      </w:pPr>
      <w:r>
        <w:rPr>
          <w:rStyle w:val="CommentReference"/>
        </w:rPr>
        <w:annotationRef/>
      </w:r>
    </w:p>
  </w:comment>
  <w:comment w:id="302" w:author="Author" w:initials="A">
    <w:p w14:paraId="724ABAF7" w14:textId="0EB561C8" w:rsidR="00513A75" w:rsidRDefault="00513A75">
      <w:pPr>
        <w:pStyle w:val="CommentText"/>
      </w:pPr>
      <w:r>
        <w:rPr>
          <w:rStyle w:val="CommentReference"/>
        </w:rPr>
        <w:annotationRef/>
      </w:r>
      <w:r>
        <w:t>LWG review: Expert review indicated that priming of IV tubing occurs prior to removal of air from IV bag. Changed sequential order of steps to align with feedback.</w:t>
      </w:r>
    </w:p>
    <w:p w14:paraId="14CC28FB" w14:textId="77777777" w:rsidR="00513A75" w:rsidRDefault="00513A75">
      <w:pPr>
        <w:pStyle w:val="CommentText"/>
      </w:pPr>
    </w:p>
    <w:p w14:paraId="69EA2D26" w14:textId="004111CA" w:rsidR="00513A75" w:rsidRDefault="00513A75">
      <w:pPr>
        <w:pStyle w:val="CommentText"/>
      </w:pPr>
      <w:r>
        <w:t xml:space="preserve"> </w:t>
      </w:r>
      <w:r w:rsidRPr="002048E1">
        <w:rPr>
          <w:highlight w:val="yellow"/>
        </w:rPr>
        <w:t>LWG decision: Agreed.</w:t>
      </w:r>
      <w:r>
        <w:t xml:space="preserve"> </w:t>
      </w:r>
    </w:p>
  </w:comment>
  <w:comment w:id="307" w:author="Author" w:initials="A">
    <w:p w14:paraId="3079A676" w14:textId="2583A80D" w:rsidR="00513A75" w:rsidRDefault="00513A75">
      <w:pPr>
        <w:pStyle w:val="CommentText"/>
      </w:pPr>
      <w:r>
        <w:rPr>
          <w:rStyle w:val="CommentReference"/>
        </w:rPr>
        <w:annotationRef/>
      </w:r>
      <w:r>
        <w:rPr>
          <w:rStyle w:val="CommentReference"/>
        </w:rPr>
        <w:annotationRef/>
      </w:r>
      <w:r>
        <w:t>Please confirm, if this text can be underlined as per consistency?</w:t>
      </w:r>
    </w:p>
  </w:comment>
  <w:comment w:id="311" w:author="Author" w:initials="A">
    <w:p w14:paraId="46D2BD55" w14:textId="7D58E8EA" w:rsidR="00513A75" w:rsidRDefault="00513A75">
      <w:pPr>
        <w:pStyle w:val="CommentText"/>
      </w:pPr>
      <w:r>
        <w:rPr>
          <w:rStyle w:val="CommentReference"/>
        </w:rPr>
        <w:annotationRef/>
      </w:r>
      <w:r>
        <w:rPr>
          <w:rStyle w:val="CommentReference"/>
        </w:rPr>
        <w:annotationRef/>
      </w:r>
      <w:r>
        <w:t>Please confirm, if Fahrenheit units need be mentioned in parenthesis.</w:t>
      </w:r>
    </w:p>
  </w:comment>
  <w:comment w:id="312" w:author="Author" w:initials="A">
    <w:p w14:paraId="0499DFF1" w14:textId="40B6C3EC" w:rsidR="00513A75" w:rsidRDefault="00513A75" w:rsidP="005F14DE">
      <w:pPr>
        <w:pStyle w:val="CommentText"/>
      </w:pPr>
      <w:r>
        <w:rPr>
          <w:rStyle w:val="CommentReference"/>
        </w:rPr>
        <w:annotationRef/>
      </w:r>
      <w:r>
        <w:t>LWG review: Following changes were made to Table 4:</w:t>
      </w:r>
    </w:p>
    <w:p w14:paraId="51C747C6" w14:textId="77777777" w:rsidR="00513A75" w:rsidRDefault="00513A75" w:rsidP="005F14DE">
      <w:pPr>
        <w:pStyle w:val="CommentText"/>
      </w:pPr>
    </w:p>
    <w:p w14:paraId="368893E0" w14:textId="77777777" w:rsidR="00513A75" w:rsidRDefault="00513A75" w:rsidP="005F14DE">
      <w:pPr>
        <w:pStyle w:val="CommentText"/>
      </w:pPr>
      <w:r>
        <w:t xml:space="preserve">-Switch infusion and dose columns. </w:t>
      </w:r>
    </w:p>
    <w:p w14:paraId="6B0E70A3" w14:textId="77777777" w:rsidR="00513A75" w:rsidRDefault="00513A75" w:rsidP="005F14DE">
      <w:pPr>
        <w:pStyle w:val="CommentText"/>
      </w:pPr>
      <w:r>
        <w:t>-Added language indicating a fixed volume of IVSS is needed.</w:t>
      </w:r>
    </w:p>
    <w:p w14:paraId="310D3959" w14:textId="7415F0A6" w:rsidR="00513A75" w:rsidRDefault="00513A75" w:rsidP="005F14DE">
      <w:pPr>
        <w:pStyle w:val="CommentText"/>
      </w:pPr>
      <w:r>
        <w:t>-Created new column titled “vials” to communicate how much BLINCTO will be needed</w:t>
      </w:r>
      <w:r w:rsidRPr="005F14DE">
        <w:t xml:space="preserve"> </w:t>
      </w:r>
    </w:p>
    <w:p w14:paraId="08BE11B6" w14:textId="7E937618" w:rsidR="00513A75" w:rsidRDefault="00513A75" w:rsidP="005F14DE">
      <w:pPr>
        <w:pStyle w:val="CommentText"/>
      </w:pPr>
      <w:r>
        <w:t>-Removed asterisks and footnote due to new “vials” column.</w:t>
      </w:r>
    </w:p>
    <w:p w14:paraId="77E22712" w14:textId="4807F9A8" w:rsidR="00513A75" w:rsidRDefault="00513A75" w:rsidP="005F14DE">
      <w:pPr>
        <w:pStyle w:val="CommentText"/>
      </w:pPr>
    </w:p>
    <w:p w14:paraId="750182D6" w14:textId="29AE1826" w:rsidR="00513A75" w:rsidRDefault="00513A75" w:rsidP="005F14DE">
      <w:pPr>
        <w:pStyle w:val="CommentText"/>
      </w:pPr>
      <w:r w:rsidRPr="002048E1">
        <w:rPr>
          <w:highlight w:val="yellow"/>
        </w:rPr>
        <w:t>LWG decision: Agreed.</w:t>
      </w:r>
    </w:p>
    <w:p w14:paraId="25CC5CB9" w14:textId="2C0DE2F3" w:rsidR="00513A75" w:rsidRDefault="00513A75">
      <w:pPr>
        <w:pStyle w:val="CommentText"/>
      </w:pPr>
    </w:p>
  </w:comment>
  <w:comment w:id="366" w:author="Author" w:initials="A">
    <w:p w14:paraId="350B2308" w14:textId="77777777" w:rsidR="00513A75" w:rsidRDefault="00513A75">
      <w:pPr>
        <w:pStyle w:val="CommentText"/>
      </w:pPr>
      <w:r>
        <w:rPr>
          <w:rStyle w:val="CommentReference"/>
        </w:rPr>
        <w:annotationRef/>
      </w:r>
    </w:p>
    <w:p w14:paraId="2EE3C569" w14:textId="3D4ED3AA" w:rsidR="00513A75" w:rsidRDefault="00513A75">
      <w:pPr>
        <w:pStyle w:val="CommentText"/>
      </w:pPr>
      <w:r>
        <w:t xml:space="preserve">LWG review: Following changes were made to Table 5 </w:t>
      </w:r>
    </w:p>
    <w:p w14:paraId="141AFEB9" w14:textId="77777777" w:rsidR="00513A75" w:rsidRDefault="00513A75">
      <w:pPr>
        <w:pStyle w:val="CommentText"/>
      </w:pPr>
    </w:p>
    <w:p w14:paraId="4990B9B5" w14:textId="64012AD5" w:rsidR="00513A75" w:rsidRDefault="00513A75">
      <w:pPr>
        <w:pStyle w:val="CommentText"/>
      </w:pPr>
      <w:r>
        <w:t>-Combined table 5 and 6. In expert review, participants preferred these tables be combined into one to reduce number of tables in PI.</w:t>
      </w:r>
    </w:p>
    <w:p w14:paraId="4F260E51" w14:textId="77777777" w:rsidR="00513A75" w:rsidRDefault="00513A75">
      <w:pPr>
        <w:pStyle w:val="CommentText"/>
      </w:pPr>
    </w:p>
    <w:p w14:paraId="4029CA9D" w14:textId="726B6617" w:rsidR="00513A75" w:rsidRDefault="00513A75">
      <w:pPr>
        <w:pStyle w:val="CommentText"/>
      </w:pPr>
      <w:r>
        <w:t>-Switched duration and dose columns as changed in Table 4. In expert review, 1 person preferred switching these columns. This was tested with 2 more participants and they agreed.</w:t>
      </w:r>
    </w:p>
    <w:p w14:paraId="2D77D722" w14:textId="77777777" w:rsidR="00513A75" w:rsidRDefault="00513A75">
      <w:pPr>
        <w:pStyle w:val="CommentText"/>
      </w:pPr>
    </w:p>
    <w:p w14:paraId="1F0CC7ED" w14:textId="0FC79237" w:rsidR="00513A75" w:rsidRDefault="00513A75">
      <w:pPr>
        <w:pStyle w:val="CommentText"/>
      </w:pPr>
      <w:r>
        <w:t>-Added number of vials needed as done in Table 4</w:t>
      </w:r>
    </w:p>
    <w:p w14:paraId="7641015F" w14:textId="36DE9EF6" w:rsidR="00513A75" w:rsidRDefault="00513A75">
      <w:pPr>
        <w:pStyle w:val="CommentText"/>
      </w:pPr>
    </w:p>
    <w:p w14:paraId="15850A2D" w14:textId="4A033340" w:rsidR="00513A75" w:rsidRDefault="00513A75">
      <w:pPr>
        <w:pStyle w:val="CommentText"/>
      </w:pPr>
      <w:r w:rsidRPr="00591328">
        <w:rPr>
          <w:highlight w:val="yellow"/>
        </w:rPr>
        <w:t>LWG decision: Agreed.</w:t>
      </w:r>
    </w:p>
    <w:p w14:paraId="223A621F" w14:textId="77777777" w:rsidR="00513A75" w:rsidRDefault="00513A75">
      <w:pPr>
        <w:pStyle w:val="CommentText"/>
      </w:pPr>
    </w:p>
  </w:comment>
  <w:comment w:id="382" w:author="Author" w:initials="A">
    <w:p w14:paraId="036D7DE0" w14:textId="3C532EE3" w:rsidR="00513A75" w:rsidRDefault="00513A75">
      <w:pPr>
        <w:pStyle w:val="CommentText"/>
      </w:pPr>
      <w:r>
        <w:rPr>
          <w:rStyle w:val="CommentReference"/>
        </w:rPr>
        <w:annotationRef/>
      </w:r>
      <w:r>
        <w:t xml:space="preserve">Added hyphen as per </w:t>
      </w:r>
      <w:proofErr w:type="gramStart"/>
      <w:r>
        <w:t>other</w:t>
      </w:r>
      <w:proofErr w:type="gramEnd"/>
      <w:r>
        <w:t xml:space="preserve"> instance. Please confirm if it is ok.</w:t>
      </w:r>
    </w:p>
  </w:comment>
  <w:comment w:id="467" w:author="Author" w:initials="A">
    <w:p w14:paraId="1E9DB221" w14:textId="3ACD91C6" w:rsidR="00513A75" w:rsidRDefault="00513A75">
      <w:pPr>
        <w:pStyle w:val="CommentText"/>
      </w:pPr>
      <w:r>
        <w:rPr>
          <w:rStyle w:val="CommentReference"/>
        </w:rPr>
        <w:annotationRef/>
      </w:r>
      <w:r>
        <w:rPr>
          <w:rStyle w:val="CommentReference"/>
        </w:rPr>
        <w:annotationRef/>
      </w:r>
      <w:r>
        <w:t>Please confirm, if this number can be represented as “1.0”?</w:t>
      </w:r>
    </w:p>
  </w:comment>
  <w:comment w:id="597" w:author="Author" w:initials="A">
    <w:p w14:paraId="772F7578" w14:textId="05A89DE5" w:rsidR="00513A75" w:rsidRDefault="00513A75">
      <w:pPr>
        <w:pStyle w:val="CommentText"/>
      </w:pPr>
      <w:r>
        <w:rPr>
          <w:rStyle w:val="CommentReference"/>
        </w:rPr>
        <w:annotationRef/>
      </w:r>
      <w:r>
        <w:rPr>
          <w:rStyle w:val="CommentReference"/>
        </w:rPr>
        <w:annotationRef/>
      </w:r>
      <w:r>
        <w:t>Please confirm, if this number can be represented as “1.0”?</w:t>
      </w:r>
    </w:p>
  </w:comment>
  <w:comment w:id="631" w:author="Author" w:initials="A">
    <w:p w14:paraId="5CA43109" w14:textId="0174CC5D" w:rsidR="00513A75" w:rsidRDefault="00513A75">
      <w:pPr>
        <w:pStyle w:val="CommentText"/>
      </w:pPr>
      <w:r>
        <w:rPr>
          <w:rStyle w:val="CommentReference"/>
        </w:rPr>
        <w:annotationRef/>
      </w:r>
      <w:r>
        <w:rPr>
          <w:rStyle w:val="CommentReference"/>
        </w:rPr>
        <w:annotationRef/>
      </w:r>
      <w:r>
        <w:t>Please confirm, if this number can be represented as “1.0”?</w:t>
      </w:r>
    </w:p>
  </w:comment>
  <w:comment w:id="718" w:author="Author" w:initials="A">
    <w:p w14:paraId="6ED9EE18" w14:textId="2C27D26B" w:rsidR="00513A75" w:rsidRDefault="00513A75">
      <w:pPr>
        <w:pStyle w:val="CommentText"/>
      </w:pPr>
      <w:r>
        <w:rPr>
          <w:rStyle w:val="CommentReference"/>
        </w:rPr>
        <w:annotationRef/>
      </w:r>
      <w:r>
        <w:rPr>
          <w:rStyle w:val="CommentReference"/>
        </w:rPr>
        <w:annotationRef/>
      </w:r>
      <w:r>
        <w:t>Please confirm, if this number can be represented as “1.0”?</w:t>
      </w:r>
    </w:p>
  </w:comment>
  <w:comment w:id="728" w:author="Author" w:initials="A">
    <w:p w14:paraId="6106B623" w14:textId="452AA530" w:rsidR="00513A75" w:rsidRDefault="00513A75">
      <w:pPr>
        <w:pStyle w:val="CommentText"/>
      </w:pPr>
      <w:r>
        <w:rPr>
          <w:rStyle w:val="CommentReference"/>
        </w:rPr>
        <w:annotationRef/>
      </w:r>
      <w:r>
        <w:rPr>
          <w:rStyle w:val="CommentReference"/>
        </w:rPr>
        <w:annotationRef/>
      </w:r>
      <w:r>
        <w:t>Please confirm, if this number can be represented as “1.0”?</w:t>
      </w:r>
    </w:p>
  </w:comment>
  <w:comment w:id="855" w:author="Author" w:initials="A">
    <w:p w14:paraId="3019F9DC" w14:textId="000A0E51" w:rsidR="00513A75" w:rsidRDefault="00513A75">
      <w:pPr>
        <w:pStyle w:val="CommentText"/>
      </w:pPr>
      <w:r>
        <w:rPr>
          <w:rStyle w:val="CommentReference"/>
        </w:rPr>
        <w:annotationRef/>
      </w:r>
      <w:r>
        <w:rPr>
          <w:rStyle w:val="CommentReference"/>
        </w:rPr>
        <w:annotationRef/>
      </w:r>
      <w:r>
        <w:t>Please confirm, if this number can be represented as “1.0”?</w:t>
      </w:r>
    </w:p>
  </w:comment>
  <w:comment w:id="889" w:author="Author" w:initials="A">
    <w:p w14:paraId="30907C94" w14:textId="40DA929B" w:rsidR="00513A75" w:rsidRDefault="00513A75">
      <w:pPr>
        <w:pStyle w:val="CommentText"/>
      </w:pPr>
      <w:r>
        <w:rPr>
          <w:rStyle w:val="CommentReference"/>
        </w:rPr>
        <w:annotationRef/>
      </w:r>
      <w:r>
        <w:rPr>
          <w:rStyle w:val="CommentReference"/>
        </w:rPr>
        <w:annotationRef/>
      </w:r>
      <w:r>
        <w:t>Please confirm, if this number can be represented as “2.0”?</w:t>
      </w:r>
    </w:p>
  </w:comment>
  <w:comment w:id="925" w:author="Author" w:initials="A">
    <w:p w14:paraId="7424FA1E" w14:textId="4E3BF619" w:rsidR="00513A75" w:rsidRDefault="00513A75">
      <w:pPr>
        <w:pStyle w:val="CommentText"/>
      </w:pPr>
      <w:r>
        <w:rPr>
          <w:rStyle w:val="CommentReference"/>
        </w:rPr>
        <w:annotationRef/>
      </w:r>
      <w:r>
        <w:t>Please confirm if abbreviation “USP” and “BSA” need to be expanded in table foot note.</w:t>
      </w:r>
    </w:p>
  </w:comment>
  <w:comment w:id="1386" w:author="Author" w:initials="A">
    <w:p w14:paraId="49D88B89" w14:textId="77D1FF47" w:rsidR="00513A75" w:rsidRDefault="00513A75">
      <w:pPr>
        <w:pStyle w:val="CommentText"/>
      </w:pPr>
      <w:r>
        <w:rPr>
          <w:rStyle w:val="CommentReference"/>
        </w:rPr>
        <w:annotationRef/>
      </w:r>
      <w:r>
        <w:t>LWG review: Moved this section to 2.5.1 (above prep section)</w:t>
      </w:r>
    </w:p>
    <w:p w14:paraId="4E3B4F9D" w14:textId="546A0796" w:rsidR="00513A75" w:rsidRDefault="00513A75">
      <w:pPr>
        <w:pStyle w:val="CommentText"/>
      </w:pPr>
    </w:p>
    <w:p w14:paraId="02B1DF43" w14:textId="4BB2C1DA" w:rsidR="00513A75" w:rsidRDefault="00513A75">
      <w:pPr>
        <w:pStyle w:val="CommentText"/>
      </w:pPr>
      <w:r w:rsidRPr="00591328">
        <w:rPr>
          <w:highlight w:val="yellow"/>
        </w:rPr>
        <w:t>LWG decision: Agreed.</w:t>
      </w:r>
    </w:p>
  </w:comment>
  <w:comment w:id="1403" w:author="Author" w:initials="A">
    <w:p w14:paraId="2EEFB3A6" w14:textId="4B8B4529" w:rsidR="00513A75" w:rsidRDefault="00513A75">
      <w:pPr>
        <w:pStyle w:val="CommentText"/>
      </w:pPr>
      <w:r>
        <w:rPr>
          <w:rStyle w:val="CommentReference"/>
        </w:rPr>
        <w:annotationRef/>
      </w:r>
      <w:r>
        <w:t>LWG review: Added “24 Hour or 48 Hour” for consistency and clarity purposes.</w:t>
      </w:r>
    </w:p>
    <w:p w14:paraId="38E91E1F" w14:textId="62355823" w:rsidR="00513A75" w:rsidRDefault="00513A75">
      <w:pPr>
        <w:pStyle w:val="CommentText"/>
      </w:pPr>
    </w:p>
    <w:p w14:paraId="33831E7E" w14:textId="1712ACAC" w:rsidR="00513A75" w:rsidRDefault="00513A75">
      <w:pPr>
        <w:pStyle w:val="CommentText"/>
      </w:pPr>
      <w:r w:rsidRPr="00591328">
        <w:rPr>
          <w:highlight w:val="yellow"/>
        </w:rPr>
        <w:t>LWG decision: Agreed.</w:t>
      </w:r>
    </w:p>
  </w:comment>
  <w:comment w:id="1417" w:author="Author" w:initials="A">
    <w:p w14:paraId="66FE8EDE" w14:textId="4886F8FD" w:rsidR="00513A75" w:rsidRDefault="00513A75">
      <w:pPr>
        <w:pStyle w:val="CommentText"/>
      </w:pPr>
      <w:r>
        <w:rPr>
          <w:rStyle w:val="CommentReference"/>
        </w:rPr>
        <w:annotationRef/>
      </w:r>
      <w:r>
        <w:t>LWG review: Added language in this bullet point to avoid possible misunderstanding of this statement being applied to 7-day infusion durations as well (occurred in study).</w:t>
      </w:r>
    </w:p>
    <w:p w14:paraId="7D0AD2C1" w14:textId="234435F1" w:rsidR="00513A75" w:rsidRDefault="00513A75">
      <w:pPr>
        <w:pStyle w:val="CommentText"/>
      </w:pPr>
    </w:p>
    <w:p w14:paraId="0AD633E6" w14:textId="5B5DA6EE" w:rsidR="00513A75" w:rsidRPr="008443EA" w:rsidRDefault="00513A75">
      <w:pPr>
        <w:pStyle w:val="CommentText"/>
        <w:rPr>
          <w:highlight w:val="yellow"/>
        </w:rPr>
      </w:pPr>
      <w:r w:rsidRPr="00591328">
        <w:rPr>
          <w:highlight w:val="yellow"/>
        </w:rPr>
        <w:t>LWG decision: Agreed.</w:t>
      </w:r>
    </w:p>
  </w:comment>
  <w:comment w:id="1419" w:author="Author" w:initials="A">
    <w:p w14:paraId="6E9AA3B1" w14:textId="4EBBC5D0" w:rsidR="00513A75" w:rsidRDefault="00513A75">
      <w:pPr>
        <w:pStyle w:val="CommentText"/>
      </w:pPr>
      <w:r>
        <w:rPr>
          <w:rStyle w:val="CommentReference"/>
        </w:rPr>
        <w:annotationRef/>
      </w:r>
      <w:r>
        <w:t>Please confirm if text “</w:t>
      </w:r>
      <w:r w:rsidRPr="005F4DFC">
        <w:rPr>
          <w:sz w:val="22"/>
        </w:rPr>
        <w:t>hours</w:t>
      </w:r>
      <w:r>
        <w:t>” can be added as per consistency.</w:t>
      </w:r>
    </w:p>
  </w:comment>
  <w:comment w:id="1424" w:author="Author" w:initials="A">
    <w:p w14:paraId="4E3A91A2" w14:textId="0E818BB5" w:rsidR="00513A75" w:rsidRDefault="00513A75">
      <w:pPr>
        <w:pStyle w:val="CommentText"/>
      </w:pPr>
      <w:r>
        <w:rPr>
          <w:rStyle w:val="CommentReference"/>
        </w:rPr>
        <w:annotationRef/>
      </w:r>
      <w:r>
        <w:rPr>
          <w:rStyle w:val="CommentReference"/>
        </w:rPr>
        <w:annotationRef/>
      </w:r>
      <w:r>
        <w:t>Please confirm, if this text can be underlined as per consistency?</w:t>
      </w:r>
    </w:p>
  </w:comment>
  <w:comment w:id="1427" w:author="Author" w:initials="A">
    <w:p w14:paraId="17D2BBD5" w14:textId="32D9D18D" w:rsidR="00513A75" w:rsidRDefault="00513A75">
      <w:pPr>
        <w:pStyle w:val="CommentText"/>
      </w:pPr>
      <w:r>
        <w:rPr>
          <w:rStyle w:val="CommentReference"/>
        </w:rPr>
        <w:annotationRef/>
      </w:r>
      <w:r>
        <w:t xml:space="preserve">LWG review: Same changes in this section as above. </w:t>
      </w:r>
    </w:p>
    <w:p w14:paraId="6948E6F0" w14:textId="2CD0616D" w:rsidR="00513A75" w:rsidRDefault="00513A75">
      <w:pPr>
        <w:pStyle w:val="CommentText"/>
      </w:pPr>
    </w:p>
    <w:p w14:paraId="51365D13" w14:textId="4FC9C539" w:rsidR="00513A75" w:rsidRDefault="00513A75">
      <w:pPr>
        <w:pStyle w:val="CommentText"/>
      </w:pPr>
      <w:r w:rsidRPr="00591328">
        <w:rPr>
          <w:highlight w:val="yellow"/>
        </w:rPr>
        <w:t>LWG decision: Agreed.</w:t>
      </w:r>
    </w:p>
  </w:comment>
  <w:comment w:id="1428" w:author="Author" w:initials="A">
    <w:p w14:paraId="0E7F4266" w14:textId="7844AA32" w:rsidR="00513A75" w:rsidRDefault="00513A75">
      <w:pPr>
        <w:pStyle w:val="CommentText"/>
      </w:pPr>
      <w:r>
        <w:rPr>
          <w:rStyle w:val="CommentReference"/>
        </w:rPr>
        <w:annotationRef/>
      </w:r>
      <w:r>
        <w:t xml:space="preserve">LWG review: Added “Preservative” to title to align with Table 8. </w:t>
      </w:r>
    </w:p>
    <w:p w14:paraId="7D423978" w14:textId="70A3B3CA" w:rsidR="00513A75" w:rsidRDefault="00513A75">
      <w:pPr>
        <w:pStyle w:val="CommentText"/>
      </w:pPr>
    </w:p>
    <w:p w14:paraId="53354EAF" w14:textId="465828F2" w:rsidR="00513A75" w:rsidRDefault="00513A75">
      <w:pPr>
        <w:pStyle w:val="CommentText"/>
      </w:pPr>
      <w:r w:rsidRPr="00B743CD">
        <w:rPr>
          <w:highlight w:val="yellow"/>
        </w:rPr>
        <w:t>LWG decision: Agreed.</w:t>
      </w:r>
    </w:p>
  </w:comment>
  <w:comment w:id="1426" w:author="Author" w:initials="A">
    <w:p w14:paraId="3BA72DB5" w14:textId="6CC1FA0E" w:rsidR="00513A75" w:rsidRPr="002339A0" w:rsidRDefault="00513A75" w:rsidP="002339A0">
      <w:pPr>
        <w:rPr>
          <w:b/>
          <w:sz w:val="16"/>
          <w:szCs w:val="16"/>
        </w:rPr>
      </w:pPr>
      <w:r>
        <w:rPr>
          <w:rStyle w:val="CommentReference"/>
        </w:rPr>
        <w:annotationRef/>
      </w:r>
      <w:r>
        <w:rPr>
          <w:rStyle w:val="CommentReference"/>
        </w:rPr>
        <w:annotationRef/>
      </w:r>
      <w:r>
        <w:t>Please confirm if left vertical side line bar need to be added for this section as it is mentioned in the “Recent Major Changes” of “</w:t>
      </w:r>
      <w:r w:rsidRPr="001B18EC">
        <w:rPr>
          <w:b/>
          <w:sz w:val="16"/>
          <w:szCs w:val="16"/>
        </w:rPr>
        <w:t>HIGHLIGHTS OF PRESCRIBING INFORMATION</w:t>
      </w:r>
      <w:r>
        <w:rPr>
          <w:b/>
          <w:sz w:val="16"/>
          <w:szCs w:val="16"/>
        </w:rPr>
        <w:t>”</w:t>
      </w:r>
    </w:p>
  </w:comment>
  <w:comment w:id="1430" w:author="Author" w:initials="A">
    <w:p w14:paraId="1A740D73" w14:textId="5ABA6E32" w:rsidR="00513A75" w:rsidRDefault="00513A75">
      <w:pPr>
        <w:pStyle w:val="CommentText"/>
      </w:pPr>
      <w:r>
        <w:rPr>
          <w:rStyle w:val="CommentReference"/>
        </w:rPr>
        <w:annotationRef/>
      </w:r>
      <w:r>
        <w:t>This update is not present in the section 2.6 heading of TOC. Please check.</w:t>
      </w:r>
    </w:p>
  </w:comment>
  <w:comment w:id="1466" w:author="Author" w:initials="A">
    <w:p w14:paraId="5659882F" w14:textId="2118D84E" w:rsidR="00513A75" w:rsidRDefault="00513A75">
      <w:pPr>
        <w:pStyle w:val="CommentText"/>
      </w:pPr>
      <w:r>
        <w:rPr>
          <w:rStyle w:val="CommentReference"/>
        </w:rPr>
        <w:annotationRef/>
      </w:r>
      <w:r>
        <w:t xml:space="preserve">Please confirm if the text </w:t>
      </w:r>
      <w:proofErr w:type="gramStart"/>
      <w:r>
        <w:t>“ hour</w:t>
      </w:r>
      <w:proofErr w:type="gramEnd"/>
      <w:r>
        <w:t>” can be added at this instance as per consistency.</w:t>
      </w:r>
    </w:p>
  </w:comment>
  <w:comment w:id="1507" w:author="Author" w:initials="A">
    <w:p w14:paraId="094A049A" w14:textId="225383C6" w:rsidR="00513A75" w:rsidRDefault="00513A75">
      <w:pPr>
        <w:pStyle w:val="CommentText"/>
      </w:pPr>
      <w:r>
        <w:rPr>
          <w:rStyle w:val="CommentReference"/>
        </w:rPr>
        <w:annotationRef/>
      </w:r>
      <w:r>
        <w:t>Please confirm if bolding of the text can be removed.</w:t>
      </w:r>
    </w:p>
  </w:comment>
  <w:comment w:id="1519" w:author="Author" w:initials="A">
    <w:p w14:paraId="1405B1C0" w14:textId="4900AF5A" w:rsidR="00513A75" w:rsidRDefault="00513A75">
      <w:pPr>
        <w:pStyle w:val="CommentText"/>
      </w:pPr>
      <w:r>
        <w:rPr>
          <w:rStyle w:val="CommentReference"/>
        </w:rPr>
        <w:annotationRef/>
      </w:r>
      <w:r>
        <w:t>Added hyphen between “in” and “line” as per consistency. Please check.</w:t>
      </w:r>
    </w:p>
  </w:comment>
  <w:comment w:id="1522" w:author="Author" w:initials="A">
    <w:p w14:paraId="3EC8C5ED" w14:textId="2D5247B8" w:rsidR="00513A75" w:rsidRDefault="00513A75">
      <w:pPr>
        <w:pStyle w:val="CommentText"/>
      </w:pPr>
      <w:r>
        <w:rPr>
          <w:rStyle w:val="CommentReference"/>
        </w:rPr>
        <w:annotationRef/>
      </w:r>
      <w:r>
        <w:t>Inserted hyphen between “7” and “day” as per consistency. Please check.</w:t>
      </w:r>
    </w:p>
  </w:comment>
  <w:comment w:id="1529" w:author="Author" w:initials="A">
    <w:p w14:paraId="1AD95C93" w14:textId="5863C36A" w:rsidR="00513A75" w:rsidRDefault="00513A75">
      <w:pPr>
        <w:pStyle w:val="CommentText"/>
      </w:pPr>
      <w:r>
        <w:rPr>
          <w:rStyle w:val="CommentReference"/>
        </w:rPr>
        <w:annotationRef/>
      </w:r>
      <w:r>
        <w:rPr>
          <w:rStyle w:val="CommentReference"/>
        </w:rPr>
        <w:annotationRef/>
      </w:r>
      <w:r>
        <w:rPr>
          <w:rStyle w:val="CommentReference"/>
        </w:rPr>
        <w:annotationRef/>
      </w:r>
      <w:r>
        <w:t>Please confirm, if this text can be underlined as per consistency?</w:t>
      </w:r>
    </w:p>
  </w:comment>
  <w:comment w:id="1532" w:author="Author" w:initials="A">
    <w:p w14:paraId="03F34D24" w14:textId="2B3889BA" w:rsidR="00513A75" w:rsidRDefault="00513A75">
      <w:pPr>
        <w:pStyle w:val="CommentText"/>
      </w:pPr>
      <w:r>
        <w:rPr>
          <w:rStyle w:val="CommentReference"/>
        </w:rPr>
        <w:annotationRef/>
      </w:r>
      <w:r>
        <w:rPr>
          <w:rStyle w:val="CommentReference"/>
        </w:rPr>
        <w:annotationRef/>
      </w:r>
      <w:r>
        <w:rPr>
          <w:rStyle w:val="CommentReference"/>
        </w:rPr>
        <w:annotationRef/>
      </w:r>
      <w:r>
        <w:t>Please confirm, if Fahrenheit units need be mentioned in parenthesis.</w:t>
      </w:r>
    </w:p>
  </w:comment>
  <w:comment w:id="1535" w:author="Author" w:initials="A">
    <w:p w14:paraId="7DF66AB0" w14:textId="4078813B" w:rsidR="00513A75" w:rsidRDefault="00513A75">
      <w:pPr>
        <w:pStyle w:val="CommentText"/>
      </w:pPr>
      <w:r>
        <w:rPr>
          <w:rStyle w:val="CommentReference"/>
        </w:rPr>
        <w:annotationRef/>
      </w:r>
      <w:r>
        <w:t>Please confirm if this symbol can be deleted.</w:t>
      </w:r>
    </w:p>
  </w:comment>
  <w:comment w:id="1537" w:author="Author" w:initials="A">
    <w:p w14:paraId="61E56671" w14:textId="77777777" w:rsidR="00513A75" w:rsidRDefault="00513A75">
      <w:pPr>
        <w:pStyle w:val="CommentText"/>
      </w:pPr>
      <w:r>
        <w:rPr>
          <w:rStyle w:val="CommentReference"/>
        </w:rPr>
        <w:annotationRef/>
      </w:r>
      <w:r>
        <w:t xml:space="preserve">LWG review: </w:t>
      </w:r>
    </w:p>
    <w:p w14:paraId="7078CB7A" w14:textId="5EFFD06F" w:rsidR="00513A75" w:rsidRDefault="00513A75">
      <w:pPr>
        <w:pStyle w:val="CommentText"/>
      </w:pPr>
      <w:r>
        <w:t>Same changes as Table 4.</w:t>
      </w:r>
    </w:p>
    <w:p w14:paraId="1682B50F" w14:textId="2F68B0EE" w:rsidR="00513A75" w:rsidRDefault="00513A75">
      <w:pPr>
        <w:pStyle w:val="CommentText"/>
      </w:pPr>
    </w:p>
    <w:p w14:paraId="0D4CAED8" w14:textId="77777777" w:rsidR="00513A75" w:rsidRDefault="00513A75">
      <w:pPr>
        <w:pStyle w:val="CommentText"/>
      </w:pPr>
      <w:r>
        <w:t>Additional changes:</w:t>
      </w:r>
    </w:p>
    <w:p w14:paraId="14281572" w14:textId="0B1CDC73" w:rsidR="00513A75" w:rsidRDefault="00513A75">
      <w:pPr>
        <w:pStyle w:val="CommentText"/>
      </w:pPr>
      <w:r>
        <w:t xml:space="preserve">-Removed this statement and added row at the bottom of the table because participants did not read the full table title and were looking for the information in the table. </w:t>
      </w:r>
    </w:p>
    <w:p w14:paraId="6D41F061" w14:textId="13BFAD21" w:rsidR="00513A75" w:rsidRDefault="00513A75">
      <w:pPr>
        <w:pStyle w:val="CommentText"/>
      </w:pPr>
      <w:r>
        <w:t>-Created rows titled “Fixed-Dose” and “BSA-dosed” to separate sections. Removed this text from first column.</w:t>
      </w:r>
    </w:p>
    <w:p w14:paraId="45E0786C" w14:textId="4F78ADF6" w:rsidR="00513A75" w:rsidRDefault="00513A75">
      <w:pPr>
        <w:pStyle w:val="CommentText"/>
      </w:pPr>
    </w:p>
    <w:p w14:paraId="63B69154" w14:textId="2646FECA" w:rsidR="00513A75" w:rsidRDefault="00513A75">
      <w:pPr>
        <w:pStyle w:val="CommentText"/>
      </w:pPr>
      <w:r w:rsidRPr="003264B2">
        <w:rPr>
          <w:highlight w:val="yellow"/>
        </w:rPr>
        <w:t>LWG decision: Agreed.</w:t>
      </w:r>
    </w:p>
    <w:p w14:paraId="6D64A1CA" w14:textId="16997CB1" w:rsidR="00513A75" w:rsidRDefault="00513A75">
      <w:pPr>
        <w:pStyle w:val="CommentText"/>
      </w:pPr>
    </w:p>
    <w:p w14:paraId="67FF5BEA" w14:textId="77777777" w:rsidR="00513A75" w:rsidRDefault="00513A75">
      <w:pPr>
        <w:pStyle w:val="CommentText"/>
      </w:pPr>
    </w:p>
  </w:comment>
  <w:comment w:id="1556" w:author="Author" w:initials="A">
    <w:p w14:paraId="0E1F8FA8" w14:textId="01C7C5B0" w:rsidR="00513A75" w:rsidRDefault="00513A75">
      <w:pPr>
        <w:pStyle w:val="CommentText"/>
      </w:pPr>
      <w:r>
        <w:rPr>
          <w:rStyle w:val="CommentReference"/>
        </w:rPr>
        <w:annotationRef/>
      </w:r>
      <w:r>
        <w:t xml:space="preserve">Please confirm if the selected text </w:t>
      </w:r>
      <w:proofErr w:type="gramStart"/>
      <w:r>
        <w:t>need</w:t>
      </w:r>
      <w:proofErr w:type="gramEnd"/>
      <w:r>
        <w:t xml:space="preserve"> to be italicized as per table consistency or if it is ok?</w:t>
      </w:r>
    </w:p>
  </w:comment>
  <w:comment w:id="1560" w:author="Author" w:initials="A">
    <w:p w14:paraId="26E1A689" w14:textId="7BF54235" w:rsidR="00513A75" w:rsidRDefault="00513A75">
      <w:pPr>
        <w:pStyle w:val="CommentText"/>
      </w:pPr>
      <w:r>
        <w:rPr>
          <w:rStyle w:val="CommentReference"/>
        </w:rPr>
        <w:annotationRef/>
      </w:r>
      <w:r>
        <w:t>Deleted the parenthesis. Please check.</w:t>
      </w:r>
    </w:p>
  </w:comment>
  <w:comment w:id="1561" w:author="Author" w:initials="A">
    <w:p w14:paraId="60544391" w14:textId="76B7167D" w:rsidR="00513A75" w:rsidRDefault="00513A75">
      <w:pPr>
        <w:pStyle w:val="CommentText"/>
      </w:pPr>
      <w:r>
        <w:rPr>
          <w:rStyle w:val="CommentReference"/>
        </w:rPr>
        <w:annotationRef/>
      </w:r>
      <w:r>
        <w:t>LWG review: Added N/A instead of having blank grey space for clarity purposes.</w:t>
      </w:r>
    </w:p>
    <w:p w14:paraId="68E6A7A1" w14:textId="73B9ACD1" w:rsidR="00513A75" w:rsidRDefault="00513A75">
      <w:pPr>
        <w:pStyle w:val="CommentText"/>
      </w:pPr>
    </w:p>
    <w:p w14:paraId="3527CC42" w14:textId="0E157798" w:rsidR="00513A75" w:rsidRDefault="00513A75">
      <w:pPr>
        <w:pStyle w:val="CommentText"/>
      </w:pPr>
      <w:r w:rsidRPr="00591328">
        <w:rPr>
          <w:highlight w:val="yellow"/>
        </w:rPr>
        <w:t>LWG decision: Agreed.</w:t>
      </w:r>
    </w:p>
  </w:comment>
  <w:comment w:id="1567" w:author="Author" w:initials="A">
    <w:p w14:paraId="14BCE9CE" w14:textId="4C97CCE9" w:rsidR="00513A75" w:rsidRDefault="00513A75">
      <w:pPr>
        <w:pStyle w:val="CommentText"/>
      </w:pPr>
      <w:r>
        <w:rPr>
          <w:rStyle w:val="CommentReference"/>
        </w:rPr>
        <w:annotationRef/>
      </w:r>
      <w:r>
        <w:rPr>
          <w:rStyle w:val="CommentReference"/>
        </w:rPr>
        <w:annotationRef/>
      </w:r>
      <w:r>
        <w:rPr>
          <w:rStyle w:val="CommentReference"/>
        </w:rPr>
        <w:annotationRef/>
      </w:r>
      <w:r>
        <w:t>Please confirm, if this number can be represented as “1.0”??</w:t>
      </w:r>
    </w:p>
  </w:comment>
  <w:comment w:id="1570" w:author="Author" w:initials="A">
    <w:p w14:paraId="3179A9BE" w14:textId="72E6A789" w:rsidR="00513A75" w:rsidRDefault="00513A75">
      <w:pPr>
        <w:pStyle w:val="CommentText"/>
      </w:pPr>
      <w:r>
        <w:rPr>
          <w:rStyle w:val="CommentReference"/>
        </w:rPr>
        <w:annotationRef/>
      </w:r>
      <w:r>
        <w:rPr>
          <w:rStyle w:val="CommentReference"/>
        </w:rPr>
        <w:annotationRef/>
      </w:r>
      <w:r>
        <w:t xml:space="preserve">Please confirm if the selected text </w:t>
      </w:r>
      <w:proofErr w:type="gramStart"/>
      <w:r>
        <w:t>need</w:t>
      </w:r>
      <w:proofErr w:type="gramEnd"/>
      <w:r>
        <w:t xml:space="preserve"> to be italicized as per table consistency or if it is ok?</w:t>
      </w:r>
    </w:p>
  </w:comment>
  <w:comment w:id="1574" w:author="Author" w:initials="A">
    <w:p w14:paraId="3B6185CF" w14:textId="3E24564C" w:rsidR="00513A75" w:rsidRDefault="00513A75">
      <w:pPr>
        <w:pStyle w:val="CommentText"/>
      </w:pPr>
      <w:r>
        <w:rPr>
          <w:rStyle w:val="CommentReference"/>
        </w:rPr>
        <w:annotationRef/>
      </w:r>
      <w:r w:rsidRPr="003264B2">
        <w:rPr>
          <w:highlight w:val="yellow"/>
        </w:rPr>
        <w:t>LWG decision:</w:t>
      </w:r>
      <w:r>
        <w:t xml:space="preserve"> Changed to “22 kg to less than 45 kg” for consistency purposes with row above titled “Greater than or equal to 45 kg”. </w:t>
      </w:r>
    </w:p>
  </w:comment>
  <w:comment w:id="1577" w:author="Author" w:initials="A">
    <w:p w14:paraId="7F9C002F" w14:textId="5CEF2AEF" w:rsidR="00513A75" w:rsidRDefault="00513A75">
      <w:pPr>
        <w:pStyle w:val="CommentText"/>
      </w:pPr>
      <w:r>
        <w:rPr>
          <w:rStyle w:val="CommentReference"/>
        </w:rPr>
        <w:annotationRef/>
      </w:r>
      <w:r>
        <w:t>Deleted the unit “kg” as it is repeating. Please check if it is ok.</w:t>
      </w:r>
    </w:p>
  </w:comment>
  <w:comment w:id="1600" w:author="Author" w:initials="A">
    <w:p w14:paraId="2F9C22F2" w14:textId="7B06BB4E" w:rsidR="00513A75" w:rsidRDefault="00513A75">
      <w:pPr>
        <w:pStyle w:val="CommentText"/>
      </w:pPr>
      <w:r>
        <w:rPr>
          <w:rStyle w:val="CommentReference"/>
        </w:rPr>
        <w:annotationRef/>
      </w:r>
      <w:r>
        <w:rPr>
          <w:rStyle w:val="CommentReference"/>
        </w:rPr>
        <w:annotationRef/>
      </w:r>
      <w:r>
        <w:rPr>
          <w:rStyle w:val="CommentReference"/>
        </w:rPr>
        <w:annotationRef/>
      </w:r>
      <w:r>
        <w:t>Please confirm, if this number can be represented as “1.0”?</w:t>
      </w:r>
    </w:p>
  </w:comment>
  <w:comment w:id="1627" w:author="Author" w:initials="A">
    <w:p w14:paraId="5EEA149C" w14:textId="7AD6603E" w:rsidR="00513A75" w:rsidRDefault="00513A75">
      <w:pPr>
        <w:pStyle w:val="CommentText"/>
      </w:pPr>
      <w:r>
        <w:rPr>
          <w:rStyle w:val="CommentReference"/>
        </w:rPr>
        <w:annotationRef/>
      </w:r>
      <w:r>
        <w:rPr>
          <w:rStyle w:val="CommentReference"/>
        </w:rPr>
        <w:annotationRef/>
      </w:r>
      <w:r>
        <w:t>Please confirm if abbreviation “USP” and “BSA” need to be expanded in table foot note.</w:t>
      </w:r>
    </w:p>
  </w:comment>
  <w:comment w:id="1638" w:author="Author" w:initials="A">
    <w:p w14:paraId="7819C53C" w14:textId="0B27F298" w:rsidR="00513A75" w:rsidRDefault="00513A75">
      <w:pPr>
        <w:pStyle w:val="CommentText"/>
      </w:pPr>
      <w:r>
        <w:rPr>
          <w:rStyle w:val="CommentReference"/>
        </w:rPr>
        <w:annotationRef/>
      </w:r>
      <w:r>
        <w:rPr>
          <w:rStyle w:val="CommentReference"/>
        </w:rPr>
        <w:annotationRef/>
      </w:r>
      <w:r>
        <w:t>Please confirm, if this text can be underlined as per other instances?</w:t>
      </w:r>
    </w:p>
  </w:comment>
  <w:comment w:id="1644" w:author="Author" w:initials="A">
    <w:p w14:paraId="7A6738E7" w14:textId="1C4335B2" w:rsidR="00513A75" w:rsidRDefault="00513A75">
      <w:pPr>
        <w:pStyle w:val="CommentText"/>
      </w:pPr>
      <w:r>
        <w:rPr>
          <w:rStyle w:val="CommentReference"/>
        </w:rPr>
        <w:annotationRef/>
      </w:r>
      <w:r>
        <w:t xml:space="preserve">Please confirm if the selected text </w:t>
      </w:r>
      <w:proofErr w:type="gramStart"/>
      <w:r>
        <w:t>need</w:t>
      </w:r>
      <w:proofErr w:type="gramEnd"/>
      <w:r>
        <w:t xml:space="preserve"> to be bolded.</w:t>
      </w:r>
    </w:p>
  </w:comment>
  <w:comment w:id="1670" w:author="Author" w:initials="A">
    <w:p w14:paraId="5BD7D9CF" w14:textId="2AE5B0F1" w:rsidR="00513A75" w:rsidRDefault="00513A75">
      <w:pPr>
        <w:pStyle w:val="CommentText"/>
      </w:pPr>
      <w:r>
        <w:rPr>
          <w:rStyle w:val="CommentReference"/>
        </w:rPr>
        <w:annotationRef/>
      </w:r>
      <w:r>
        <w:t>Please confirm if abbreviation “ANC” need to be present in parenthesis as it is the first instance.</w:t>
      </w:r>
    </w:p>
  </w:comment>
  <w:comment w:id="1673" w:author="Author" w:initials="A">
    <w:p w14:paraId="76D6E7DF" w14:textId="268A74A3" w:rsidR="00513A75" w:rsidRDefault="00513A75">
      <w:pPr>
        <w:pStyle w:val="CommentText"/>
      </w:pPr>
      <w:r>
        <w:rPr>
          <w:rStyle w:val="CommentReference"/>
        </w:rPr>
        <w:annotationRef/>
      </w:r>
      <w:r>
        <w:rPr>
          <w:rStyle w:val="CommentReference"/>
        </w:rPr>
        <w:annotationRef/>
      </w:r>
      <w:r>
        <w:t>Please confirm if expansion and parenthesis of abbreviation can be deleted and only abbreviation “ALT” can be retained as it is already expanded at first instance.</w:t>
      </w:r>
    </w:p>
  </w:comment>
  <w:comment w:id="1674" w:author="Author" w:initials="A">
    <w:p w14:paraId="329BAAD5" w14:textId="64140283" w:rsidR="00513A75" w:rsidRDefault="00513A75">
      <w:pPr>
        <w:pStyle w:val="CommentText"/>
      </w:pPr>
      <w:r>
        <w:rPr>
          <w:rStyle w:val="CommentReference"/>
        </w:rPr>
        <w:annotationRef/>
      </w:r>
      <w:r>
        <w:rPr>
          <w:rStyle w:val="CommentReference"/>
        </w:rPr>
        <w:annotationRef/>
      </w:r>
      <w:r>
        <w:rPr>
          <w:rStyle w:val="CommentReference"/>
        </w:rPr>
        <w:annotationRef/>
      </w:r>
      <w:r>
        <w:t>Please confirm if expansion and parenthesis of abbreviation can be deleted and only abbreviation “AST” can be retained as it is already expanded at first instance.</w:t>
      </w:r>
    </w:p>
  </w:comment>
  <w:comment w:id="1680" w:author="Author" w:initials="A">
    <w:p w14:paraId="16591ED7" w14:textId="664C0FC5" w:rsidR="00513A75" w:rsidRDefault="00513A75">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sidRPr="008F23FC">
        <w:t xml:space="preserve">Please confirm if this </w:t>
      </w:r>
      <w:r>
        <w:t xml:space="preserve">expansion text can be replaced with abbreviation “CNS” </w:t>
      </w:r>
      <w:r w:rsidRPr="008F23FC">
        <w:t>as it is not the first instance</w:t>
      </w:r>
      <w:r>
        <w:t>.</w:t>
      </w:r>
    </w:p>
  </w:comment>
  <w:comment w:id="1697" w:author="Author" w:initials="A">
    <w:p w14:paraId="0FBFF17C" w14:textId="7D23C06D" w:rsidR="00513A75" w:rsidRDefault="00513A75">
      <w:pPr>
        <w:pStyle w:val="CommentText"/>
      </w:pPr>
      <w:r>
        <w:rPr>
          <w:rStyle w:val="CommentReference"/>
        </w:rPr>
        <w:annotationRef/>
      </w:r>
      <w:r>
        <w:rPr>
          <w:rStyle w:val="CommentReference"/>
        </w:rPr>
        <w:annotationRef/>
      </w:r>
      <w:r>
        <w:t>Inserted hyphen between “</w:t>
      </w:r>
      <w:r w:rsidRPr="00FC5072">
        <w:rPr>
          <w:lang w:eastAsia="ja-JP"/>
        </w:rPr>
        <w:t>Infusion</w:t>
      </w:r>
      <w:r>
        <w:rPr>
          <w:lang w:eastAsia="ja-JP"/>
        </w:rPr>
        <w:t>” and “</w:t>
      </w:r>
      <w:r w:rsidRPr="00FC5072">
        <w:rPr>
          <w:lang w:eastAsia="ja-JP"/>
        </w:rPr>
        <w:t>related</w:t>
      </w:r>
      <w:r>
        <w:rPr>
          <w:lang w:eastAsia="ja-JP"/>
        </w:rPr>
        <w:t>”</w:t>
      </w:r>
      <w:r w:rsidRPr="00FC5072">
        <w:rPr>
          <w:lang w:eastAsia="ja-JP"/>
        </w:rPr>
        <w:t xml:space="preserve"> </w:t>
      </w:r>
      <w:r>
        <w:rPr>
          <w:rStyle w:val="CommentReference"/>
        </w:rPr>
        <w:annotationRef/>
      </w:r>
      <w:r>
        <w:t>as per consistency. Please check.</w:t>
      </w:r>
    </w:p>
  </w:comment>
  <w:comment w:id="1711" w:author="Author" w:initials="A">
    <w:p w14:paraId="4247691E" w14:textId="7619B410" w:rsidR="00513A75" w:rsidRDefault="00513A75">
      <w:pPr>
        <w:pStyle w:val="CommentText"/>
      </w:pPr>
      <w:r>
        <w:rPr>
          <w:rStyle w:val="CommentReference"/>
        </w:rPr>
        <w:annotationRef/>
      </w:r>
      <w:r>
        <w:t>Changed to lower case as per consistency. Please check.</w:t>
      </w:r>
    </w:p>
  </w:comment>
  <w:comment w:id="1712" w:author="Author" w:initials="A">
    <w:p w14:paraId="26E4CCAD" w14:textId="1D5AF124" w:rsidR="00513A75" w:rsidRDefault="00513A75">
      <w:pPr>
        <w:pStyle w:val="CommentText"/>
      </w:pPr>
      <w:r>
        <w:rPr>
          <w:rStyle w:val="CommentReference"/>
        </w:rPr>
        <w:annotationRef/>
      </w:r>
      <w:r>
        <w:rPr>
          <w:rStyle w:val="CommentReference"/>
        </w:rPr>
        <w:annotationRef/>
      </w:r>
      <w:r>
        <w:t>Changed to lower case as per consistency. Please check.</w:t>
      </w:r>
    </w:p>
  </w:comment>
  <w:comment w:id="1709" w:author="Author" w:initials="A">
    <w:p w14:paraId="72511A8A" w14:textId="579532BA" w:rsidR="00513A75" w:rsidRDefault="00513A75">
      <w:pPr>
        <w:pStyle w:val="CommentText"/>
      </w:pPr>
      <w:r>
        <w:rPr>
          <w:rStyle w:val="CommentReference"/>
        </w:rPr>
        <w:annotationRef/>
      </w:r>
      <w:r>
        <w:t>Aligned the table heading. Please check.</w:t>
      </w:r>
    </w:p>
  </w:comment>
  <w:comment w:id="1729" w:author="Author" w:initials="A">
    <w:p w14:paraId="30117830" w14:textId="1F05BA34" w:rsidR="00513A75" w:rsidRDefault="00513A75">
      <w:pPr>
        <w:pStyle w:val="CommentText"/>
      </w:pPr>
      <w:r>
        <w:rPr>
          <w:rStyle w:val="CommentReference"/>
        </w:rPr>
        <w:annotationRef/>
      </w:r>
      <w:r>
        <w:t>Please confirm if it can be changed to “Adverse Reactions”?</w:t>
      </w:r>
    </w:p>
  </w:comment>
  <w:comment w:id="1734" w:author="Author" w:initials="A">
    <w:p w14:paraId="7A1C4BA5" w14:textId="2B0EF544" w:rsidR="00513A75" w:rsidRDefault="00513A75">
      <w:pPr>
        <w:pStyle w:val="CommentText"/>
      </w:pPr>
      <w:r>
        <w:rPr>
          <w:rStyle w:val="CommentReference"/>
        </w:rPr>
        <w:annotationRef/>
      </w:r>
      <w:r>
        <w:rPr>
          <w:rStyle w:val="CommentReference"/>
        </w:rPr>
        <w:annotationRef/>
      </w:r>
      <w:r>
        <w:t>Inserted hyphen between “</w:t>
      </w:r>
      <w:r w:rsidRPr="00FC5072">
        <w:rPr>
          <w:lang w:eastAsia="ja-JP"/>
        </w:rPr>
        <w:t>Infusion</w:t>
      </w:r>
      <w:r>
        <w:rPr>
          <w:lang w:eastAsia="ja-JP"/>
        </w:rPr>
        <w:t>” and “</w:t>
      </w:r>
      <w:r w:rsidRPr="00FC5072">
        <w:rPr>
          <w:lang w:eastAsia="ja-JP"/>
        </w:rPr>
        <w:t>related</w:t>
      </w:r>
      <w:r>
        <w:rPr>
          <w:lang w:eastAsia="ja-JP"/>
        </w:rPr>
        <w:t>”</w:t>
      </w:r>
      <w:r w:rsidRPr="00FC5072">
        <w:rPr>
          <w:lang w:eastAsia="ja-JP"/>
        </w:rPr>
        <w:t xml:space="preserve"> </w:t>
      </w:r>
      <w:r>
        <w:rPr>
          <w:rStyle w:val="CommentReference"/>
        </w:rPr>
        <w:annotationRef/>
      </w:r>
      <w:r>
        <w:t>as per consistency. Please check.</w:t>
      </w:r>
    </w:p>
  </w:comment>
  <w:comment w:id="1737" w:author="Author" w:initials="A">
    <w:p w14:paraId="78B12559" w14:textId="0166D8E8" w:rsidR="00513A75" w:rsidRDefault="00513A75">
      <w:pPr>
        <w:pStyle w:val="CommentText"/>
      </w:pPr>
      <w:r>
        <w:rPr>
          <w:rStyle w:val="CommentReference"/>
        </w:rPr>
        <w:annotationRef/>
      </w:r>
      <w:r>
        <w:rPr>
          <w:rStyle w:val="CommentReference"/>
        </w:rPr>
        <w:annotationRef/>
      </w:r>
      <w:r>
        <w:t>Inserted hyphen between “</w:t>
      </w:r>
      <w:proofErr w:type="spellStart"/>
      <w:r w:rsidRPr="00355CAD">
        <w:rPr>
          <w:sz w:val="19"/>
          <w:szCs w:val="19"/>
        </w:rPr>
        <w:t>maculo</w:t>
      </w:r>
      <w:proofErr w:type="spellEnd"/>
      <w:r>
        <w:rPr>
          <w:sz w:val="19"/>
          <w:szCs w:val="19"/>
        </w:rPr>
        <w:t>” and “</w:t>
      </w:r>
      <w:proofErr w:type="spellStart"/>
      <w:r>
        <w:rPr>
          <w:sz w:val="19"/>
          <w:szCs w:val="19"/>
        </w:rPr>
        <w:t>papular</w:t>
      </w:r>
      <w:proofErr w:type="spellEnd"/>
      <w:r>
        <w:rPr>
          <w:sz w:val="19"/>
          <w:szCs w:val="19"/>
        </w:rPr>
        <w:t>” as per consistency. Please check.</w:t>
      </w:r>
    </w:p>
  </w:comment>
  <w:comment w:id="1751" w:author="Author" w:initials="A">
    <w:p w14:paraId="421B1397" w14:textId="04E814C3" w:rsidR="00513A75" w:rsidRDefault="00513A75">
      <w:pPr>
        <w:pStyle w:val="CommentText"/>
      </w:pPr>
      <w:r>
        <w:rPr>
          <w:rStyle w:val="CommentReference"/>
        </w:rPr>
        <w:annotationRef/>
      </w:r>
      <w:r>
        <w:t>Please confirm if it can be changed to “Adverse Reactions”?</w:t>
      </w:r>
    </w:p>
  </w:comment>
  <w:comment w:id="1755" w:author="Author" w:initials="A">
    <w:p w14:paraId="79546922" w14:textId="07D4688D" w:rsidR="00513A75" w:rsidRDefault="00513A75">
      <w:pPr>
        <w:pStyle w:val="CommentText"/>
      </w:pPr>
      <w:r>
        <w:rPr>
          <w:rStyle w:val="CommentReference"/>
        </w:rPr>
        <w:annotationRef/>
      </w:r>
      <w:r>
        <w:t>Added end period for consistency. Please check.</w:t>
      </w:r>
    </w:p>
  </w:comment>
  <w:comment w:id="1763" w:author="Author" w:initials="A">
    <w:p w14:paraId="1FD499D9" w14:textId="36908A0A" w:rsidR="00513A75" w:rsidRDefault="00513A75">
      <w:pPr>
        <w:pStyle w:val="CommentText"/>
      </w:pPr>
      <w:r>
        <w:rPr>
          <w:rStyle w:val="CommentReference"/>
        </w:rPr>
        <w:annotationRef/>
      </w:r>
      <w:r>
        <w:rPr>
          <w:rStyle w:val="CommentReference"/>
        </w:rPr>
        <w:annotationRef/>
      </w:r>
      <w:r>
        <w:t>Bolded the heading. Please check.</w:t>
      </w:r>
    </w:p>
  </w:comment>
  <w:comment w:id="1766" w:author="Author" w:initials="A">
    <w:p w14:paraId="0D1239F6" w14:textId="34181233" w:rsidR="00513A75" w:rsidRDefault="00513A75">
      <w:pPr>
        <w:pStyle w:val="CommentText"/>
      </w:pPr>
      <w:r>
        <w:rPr>
          <w:rStyle w:val="CommentReference"/>
        </w:rPr>
        <w:annotationRef/>
      </w:r>
      <w:r>
        <w:rPr>
          <w:rStyle w:val="CommentReference"/>
        </w:rPr>
        <w:annotationRef/>
      </w:r>
      <w:r>
        <w:t>Bolded the heading. Please check.</w:t>
      </w:r>
    </w:p>
  </w:comment>
  <w:comment w:id="1768" w:author="Author" w:initials="A">
    <w:p w14:paraId="6C5B5EB3" w14:textId="7ED1C676" w:rsidR="00513A75" w:rsidRDefault="00513A75">
      <w:pPr>
        <w:pStyle w:val="CommentText"/>
      </w:pPr>
      <w:r>
        <w:rPr>
          <w:rStyle w:val="CommentReference"/>
        </w:rPr>
        <w:annotationRef/>
      </w:r>
      <w:r>
        <w:t>Please confirm if the abbreviation “SOC” need to be expanded in table foot note.</w:t>
      </w:r>
    </w:p>
  </w:comment>
  <w:comment w:id="1822" w:author="Author" w:initials="A">
    <w:p w14:paraId="6AF3E771" w14:textId="3F4359C2" w:rsidR="00513A75" w:rsidRDefault="00513A75">
      <w:pPr>
        <w:pStyle w:val="CommentText"/>
      </w:pPr>
      <w:r>
        <w:rPr>
          <w:rStyle w:val="CommentReference"/>
        </w:rPr>
        <w:annotationRef/>
      </w:r>
      <w:r>
        <w:t>Please confirm if expansion and parenthesis of abbreviation can be deleted and only abbreviation can be retained as it is already expanded at first instance.</w:t>
      </w:r>
    </w:p>
  </w:comment>
  <w:comment w:id="1838" w:author="Author" w:initials="A">
    <w:p w14:paraId="63FAFE4D" w14:textId="17CDD4DC" w:rsidR="00513A75" w:rsidRDefault="00513A75">
      <w:pPr>
        <w:pStyle w:val="CommentText"/>
      </w:pPr>
      <w:r>
        <w:rPr>
          <w:rStyle w:val="CommentReference"/>
        </w:rPr>
        <w:annotationRef/>
      </w:r>
      <w:r>
        <w:rPr>
          <w:rStyle w:val="CommentReference"/>
        </w:rPr>
        <w:annotationRef/>
      </w:r>
      <w:r>
        <w:t>Please confirm if expansion and parenthesis of abbreviation can be deleted and only abbreviation can be retained as it is already expanded at first instance.</w:t>
      </w:r>
    </w:p>
  </w:comment>
  <w:comment w:id="1855" w:author="Author" w:initials="A">
    <w:p w14:paraId="36CF14AD" w14:textId="57F4037F" w:rsidR="00513A75" w:rsidRDefault="00513A75">
      <w:pPr>
        <w:pStyle w:val="CommentText"/>
      </w:pPr>
      <w:r>
        <w:rPr>
          <w:rStyle w:val="CommentReference"/>
        </w:rPr>
        <w:annotationRef/>
      </w:r>
      <w:r>
        <w:t>Global comment: Please confirm if expansion “</w:t>
      </w:r>
      <w:r w:rsidRPr="00CD5662">
        <w:rPr>
          <w:szCs w:val="22"/>
        </w:rPr>
        <w:t>complete remission</w:t>
      </w:r>
      <w:r>
        <w:rPr>
          <w:rStyle w:val="CommentReference"/>
        </w:rPr>
        <w:annotationRef/>
      </w:r>
      <w:r>
        <w:t>” can be replaced with abbreviation “CR” in all the below instances.</w:t>
      </w:r>
    </w:p>
  </w:comment>
  <w:comment w:id="1856" w:author="Author" w:initials="A">
    <w:p w14:paraId="350EBECC" w14:textId="3399CCE2" w:rsidR="00513A75" w:rsidRDefault="00513A75">
      <w:pPr>
        <w:pStyle w:val="CommentText"/>
      </w:pPr>
      <w:r>
        <w:rPr>
          <w:rStyle w:val="CommentReference"/>
        </w:rPr>
        <w:annotationRef/>
      </w:r>
      <w:r>
        <w:t>Please confirm if expansion can be replaced with abbreviation “ANC”.</w:t>
      </w:r>
    </w:p>
  </w:comment>
  <w:comment w:id="1940" w:author="Author" w:initials="A">
    <w:p w14:paraId="2AEDE688" w14:textId="47124A0A" w:rsidR="00513A75" w:rsidRDefault="00513A75">
      <w:pPr>
        <w:pStyle w:val="CommentText"/>
      </w:pPr>
      <w:r>
        <w:rPr>
          <w:rStyle w:val="CommentReference"/>
        </w:rPr>
        <w:annotationRef/>
      </w:r>
      <w:r>
        <w:t>Abbreviation “CR” and “MRD” need to be expanded in Table foot note. Please confirm.</w:t>
      </w:r>
    </w:p>
  </w:comment>
  <w:comment w:id="1941" w:author="Author" w:initials="A">
    <w:p w14:paraId="23717583" w14:textId="1AB3D7E6" w:rsidR="00513A75" w:rsidRDefault="00513A75">
      <w:pPr>
        <w:pStyle w:val="CommentText"/>
      </w:pPr>
      <w:r>
        <w:rPr>
          <w:rStyle w:val="CommentReference"/>
        </w:rPr>
        <w:annotationRef/>
      </w:r>
      <w:r>
        <w:rPr>
          <w:rStyle w:val="CommentReference"/>
        </w:rPr>
        <w:annotationRef/>
      </w:r>
      <w:r>
        <w:rPr>
          <w:rStyle w:val="CommentReference"/>
        </w:rPr>
        <w:annotationRef/>
      </w:r>
      <w:r>
        <w:t>Please confirm if expansion and parenthesis of abbreviation can be deleted and only abbreviation can be retained at this instance.</w:t>
      </w:r>
    </w:p>
  </w:comment>
  <w:comment w:id="1944" w:author="Author" w:initials="A">
    <w:p w14:paraId="0A652C76" w14:textId="11E61C1E" w:rsidR="00513A75" w:rsidRDefault="00513A75">
      <w:pPr>
        <w:pStyle w:val="CommentText"/>
      </w:pPr>
      <w:r>
        <w:rPr>
          <w:rStyle w:val="CommentReference"/>
        </w:rPr>
        <w:annotationRef/>
      </w:r>
      <w:r>
        <w:t xml:space="preserve">This symbol is underlined. Please confirm if it need to be replaced with “less than” or </w:t>
      </w:r>
      <w:proofErr w:type="gramStart"/>
      <w:r>
        <w:t>“ less</w:t>
      </w:r>
      <w:proofErr w:type="gramEnd"/>
      <w:r>
        <w:t xml:space="preserve"> than equal to” symbol</w:t>
      </w:r>
      <w:r w:rsidR="00DB3835">
        <w:t>?</w:t>
      </w:r>
    </w:p>
  </w:comment>
  <w:comment w:id="1945" w:author="Author" w:initials="A">
    <w:p w14:paraId="4951FE1E" w14:textId="41C1F064" w:rsidR="00513A75" w:rsidRDefault="00513A75">
      <w:pPr>
        <w:pStyle w:val="CommentText"/>
      </w:pPr>
      <w:r>
        <w:rPr>
          <w:rStyle w:val="CommentReference"/>
        </w:rPr>
        <w:annotationRef/>
      </w:r>
      <w:r>
        <w:t xml:space="preserve">Please confirm if expansion of abbreviation “CI” </w:t>
      </w:r>
      <w:proofErr w:type="gramStart"/>
      <w:r>
        <w:t>need</w:t>
      </w:r>
      <w:proofErr w:type="gramEnd"/>
      <w:r>
        <w:t xml:space="preserve"> to be added as it is the first instance.</w:t>
      </w:r>
    </w:p>
  </w:comment>
  <w:comment w:id="1961" w:author="Author" w:initials="A">
    <w:p w14:paraId="61AFE596" w14:textId="77C3585C" w:rsidR="00513A75" w:rsidRDefault="00513A75">
      <w:pPr>
        <w:pStyle w:val="CommentText"/>
      </w:pPr>
      <w:r>
        <w:rPr>
          <w:rStyle w:val="CommentReference"/>
        </w:rPr>
        <w:annotationRef/>
      </w:r>
      <w:r w:rsidRPr="00DB3835">
        <w:rPr>
          <w:highlight w:val="yellow"/>
        </w:rPr>
        <w:t>To Freyr: These should be 1 and 2 to match Table above. I am having a hard time changing this.</w:t>
      </w:r>
      <w:r>
        <w:t xml:space="preserve"> </w:t>
      </w:r>
    </w:p>
  </w:comment>
  <w:comment w:id="1980" w:author="Author" w:initials="A">
    <w:p w14:paraId="08A3656C" w14:textId="3051C288" w:rsidR="00513A75" w:rsidRDefault="00513A75">
      <w:pPr>
        <w:pStyle w:val="CommentText"/>
      </w:pPr>
      <w:r>
        <w:rPr>
          <w:rStyle w:val="CommentReference"/>
        </w:rPr>
        <w:annotationRef/>
      </w:r>
      <w:r>
        <w:rPr>
          <w:rStyle w:val="CommentReference"/>
        </w:rPr>
        <w:annotationRef/>
      </w:r>
      <w:r>
        <w:t>Abbreviation “CR”, “CI” and “MRD” need to be expanded in Table foot note. Please confirm.</w:t>
      </w:r>
    </w:p>
  </w:comment>
  <w:comment w:id="1984" w:author="Author" w:initials="A">
    <w:p w14:paraId="5B35FB45" w14:textId="27D70ED3" w:rsidR="00513A75" w:rsidRDefault="00513A75">
      <w:pPr>
        <w:pStyle w:val="CommentText"/>
      </w:pPr>
      <w:r>
        <w:rPr>
          <w:rStyle w:val="CommentReference"/>
        </w:rPr>
        <w:annotationRef/>
      </w:r>
      <w:r>
        <w:rPr>
          <w:rStyle w:val="CommentReference"/>
        </w:rPr>
        <w:annotationRef/>
      </w:r>
      <w:r>
        <w:rPr>
          <w:rStyle w:val="CommentReference"/>
        </w:rPr>
        <w:annotationRef/>
      </w:r>
      <w:r>
        <w:t>Please confirm if expansion and parenthesis of abbreviation “SOC” can be deleted and only abbreviation can be retained as it is already expanded at first instance.</w:t>
      </w:r>
    </w:p>
  </w:comment>
  <w:comment w:id="1985" w:author="Author" w:initials="A">
    <w:p w14:paraId="04B19657" w14:textId="2DB39BFA" w:rsidR="00513A75" w:rsidRDefault="00513A75">
      <w:pPr>
        <w:pStyle w:val="CommentText"/>
      </w:pPr>
      <w:r>
        <w:rPr>
          <w:rStyle w:val="CommentReference"/>
        </w:rPr>
        <w:annotationRef/>
      </w:r>
      <w:r>
        <w:t>Please confirm if the selected hyphen can be deleted.</w:t>
      </w:r>
    </w:p>
  </w:comment>
  <w:comment w:id="1990" w:author="Author" w:initials="A">
    <w:p w14:paraId="6216411D" w14:textId="7523818F" w:rsidR="00513A75" w:rsidRDefault="00513A75">
      <w:pPr>
        <w:pStyle w:val="CommentText"/>
      </w:pPr>
      <w:r>
        <w:rPr>
          <w:rStyle w:val="CommentReference"/>
        </w:rPr>
        <w:annotationRef/>
      </w:r>
      <w:r>
        <w:t>Aligned the table heading. Please check.</w:t>
      </w:r>
    </w:p>
  </w:comment>
  <w:comment w:id="2127" w:author="Author" w:initials="A">
    <w:p w14:paraId="3CB375BE" w14:textId="1DBA242F" w:rsidR="00513A75" w:rsidRDefault="00513A75">
      <w:pPr>
        <w:pStyle w:val="CommentText"/>
      </w:pPr>
      <w:r>
        <w:rPr>
          <w:rStyle w:val="CommentReference"/>
        </w:rPr>
        <w:annotationRef/>
      </w:r>
      <w:r>
        <w:rPr>
          <w:rStyle w:val="CommentReference"/>
        </w:rPr>
        <w:annotationRef/>
      </w:r>
      <w:r>
        <w:t>Please confirm if % symbol can be added after 5 or if it is ok?</w:t>
      </w:r>
    </w:p>
  </w:comment>
  <w:comment w:id="2132" w:author="Author" w:initials="A">
    <w:p w14:paraId="030A11DC" w14:textId="77777777" w:rsidR="00513A75" w:rsidRDefault="00513A75" w:rsidP="000D075E">
      <w:pPr>
        <w:pStyle w:val="CommentText"/>
      </w:pPr>
      <w:r>
        <w:rPr>
          <w:rStyle w:val="CommentReference"/>
        </w:rPr>
        <w:annotationRef/>
      </w:r>
      <w:r>
        <w:rPr>
          <w:rStyle w:val="CommentReference"/>
        </w:rPr>
        <w:annotationRef/>
      </w:r>
      <w:r>
        <w:t>-Please confirm if it should be represented as “&gt;10 as per the above instance.</w:t>
      </w:r>
    </w:p>
    <w:p w14:paraId="345BE609" w14:textId="77777777" w:rsidR="00513A75" w:rsidRDefault="00513A75" w:rsidP="000D075E">
      <w:pPr>
        <w:pStyle w:val="CommentText"/>
      </w:pPr>
    </w:p>
    <w:p w14:paraId="52FE57F6" w14:textId="5A9E7AA9" w:rsidR="00513A75" w:rsidRDefault="00513A75">
      <w:pPr>
        <w:pStyle w:val="CommentText"/>
      </w:pPr>
      <w:r>
        <w:t>-Please confirm if percentage symbol can be added after 10.</w:t>
      </w:r>
    </w:p>
  </w:comment>
  <w:comment w:id="2148" w:author="Author" w:initials="A">
    <w:p w14:paraId="2C7CED2C" w14:textId="217F453E" w:rsidR="00513A75" w:rsidRDefault="00513A75">
      <w:pPr>
        <w:pStyle w:val="CommentText"/>
      </w:pPr>
      <w:r>
        <w:rPr>
          <w:rStyle w:val="CommentReference"/>
        </w:rPr>
        <w:annotationRef/>
      </w:r>
      <w:r>
        <w:rPr>
          <w:rStyle w:val="CommentReference"/>
        </w:rPr>
        <w:annotationRef/>
      </w:r>
      <w:r>
        <w:t>In below graph, abbreviation “</w:t>
      </w:r>
      <w:proofErr w:type="spellStart"/>
      <w:r>
        <w:t>mo</w:t>
      </w:r>
      <w:proofErr w:type="spellEnd"/>
      <w:r>
        <w:t>”, “CI”, “HR”, “OS”, “SOC” given. It should be expanded in figure foot note. Please check.</w:t>
      </w:r>
    </w:p>
  </w:comment>
  <w:comment w:id="2152" w:author="Author" w:initials="A">
    <w:p w14:paraId="75F11EF8" w14:textId="4A73CADD" w:rsidR="00513A75" w:rsidRDefault="00513A75">
      <w:pPr>
        <w:pStyle w:val="CommentText"/>
      </w:pPr>
      <w:r>
        <w:rPr>
          <w:rStyle w:val="CommentReference"/>
        </w:rPr>
        <w:annotationRef/>
      </w:r>
      <w:r>
        <w:rPr>
          <w:rStyle w:val="CommentReference"/>
        </w:rPr>
        <w:annotationRef/>
      </w:r>
      <w:r>
        <w:t>Changed to lowercase for consistency please check</w:t>
      </w:r>
    </w:p>
  </w:comment>
  <w:comment w:id="2160" w:author="Author" w:initials="A">
    <w:p w14:paraId="4286EFB7" w14:textId="74F73BD3" w:rsidR="00513A75" w:rsidRDefault="00513A75">
      <w:pPr>
        <w:pStyle w:val="CommentText"/>
      </w:pPr>
      <w:r>
        <w:rPr>
          <w:rStyle w:val="CommentReference"/>
        </w:rPr>
        <w:annotationRef/>
      </w:r>
      <w:r>
        <w:t>Bolded the text as per consistency. Please check.</w:t>
      </w:r>
    </w:p>
  </w:comment>
  <w:comment w:id="2165" w:author="Author" w:initials="A">
    <w:p w14:paraId="51DD1036" w14:textId="0BADF779" w:rsidR="00513A75" w:rsidRDefault="00513A75">
      <w:pPr>
        <w:pStyle w:val="CommentText"/>
      </w:pPr>
      <w:r>
        <w:rPr>
          <w:rStyle w:val="CommentReference"/>
        </w:rPr>
        <w:annotationRef/>
      </w:r>
      <w:r>
        <w:rPr>
          <w:rStyle w:val="CommentReference"/>
        </w:rPr>
        <w:annotationRef/>
      </w:r>
      <w:r>
        <w:t>Bolded the text as per consistency. Please check.</w:t>
      </w:r>
    </w:p>
  </w:comment>
  <w:comment w:id="2169" w:author="Author" w:initials="A">
    <w:p w14:paraId="6728C38E" w14:textId="6C4FD726" w:rsidR="00513A75" w:rsidRDefault="00513A75">
      <w:pPr>
        <w:pStyle w:val="CommentText"/>
      </w:pPr>
      <w:r>
        <w:rPr>
          <w:rStyle w:val="CommentReference"/>
        </w:rPr>
        <w:annotationRef/>
      </w:r>
      <w:r>
        <w:t>Bolded the superscript. Please check.</w:t>
      </w:r>
    </w:p>
  </w:comment>
  <w:comment w:id="2173" w:author="Author" w:initials="A">
    <w:p w14:paraId="1C2EF861" w14:textId="4EB3B1B5" w:rsidR="00513A75" w:rsidRDefault="00513A75">
      <w:pPr>
        <w:pStyle w:val="CommentText"/>
      </w:pPr>
      <w:r>
        <w:rPr>
          <w:rStyle w:val="CommentReference"/>
        </w:rPr>
        <w:annotationRef/>
      </w:r>
      <w:r>
        <w:rPr>
          <w:rStyle w:val="CommentReference"/>
        </w:rPr>
        <w:annotationRef/>
      </w:r>
      <w:r>
        <w:t>Please confirm whether square brackets can be inserted at this instance.</w:t>
      </w:r>
    </w:p>
  </w:comment>
  <w:comment w:id="2174" w:author="Author" w:initials="A">
    <w:p w14:paraId="5659C94D" w14:textId="1BC92458" w:rsidR="00513A75" w:rsidRDefault="00513A75">
      <w:pPr>
        <w:pStyle w:val="CommentText"/>
      </w:pPr>
      <w:r>
        <w:rPr>
          <w:rStyle w:val="CommentReference"/>
        </w:rPr>
        <w:annotationRef/>
      </w:r>
      <w:r>
        <w:t>Global Comment: Inserted symbol from symbol menu. Please check.</w:t>
      </w:r>
    </w:p>
  </w:comment>
  <w:comment w:id="2181" w:author="Author" w:initials="A">
    <w:p w14:paraId="1346B867" w14:textId="26D0D384" w:rsidR="00513A75" w:rsidRDefault="00513A75">
      <w:pPr>
        <w:pStyle w:val="CommentText"/>
      </w:pPr>
      <w:r>
        <w:rPr>
          <w:rStyle w:val="CommentReference"/>
        </w:rPr>
        <w:annotationRef/>
      </w:r>
      <w:r>
        <w:rPr>
          <w:rStyle w:val="CommentReference"/>
        </w:rPr>
        <w:annotationRef/>
      </w:r>
      <w:r>
        <w:rPr>
          <w:rStyle w:val="CommentReference"/>
        </w:rPr>
        <w:annotationRef/>
      </w:r>
      <w:r>
        <w:t>Changed to lowercase for consistency please check</w:t>
      </w:r>
    </w:p>
  </w:comment>
  <w:comment w:id="2184" w:author="Author" w:initials="A">
    <w:p w14:paraId="52FA15F3" w14:textId="1CA0DFA0" w:rsidR="00513A75" w:rsidRDefault="00513A75">
      <w:pPr>
        <w:pStyle w:val="CommentText"/>
      </w:pPr>
      <w:r>
        <w:rPr>
          <w:rStyle w:val="CommentReference"/>
        </w:rPr>
        <w:annotationRef/>
      </w:r>
      <w:r>
        <w:rPr>
          <w:rStyle w:val="CommentReference"/>
        </w:rPr>
        <w:annotationRef/>
      </w:r>
      <w:r>
        <w:rPr>
          <w:rStyle w:val="CommentReference"/>
        </w:rPr>
        <w:annotationRef/>
      </w:r>
      <w:r>
        <w:t>Please confirm whether square brackets can be inserted at this instance.</w:t>
      </w:r>
    </w:p>
  </w:comment>
  <w:comment w:id="2199" w:author="Author" w:initials="A">
    <w:p w14:paraId="1E913BD3" w14:textId="1ACB06D0" w:rsidR="00513A75" w:rsidRDefault="00513A75">
      <w:pPr>
        <w:pStyle w:val="CommentText"/>
      </w:pPr>
      <w:r>
        <w:rPr>
          <w:rStyle w:val="CommentReference"/>
        </w:rPr>
        <w:annotationRef/>
      </w:r>
      <w:r>
        <w:t>Changed to lower case as per Consistency. Please check.</w:t>
      </w:r>
    </w:p>
  </w:comment>
  <w:comment w:id="2202" w:author="Author" w:initials="A">
    <w:p w14:paraId="01C33437" w14:textId="4A381DAB" w:rsidR="00513A75" w:rsidRDefault="00513A75">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Please confirm whether square brackets can be inserted at this instance.</w:t>
      </w:r>
    </w:p>
  </w:comment>
  <w:comment w:id="2211" w:author="Author" w:initials="A">
    <w:p w14:paraId="5E1EAC9F" w14:textId="14757188" w:rsidR="00513A75" w:rsidRDefault="00513A75">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Please confirm whether square brackets can be inserted at this instance.</w:t>
      </w:r>
    </w:p>
  </w:comment>
  <w:comment w:id="2226" w:author="Author" w:initials="A">
    <w:p w14:paraId="70B320DA" w14:textId="0BFFEF76" w:rsidR="00513A75" w:rsidRDefault="00513A75">
      <w:pPr>
        <w:pStyle w:val="CommentText"/>
      </w:pPr>
      <w:r>
        <w:rPr>
          <w:rStyle w:val="CommentReference"/>
        </w:rPr>
        <w:annotationRef/>
      </w:r>
      <w:r>
        <w:t>Removed bolding of the symbol. Please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6F6078" w15:done="0"/>
  <w15:commentEx w15:paraId="1B81F3A2" w15:done="0"/>
  <w15:commentEx w15:paraId="151A72F0" w15:done="0"/>
  <w15:commentEx w15:paraId="242740CA" w15:done="0"/>
  <w15:commentEx w15:paraId="2319A83C" w15:done="0"/>
  <w15:commentEx w15:paraId="5800615D" w15:done="0"/>
  <w15:commentEx w15:paraId="39876B83" w15:done="0"/>
  <w15:commentEx w15:paraId="22EEAEBF" w15:done="0"/>
  <w15:commentEx w15:paraId="5DE60FDE" w15:done="0"/>
  <w15:commentEx w15:paraId="4E9D5E39" w15:done="0"/>
  <w15:commentEx w15:paraId="11208377" w15:done="0"/>
  <w15:commentEx w15:paraId="3C9D309B" w15:done="0"/>
  <w15:commentEx w15:paraId="0CB5BFE7" w15:done="0"/>
  <w15:commentEx w15:paraId="70CBEE57" w15:done="0"/>
  <w15:commentEx w15:paraId="4A3546CF" w15:done="0"/>
  <w15:commentEx w15:paraId="31BD4EE6" w15:done="0"/>
  <w15:commentEx w15:paraId="07259FC8" w15:done="0"/>
  <w15:commentEx w15:paraId="71176F5E" w15:done="0"/>
  <w15:commentEx w15:paraId="47BAD539" w15:done="0"/>
  <w15:commentEx w15:paraId="181B89F1" w15:done="0"/>
  <w15:commentEx w15:paraId="29ED5A92" w15:done="0"/>
  <w15:commentEx w15:paraId="388E1905" w15:done="0"/>
  <w15:commentEx w15:paraId="3B27E3DC" w15:done="0"/>
  <w15:commentEx w15:paraId="4659DF78" w15:done="0"/>
  <w15:commentEx w15:paraId="7A1E3CED" w15:done="0"/>
  <w15:commentEx w15:paraId="5086408C" w15:done="0"/>
  <w15:commentEx w15:paraId="51587245" w15:done="0"/>
  <w15:commentEx w15:paraId="6955FCC6" w15:done="0"/>
  <w15:commentEx w15:paraId="25EDE3A1" w15:done="0"/>
  <w15:commentEx w15:paraId="0F9C4FC3" w15:done="0"/>
  <w15:commentEx w15:paraId="7DCE600E" w15:done="0"/>
  <w15:commentEx w15:paraId="02F9A1D7" w15:done="0"/>
  <w15:commentEx w15:paraId="0EA99C59" w15:done="0"/>
  <w15:commentEx w15:paraId="764FBADB" w15:done="0"/>
  <w15:commentEx w15:paraId="491F987C" w15:done="0"/>
  <w15:commentEx w15:paraId="6441ED88" w15:done="0"/>
  <w15:commentEx w15:paraId="69EA2D26" w15:paraIdParent="6441ED88" w15:done="0"/>
  <w15:commentEx w15:paraId="3079A676" w15:done="0"/>
  <w15:commentEx w15:paraId="46D2BD55" w15:done="0"/>
  <w15:commentEx w15:paraId="25CC5CB9" w15:done="0"/>
  <w15:commentEx w15:paraId="223A621F" w15:done="0"/>
  <w15:commentEx w15:paraId="036D7DE0" w15:done="0"/>
  <w15:commentEx w15:paraId="1E9DB221" w15:done="0"/>
  <w15:commentEx w15:paraId="772F7578" w15:done="0"/>
  <w15:commentEx w15:paraId="5CA43109" w15:done="0"/>
  <w15:commentEx w15:paraId="6ED9EE18" w15:done="0"/>
  <w15:commentEx w15:paraId="6106B623" w15:done="0"/>
  <w15:commentEx w15:paraId="3019F9DC" w15:done="0"/>
  <w15:commentEx w15:paraId="30907C94" w15:done="0"/>
  <w15:commentEx w15:paraId="7424FA1E" w15:done="0"/>
  <w15:commentEx w15:paraId="02B1DF43" w15:done="0"/>
  <w15:commentEx w15:paraId="33831E7E" w15:done="0"/>
  <w15:commentEx w15:paraId="0AD633E6" w15:done="0"/>
  <w15:commentEx w15:paraId="6E9AA3B1" w15:done="0"/>
  <w15:commentEx w15:paraId="4E3A91A2" w15:done="0"/>
  <w15:commentEx w15:paraId="51365D13" w15:done="0"/>
  <w15:commentEx w15:paraId="53354EAF" w15:done="0"/>
  <w15:commentEx w15:paraId="3BA72DB5" w15:done="0"/>
  <w15:commentEx w15:paraId="1A740D73" w15:done="0"/>
  <w15:commentEx w15:paraId="5659882F" w15:done="0"/>
  <w15:commentEx w15:paraId="094A049A" w15:done="0"/>
  <w15:commentEx w15:paraId="1405B1C0" w15:done="0"/>
  <w15:commentEx w15:paraId="3EC8C5ED" w15:done="0"/>
  <w15:commentEx w15:paraId="1AD95C93" w15:done="0"/>
  <w15:commentEx w15:paraId="03F34D24" w15:done="0"/>
  <w15:commentEx w15:paraId="7DF66AB0" w15:done="0"/>
  <w15:commentEx w15:paraId="67FF5BEA" w15:done="0"/>
  <w15:commentEx w15:paraId="0E1F8FA8" w15:done="0"/>
  <w15:commentEx w15:paraId="26E1A689" w15:done="0"/>
  <w15:commentEx w15:paraId="3527CC42" w15:done="0"/>
  <w15:commentEx w15:paraId="14BCE9CE" w15:done="0"/>
  <w15:commentEx w15:paraId="3179A9BE" w15:done="0"/>
  <w15:commentEx w15:paraId="3B6185CF" w15:done="0"/>
  <w15:commentEx w15:paraId="7F9C002F" w15:done="0"/>
  <w15:commentEx w15:paraId="2F9C22F2" w15:done="0"/>
  <w15:commentEx w15:paraId="5EEA149C" w15:done="0"/>
  <w15:commentEx w15:paraId="7819C53C" w15:done="0"/>
  <w15:commentEx w15:paraId="7A6738E7" w15:done="0"/>
  <w15:commentEx w15:paraId="5BD7D9CF" w15:done="0"/>
  <w15:commentEx w15:paraId="76D6E7DF" w15:done="0"/>
  <w15:commentEx w15:paraId="329BAAD5" w15:done="0"/>
  <w15:commentEx w15:paraId="16591ED7" w15:done="0"/>
  <w15:commentEx w15:paraId="0FBFF17C" w15:done="0"/>
  <w15:commentEx w15:paraId="4247691E" w15:done="0"/>
  <w15:commentEx w15:paraId="26E4CCAD" w15:done="0"/>
  <w15:commentEx w15:paraId="72511A8A" w15:done="0"/>
  <w15:commentEx w15:paraId="30117830" w15:done="0"/>
  <w15:commentEx w15:paraId="7A1C4BA5" w15:done="0"/>
  <w15:commentEx w15:paraId="78B12559" w15:done="0"/>
  <w15:commentEx w15:paraId="421B1397" w15:done="0"/>
  <w15:commentEx w15:paraId="79546922" w15:done="0"/>
  <w15:commentEx w15:paraId="1FD499D9" w15:done="0"/>
  <w15:commentEx w15:paraId="0D1239F6" w15:done="0"/>
  <w15:commentEx w15:paraId="6C5B5EB3" w15:done="0"/>
  <w15:commentEx w15:paraId="6AF3E771" w15:done="0"/>
  <w15:commentEx w15:paraId="63FAFE4D" w15:done="0"/>
  <w15:commentEx w15:paraId="36CF14AD" w15:done="0"/>
  <w15:commentEx w15:paraId="350EBECC" w15:done="0"/>
  <w15:commentEx w15:paraId="2AEDE688" w15:done="0"/>
  <w15:commentEx w15:paraId="23717583" w15:done="0"/>
  <w15:commentEx w15:paraId="0A652C76" w15:done="0"/>
  <w15:commentEx w15:paraId="4951FE1E" w15:done="0"/>
  <w15:commentEx w15:paraId="61AFE596" w15:done="0"/>
  <w15:commentEx w15:paraId="08A3656C" w15:done="0"/>
  <w15:commentEx w15:paraId="5B35FB45" w15:done="0"/>
  <w15:commentEx w15:paraId="04B19657" w15:done="0"/>
  <w15:commentEx w15:paraId="6216411D" w15:done="0"/>
  <w15:commentEx w15:paraId="3CB375BE" w15:done="0"/>
  <w15:commentEx w15:paraId="52FE57F6" w15:done="0"/>
  <w15:commentEx w15:paraId="2C7CED2C" w15:done="0"/>
  <w15:commentEx w15:paraId="75F11EF8" w15:done="0"/>
  <w15:commentEx w15:paraId="4286EFB7" w15:done="0"/>
  <w15:commentEx w15:paraId="51DD1036" w15:done="0"/>
  <w15:commentEx w15:paraId="6728C38E" w15:done="0"/>
  <w15:commentEx w15:paraId="1C2EF861" w15:done="0"/>
  <w15:commentEx w15:paraId="5659C94D" w15:done="0"/>
  <w15:commentEx w15:paraId="1346B867" w15:done="0"/>
  <w15:commentEx w15:paraId="52FA15F3" w15:done="0"/>
  <w15:commentEx w15:paraId="1E913BD3" w15:done="0"/>
  <w15:commentEx w15:paraId="01C33437" w15:done="0"/>
  <w15:commentEx w15:paraId="5E1EAC9F" w15:done="0"/>
  <w15:commentEx w15:paraId="70B320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6F6078" w16cid:durableId="208028FD"/>
  <w16cid:commentId w16cid:paraId="1B81F3A2" w16cid:durableId="20800B01"/>
  <w16cid:commentId w16cid:paraId="151A72F0" w16cid:durableId="207FD11F"/>
  <w16cid:commentId w16cid:paraId="242740CA" w16cid:durableId="208026D7"/>
  <w16cid:commentId w16cid:paraId="2319A83C" w16cid:durableId="208024A5"/>
  <w16cid:commentId w16cid:paraId="5800615D" w16cid:durableId="207FD230"/>
  <w16cid:commentId w16cid:paraId="39876B83" w16cid:durableId="20805B5B"/>
  <w16cid:commentId w16cid:paraId="22EEAEBF" w16cid:durableId="207FD1D6"/>
  <w16cid:commentId w16cid:paraId="5DE60FDE" w16cid:durableId="20802705"/>
  <w16cid:commentId w16cid:paraId="4E9D5E39" w16cid:durableId="20802534"/>
  <w16cid:commentId w16cid:paraId="11208377" w16cid:durableId="207FD274"/>
  <w16cid:commentId w16cid:paraId="3C9D309B" w16cid:durableId="207FF091"/>
  <w16cid:commentId w16cid:paraId="0CB5BFE7" w16cid:durableId="207FD2ED"/>
  <w16cid:commentId w16cid:paraId="70CBEE57" w16cid:durableId="20800FEC"/>
  <w16cid:commentId w16cid:paraId="4A3546CF" w16cid:durableId="207FF120"/>
  <w16cid:commentId w16cid:paraId="31BD4EE6" w16cid:durableId="207FF351"/>
  <w16cid:commentId w16cid:paraId="07259FC8" w16cid:durableId="20800D71"/>
  <w16cid:commentId w16cid:paraId="71176F5E" w16cid:durableId="207FD3A0"/>
  <w16cid:commentId w16cid:paraId="47BAD539" w16cid:durableId="20801176"/>
  <w16cid:commentId w16cid:paraId="181B89F1" w16cid:durableId="207FD4FE"/>
  <w16cid:commentId w16cid:paraId="29ED5A92" w16cid:durableId="207FD472"/>
  <w16cid:commentId w16cid:paraId="388E1905" w16cid:durableId="207FD592"/>
  <w16cid:commentId w16cid:paraId="3B27E3DC" w16cid:durableId="206AC50A"/>
  <w16cid:commentId w16cid:paraId="4659DF78" w16cid:durableId="20800DE3"/>
  <w16cid:commentId w16cid:paraId="7A1E3CED" w16cid:durableId="206D8619"/>
  <w16cid:commentId w16cid:paraId="5086408C" w16cid:durableId="206AC8FB"/>
  <w16cid:commentId w16cid:paraId="51587245" w16cid:durableId="206ADEE7"/>
  <w16cid:commentId w16cid:paraId="6955FCC6" w16cid:durableId="207FD61A"/>
  <w16cid:commentId w16cid:paraId="25EDE3A1" w16cid:durableId="206AE009"/>
  <w16cid:commentId w16cid:paraId="0F9C4FC3" w16cid:durableId="206AE127"/>
  <w16cid:commentId w16cid:paraId="7DCE600E" w16cid:durableId="206AE67D"/>
  <w16cid:commentId w16cid:paraId="02F9A1D7" w16cid:durableId="20801406"/>
  <w16cid:commentId w16cid:paraId="0EA99C59" w16cid:durableId="20801420"/>
  <w16cid:commentId w16cid:paraId="764FBADB" w16cid:durableId="206D8686"/>
  <w16cid:commentId w16cid:paraId="491F987C" w16cid:durableId="206D869C"/>
  <w16cid:commentId w16cid:paraId="6441ED88" w16cid:durableId="206AE808"/>
  <w16cid:commentId w16cid:paraId="69EA2D26" w16cid:durableId="206B0E7F"/>
  <w16cid:commentId w16cid:paraId="3079A676" w16cid:durableId="207FD6C9"/>
  <w16cid:commentId w16cid:paraId="46D2BD55" w16cid:durableId="207FD71A"/>
  <w16cid:commentId w16cid:paraId="25CC5CB9" w16cid:durableId="206DD093"/>
  <w16cid:commentId w16cid:paraId="223A621F" w16cid:durableId="206AF84C"/>
  <w16cid:commentId w16cid:paraId="036D7DE0" w16cid:durableId="207FE476"/>
  <w16cid:commentId w16cid:paraId="1E9DB221" w16cid:durableId="207FFA9A"/>
  <w16cid:commentId w16cid:paraId="772F7578" w16cid:durableId="207FFADA"/>
  <w16cid:commentId w16cid:paraId="5CA43109" w16cid:durableId="207FFAE5"/>
  <w16cid:commentId w16cid:paraId="6ED9EE18" w16cid:durableId="207FFB22"/>
  <w16cid:commentId w16cid:paraId="6106B623" w16cid:durableId="207FFB1C"/>
  <w16cid:commentId w16cid:paraId="3019F9DC" w16cid:durableId="207FFB3E"/>
  <w16cid:commentId w16cid:paraId="30907C94" w16cid:durableId="207FFB44"/>
  <w16cid:commentId w16cid:paraId="7424FA1E" w16cid:durableId="207FFBB1"/>
  <w16cid:commentId w16cid:paraId="02B1DF43" w16cid:durableId="206AE9D7"/>
  <w16cid:commentId w16cid:paraId="33831E7E" w16cid:durableId="206DD516"/>
  <w16cid:commentId w16cid:paraId="0AD633E6" w16cid:durableId="206AEB09"/>
  <w16cid:commentId w16cid:paraId="6E9AA3B1" w16cid:durableId="207FE586"/>
  <w16cid:commentId w16cid:paraId="4E3A91A2" w16cid:durableId="207FD77D"/>
  <w16cid:commentId w16cid:paraId="51365D13" w16cid:durableId="206D8BD1"/>
  <w16cid:commentId w16cid:paraId="53354EAF" w16cid:durableId="20758330"/>
  <w16cid:commentId w16cid:paraId="3BA72DB5" w16cid:durableId="20800DFF"/>
  <w16cid:commentId w16cid:paraId="1A740D73" w16cid:durableId="208015EC"/>
  <w16cid:commentId w16cid:paraId="5659882F" w16cid:durableId="207FE5EA"/>
  <w16cid:commentId w16cid:paraId="094A049A" w16cid:durableId="207FE292"/>
  <w16cid:commentId w16cid:paraId="1405B1C0" w16cid:durableId="207FE98E"/>
  <w16cid:commentId w16cid:paraId="3EC8C5ED" w16cid:durableId="207FE891"/>
  <w16cid:commentId w16cid:paraId="1AD95C93" w16cid:durableId="207FD7A4"/>
  <w16cid:commentId w16cid:paraId="03F34D24" w16cid:durableId="207FD7AE"/>
  <w16cid:commentId w16cid:paraId="7DF66AB0" w16cid:durableId="207FFCC1"/>
  <w16cid:commentId w16cid:paraId="67FF5BEA" w16cid:durableId="206AF165"/>
  <w16cid:commentId w16cid:paraId="0E1F8FA8" w16cid:durableId="207FE799"/>
  <w16cid:commentId w16cid:paraId="26E1A689" w16cid:durableId="207FD807"/>
  <w16cid:commentId w16cid:paraId="3527CC42" w16cid:durableId="206AF415"/>
  <w16cid:commentId w16cid:paraId="14BCE9CE" w16cid:durableId="207FFD76"/>
  <w16cid:commentId w16cid:paraId="3179A9BE" w16cid:durableId="207FE7D0"/>
  <w16cid:commentId w16cid:paraId="3B6185CF" w16cid:durableId="2072E518"/>
  <w16cid:commentId w16cid:paraId="7F9C002F" w16cid:durableId="207FFDEA"/>
  <w16cid:commentId w16cid:paraId="2F9C22F2" w16cid:durableId="207FFDDB"/>
  <w16cid:commentId w16cid:paraId="5EEA149C" w16cid:durableId="207FFE49"/>
  <w16cid:commentId w16cid:paraId="7819C53C" w16cid:durableId="207FD851"/>
  <w16cid:commentId w16cid:paraId="7A6738E7" w16cid:durableId="207FFE95"/>
  <w16cid:commentId w16cid:paraId="5BD7D9CF" w16cid:durableId="20801964"/>
  <w16cid:commentId w16cid:paraId="76D6E7DF" w16cid:durableId="207FD8FF"/>
  <w16cid:commentId w16cid:paraId="329BAAD5" w16cid:durableId="207FD908"/>
  <w16cid:commentId w16cid:paraId="16591ED7" w16cid:durableId="207FD988"/>
  <w16cid:commentId w16cid:paraId="0FBFF17C" w16cid:durableId="207FD9F3"/>
  <w16cid:commentId w16cid:paraId="4247691E" w16cid:durableId="208007AF"/>
  <w16cid:commentId w16cid:paraId="26E4CCAD" w16cid:durableId="208007C8"/>
  <w16cid:commentId w16cid:paraId="72511A8A" w16cid:durableId="20800964"/>
  <w16cid:commentId w16cid:paraId="30117830" w16cid:durableId="20801C4D"/>
  <w16cid:commentId w16cid:paraId="7A1C4BA5" w16cid:durableId="207FDA14"/>
  <w16cid:commentId w16cid:paraId="78B12559" w16cid:durableId="207FDA71"/>
  <w16cid:commentId w16cid:paraId="421B1397" w16cid:durableId="20801D3B"/>
  <w16cid:commentId w16cid:paraId="79546922" w16cid:durableId="20801DB8"/>
  <w16cid:commentId w16cid:paraId="1FD499D9" w16cid:durableId="207FDAF9"/>
  <w16cid:commentId w16cid:paraId="0D1239F6" w16cid:durableId="207FDB08"/>
  <w16cid:commentId w16cid:paraId="6C5B5EB3" w16cid:durableId="2080023E"/>
  <w16cid:commentId w16cid:paraId="6AF3E771" w16cid:durableId="207FD891"/>
  <w16cid:commentId w16cid:paraId="63FAFE4D" w16cid:durableId="208023A0"/>
  <w16cid:commentId w16cid:paraId="36CF14AD" w16cid:durableId="2080271B"/>
  <w16cid:commentId w16cid:paraId="350EBECC" w16cid:durableId="2080198D"/>
  <w16cid:commentId w16cid:paraId="2AEDE688" w16cid:durableId="207FDB82"/>
  <w16cid:commentId w16cid:paraId="23717583" w16cid:durableId="20802589"/>
  <w16cid:commentId w16cid:paraId="0A652C76" w16cid:durableId="207FDBD9"/>
  <w16cid:commentId w16cid:paraId="4951FE1E" w16cid:durableId="208025E6"/>
  <w16cid:commentId w16cid:paraId="61AFE596" w16cid:durableId="207E85EC"/>
  <w16cid:commentId w16cid:paraId="08A3656C" w16cid:durableId="208004AA"/>
  <w16cid:commentId w16cid:paraId="5B35FB45" w16cid:durableId="207FDD91"/>
  <w16cid:commentId w16cid:paraId="04B19657" w16cid:durableId="207FEE1A"/>
  <w16cid:commentId w16cid:paraId="6216411D" w16cid:durableId="20800701"/>
  <w16cid:commentId w16cid:paraId="3CB375BE" w16cid:durableId="207FDDCF"/>
  <w16cid:commentId w16cid:paraId="52FE57F6" w16cid:durableId="207FDDEE"/>
  <w16cid:commentId w16cid:paraId="2C7CED2C" w16cid:durableId="207FDE28"/>
  <w16cid:commentId w16cid:paraId="75F11EF8" w16cid:durableId="207FDE47"/>
  <w16cid:commentId w16cid:paraId="4286EFB7" w16cid:durableId="207FDE8E"/>
  <w16cid:commentId w16cid:paraId="51DD1036" w16cid:durableId="207FDE92"/>
  <w16cid:commentId w16cid:paraId="6728C38E" w16cid:durableId="207FDEC7"/>
  <w16cid:commentId w16cid:paraId="1C2EF861" w16cid:durableId="207FDF40"/>
  <w16cid:commentId w16cid:paraId="5659C94D" w16cid:durableId="207FDF02"/>
  <w16cid:commentId w16cid:paraId="1346B867" w16cid:durableId="207FDE55"/>
  <w16cid:commentId w16cid:paraId="52FA15F3" w16cid:durableId="207FDF6F"/>
  <w16cid:commentId w16cid:paraId="1E913BD3" w16cid:durableId="207FDFCB"/>
  <w16cid:commentId w16cid:paraId="01C33437" w16cid:durableId="207FDFE9"/>
  <w16cid:commentId w16cid:paraId="5E1EAC9F" w16cid:durableId="207FE010"/>
  <w16cid:commentId w16cid:paraId="70B320DA" w16cid:durableId="208028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25714" w14:textId="77777777" w:rsidR="007F5874" w:rsidRDefault="007F5874">
      <w:r>
        <w:separator/>
      </w:r>
    </w:p>
  </w:endnote>
  <w:endnote w:type="continuationSeparator" w:id="0">
    <w:p w14:paraId="5E2A26D6" w14:textId="77777777" w:rsidR="007F5874" w:rsidRDefault="007F5874">
      <w:r>
        <w:continuationSeparator/>
      </w:r>
    </w:p>
  </w:endnote>
  <w:endnote w:type="continuationNotice" w:id="1">
    <w:p w14:paraId="116D21E7" w14:textId="77777777" w:rsidR="007F5874" w:rsidRDefault="007F5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B Helvetica Bold">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Italic">
    <w:panose1 w:val="00000000000000000000"/>
    <w:charset w:val="00"/>
    <w:family w:val="auto"/>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BDA92" w14:textId="77777777" w:rsidR="00513A75" w:rsidRDefault="00513A75">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A0729" w14:textId="51F99E67" w:rsidR="00513A75" w:rsidRDefault="00513A75">
    <w:pPr>
      <w:pStyle w:val="Footer"/>
      <w:pBdr>
        <w:top w:val="none" w:sz="0" w:space="0" w:color="auto"/>
      </w:pBdr>
      <w:jc w:val="center"/>
      <w:rPr>
        <w:b w:val="0"/>
      </w:rPr>
    </w:pPr>
    <w:r>
      <w:rPr>
        <w:b w:val="0"/>
      </w:rPr>
      <w:fldChar w:fldCharType="begin"/>
    </w:r>
    <w:r>
      <w:rPr>
        <w:b w:val="0"/>
      </w:rPr>
      <w:instrText xml:space="preserve"> PAGE   \* MERGEFORMAT </w:instrText>
    </w:r>
    <w:r>
      <w:rPr>
        <w:b w:val="0"/>
      </w:rPr>
      <w:fldChar w:fldCharType="separate"/>
    </w:r>
    <w:r>
      <w:rPr>
        <w:b w:val="0"/>
        <w:noProof/>
      </w:rPr>
      <w:t>6</w:t>
    </w:r>
    <w:r>
      <w:rPr>
        <w:b w:val="0"/>
        <w:noProof/>
      </w:rPr>
      <w:fldChar w:fldCharType="end"/>
    </w:r>
  </w:p>
  <w:p w14:paraId="6301B112" w14:textId="77777777" w:rsidR="00513A75" w:rsidRDefault="00513A75">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F8049" w14:textId="77777777" w:rsidR="007F5874" w:rsidRDefault="007F5874">
      <w:r>
        <w:separator/>
      </w:r>
    </w:p>
  </w:footnote>
  <w:footnote w:type="continuationSeparator" w:id="0">
    <w:p w14:paraId="65BBC69B" w14:textId="77777777" w:rsidR="007F5874" w:rsidRDefault="007F5874">
      <w:r>
        <w:continuationSeparator/>
      </w:r>
    </w:p>
  </w:footnote>
  <w:footnote w:type="continuationNotice" w:id="1">
    <w:p w14:paraId="1076FE50" w14:textId="77777777" w:rsidR="007F5874" w:rsidRDefault="007F58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54D3D" w14:textId="6248AB93" w:rsidR="00513A75" w:rsidRPr="0007293E" w:rsidRDefault="00513A75">
    <w:pPr>
      <w:pStyle w:val="Header"/>
      <w:pBdr>
        <w:bottom w:val="none" w:sz="0" w:space="0"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1D03"/>
    <w:multiLevelType w:val="hybridMultilevel"/>
    <w:tmpl w:val="C1544D6A"/>
    <w:lvl w:ilvl="0" w:tplc="5A3AC85A">
      <w:start w:val="1"/>
      <w:numFmt w:val="bullet"/>
      <w:lvlText w:val=""/>
      <w:lvlJc w:val="left"/>
      <w:pPr>
        <w:ind w:left="360" w:hanging="360"/>
      </w:pPr>
      <w:rPr>
        <w:rFonts w:ascii="Symbol" w:hAnsi="Symbol" w:hint="default"/>
        <w:b w:val="0"/>
      </w:rPr>
    </w:lvl>
    <w:lvl w:ilvl="1" w:tplc="369A2C5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4101A"/>
    <w:multiLevelType w:val="singleLevel"/>
    <w:tmpl w:val="21B0C21C"/>
    <w:lvl w:ilvl="0">
      <w:start w:val="1"/>
      <w:numFmt w:val="bullet"/>
      <w:pStyle w:val="TextDash"/>
      <w:lvlText w:val=""/>
      <w:lvlJc w:val="left"/>
      <w:pPr>
        <w:tabs>
          <w:tab w:val="num" w:pos="720"/>
        </w:tabs>
        <w:ind w:left="720" w:hanging="360"/>
      </w:pPr>
      <w:rPr>
        <w:rFonts w:ascii="Symbol" w:hAnsi="Symbol" w:hint="default"/>
      </w:rPr>
    </w:lvl>
  </w:abstractNum>
  <w:abstractNum w:abstractNumId="2" w15:restartNumberingAfterBreak="0">
    <w:nsid w:val="04E27238"/>
    <w:multiLevelType w:val="hybridMultilevel"/>
    <w:tmpl w:val="530ECB74"/>
    <w:lvl w:ilvl="0" w:tplc="74D2346E">
      <w:start w:val="1"/>
      <w:numFmt w:val="bullet"/>
      <w:lvlText w:val="-"/>
      <w:lvlJc w:val="left"/>
      <w:pPr>
        <w:ind w:left="720" w:hanging="360"/>
      </w:pPr>
      <w:rPr>
        <w:rFonts w:ascii="Times New Roman" w:eastAsia="Times New Roman" w:hAnsi="Times New Roman" w:cs="Times New Roman" w:hint="default"/>
      </w:rPr>
    </w:lvl>
    <w:lvl w:ilvl="1" w:tplc="74D2346E">
      <w:start w:val="1"/>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E38CF"/>
    <w:multiLevelType w:val="hybridMultilevel"/>
    <w:tmpl w:val="54ACDCB2"/>
    <w:lvl w:ilvl="0" w:tplc="7988CB7C">
      <w:start w:val="1"/>
      <w:numFmt w:val="decimal"/>
      <w:lvlText w:val="%1."/>
      <w:lvlJc w:val="left"/>
      <w:pPr>
        <w:ind w:left="360" w:hanging="360"/>
      </w:pPr>
      <w:rPr>
        <w:i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090F4594"/>
    <w:multiLevelType w:val="hybridMultilevel"/>
    <w:tmpl w:val="E50A544E"/>
    <w:lvl w:ilvl="0" w:tplc="0409000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0960FE4"/>
    <w:multiLevelType w:val="hybridMultilevel"/>
    <w:tmpl w:val="89BE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01566"/>
    <w:multiLevelType w:val="hybridMultilevel"/>
    <w:tmpl w:val="EA6613F0"/>
    <w:lvl w:ilvl="0" w:tplc="369A2C5E">
      <w:start w:val="1"/>
      <w:numFmt w:val="decimal"/>
      <w:lvlText w:val="%1"/>
      <w:lvlJc w:val="left"/>
      <w:pPr>
        <w:ind w:left="360" w:hanging="360"/>
      </w:pPr>
      <w:rPr>
        <w:rFonts w:hint="default"/>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C12D2E"/>
    <w:multiLevelType w:val="hybridMultilevel"/>
    <w:tmpl w:val="49A23782"/>
    <w:lvl w:ilvl="0" w:tplc="2C4A83BC">
      <w:start w:val="1"/>
      <w:numFmt w:val="decimal"/>
      <w:lvlText w:val="%1"/>
      <w:lvlJc w:val="left"/>
      <w:pPr>
        <w:ind w:left="360" w:hanging="360"/>
      </w:pPr>
      <w:rPr>
        <w:rFonts w:hint="default"/>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0C6FE7"/>
    <w:multiLevelType w:val="multilevel"/>
    <w:tmpl w:val="B11E566C"/>
    <w:lvl w:ilvl="0">
      <w:start w:val="1"/>
      <w:numFmt w:val="decimal"/>
      <w:pStyle w:val="NumberRestart"/>
      <w:lvlText w:val=""/>
      <w:lvlJc w:val="left"/>
      <w:pPr>
        <w:tabs>
          <w:tab w:val="num" w:pos="1440"/>
        </w:tabs>
        <w:ind w:left="1440" w:hanging="1440"/>
      </w:pPr>
    </w:lvl>
    <w:lvl w:ilvl="1">
      <w:start w:val="1"/>
      <w:numFmt w:val="decimal"/>
      <w:lvlText w:val="Part %1."/>
      <w:lvlJc w:val="left"/>
      <w:pPr>
        <w:tabs>
          <w:tab w:val="num" w:pos="1440"/>
        </w:tabs>
        <w:ind w:left="1440" w:hanging="1440"/>
      </w:pPr>
    </w:lvl>
    <w:lvl w:ilvl="2">
      <w:start w:val="1"/>
      <w:numFmt w:val="decimal"/>
      <w:lvlText w:val="Part %1.%2"/>
      <w:lvlJc w:val="left"/>
      <w:pPr>
        <w:tabs>
          <w:tab w:val="num" w:pos="1440"/>
        </w:tabs>
        <w:ind w:left="1440" w:hanging="1440"/>
      </w:pPr>
    </w:lvl>
    <w:lvl w:ilvl="3">
      <w:start w:val="1"/>
      <w:numFmt w:val="decimal"/>
      <w:lvlText w:val="%1.%2.%3"/>
      <w:lvlJc w:val="left"/>
      <w:pPr>
        <w:tabs>
          <w:tab w:val="num" w:pos="1440"/>
        </w:tabs>
        <w:ind w:left="1440" w:hanging="1440"/>
      </w:pPr>
    </w:lvl>
    <w:lvl w:ilvl="4">
      <w:start w:val="1"/>
      <w:numFmt w:val="decimal"/>
      <w:lvlText w:val="%1.%2.%3.%4"/>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lowerLetter"/>
      <w:lvlText w:val="%8."/>
      <w:lvlJc w:val="left"/>
      <w:pPr>
        <w:tabs>
          <w:tab w:val="num" w:pos="2880"/>
        </w:tabs>
        <w:ind w:left="2880" w:hanging="360"/>
      </w:pPr>
    </w:lvl>
    <w:lvl w:ilvl="8">
      <w:start w:val="1"/>
      <w:numFmt w:val="decimal"/>
      <w:lvlText w:val="%1.%2.%3.%4.%5.%6.%7.%8"/>
      <w:lvlJc w:val="left"/>
      <w:pPr>
        <w:tabs>
          <w:tab w:val="num" w:pos="1440"/>
        </w:tabs>
        <w:ind w:left="1440" w:hanging="1440"/>
      </w:pPr>
    </w:lvl>
  </w:abstractNum>
  <w:abstractNum w:abstractNumId="9" w15:restartNumberingAfterBreak="0">
    <w:nsid w:val="1AF61517"/>
    <w:multiLevelType w:val="hybridMultilevel"/>
    <w:tmpl w:val="8B20D2C4"/>
    <w:lvl w:ilvl="0" w:tplc="0409000F">
      <w:start w:val="1"/>
      <w:numFmt w:val="decimal"/>
      <w:lvlText w:val="%1."/>
      <w:lvlJc w:val="left"/>
      <w:pPr>
        <w:ind w:left="108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FD44595"/>
    <w:multiLevelType w:val="hybridMultilevel"/>
    <w:tmpl w:val="3E1C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210A3"/>
    <w:multiLevelType w:val="multilevel"/>
    <w:tmpl w:val="C0A642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3AC26C5"/>
    <w:multiLevelType w:val="hybridMultilevel"/>
    <w:tmpl w:val="10805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B44741"/>
    <w:multiLevelType w:val="hybridMultilevel"/>
    <w:tmpl w:val="A218F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A27D0"/>
    <w:multiLevelType w:val="hybridMultilevel"/>
    <w:tmpl w:val="D03C1D1C"/>
    <w:lvl w:ilvl="0" w:tplc="75828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02125D"/>
    <w:multiLevelType w:val="multilevel"/>
    <w:tmpl w:val="3880E7BE"/>
    <w:lvl w:ilvl="0">
      <w:start w:val="1"/>
      <w:numFmt w:val="decimal"/>
      <w:lvlText w:val="%1"/>
      <w:lvlJc w:val="left"/>
      <w:pPr>
        <w:ind w:left="360" w:hanging="360"/>
      </w:pPr>
      <w:rPr>
        <w:rFonts w:hint="default"/>
        <w:b w:val="0"/>
        <w:sz w:val="22"/>
        <w:vertAlign w:val="superscript"/>
      </w:rPr>
    </w:lvl>
    <w:lvl w:ilvl="1">
      <w:start w:val="3"/>
      <w:numFmt w:val="decimal"/>
      <w:isLgl/>
      <w:lvlText w:val="%1.%2"/>
      <w:lvlJc w:val="left"/>
      <w:pPr>
        <w:ind w:left="600" w:hanging="600"/>
      </w:pPr>
      <w:rPr>
        <w:rFonts w:hint="default"/>
      </w:rPr>
    </w:lvl>
    <w:lvl w:ilvl="2">
      <w:start w:val="5"/>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28521463"/>
    <w:multiLevelType w:val="singleLevel"/>
    <w:tmpl w:val="2C7009F4"/>
    <w:lvl w:ilvl="0">
      <w:start w:val="1"/>
      <w:numFmt w:val="bullet"/>
      <w:pStyle w:val="TextBullet"/>
      <w:lvlText w:val=""/>
      <w:lvlJc w:val="left"/>
      <w:pPr>
        <w:tabs>
          <w:tab w:val="num" w:pos="360"/>
        </w:tabs>
        <w:ind w:left="360" w:hanging="360"/>
      </w:pPr>
      <w:rPr>
        <w:rFonts w:ascii="Symbol" w:hAnsi="Symbol" w:hint="default"/>
      </w:rPr>
    </w:lvl>
  </w:abstractNum>
  <w:abstractNum w:abstractNumId="17" w15:restartNumberingAfterBreak="0">
    <w:nsid w:val="2A152146"/>
    <w:multiLevelType w:val="hybridMultilevel"/>
    <w:tmpl w:val="21028C7E"/>
    <w:lvl w:ilvl="0" w:tplc="E6D87ACC">
      <w:start w:val="1"/>
      <w:numFmt w:val="decimal"/>
      <w:lvlText w:val="%1."/>
      <w:lvlJc w:val="left"/>
      <w:pPr>
        <w:ind w:left="360" w:hanging="360"/>
      </w:pPr>
      <w:rPr>
        <w:b w:val="0"/>
        <w:i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A427070"/>
    <w:multiLevelType w:val="hybridMultilevel"/>
    <w:tmpl w:val="8380660C"/>
    <w:lvl w:ilvl="0" w:tplc="7988CB7C">
      <w:start w:val="1"/>
      <w:numFmt w:val="decimal"/>
      <w:lvlText w:val="%1."/>
      <w:lvlJc w:val="left"/>
      <w:pPr>
        <w:ind w:left="360" w:hanging="360"/>
      </w:pPr>
      <w:rPr>
        <w:i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33FE5FC6"/>
    <w:multiLevelType w:val="hybridMultilevel"/>
    <w:tmpl w:val="DC5A0A7C"/>
    <w:lvl w:ilvl="0" w:tplc="B074E690">
      <w:start w:val="1"/>
      <w:numFmt w:val="bullet"/>
      <w:pStyle w:val="Bullet-Highlights"/>
      <w:lvlText w:val=""/>
      <w:lvlJc w:val="left"/>
      <w:pPr>
        <w:ind w:left="360" w:hanging="360"/>
      </w:pPr>
      <w:rPr>
        <w:rFonts w:ascii="Symbol" w:hAnsi="Symbol" w:hint="default"/>
        <w:sz w:val="16"/>
        <w:szCs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E019C3"/>
    <w:multiLevelType w:val="hybridMultilevel"/>
    <w:tmpl w:val="A23ED1AC"/>
    <w:lvl w:ilvl="0" w:tplc="04090001">
      <w:start w:val="1"/>
      <w:numFmt w:val="bullet"/>
      <w:lvlText w:val=""/>
      <w:lvlJc w:val="left"/>
      <w:pPr>
        <w:ind w:left="360" w:hanging="360"/>
      </w:pPr>
      <w:rPr>
        <w:rFonts w:ascii="Symbol" w:hAnsi="Symbol" w:hint="default"/>
        <w:sz w:val="20"/>
        <w:szCs w:val="2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6E6541B"/>
    <w:multiLevelType w:val="hybridMultilevel"/>
    <w:tmpl w:val="A3FCA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C06FD7"/>
    <w:multiLevelType w:val="hybridMultilevel"/>
    <w:tmpl w:val="6FFEE548"/>
    <w:lvl w:ilvl="0" w:tplc="A8A07DD0">
      <w:start w:val="1"/>
      <w:numFmt w:val="decimal"/>
      <w:lvlText w:val="%1"/>
      <w:lvlJc w:val="left"/>
      <w:pPr>
        <w:ind w:left="360" w:hanging="360"/>
      </w:pPr>
      <w:rPr>
        <w:rFonts w:hint="default"/>
        <w:sz w:val="20"/>
        <w:szCs w:val="20"/>
        <w:vertAlign w:val="superscrip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AF51A10"/>
    <w:multiLevelType w:val="hybridMultilevel"/>
    <w:tmpl w:val="3BE42B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0273A6"/>
    <w:multiLevelType w:val="multilevel"/>
    <w:tmpl w:val="49CA3058"/>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800"/>
        </w:tabs>
        <w:ind w:left="1440" w:hanging="1440"/>
      </w:pPr>
      <w:rPr>
        <w:rFonts w:hint="default"/>
      </w:rPr>
    </w:lvl>
  </w:abstractNum>
  <w:abstractNum w:abstractNumId="25" w15:restartNumberingAfterBreak="0">
    <w:nsid w:val="462F4C54"/>
    <w:multiLevelType w:val="hybridMultilevel"/>
    <w:tmpl w:val="FC9A601A"/>
    <w:lvl w:ilvl="0" w:tplc="74D2346E">
      <w:start w:val="1"/>
      <w:numFmt w:val="bullet"/>
      <w:lvlText w:val="-"/>
      <w:lvlJc w:val="left"/>
      <w:pPr>
        <w:ind w:left="540" w:hanging="360"/>
      </w:pPr>
      <w:rPr>
        <w:rFonts w:ascii="Times New Roman" w:eastAsia="Times New Roman"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4AD22668"/>
    <w:multiLevelType w:val="hybridMultilevel"/>
    <w:tmpl w:val="330E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E5255"/>
    <w:multiLevelType w:val="hybridMultilevel"/>
    <w:tmpl w:val="0F9049A4"/>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4DEC27D8"/>
    <w:multiLevelType w:val="hybridMultilevel"/>
    <w:tmpl w:val="6FFEE548"/>
    <w:lvl w:ilvl="0" w:tplc="A8A07DD0">
      <w:start w:val="1"/>
      <w:numFmt w:val="decimal"/>
      <w:lvlText w:val="%1"/>
      <w:lvlJc w:val="left"/>
      <w:pPr>
        <w:ind w:left="360" w:hanging="360"/>
      </w:pPr>
      <w:rPr>
        <w:rFonts w:hint="default"/>
        <w:sz w:val="20"/>
        <w:szCs w:val="2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47464C"/>
    <w:multiLevelType w:val="hybridMultilevel"/>
    <w:tmpl w:val="054C99AE"/>
    <w:lvl w:ilvl="0" w:tplc="369A2C5E">
      <w:start w:val="1"/>
      <w:numFmt w:val="decimal"/>
      <w:lvlText w:val="%1"/>
      <w:lvlJc w:val="left"/>
      <w:pPr>
        <w:ind w:left="360" w:hanging="360"/>
      </w:pPr>
      <w:rPr>
        <w:rFonts w:hint="default"/>
        <w:sz w:val="20"/>
        <w:szCs w:val="2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4CA0878"/>
    <w:multiLevelType w:val="hybridMultilevel"/>
    <w:tmpl w:val="D9EE1384"/>
    <w:lvl w:ilvl="0" w:tplc="04090001">
      <w:start w:val="1"/>
      <w:numFmt w:val="bullet"/>
      <w:lvlText w:val=""/>
      <w:lvlJc w:val="left"/>
      <w:pPr>
        <w:ind w:left="592" w:hanging="360"/>
      </w:pPr>
      <w:rPr>
        <w:rFonts w:ascii="Symbol" w:hAnsi="Symbol" w:hint="default"/>
      </w:rPr>
    </w:lvl>
    <w:lvl w:ilvl="1" w:tplc="04090003">
      <w:start w:val="1"/>
      <w:numFmt w:val="bullet"/>
      <w:lvlText w:val="o"/>
      <w:lvlJc w:val="left"/>
      <w:pPr>
        <w:ind w:left="1312" w:hanging="360"/>
      </w:pPr>
      <w:rPr>
        <w:rFonts w:ascii="Courier New" w:hAnsi="Courier New" w:cs="Courier New" w:hint="default"/>
      </w:rPr>
    </w:lvl>
    <w:lvl w:ilvl="2" w:tplc="04090005" w:tentative="1">
      <w:start w:val="1"/>
      <w:numFmt w:val="bullet"/>
      <w:lvlText w:val=""/>
      <w:lvlJc w:val="left"/>
      <w:pPr>
        <w:ind w:left="2032" w:hanging="360"/>
      </w:pPr>
      <w:rPr>
        <w:rFonts w:ascii="Wingdings" w:hAnsi="Wingdings" w:hint="default"/>
      </w:rPr>
    </w:lvl>
    <w:lvl w:ilvl="3" w:tplc="04090001" w:tentative="1">
      <w:start w:val="1"/>
      <w:numFmt w:val="bullet"/>
      <w:lvlText w:val=""/>
      <w:lvlJc w:val="left"/>
      <w:pPr>
        <w:ind w:left="2752" w:hanging="360"/>
      </w:pPr>
      <w:rPr>
        <w:rFonts w:ascii="Symbol" w:hAnsi="Symbol" w:hint="default"/>
      </w:rPr>
    </w:lvl>
    <w:lvl w:ilvl="4" w:tplc="04090003" w:tentative="1">
      <w:start w:val="1"/>
      <w:numFmt w:val="bullet"/>
      <w:lvlText w:val="o"/>
      <w:lvlJc w:val="left"/>
      <w:pPr>
        <w:ind w:left="3472" w:hanging="360"/>
      </w:pPr>
      <w:rPr>
        <w:rFonts w:ascii="Courier New" w:hAnsi="Courier New" w:cs="Courier New" w:hint="default"/>
      </w:rPr>
    </w:lvl>
    <w:lvl w:ilvl="5" w:tplc="04090005" w:tentative="1">
      <w:start w:val="1"/>
      <w:numFmt w:val="bullet"/>
      <w:lvlText w:val=""/>
      <w:lvlJc w:val="left"/>
      <w:pPr>
        <w:ind w:left="4192" w:hanging="360"/>
      </w:pPr>
      <w:rPr>
        <w:rFonts w:ascii="Wingdings" w:hAnsi="Wingdings" w:hint="default"/>
      </w:rPr>
    </w:lvl>
    <w:lvl w:ilvl="6" w:tplc="04090001" w:tentative="1">
      <w:start w:val="1"/>
      <w:numFmt w:val="bullet"/>
      <w:lvlText w:val=""/>
      <w:lvlJc w:val="left"/>
      <w:pPr>
        <w:ind w:left="4912" w:hanging="360"/>
      </w:pPr>
      <w:rPr>
        <w:rFonts w:ascii="Symbol" w:hAnsi="Symbol" w:hint="default"/>
      </w:rPr>
    </w:lvl>
    <w:lvl w:ilvl="7" w:tplc="04090003" w:tentative="1">
      <w:start w:val="1"/>
      <w:numFmt w:val="bullet"/>
      <w:lvlText w:val="o"/>
      <w:lvlJc w:val="left"/>
      <w:pPr>
        <w:ind w:left="5632" w:hanging="360"/>
      </w:pPr>
      <w:rPr>
        <w:rFonts w:ascii="Courier New" w:hAnsi="Courier New" w:cs="Courier New" w:hint="default"/>
      </w:rPr>
    </w:lvl>
    <w:lvl w:ilvl="8" w:tplc="04090005" w:tentative="1">
      <w:start w:val="1"/>
      <w:numFmt w:val="bullet"/>
      <w:lvlText w:val=""/>
      <w:lvlJc w:val="left"/>
      <w:pPr>
        <w:ind w:left="6352" w:hanging="360"/>
      </w:pPr>
      <w:rPr>
        <w:rFonts w:ascii="Wingdings" w:hAnsi="Wingdings" w:hint="default"/>
      </w:rPr>
    </w:lvl>
  </w:abstractNum>
  <w:abstractNum w:abstractNumId="31" w15:restartNumberingAfterBreak="0">
    <w:nsid w:val="5DA42D08"/>
    <w:multiLevelType w:val="hybridMultilevel"/>
    <w:tmpl w:val="729C407A"/>
    <w:lvl w:ilvl="0" w:tplc="7988CB7C">
      <w:start w:val="1"/>
      <w:numFmt w:val="decimal"/>
      <w:lvlText w:val="%1."/>
      <w:lvlJc w:val="left"/>
      <w:pPr>
        <w:ind w:left="360" w:hanging="360"/>
      </w:pPr>
      <w:rPr>
        <w:i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62226C72"/>
    <w:multiLevelType w:val="hybridMultilevel"/>
    <w:tmpl w:val="5A7E2A62"/>
    <w:lvl w:ilvl="0" w:tplc="369A2C5E">
      <w:start w:val="1"/>
      <w:numFmt w:val="decimal"/>
      <w:lvlText w:val="%1"/>
      <w:lvlJc w:val="left"/>
      <w:pPr>
        <w:ind w:left="360" w:hanging="360"/>
      </w:pPr>
      <w:rPr>
        <w:rFonts w:hint="default"/>
        <w:sz w:val="18"/>
        <w:szCs w:val="18"/>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E91E2A"/>
    <w:multiLevelType w:val="hybridMultilevel"/>
    <w:tmpl w:val="7E201230"/>
    <w:lvl w:ilvl="0" w:tplc="7988CB7C">
      <w:start w:val="1"/>
      <w:numFmt w:val="decimal"/>
      <w:lvlText w:val="%1."/>
      <w:lvlJc w:val="left"/>
      <w:pPr>
        <w:ind w:left="360" w:hanging="360"/>
      </w:pPr>
      <w:rPr>
        <w:i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15:restartNumberingAfterBreak="0">
    <w:nsid w:val="6E1D12AE"/>
    <w:multiLevelType w:val="hybridMultilevel"/>
    <w:tmpl w:val="94669A9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825366"/>
    <w:multiLevelType w:val="multilevel"/>
    <w:tmpl w:val="3880E7BE"/>
    <w:lvl w:ilvl="0">
      <w:start w:val="1"/>
      <w:numFmt w:val="decimal"/>
      <w:lvlText w:val="%1"/>
      <w:lvlJc w:val="left"/>
      <w:pPr>
        <w:ind w:left="360" w:hanging="360"/>
      </w:pPr>
      <w:rPr>
        <w:rFonts w:hint="default"/>
        <w:b w:val="0"/>
        <w:sz w:val="22"/>
        <w:vertAlign w:val="superscript"/>
      </w:rPr>
    </w:lvl>
    <w:lvl w:ilvl="1">
      <w:start w:val="3"/>
      <w:numFmt w:val="decimal"/>
      <w:isLgl/>
      <w:lvlText w:val="%1.%2"/>
      <w:lvlJc w:val="left"/>
      <w:pPr>
        <w:ind w:left="600" w:hanging="600"/>
      </w:pPr>
      <w:rPr>
        <w:rFonts w:hint="default"/>
      </w:rPr>
    </w:lvl>
    <w:lvl w:ilvl="2">
      <w:start w:val="5"/>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7BC576A7"/>
    <w:multiLevelType w:val="hybridMultilevel"/>
    <w:tmpl w:val="4F446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616A4B"/>
    <w:multiLevelType w:val="hybridMultilevel"/>
    <w:tmpl w:val="38A8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274B09"/>
    <w:multiLevelType w:val="hybridMultilevel"/>
    <w:tmpl w:val="DD48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2A3BD1"/>
    <w:multiLevelType w:val="hybridMultilevel"/>
    <w:tmpl w:val="BE6CB58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598345C">
      <w:start w:val="6"/>
      <w:numFmt w:val="decimal"/>
      <w:lvlText w:val="%3"/>
      <w:lvlJc w:val="left"/>
      <w:pPr>
        <w:ind w:left="1980" w:hanging="360"/>
      </w:pPr>
      <w:rPr>
        <w:rFonts w:eastAsia="Times New Roman" w:cs="Arial" w:hint="default"/>
        <w:sz w:val="2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6"/>
  </w:num>
  <w:num w:numId="3">
    <w:abstractNumId w:val="8"/>
  </w:num>
  <w:num w:numId="4">
    <w:abstractNumId w:val="24"/>
  </w:num>
  <w:num w:numId="5">
    <w:abstractNumId w:val="19"/>
  </w:num>
  <w:num w:numId="6">
    <w:abstractNumId w:val="30"/>
  </w:num>
  <w:num w:numId="7">
    <w:abstractNumId w:val="5"/>
  </w:num>
  <w:num w:numId="8">
    <w:abstractNumId w:val="23"/>
  </w:num>
  <w:num w:numId="9">
    <w:abstractNumId w:val="4"/>
  </w:num>
  <w:num w:numId="10">
    <w:abstractNumId w:val="39"/>
  </w:num>
  <w:num w:numId="11">
    <w:abstractNumId w:val="35"/>
  </w:num>
  <w:num w:numId="12">
    <w:abstractNumId w:val="21"/>
  </w:num>
  <w:num w:numId="13">
    <w:abstractNumId w:val="13"/>
  </w:num>
  <w:num w:numId="14">
    <w:abstractNumId w:val="37"/>
  </w:num>
  <w:num w:numId="15">
    <w:abstractNumId w:val="26"/>
  </w:num>
  <w:num w:numId="16">
    <w:abstractNumId w:val="2"/>
  </w:num>
  <w:num w:numId="17">
    <w:abstractNumId w:val="0"/>
  </w:num>
  <w:num w:numId="18">
    <w:abstractNumId w:val="17"/>
  </w:num>
  <w:num w:numId="19">
    <w:abstractNumId w:val="7"/>
  </w:num>
  <w:num w:numId="20">
    <w:abstractNumId w:val="25"/>
  </w:num>
  <w:num w:numId="21">
    <w:abstractNumId w:val="10"/>
  </w:num>
  <w:num w:numId="22">
    <w:abstractNumId w:val="34"/>
  </w:num>
  <w:num w:numId="23">
    <w:abstractNumId w:val="33"/>
  </w:num>
  <w:num w:numId="24">
    <w:abstractNumId w:val="27"/>
  </w:num>
  <w:num w:numId="25">
    <w:abstractNumId w:val="18"/>
  </w:num>
  <w:num w:numId="26">
    <w:abstractNumId w:val="3"/>
  </w:num>
  <w:num w:numId="27">
    <w:abstractNumId w:val="31"/>
  </w:num>
  <w:num w:numId="28">
    <w:abstractNumId w:val="22"/>
  </w:num>
  <w:num w:numId="29">
    <w:abstractNumId w:val="29"/>
  </w:num>
  <w:num w:numId="30">
    <w:abstractNumId w:val="32"/>
  </w:num>
  <w:num w:numId="31">
    <w:abstractNumId w:val="6"/>
  </w:num>
  <w:num w:numId="32">
    <w:abstractNumId w:val="15"/>
  </w:num>
  <w:num w:numId="33">
    <w:abstractNumId w:val="36"/>
  </w:num>
  <w:num w:numId="34">
    <w:abstractNumId w:val="20"/>
  </w:num>
  <w:num w:numId="35">
    <w:abstractNumId w:val="28"/>
  </w:num>
  <w:num w:numId="36">
    <w:abstractNumId w:val="14"/>
  </w:num>
  <w:num w:numId="37">
    <w:abstractNumId w:val="12"/>
  </w:num>
  <w:num w:numId="38">
    <w:abstractNumId w:val="38"/>
  </w:num>
  <w:num w:numId="39">
    <w:abstractNumId w:val="9"/>
  </w:num>
  <w:num w:numId="40">
    <w:abstractNumId w:val="11"/>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D7A"/>
    <w:rsid w:val="00000C68"/>
    <w:rsid w:val="00000EDE"/>
    <w:rsid w:val="0000195A"/>
    <w:rsid w:val="00002006"/>
    <w:rsid w:val="00002391"/>
    <w:rsid w:val="0000260F"/>
    <w:rsid w:val="0000293A"/>
    <w:rsid w:val="00002CC8"/>
    <w:rsid w:val="00003151"/>
    <w:rsid w:val="00005643"/>
    <w:rsid w:val="00005DB7"/>
    <w:rsid w:val="00007858"/>
    <w:rsid w:val="00010FD6"/>
    <w:rsid w:val="00011723"/>
    <w:rsid w:val="00011F4B"/>
    <w:rsid w:val="0001236F"/>
    <w:rsid w:val="00012F3E"/>
    <w:rsid w:val="000131FF"/>
    <w:rsid w:val="000153C5"/>
    <w:rsid w:val="000167CD"/>
    <w:rsid w:val="00016E02"/>
    <w:rsid w:val="0002070A"/>
    <w:rsid w:val="000208E6"/>
    <w:rsid w:val="00021410"/>
    <w:rsid w:val="0002195A"/>
    <w:rsid w:val="00021DA0"/>
    <w:rsid w:val="000222E6"/>
    <w:rsid w:val="00023228"/>
    <w:rsid w:val="0002509F"/>
    <w:rsid w:val="000252ED"/>
    <w:rsid w:val="00026371"/>
    <w:rsid w:val="00026686"/>
    <w:rsid w:val="000275D3"/>
    <w:rsid w:val="00027EC0"/>
    <w:rsid w:val="000324ED"/>
    <w:rsid w:val="00032B1C"/>
    <w:rsid w:val="00032D73"/>
    <w:rsid w:val="00033878"/>
    <w:rsid w:val="00033E9C"/>
    <w:rsid w:val="000345BA"/>
    <w:rsid w:val="0003563E"/>
    <w:rsid w:val="00036716"/>
    <w:rsid w:val="000405B9"/>
    <w:rsid w:val="000411EC"/>
    <w:rsid w:val="00041691"/>
    <w:rsid w:val="00041D30"/>
    <w:rsid w:val="00042181"/>
    <w:rsid w:val="000423CC"/>
    <w:rsid w:val="00042B0B"/>
    <w:rsid w:val="00045B69"/>
    <w:rsid w:val="00045E1E"/>
    <w:rsid w:val="000473C0"/>
    <w:rsid w:val="00047860"/>
    <w:rsid w:val="00047C92"/>
    <w:rsid w:val="00050ADD"/>
    <w:rsid w:val="000511B7"/>
    <w:rsid w:val="00051AF7"/>
    <w:rsid w:val="00051C1B"/>
    <w:rsid w:val="00053144"/>
    <w:rsid w:val="000536A7"/>
    <w:rsid w:val="00054A96"/>
    <w:rsid w:val="00054CE7"/>
    <w:rsid w:val="00055E71"/>
    <w:rsid w:val="000601E2"/>
    <w:rsid w:val="000602AC"/>
    <w:rsid w:val="0006123D"/>
    <w:rsid w:val="00061D8D"/>
    <w:rsid w:val="00061DC3"/>
    <w:rsid w:val="00062CBA"/>
    <w:rsid w:val="00064285"/>
    <w:rsid w:val="00064CE5"/>
    <w:rsid w:val="00065F80"/>
    <w:rsid w:val="000665A4"/>
    <w:rsid w:val="00070D05"/>
    <w:rsid w:val="0007101A"/>
    <w:rsid w:val="00071D57"/>
    <w:rsid w:val="00072437"/>
    <w:rsid w:val="0007293E"/>
    <w:rsid w:val="000738D4"/>
    <w:rsid w:val="000740D1"/>
    <w:rsid w:val="0007525B"/>
    <w:rsid w:val="00075A38"/>
    <w:rsid w:val="00076236"/>
    <w:rsid w:val="00076742"/>
    <w:rsid w:val="00076A28"/>
    <w:rsid w:val="00080010"/>
    <w:rsid w:val="00080E10"/>
    <w:rsid w:val="0008105D"/>
    <w:rsid w:val="00082251"/>
    <w:rsid w:val="000825A0"/>
    <w:rsid w:val="00083351"/>
    <w:rsid w:val="00083810"/>
    <w:rsid w:val="000843CE"/>
    <w:rsid w:val="000863C3"/>
    <w:rsid w:val="00087813"/>
    <w:rsid w:val="00087C50"/>
    <w:rsid w:val="00090342"/>
    <w:rsid w:val="00090400"/>
    <w:rsid w:val="000913EA"/>
    <w:rsid w:val="00091CD9"/>
    <w:rsid w:val="00091F4B"/>
    <w:rsid w:val="0009647E"/>
    <w:rsid w:val="000969B7"/>
    <w:rsid w:val="0009725C"/>
    <w:rsid w:val="00097B69"/>
    <w:rsid w:val="00097EEA"/>
    <w:rsid w:val="000A06B3"/>
    <w:rsid w:val="000A0ABF"/>
    <w:rsid w:val="000A144F"/>
    <w:rsid w:val="000A2287"/>
    <w:rsid w:val="000A2C50"/>
    <w:rsid w:val="000A3281"/>
    <w:rsid w:val="000A3EE1"/>
    <w:rsid w:val="000A3FD9"/>
    <w:rsid w:val="000A5416"/>
    <w:rsid w:val="000A73E7"/>
    <w:rsid w:val="000A7839"/>
    <w:rsid w:val="000A7A3E"/>
    <w:rsid w:val="000A7FBF"/>
    <w:rsid w:val="000B17E5"/>
    <w:rsid w:val="000B1909"/>
    <w:rsid w:val="000B1D17"/>
    <w:rsid w:val="000B28B5"/>
    <w:rsid w:val="000B42B6"/>
    <w:rsid w:val="000B5BC9"/>
    <w:rsid w:val="000C0CAF"/>
    <w:rsid w:val="000C0D16"/>
    <w:rsid w:val="000C1FBD"/>
    <w:rsid w:val="000C2029"/>
    <w:rsid w:val="000C473A"/>
    <w:rsid w:val="000C47BA"/>
    <w:rsid w:val="000C5BAD"/>
    <w:rsid w:val="000C6332"/>
    <w:rsid w:val="000C6924"/>
    <w:rsid w:val="000C6C0B"/>
    <w:rsid w:val="000C7CE8"/>
    <w:rsid w:val="000D04A9"/>
    <w:rsid w:val="000D075E"/>
    <w:rsid w:val="000D0879"/>
    <w:rsid w:val="000D2278"/>
    <w:rsid w:val="000D28E5"/>
    <w:rsid w:val="000D2EC1"/>
    <w:rsid w:val="000D39CD"/>
    <w:rsid w:val="000D422A"/>
    <w:rsid w:val="000D442F"/>
    <w:rsid w:val="000D476A"/>
    <w:rsid w:val="000D4789"/>
    <w:rsid w:val="000D488A"/>
    <w:rsid w:val="000D53E6"/>
    <w:rsid w:val="000D61E4"/>
    <w:rsid w:val="000D6B19"/>
    <w:rsid w:val="000D708C"/>
    <w:rsid w:val="000E14D4"/>
    <w:rsid w:val="000E289E"/>
    <w:rsid w:val="000E2A53"/>
    <w:rsid w:val="000E2FF4"/>
    <w:rsid w:val="000E493E"/>
    <w:rsid w:val="000E5021"/>
    <w:rsid w:val="000E577E"/>
    <w:rsid w:val="000E6DCE"/>
    <w:rsid w:val="000E708F"/>
    <w:rsid w:val="000E775B"/>
    <w:rsid w:val="000F116F"/>
    <w:rsid w:val="000F174C"/>
    <w:rsid w:val="000F2622"/>
    <w:rsid w:val="000F2D55"/>
    <w:rsid w:val="000F303A"/>
    <w:rsid w:val="000F3A7C"/>
    <w:rsid w:val="000F4CEC"/>
    <w:rsid w:val="000F4D22"/>
    <w:rsid w:val="000F52DD"/>
    <w:rsid w:val="000F5961"/>
    <w:rsid w:val="000F6F5E"/>
    <w:rsid w:val="000F711B"/>
    <w:rsid w:val="0010210F"/>
    <w:rsid w:val="001040D7"/>
    <w:rsid w:val="0010449F"/>
    <w:rsid w:val="0010571B"/>
    <w:rsid w:val="00106FA2"/>
    <w:rsid w:val="001122BF"/>
    <w:rsid w:val="001123BC"/>
    <w:rsid w:val="00112CFA"/>
    <w:rsid w:val="00112D17"/>
    <w:rsid w:val="00112D9D"/>
    <w:rsid w:val="00114993"/>
    <w:rsid w:val="0011501D"/>
    <w:rsid w:val="00115386"/>
    <w:rsid w:val="00115D15"/>
    <w:rsid w:val="00117120"/>
    <w:rsid w:val="00117CF3"/>
    <w:rsid w:val="00117D1E"/>
    <w:rsid w:val="00120018"/>
    <w:rsid w:val="00120204"/>
    <w:rsid w:val="001207B7"/>
    <w:rsid w:val="00120FA0"/>
    <w:rsid w:val="0012390D"/>
    <w:rsid w:val="001239EB"/>
    <w:rsid w:val="00124A99"/>
    <w:rsid w:val="001251C4"/>
    <w:rsid w:val="00127182"/>
    <w:rsid w:val="00127C1A"/>
    <w:rsid w:val="00127D3C"/>
    <w:rsid w:val="00131D9D"/>
    <w:rsid w:val="0013274E"/>
    <w:rsid w:val="00134759"/>
    <w:rsid w:val="00135567"/>
    <w:rsid w:val="001358E5"/>
    <w:rsid w:val="001361B3"/>
    <w:rsid w:val="00137BF3"/>
    <w:rsid w:val="00137FB6"/>
    <w:rsid w:val="00140250"/>
    <w:rsid w:val="00140FE8"/>
    <w:rsid w:val="001415B0"/>
    <w:rsid w:val="001432AE"/>
    <w:rsid w:val="0014411A"/>
    <w:rsid w:val="001441D4"/>
    <w:rsid w:val="0014487A"/>
    <w:rsid w:val="001456FD"/>
    <w:rsid w:val="001457FF"/>
    <w:rsid w:val="00145BF4"/>
    <w:rsid w:val="00146D58"/>
    <w:rsid w:val="00147807"/>
    <w:rsid w:val="00147836"/>
    <w:rsid w:val="00147E45"/>
    <w:rsid w:val="001513F0"/>
    <w:rsid w:val="00151614"/>
    <w:rsid w:val="00151BC5"/>
    <w:rsid w:val="00152920"/>
    <w:rsid w:val="00154F28"/>
    <w:rsid w:val="00155294"/>
    <w:rsid w:val="00156E14"/>
    <w:rsid w:val="001579EB"/>
    <w:rsid w:val="001616A1"/>
    <w:rsid w:val="00162E54"/>
    <w:rsid w:val="00163E00"/>
    <w:rsid w:val="0016434E"/>
    <w:rsid w:val="001645A0"/>
    <w:rsid w:val="00164E9A"/>
    <w:rsid w:val="001656CA"/>
    <w:rsid w:val="001658A0"/>
    <w:rsid w:val="001661B5"/>
    <w:rsid w:val="00166320"/>
    <w:rsid w:val="0016688D"/>
    <w:rsid w:val="001671E7"/>
    <w:rsid w:val="001674E9"/>
    <w:rsid w:val="0017047A"/>
    <w:rsid w:val="0017117E"/>
    <w:rsid w:val="00171910"/>
    <w:rsid w:val="001719D3"/>
    <w:rsid w:val="0017334A"/>
    <w:rsid w:val="001739F1"/>
    <w:rsid w:val="001750AA"/>
    <w:rsid w:val="00175D21"/>
    <w:rsid w:val="00176615"/>
    <w:rsid w:val="00177115"/>
    <w:rsid w:val="00177B7C"/>
    <w:rsid w:val="0018047F"/>
    <w:rsid w:val="00180865"/>
    <w:rsid w:val="001808F0"/>
    <w:rsid w:val="00183C51"/>
    <w:rsid w:val="001843F6"/>
    <w:rsid w:val="00186A1D"/>
    <w:rsid w:val="00187BE2"/>
    <w:rsid w:val="00192CD8"/>
    <w:rsid w:val="001930B3"/>
    <w:rsid w:val="001933A6"/>
    <w:rsid w:val="0019376E"/>
    <w:rsid w:val="00194D89"/>
    <w:rsid w:val="001953F5"/>
    <w:rsid w:val="00195D2D"/>
    <w:rsid w:val="00196106"/>
    <w:rsid w:val="001963B8"/>
    <w:rsid w:val="00197B81"/>
    <w:rsid w:val="001A0EBB"/>
    <w:rsid w:val="001A3B99"/>
    <w:rsid w:val="001A40B2"/>
    <w:rsid w:val="001B18EC"/>
    <w:rsid w:val="001B2EA3"/>
    <w:rsid w:val="001B320F"/>
    <w:rsid w:val="001B5745"/>
    <w:rsid w:val="001B585F"/>
    <w:rsid w:val="001B5C01"/>
    <w:rsid w:val="001B5E25"/>
    <w:rsid w:val="001B61E8"/>
    <w:rsid w:val="001B61F6"/>
    <w:rsid w:val="001B6B0D"/>
    <w:rsid w:val="001B7437"/>
    <w:rsid w:val="001C13D4"/>
    <w:rsid w:val="001C1B67"/>
    <w:rsid w:val="001C22A7"/>
    <w:rsid w:val="001C2B13"/>
    <w:rsid w:val="001C2CC2"/>
    <w:rsid w:val="001C2DD1"/>
    <w:rsid w:val="001C322F"/>
    <w:rsid w:val="001C42CA"/>
    <w:rsid w:val="001C4F0A"/>
    <w:rsid w:val="001C5739"/>
    <w:rsid w:val="001C5C1F"/>
    <w:rsid w:val="001C649A"/>
    <w:rsid w:val="001C65D0"/>
    <w:rsid w:val="001C7259"/>
    <w:rsid w:val="001C7C00"/>
    <w:rsid w:val="001D0783"/>
    <w:rsid w:val="001D108E"/>
    <w:rsid w:val="001D2E0C"/>
    <w:rsid w:val="001D3A8B"/>
    <w:rsid w:val="001D42E0"/>
    <w:rsid w:val="001D43B1"/>
    <w:rsid w:val="001D452C"/>
    <w:rsid w:val="001D4AAF"/>
    <w:rsid w:val="001D5FE4"/>
    <w:rsid w:val="001D7013"/>
    <w:rsid w:val="001D7658"/>
    <w:rsid w:val="001D7F04"/>
    <w:rsid w:val="001E022B"/>
    <w:rsid w:val="001E0264"/>
    <w:rsid w:val="001E0B8B"/>
    <w:rsid w:val="001E1662"/>
    <w:rsid w:val="001E20B0"/>
    <w:rsid w:val="001E2EA2"/>
    <w:rsid w:val="001E4CD3"/>
    <w:rsid w:val="001E5281"/>
    <w:rsid w:val="001E6498"/>
    <w:rsid w:val="001F0956"/>
    <w:rsid w:val="001F1755"/>
    <w:rsid w:val="001F2B29"/>
    <w:rsid w:val="001F2D91"/>
    <w:rsid w:val="001F3518"/>
    <w:rsid w:val="001F380F"/>
    <w:rsid w:val="001F5125"/>
    <w:rsid w:val="001F536B"/>
    <w:rsid w:val="001F6B80"/>
    <w:rsid w:val="001F7270"/>
    <w:rsid w:val="001F78FC"/>
    <w:rsid w:val="00201F61"/>
    <w:rsid w:val="002023C7"/>
    <w:rsid w:val="002028C0"/>
    <w:rsid w:val="00202A23"/>
    <w:rsid w:val="002033FB"/>
    <w:rsid w:val="00203887"/>
    <w:rsid w:val="00204263"/>
    <w:rsid w:val="00204528"/>
    <w:rsid w:val="0020454B"/>
    <w:rsid w:val="002048E1"/>
    <w:rsid w:val="0020693B"/>
    <w:rsid w:val="00207B9F"/>
    <w:rsid w:val="00210FB8"/>
    <w:rsid w:val="00211563"/>
    <w:rsid w:val="002124B0"/>
    <w:rsid w:val="00212742"/>
    <w:rsid w:val="0021290C"/>
    <w:rsid w:val="00213169"/>
    <w:rsid w:val="0021422B"/>
    <w:rsid w:val="0021463D"/>
    <w:rsid w:val="00215160"/>
    <w:rsid w:val="00215239"/>
    <w:rsid w:val="00215352"/>
    <w:rsid w:val="002166A2"/>
    <w:rsid w:val="00217799"/>
    <w:rsid w:val="00217A22"/>
    <w:rsid w:val="00220335"/>
    <w:rsid w:val="002216BD"/>
    <w:rsid w:val="0022291C"/>
    <w:rsid w:val="00222DE6"/>
    <w:rsid w:val="00222E87"/>
    <w:rsid w:val="0022412E"/>
    <w:rsid w:val="0022568B"/>
    <w:rsid w:val="00226A06"/>
    <w:rsid w:val="00226F6A"/>
    <w:rsid w:val="002274F9"/>
    <w:rsid w:val="00230E4B"/>
    <w:rsid w:val="00231AB9"/>
    <w:rsid w:val="00232658"/>
    <w:rsid w:val="002339A0"/>
    <w:rsid w:val="00233BEE"/>
    <w:rsid w:val="002342DC"/>
    <w:rsid w:val="00234E9D"/>
    <w:rsid w:val="0023555D"/>
    <w:rsid w:val="00236C94"/>
    <w:rsid w:val="00237107"/>
    <w:rsid w:val="00237C60"/>
    <w:rsid w:val="00237CA2"/>
    <w:rsid w:val="00240F87"/>
    <w:rsid w:val="00241B74"/>
    <w:rsid w:val="00242B68"/>
    <w:rsid w:val="00243977"/>
    <w:rsid w:val="00244E66"/>
    <w:rsid w:val="002453B5"/>
    <w:rsid w:val="0024580D"/>
    <w:rsid w:val="00245C02"/>
    <w:rsid w:val="002469B0"/>
    <w:rsid w:val="00246B3B"/>
    <w:rsid w:val="00246B51"/>
    <w:rsid w:val="00246B6A"/>
    <w:rsid w:val="00246EC6"/>
    <w:rsid w:val="0025035C"/>
    <w:rsid w:val="00250557"/>
    <w:rsid w:val="00250656"/>
    <w:rsid w:val="00250BAD"/>
    <w:rsid w:val="00251896"/>
    <w:rsid w:val="00252910"/>
    <w:rsid w:val="002536EB"/>
    <w:rsid w:val="002537FA"/>
    <w:rsid w:val="0025397F"/>
    <w:rsid w:val="00253C3A"/>
    <w:rsid w:val="0025411F"/>
    <w:rsid w:val="00254150"/>
    <w:rsid w:val="002564AE"/>
    <w:rsid w:val="00263D77"/>
    <w:rsid w:val="00264FC0"/>
    <w:rsid w:val="00264FD8"/>
    <w:rsid w:val="0026705C"/>
    <w:rsid w:val="002679B6"/>
    <w:rsid w:val="00267E55"/>
    <w:rsid w:val="002704CC"/>
    <w:rsid w:val="002706B4"/>
    <w:rsid w:val="00270973"/>
    <w:rsid w:val="002713CC"/>
    <w:rsid w:val="00271F76"/>
    <w:rsid w:val="002720BA"/>
    <w:rsid w:val="00272A9B"/>
    <w:rsid w:val="00272D54"/>
    <w:rsid w:val="00274BEB"/>
    <w:rsid w:val="00275531"/>
    <w:rsid w:val="002769ED"/>
    <w:rsid w:val="00277BAF"/>
    <w:rsid w:val="002833C1"/>
    <w:rsid w:val="002839F4"/>
    <w:rsid w:val="0028445F"/>
    <w:rsid w:val="002874E7"/>
    <w:rsid w:val="00287530"/>
    <w:rsid w:val="00287637"/>
    <w:rsid w:val="00290E62"/>
    <w:rsid w:val="002912FC"/>
    <w:rsid w:val="00292047"/>
    <w:rsid w:val="00292341"/>
    <w:rsid w:val="00292423"/>
    <w:rsid w:val="0029315C"/>
    <w:rsid w:val="00294B07"/>
    <w:rsid w:val="002973DB"/>
    <w:rsid w:val="00297772"/>
    <w:rsid w:val="002A06AD"/>
    <w:rsid w:val="002A2A37"/>
    <w:rsid w:val="002A313D"/>
    <w:rsid w:val="002A41C7"/>
    <w:rsid w:val="002A5296"/>
    <w:rsid w:val="002A5ACA"/>
    <w:rsid w:val="002A5C98"/>
    <w:rsid w:val="002A5D81"/>
    <w:rsid w:val="002A628E"/>
    <w:rsid w:val="002A6293"/>
    <w:rsid w:val="002A7591"/>
    <w:rsid w:val="002A7DB3"/>
    <w:rsid w:val="002B0EB9"/>
    <w:rsid w:val="002B1068"/>
    <w:rsid w:val="002B129D"/>
    <w:rsid w:val="002B31D5"/>
    <w:rsid w:val="002B558D"/>
    <w:rsid w:val="002B57DA"/>
    <w:rsid w:val="002C2466"/>
    <w:rsid w:val="002C2C6C"/>
    <w:rsid w:val="002C38EF"/>
    <w:rsid w:val="002C4CCD"/>
    <w:rsid w:val="002C4FE5"/>
    <w:rsid w:val="002C5666"/>
    <w:rsid w:val="002C67C9"/>
    <w:rsid w:val="002C6BFB"/>
    <w:rsid w:val="002D179D"/>
    <w:rsid w:val="002D1D84"/>
    <w:rsid w:val="002D3583"/>
    <w:rsid w:val="002D35A0"/>
    <w:rsid w:val="002D38DD"/>
    <w:rsid w:val="002D490B"/>
    <w:rsid w:val="002D563C"/>
    <w:rsid w:val="002D6563"/>
    <w:rsid w:val="002D6DDF"/>
    <w:rsid w:val="002D790C"/>
    <w:rsid w:val="002D7ECB"/>
    <w:rsid w:val="002E1450"/>
    <w:rsid w:val="002E3C3F"/>
    <w:rsid w:val="002E3C87"/>
    <w:rsid w:val="002E4316"/>
    <w:rsid w:val="002E53E7"/>
    <w:rsid w:val="002E5A53"/>
    <w:rsid w:val="002E5C12"/>
    <w:rsid w:val="002E64AA"/>
    <w:rsid w:val="002E7A39"/>
    <w:rsid w:val="002F1343"/>
    <w:rsid w:val="002F1E88"/>
    <w:rsid w:val="002F4623"/>
    <w:rsid w:val="002F49E8"/>
    <w:rsid w:val="002F71AA"/>
    <w:rsid w:val="002F7CA8"/>
    <w:rsid w:val="0030079D"/>
    <w:rsid w:val="003027FC"/>
    <w:rsid w:val="00304EFC"/>
    <w:rsid w:val="003053D7"/>
    <w:rsid w:val="00306265"/>
    <w:rsid w:val="003068D9"/>
    <w:rsid w:val="00307A21"/>
    <w:rsid w:val="00307B53"/>
    <w:rsid w:val="00310092"/>
    <w:rsid w:val="00310BFA"/>
    <w:rsid w:val="00311626"/>
    <w:rsid w:val="0031252B"/>
    <w:rsid w:val="003128C2"/>
    <w:rsid w:val="00312C07"/>
    <w:rsid w:val="00313C3A"/>
    <w:rsid w:val="00314994"/>
    <w:rsid w:val="00314E1B"/>
    <w:rsid w:val="003166B1"/>
    <w:rsid w:val="003168DA"/>
    <w:rsid w:val="00317885"/>
    <w:rsid w:val="00317890"/>
    <w:rsid w:val="00322A2F"/>
    <w:rsid w:val="00323858"/>
    <w:rsid w:val="00324ADC"/>
    <w:rsid w:val="00324E45"/>
    <w:rsid w:val="00325F32"/>
    <w:rsid w:val="003264B2"/>
    <w:rsid w:val="00327CF7"/>
    <w:rsid w:val="00327EE2"/>
    <w:rsid w:val="003310C3"/>
    <w:rsid w:val="00332B15"/>
    <w:rsid w:val="003352E3"/>
    <w:rsid w:val="00342470"/>
    <w:rsid w:val="00344B67"/>
    <w:rsid w:val="00346C8B"/>
    <w:rsid w:val="003475C9"/>
    <w:rsid w:val="003475D2"/>
    <w:rsid w:val="003477CB"/>
    <w:rsid w:val="0035135E"/>
    <w:rsid w:val="0035191F"/>
    <w:rsid w:val="00351BF1"/>
    <w:rsid w:val="00352A13"/>
    <w:rsid w:val="00355CAD"/>
    <w:rsid w:val="00355FAD"/>
    <w:rsid w:val="003578AA"/>
    <w:rsid w:val="00357F50"/>
    <w:rsid w:val="00360971"/>
    <w:rsid w:val="00361577"/>
    <w:rsid w:val="00361934"/>
    <w:rsid w:val="003619E7"/>
    <w:rsid w:val="003624EF"/>
    <w:rsid w:val="0036311F"/>
    <w:rsid w:val="00363E55"/>
    <w:rsid w:val="00364199"/>
    <w:rsid w:val="00364CFB"/>
    <w:rsid w:val="003656E6"/>
    <w:rsid w:val="00366500"/>
    <w:rsid w:val="0036737D"/>
    <w:rsid w:val="00367822"/>
    <w:rsid w:val="00376403"/>
    <w:rsid w:val="003767C1"/>
    <w:rsid w:val="00376A34"/>
    <w:rsid w:val="003775D5"/>
    <w:rsid w:val="003776BA"/>
    <w:rsid w:val="0038088B"/>
    <w:rsid w:val="003833FF"/>
    <w:rsid w:val="00383B89"/>
    <w:rsid w:val="003858BE"/>
    <w:rsid w:val="0038681A"/>
    <w:rsid w:val="0039014F"/>
    <w:rsid w:val="00390E39"/>
    <w:rsid w:val="00391DE0"/>
    <w:rsid w:val="003923D9"/>
    <w:rsid w:val="00392656"/>
    <w:rsid w:val="00393666"/>
    <w:rsid w:val="003948F6"/>
    <w:rsid w:val="00395A63"/>
    <w:rsid w:val="0039720C"/>
    <w:rsid w:val="003A0032"/>
    <w:rsid w:val="003A1DDE"/>
    <w:rsid w:val="003A4F8B"/>
    <w:rsid w:val="003A54E7"/>
    <w:rsid w:val="003A5696"/>
    <w:rsid w:val="003A56A2"/>
    <w:rsid w:val="003A69BD"/>
    <w:rsid w:val="003A7B46"/>
    <w:rsid w:val="003B13AB"/>
    <w:rsid w:val="003B18CB"/>
    <w:rsid w:val="003B3DDF"/>
    <w:rsid w:val="003C26E7"/>
    <w:rsid w:val="003C3811"/>
    <w:rsid w:val="003C441B"/>
    <w:rsid w:val="003C455B"/>
    <w:rsid w:val="003C4E1C"/>
    <w:rsid w:val="003C56D5"/>
    <w:rsid w:val="003C57A5"/>
    <w:rsid w:val="003C5F3D"/>
    <w:rsid w:val="003C6EF7"/>
    <w:rsid w:val="003C74DA"/>
    <w:rsid w:val="003D1087"/>
    <w:rsid w:val="003D419D"/>
    <w:rsid w:val="003D4CBB"/>
    <w:rsid w:val="003D4D27"/>
    <w:rsid w:val="003D5802"/>
    <w:rsid w:val="003D5DA3"/>
    <w:rsid w:val="003D6628"/>
    <w:rsid w:val="003D6893"/>
    <w:rsid w:val="003D733B"/>
    <w:rsid w:val="003E00F9"/>
    <w:rsid w:val="003E1884"/>
    <w:rsid w:val="003E28AC"/>
    <w:rsid w:val="003E3A5A"/>
    <w:rsid w:val="003E4016"/>
    <w:rsid w:val="003E417C"/>
    <w:rsid w:val="003E4984"/>
    <w:rsid w:val="003E57E1"/>
    <w:rsid w:val="003E62B3"/>
    <w:rsid w:val="003E785F"/>
    <w:rsid w:val="003E7EC3"/>
    <w:rsid w:val="003F056F"/>
    <w:rsid w:val="003F0F1B"/>
    <w:rsid w:val="003F23D2"/>
    <w:rsid w:val="003F3D93"/>
    <w:rsid w:val="003F4BCD"/>
    <w:rsid w:val="003F4CF2"/>
    <w:rsid w:val="003F51B8"/>
    <w:rsid w:val="003F57B9"/>
    <w:rsid w:val="003F6174"/>
    <w:rsid w:val="0040368B"/>
    <w:rsid w:val="004044ED"/>
    <w:rsid w:val="0040479A"/>
    <w:rsid w:val="004048B2"/>
    <w:rsid w:val="00404DC9"/>
    <w:rsid w:val="00406162"/>
    <w:rsid w:val="004069DD"/>
    <w:rsid w:val="00406FB0"/>
    <w:rsid w:val="0041170B"/>
    <w:rsid w:val="00411909"/>
    <w:rsid w:val="00411B35"/>
    <w:rsid w:val="00412D60"/>
    <w:rsid w:val="004139E5"/>
    <w:rsid w:val="004143E0"/>
    <w:rsid w:val="004145BF"/>
    <w:rsid w:val="004155D6"/>
    <w:rsid w:val="00417F6B"/>
    <w:rsid w:val="0042011B"/>
    <w:rsid w:val="0042059C"/>
    <w:rsid w:val="00421CEA"/>
    <w:rsid w:val="00422DB2"/>
    <w:rsid w:val="0042525F"/>
    <w:rsid w:val="004304ED"/>
    <w:rsid w:val="00431A78"/>
    <w:rsid w:val="00431BF1"/>
    <w:rsid w:val="00432E26"/>
    <w:rsid w:val="0043456B"/>
    <w:rsid w:val="004356AE"/>
    <w:rsid w:val="00435B6C"/>
    <w:rsid w:val="00437262"/>
    <w:rsid w:val="00440CCA"/>
    <w:rsid w:val="00440E35"/>
    <w:rsid w:val="0044101B"/>
    <w:rsid w:val="004419DF"/>
    <w:rsid w:val="00441A4C"/>
    <w:rsid w:val="00441D00"/>
    <w:rsid w:val="00445727"/>
    <w:rsid w:val="00446B03"/>
    <w:rsid w:val="004478AD"/>
    <w:rsid w:val="00450CCA"/>
    <w:rsid w:val="0045123F"/>
    <w:rsid w:val="00454595"/>
    <w:rsid w:val="004551A4"/>
    <w:rsid w:val="004558C4"/>
    <w:rsid w:val="00457676"/>
    <w:rsid w:val="00457B76"/>
    <w:rsid w:val="00457DE1"/>
    <w:rsid w:val="00460D1A"/>
    <w:rsid w:val="004617E8"/>
    <w:rsid w:val="0046391D"/>
    <w:rsid w:val="00465419"/>
    <w:rsid w:val="00465476"/>
    <w:rsid w:val="004661F2"/>
    <w:rsid w:val="0046672E"/>
    <w:rsid w:val="00467D36"/>
    <w:rsid w:val="00472775"/>
    <w:rsid w:val="00472D88"/>
    <w:rsid w:val="00473958"/>
    <w:rsid w:val="00474469"/>
    <w:rsid w:val="00474572"/>
    <w:rsid w:val="0047571F"/>
    <w:rsid w:val="00477F56"/>
    <w:rsid w:val="00477FA8"/>
    <w:rsid w:val="004810C4"/>
    <w:rsid w:val="004815B0"/>
    <w:rsid w:val="00481BAD"/>
    <w:rsid w:val="004824DD"/>
    <w:rsid w:val="00482955"/>
    <w:rsid w:val="00482F42"/>
    <w:rsid w:val="00482F60"/>
    <w:rsid w:val="00483205"/>
    <w:rsid w:val="00483ACA"/>
    <w:rsid w:val="004862DD"/>
    <w:rsid w:val="0048674B"/>
    <w:rsid w:val="00486DCB"/>
    <w:rsid w:val="0048736F"/>
    <w:rsid w:val="004875AA"/>
    <w:rsid w:val="00490544"/>
    <w:rsid w:val="004905DA"/>
    <w:rsid w:val="00493075"/>
    <w:rsid w:val="004939EC"/>
    <w:rsid w:val="00493A25"/>
    <w:rsid w:val="0049407F"/>
    <w:rsid w:val="00494B76"/>
    <w:rsid w:val="0049582E"/>
    <w:rsid w:val="00496F26"/>
    <w:rsid w:val="00497C6E"/>
    <w:rsid w:val="004A0988"/>
    <w:rsid w:val="004A1227"/>
    <w:rsid w:val="004A1EF4"/>
    <w:rsid w:val="004A3062"/>
    <w:rsid w:val="004A3A55"/>
    <w:rsid w:val="004A3D9F"/>
    <w:rsid w:val="004A3FD0"/>
    <w:rsid w:val="004A460C"/>
    <w:rsid w:val="004A46A0"/>
    <w:rsid w:val="004A46FB"/>
    <w:rsid w:val="004A4BB2"/>
    <w:rsid w:val="004A4CB8"/>
    <w:rsid w:val="004A5369"/>
    <w:rsid w:val="004A56B4"/>
    <w:rsid w:val="004A618E"/>
    <w:rsid w:val="004A7141"/>
    <w:rsid w:val="004A71C1"/>
    <w:rsid w:val="004A7257"/>
    <w:rsid w:val="004A7584"/>
    <w:rsid w:val="004B0D58"/>
    <w:rsid w:val="004B0D6E"/>
    <w:rsid w:val="004B0F11"/>
    <w:rsid w:val="004B329E"/>
    <w:rsid w:val="004B3CE9"/>
    <w:rsid w:val="004B42F8"/>
    <w:rsid w:val="004B5EF5"/>
    <w:rsid w:val="004B5EF7"/>
    <w:rsid w:val="004B6B91"/>
    <w:rsid w:val="004B6FBE"/>
    <w:rsid w:val="004C0843"/>
    <w:rsid w:val="004C1465"/>
    <w:rsid w:val="004C1782"/>
    <w:rsid w:val="004C252F"/>
    <w:rsid w:val="004C30D1"/>
    <w:rsid w:val="004C31F7"/>
    <w:rsid w:val="004C3A97"/>
    <w:rsid w:val="004C3F1F"/>
    <w:rsid w:val="004C48FE"/>
    <w:rsid w:val="004C5609"/>
    <w:rsid w:val="004C59AC"/>
    <w:rsid w:val="004C61E7"/>
    <w:rsid w:val="004C6649"/>
    <w:rsid w:val="004C7987"/>
    <w:rsid w:val="004D18FF"/>
    <w:rsid w:val="004D1AC7"/>
    <w:rsid w:val="004D1FA5"/>
    <w:rsid w:val="004D239F"/>
    <w:rsid w:val="004D4265"/>
    <w:rsid w:val="004D4962"/>
    <w:rsid w:val="004E025A"/>
    <w:rsid w:val="004E18F1"/>
    <w:rsid w:val="004E2872"/>
    <w:rsid w:val="004E3721"/>
    <w:rsid w:val="004E41E2"/>
    <w:rsid w:val="004E46A0"/>
    <w:rsid w:val="004E4A82"/>
    <w:rsid w:val="004E558C"/>
    <w:rsid w:val="004E562B"/>
    <w:rsid w:val="004E6DDE"/>
    <w:rsid w:val="004E73DE"/>
    <w:rsid w:val="004F26A2"/>
    <w:rsid w:val="004F309B"/>
    <w:rsid w:val="004F3914"/>
    <w:rsid w:val="004F520B"/>
    <w:rsid w:val="004F53BB"/>
    <w:rsid w:val="004F582E"/>
    <w:rsid w:val="004F668E"/>
    <w:rsid w:val="004F6BE7"/>
    <w:rsid w:val="004F6DFA"/>
    <w:rsid w:val="004F714E"/>
    <w:rsid w:val="004F7518"/>
    <w:rsid w:val="00502500"/>
    <w:rsid w:val="00502920"/>
    <w:rsid w:val="00502D1F"/>
    <w:rsid w:val="0050389D"/>
    <w:rsid w:val="0050616D"/>
    <w:rsid w:val="005062E2"/>
    <w:rsid w:val="00506739"/>
    <w:rsid w:val="005078F1"/>
    <w:rsid w:val="00511C55"/>
    <w:rsid w:val="005126EF"/>
    <w:rsid w:val="00512CB8"/>
    <w:rsid w:val="00512D48"/>
    <w:rsid w:val="00512E4C"/>
    <w:rsid w:val="00513A75"/>
    <w:rsid w:val="00514048"/>
    <w:rsid w:val="00514A51"/>
    <w:rsid w:val="00515465"/>
    <w:rsid w:val="00515E93"/>
    <w:rsid w:val="005170EE"/>
    <w:rsid w:val="00517D52"/>
    <w:rsid w:val="00520415"/>
    <w:rsid w:val="00520A12"/>
    <w:rsid w:val="00522B36"/>
    <w:rsid w:val="00523DD8"/>
    <w:rsid w:val="00524555"/>
    <w:rsid w:val="005269B0"/>
    <w:rsid w:val="00526CBB"/>
    <w:rsid w:val="00531626"/>
    <w:rsid w:val="005318DB"/>
    <w:rsid w:val="00535F1E"/>
    <w:rsid w:val="005361BD"/>
    <w:rsid w:val="00536BF3"/>
    <w:rsid w:val="00537D25"/>
    <w:rsid w:val="00540B07"/>
    <w:rsid w:val="00541719"/>
    <w:rsid w:val="00541EFC"/>
    <w:rsid w:val="005429AF"/>
    <w:rsid w:val="00545CB9"/>
    <w:rsid w:val="00545DA0"/>
    <w:rsid w:val="00546904"/>
    <w:rsid w:val="005470BB"/>
    <w:rsid w:val="005471C1"/>
    <w:rsid w:val="00550AE8"/>
    <w:rsid w:val="00551D18"/>
    <w:rsid w:val="00552DDF"/>
    <w:rsid w:val="00553A1C"/>
    <w:rsid w:val="00556A28"/>
    <w:rsid w:val="00557121"/>
    <w:rsid w:val="00560566"/>
    <w:rsid w:val="00561704"/>
    <w:rsid w:val="00561A35"/>
    <w:rsid w:val="00563948"/>
    <w:rsid w:val="0056412D"/>
    <w:rsid w:val="005649D7"/>
    <w:rsid w:val="0056617A"/>
    <w:rsid w:val="00566848"/>
    <w:rsid w:val="00566CC3"/>
    <w:rsid w:val="00567BF6"/>
    <w:rsid w:val="00567EA2"/>
    <w:rsid w:val="00570123"/>
    <w:rsid w:val="00570301"/>
    <w:rsid w:val="0057074D"/>
    <w:rsid w:val="00570A8E"/>
    <w:rsid w:val="0057107B"/>
    <w:rsid w:val="00572676"/>
    <w:rsid w:val="00572717"/>
    <w:rsid w:val="0057357B"/>
    <w:rsid w:val="00573CEB"/>
    <w:rsid w:val="00573D0B"/>
    <w:rsid w:val="00574A56"/>
    <w:rsid w:val="00574FC8"/>
    <w:rsid w:val="005756BB"/>
    <w:rsid w:val="00576EF3"/>
    <w:rsid w:val="00580329"/>
    <w:rsid w:val="00580B62"/>
    <w:rsid w:val="0058127A"/>
    <w:rsid w:val="00581755"/>
    <w:rsid w:val="00581932"/>
    <w:rsid w:val="00581C8E"/>
    <w:rsid w:val="00583547"/>
    <w:rsid w:val="00584AF1"/>
    <w:rsid w:val="00584F57"/>
    <w:rsid w:val="005850CA"/>
    <w:rsid w:val="00586C27"/>
    <w:rsid w:val="00590BCD"/>
    <w:rsid w:val="00591328"/>
    <w:rsid w:val="0059303A"/>
    <w:rsid w:val="00593EF5"/>
    <w:rsid w:val="00595CAC"/>
    <w:rsid w:val="0059694B"/>
    <w:rsid w:val="00596D13"/>
    <w:rsid w:val="00597630"/>
    <w:rsid w:val="00597940"/>
    <w:rsid w:val="005A04F8"/>
    <w:rsid w:val="005A0C6F"/>
    <w:rsid w:val="005A0E80"/>
    <w:rsid w:val="005A13F5"/>
    <w:rsid w:val="005A1E8B"/>
    <w:rsid w:val="005A2BA5"/>
    <w:rsid w:val="005A4CE2"/>
    <w:rsid w:val="005A5CA0"/>
    <w:rsid w:val="005A7201"/>
    <w:rsid w:val="005A7CB7"/>
    <w:rsid w:val="005B125B"/>
    <w:rsid w:val="005B1496"/>
    <w:rsid w:val="005B1B29"/>
    <w:rsid w:val="005B4509"/>
    <w:rsid w:val="005B4808"/>
    <w:rsid w:val="005B4B04"/>
    <w:rsid w:val="005B4F32"/>
    <w:rsid w:val="005B52F3"/>
    <w:rsid w:val="005B5BC8"/>
    <w:rsid w:val="005B6006"/>
    <w:rsid w:val="005B622F"/>
    <w:rsid w:val="005B76BA"/>
    <w:rsid w:val="005C2068"/>
    <w:rsid w:val="005C2845"/>
    <w:rsid w:val="005C290F"/>
    <w:rsid w:val="005C2DF3"/>
    <w:rsid w:val="005C31EB"/>
    <w:rsid w:val="005C3CE7"/>
    <w:rsid w:val="005C3D1D"/>
    <w:rsid w:val="005C5EED"/>
    <w:rsid w:val="005C64F5"/>
    <w:rsid w:val="005C6DBF"/>
    <w:rsid w:val="005C6E93"/>
    <w:rsid w:val="005C7E1A"/>
    <w:rsid w:val="005D034B"/>
    <w:rsid w:val="005D0711"/>
    <w:rsid w:val="005D0CCD"/>
    <w:rsid w:val="005D349C"/>
    <w:rsid w:val="005D3F19"/>
    <w:rsid w:val="005D778B"/>
    <w:rsid w:val="005E10CC"/>
    <w:rsid w:val="005E5553"/>
    <w:rsid w:val="005E5580"/>
    <w:rsid w:val="005E5E4A"/>
    <w:rsid w:val="005E6EE9"/>
    <w:rsid w:val="005E7AB8"/>
    <w:rsid w:val="005F14DE"/>
    <w:rsid w:val="005F1629"/>
    <w:rsid w:val="005F174C"/>
    <w:rsid w:val="005F1BF0"/>
    <w:rsid w:val="005F2BB1"/>
    <w:rsid w:val="005F3765"/>
    <w:rsid w:val="005F39E3"/>
    <w:rsid w:val="005F4DFC"/>
    <w:rsid w:val="005F50A5"/>
    <w:rsid w:val="005F58F4"/>
    <w:rsid w:val="005F5B97"/>
    <w:rsid w:val="005F60DE"/>
    <w:rsid w:val="005F7BA4"/>
    <w:rsid w:val="00600186"/>
    <w:rsid w:val="0060082D"/>
    <w:rsid w:val="00600EC4"/>
    <w:rsid w:val="00601706"/>
    <w:rsid w:val="00601979"/>
    <w:rsid w:val="00603229"/>
    <w:rsid w:val="00605CC5"/>
    <w:rsid w:val="00607068"/>
    <w:rsid w:val="00607613"/>
    <w:rsid w:val="00610BA9"/>
    <w:rsid w:val="006140EB"/>
    <w:rsid w:val="00614B0B"/>
    <w:rsid w:val="00614F58"/>
    <w:rsid w:val="00615535"/>
    <w:rsid w:val="00615697"/>
    <w:rsid w:val="00615CA3"/>
    <w:rsid w:val="00615FAC"/>
    <w:rsid w:val="006170FB"/>
    <w:rsid w:val="00617549"/>
    <w:rsid w:val="00617934"/>
    <w:rsid w:val="006203BF"/>
    <w:rsid w:val="00620C65"/>
    <w:rsid w:val="00620FEE"/>
    <w:rsid w:val="00621B67"/>
    <w:rsid w:val="00622252"/>
    <w:rsid w:val="00622CFC"/>
    <w:rsid w:val="00622E5A"/>
    <w:rsid w:val="006250C3"/>
    <w:rsid w:val="006252D3"/>
    <w:rsid w:val="0062569C"/>
    <w:rsid w:val="00626E80"/>
    <w:rsid w:val="006270EB"/>
    <w:rsid w:val="00630126"/>
    <w:rsid w:val="006301C7"/>
    <w:rsid w:val="00632D7E"/>
    <w:rsid w:val="006331AC"/>
    <w:rsid w:val="00634162"/>
    <w:rsid w:val="00635FEA"/>
    <w:rsid w:val="006364D4"/>
    <w:rsid w:val="0063688F"/>
    <w:rsid w:val="00637BB6"/>
    <w:rsid w:val="00642509"/>
    <w:rsid w:val="006441DB"/>
    <w:rsid w:val="006442B2"/>
    <w:rsid w:val="00644952"/>
    <w:rsid w:val="00644E35"/>
    <w:rsid w:val="00645685"/>
    <w:rsid w:val="00645D8B"/>
    <w:rsid w:val="0064629D"/>
    <w:rsid w:val="00646723"/>
    <w:rsid w:val="0064676F"/>
    <w:rsid w:val="00646D65"/>
    <w:rsid w:val="00646D7D"/>
    <w:rsid w:val="006510E5"/>
    <w:rsid w:val="00652A6C"/>
    <w:rsid w:val="0065332B"/>
    <w:rsid w:val="006552C5"/>
    <w:rsid w:val="00655594"/>
    <w:rsid w:val="00655AD9"/>
    <w:rsid w:val="0065715F"/>
    <w:rsid w:val="0066080B"/>
    <w:rsid w:val="006619B9"/>
    <w:rsid w:val="00661C03"/>
    <w:rsid w:val="006635F5"/>
    <w:rsid w:val="00663BF6"/>
    <w:rsid w:val="00664269"/>
    <w:rsid w:val="00664A6F"/>
    <w:rsid w:val="00664E0C"/>
    <w:rsid w:val="006658C1"/>
    <w:rsid w:val="006659B1"/>
    <w:rsid w:val="00666653"/>
    <w:rsid w:val="006667C2"/>
    <w:rsid w:val="006667C7"/>
    <w:rsid w:val="00667141"/>
    <w:rsid w:val="006700FC"/>
    <w:rsid w:val="00670415"/>
    <w:rsid w:val="00670E19"/>
    <w:rsid w:val="00673565"/>
    <w:rsid w:val="00673E9A"/>
    <w:rsid w:val="00674E3F"/>
    <w:rsid w:val="00675EBB"/>
    <w:rsid w:val="006760F4"/>
    <w:rsid w:val="00677818"/>
    <w:rsid w:val="00677AE4"/>
    <w:rsid w:val="006800D6"/>
    <w:rsid w:val="006809AE"/>
    <w:rsid w:val="00680D60"/>
    <w:rsid w:val="00681B32"/>
    <w:rsid w:val="00682964"/>
    <w:rsid w:val="0068697A"/>
    <w:rsid w:val="00690620"/>
    <w:rsid w:val="00690DF7"/>
    <w:rsid w:val="00691D88"/>
    <w:rsid w:val="00692510"/>
    <w:rsid w:val="00693805"/>
    <w:rsid w:val="006939D5"/>
    <w:rsid w:val="006950DD"/>
    <w:rsid w:val="00695EC9"/>
    <w:rsid w:val="00695F33"/>
    <w:rsid w:val="0069657A"/>
    <w:rsid w:val="00697ABF"/>
    <w:rsid w:val="006A0460"/>
    <w:rsid w:val="006A0816"/>
    <w:rsid w:val="006A1870"/>
    <w:rsid w:val="006A190E"/>
    <w:rsid w:val="006A2E87"/>
    <w:rsid w:val="006A3415"/>
    <w:rsid w:val="006A3612"/>
    <w:rsid w:val="006A3952"/>
    <w:rsid w:val="006A50C3"/>
    <w:rsid w:val="006A5375"/>
    <w:rsid w:val="006A61AC"/>
    <w:rsid w:val="006A6B41"/>
    <w:rsid w:val="006A74C6"/>
    <w:rsid w:val="006A7D51"/>
    <w:rsid w:val="006A7D71"/>
    <w:rsid w:val="006B0562"/>
    <w:rsid w:val="006B1270"/>
    <w:rsid w:val="006B1697"/>
    <w:rsid w:val="006B1B91"/>
    <w:rsid w:val="006B2EBF"/>
    <w:rsid w:val="006B3216"/>
    <w:rsid w:val="006B3B23"/>
    <w:rsid w:val="006B4B83"/>
    <w:rsid w:val="006B5194"/>
    <w:rsid w:val="006B5AE4"/>
    <w:rsid w:val="006B683A"/>
    <w:rsid w:val="006B6B55"/>
    <w:rsid w:val="006B6EDA"/>
    <w:rsid w:val="006B78CD"/>
    <w:rsid w:val="006C0874"/>
    <w:rsid w:val="006C0A4E"/>
    <w:rsid w:val="006C26DD"/>
    <w:rsid w:val="006C2B9D"/>
    <w:rsid w:val="006C57A5"/>
    <w:rsid w:val="006C5B7D"/>
    <w:rsid w:val="006C643B"/>
    <w:rsid w:val="006C6794"/>
    <w:rsid w:val="006C753D"/>
    <w:rsid w:val="006C7778"/>
    <w:rsid w:val="006D2601"/>
    <w:rsid w:val="006D2A9E"/>
    <w:rsid w:val="006D306E"/>
    <w:rsid w:val="006D39DD"/>
    <w:rsid w:val="006D4961"/>
    <w:rsid w:val="006D4D5C"/>
    <w:rsid w:val="006D694D"/>
    <w:rsid w:val="006D6B54"/>
    <w:rsid w:val="006E0B51"/>
    <w:rsid w:val="006E1CC2"/>
    <w:rsid w:val="006E1E7B"/>
    <w:rsid w:val="006E4B0F"/>
    <w:rsid w:val="006E5744"/>
    <w:rsid w:val="006E693E"/>
    <w:rsid w:val="006E6EEB"/>
    <w:rsid w:val="006E76EC"/>
    <w:rsid w:val="006E7BC9"/>
    <w:rsid w:val="006F0FF7"/>
    <w:rsid w:val="006F16A9"/>
    <w:rsid w:val="006F31D2"/>
    <w:rsid w:val="006F31F4"/>
    <w:rsid w:val="006F375E"/>
    <w:rsid w:val="006F556B"/>
    <w:rsid w:val="006F68B2"/>
    <w:rsid w:val="006F6E32"/>
    <w:rsid w:val="006F74DB"/>
    <w:rsid w:val="007024AE"/>
    <w:rsid w:val="0070290A"/>
    <w:rsid w:val="00704118"/>
    <w:rsid w:val="0070453C"/>
    <w:rsid w:val="007046AF"/>
    <w:rsid w:val="007059F9"/>
    <w:rsid w:val="00706003"/>
    <w:rsid w:val="007062D3"/>
    <w:rsid w:val="00706571"/>
    <w:rsid w:val="0070705B"/>
    <w:rsid w:val="007115D8"/>
    <w:rsid w:val="00712189"/>
    <w:rsid w:val="00715C23"/>
    <w:rsid w:val="007168DD"/>
    <w:rsid w:val="00716CF7"/>
    <w:rsid w:val="00717FF8"/>
    <w:rsid w:val="00720452"/>
    <w:rsid w:val="00720C7B"/>
    <w:rsid w:val="00720F4B"/>
    <w:rsid w:val="0072194B"/>
    <w:rsid w:val="00722D9E"/>
    <w:rsid w:val="007269A9"/>
    <w:rsid w:val="00726E13"/>
    <w:rsid w:val="00727614"/>
    <w:rsid w:val="007276DC"/>
    <w:rsid w:val="00727AF0"/>
    <w:rsid w:val="007304A9"/>
    <w:rsid w:val="00731185"/>
    <w:rsid w:val="00732B45"/>
    <w:rsid w:val="00733B83"/>
    <w:rsid w:val="007351A9"/>
    <w:rsid w:val="007353F4"/>
    <w:rsid w:val="00735413"/>
    <w:rsid w:val="00735D86"/>
    <w:rsid w:val="00735E7E"/>
    <w:rsid w:val="007373B0"/>
    <w:rsid w:val="007407D0"/>
    <w:rsid w:val="00740A76"/>
    <w:rsid w:val="00742599"/>
    <w:rsid w:val="007438A5"/>
    <w:rsid w:val="00743CEE"/>
    <w:rsid w:val="00744052"/>
    <w:rsid w:val="00744AA7"/>
    <w:rsid w:val="0074528A"/>
    <w:rsid w:val="0075119E"/>
    <w:rsid w:val="00752693"/>
    <w:rsid w:val="00752AB9"/>
    <w:rsid w:val="00752EEA"/>
    <w:rsid w:val="00753358"/>
    <w:rsid w:val="00753910"/>
    <w:rsid w:val="00753F65"/>
    <w:rsid w:val="00754F2F"/>
    <w:rsid w:val="00755F25"/>
    <w:rsid w:val="00761104"/>
    <w:rsid w:val="0076401B"/>
    <w:rsid w:val="00764F9B"/>
    <w:rsid w:val="007654A5"/>
    <w:rsid w:val="00766040"/>
    <w:rsid w:val="007664D5"/>
    <w:rsid w:val="00766694"/>
    <w:rsid w:val="00767F71"/>
    <w:rsid w:val="0077118C"/>
    <w:rsid w:val="00771434"/>
    <w:rsid w:val="00772669"/>
    <w:rsid w:val="00772A31"/>
    <w:rsid w:val="00772B94"/>
    <w:rsid w:val="00772B99"/>
    <w:rsid w:val="00773D45"/>
    <w:rsid w:val="0077473D"/>
    <w:rsid w:val="0077637D"/>
    <w:rsid w:val="007764BD"/>
    <w:rsid w:val="007775A0"/>
    <w:rsid w:val="007802EB"/>
    <w:rsid w:val="007820CD"/>
    <w:rsid w:val="007831BD"/>
    <w:rsid w:val="00784781"/>
    <w:rsid w:val="00785518"/>
    <w:rsid w:val="00785DD6"/>
    <w:rsid w:val="00786133"/>
    <w:rsid w:val="00787806"/>
    <w:rsid w:val="0078795E"/>
    <w:rsid w:val="0079025F"/>
    <w:rsid w:val="00790834"/>
    <w:rsid w:val="007917C7"/>
    <w:rsid w:val="00793B4B"/>
    <w:rsid w:val="00794A0E"/>
    <w:rsid w:val="007952B7"/>
    <w:rsid w:val="007961EA"/>
    <w:rsid w:val="007A1DBC"/>
    <w:rsid w:val="007A41C8"/>
    <w:rsid w:val="007A4DE6"/>
    <w:rsid w:val="007A663A"/>
    <w:rsid w:val="007A7A90"/>
    <w:rsid w:val="007B06F5"/>
    <w:rsid w:val="007B08B3"/>
    <w:rsid w:val="007B0ADE"/>
    <w:rsid w:val="007B164C"/>
    <w:rsid w:val="007B1D9D"/>
    <w:rsid w:val="007B2BF3"/>
    <w:rsid w:val="007B405D"/>
    <w:rsid w:val="007B5063"/>
    <w:rsid w:val="007B68D0"/>
    <w:rsid w:val="007B6C2D"/>
    <w:rsid w:val="007B6EB5"/>
    <w:rsid w:val="007B72E0"/>
    <w:rsid w:val="007C01BC"/>
    <w:rsid w:val="007C0301"/>
    <w:rsid w:val="007C0879"/>
    <w:rsid w:val="007C15E8"/>
    <w:rsid w:val="007C21C2"/>
    <w:rsid w:val="007C2B82"/>
    <w:rsid w:val="007C30E9"/>
    <w:rsid w:val="007C3E92"/>
    <w:rsid w:val="007C5AB3"/>
    <w:rsid w:val="007C6B87"/>
    <w:rsid w:val="007C6FB7"/>
    <w:rsid w:val="007C708B"/>
    <w:rsid w:val="007D085E"/>
    <w:rsid w:val="007D1DB6"/>
    <w:rsid w:val="007D2AA1"/>
    <w:rsid w:val="007D2AE6"/>
    <w:rsid w:val="007D3B2C"/>
    <w:rsid w:val="007D46AB"/>
    <w:rsid w:val="007D4739"/>
    <w:rsid w:val="007D61EA"/>
    <w:rsid w:val="007D742D"/>
    <w:rsid w:val="007D7AB7"/>
    <w:rsid w:val="007E003C"/>
    <w:rsid w:val="007E1D24"/>
    <w:rsid w:val="007E241C"/>
    <w:rsid w:val="007E3F61"/>
    <w:rsid w:val="007E59DB"/>
    <w:rsid w:val="007E69DE"/>
    <w:rsid w:val="007E7CA0"/>
    <w:rsid w:val="007E7E03"/>
    <w:rsid w:val="007F15BB"/>
    <w:rsid w:val="007F2422"/>
    <w:rsid w:val="007F2629"/>
    <w:rsid w:val="007F31B9"/>
    <w:rsid w:val="007F5874"/>
    <w:rsid w:val="007F5ADD"/>
    <w:rsid w:val="007F6200"/>
    <w:rsid w:val="007F6CB7"/>
    <w:rsid w:val="007F74D2"/>
    <w:rsid w:val="007F7E2B"/>
    <w:rsid w:val="0080043A"/>
    <w:rsid w:val="00801A01"/>
    <w:rsid w:val="00802637"/>
    <w:rsid w:val="00802D00"/>
    <w:rsid w:val="008038D5"/>
    <w:rsid w:val="00804994"/>
    <w:rsid w:val="00804A75"/>
    <w:rsid w:val="0080501F"/>
    <w:rsid w:val="0080577B"/>
    <w:rsid w:val="00806218"/>
    <w:rsid w:val="0080798A"/>
    <w:rsid w:val="00807D72"/>
    <w:rsid w:val="00811B85"/>
    <w:rsid w:val="00811DC3"/>
    <w:rsid w:val="00815701"/>
    <w:rsid w:val="0081683F"/>
    <w:rsid w:val="00817A5B"/>
    <w:rsid w:val="00817B71"/>
    <w:rsid w:val="00821AD8"/>
    <w:rsid w:val="00821C10"/>
    <w:rsid w:val="00821E10"/>
    <w:rsid w:val="00823DD4"/>
    <w:rsid w:val="008252AA"/>
    <w:rsid w:val="0082543B"/>
    <w:rsid w:val="008265C1"/>
    <w:rsid w:val="0082780B"/>
    <w:rsid w:val="00827B5F"/>
    <w:rsid w:val="00830EE1"/>
    <w:rsid w:val="00831DAD"/>
    <w:rsid w:val="0083247B"/>
    <w:rsid w:val="00834D14"/>
    <w:rsid w:val="008356D7"/>
    <w:rsid w:val="00835976"/>
    <w:rsid w:val="008361ED"/>
    <w:rsid w:val="00836411"/>
    <w:rsid w:val="00836EE9"/>
    <w:rsid w:val="00837215"/>
    <w:rsid w:val="00837454"/>
    <w:rsid w:val="008406A7"/>
    <w:rsid w:val="008412CA"/>
    <w:rsid w:val="008443EA"/>
    <w:rsid w:val="00844A0A"/>
    <w:rsid w:val="00845434"/>
    <w:rsid w:val="008454CE"/>
    <w:rsid w:val="0084633C"/>
    <w:rsid w:val="00846E38"/>
    <w:rsid w:val="00850088"/>
    <w:rsid w:val="00850A16"/>
    <w:rsid w:val="00850CE8"/>
    <w:rsid w:val="008519D6"/>
    <w:rsid w:val="00852E71"/>
    <w:rsid w:val="00853A25"/>
    <w:rsid w:val="00853FD9"/>
    <w:rsid w:val="008546B3"/>
    <w:rsid w:val="00854C5D"/>
    <w:rsid w:val="00855C81"/>
    <w:rsid w:val="00855E1A"/>
    <w:rsid w:val="00857141"/>
    <w:rsid w:val="00857DE5"/>
    <w:rsid w:val="008615E8"/>
    <w:rsid w:val="0086285E"/>
    <w:rsid w:val="008634DA"/>
    <w:rsid w:val="00864676"/>
    <w:rsid w:val="00865221"/>
    <w:rsid w:val="00865642"/>
    <w:rsid w:val="00865733"/>
    <w:rsid w:val="0086596A"/>
    <w:rsid w:val="00867664"/>
    <w:rsid w:val="008708C0"/>
    <w:rsid w:val="0087262E"/>
    <w:rsid w:val="0087288C"/>
    <w:rsid w:val="00872971"/>
    <w:rsid w:val="008749D8"/>
    <w:rsid w:val="008753B0"/>
    <w:rsid w:val="008753CD"/>
    <w:rsid w:val="00875E75"/>
    <w:rsid w:val="00876D9C"/>
    <w:rsid w:val="008771E0"/>
    <w:rsid w:val="00877D71"/>
    <w:rsid w:val="0088043A"/>
    <w:rsid w:val="00880ED0"/>
    <w:rsid w:val="00881197"/>
    <w:rsid w:val="00881BE2"/>
    <w:rsid w:val="00882490"/>
    <w:rsid w:val="00882E54"/>
    <w:rsid w:val="008858D7"/>
    <w:rsid w:val="008864D8"/>
    <w:rsid w:val="0088658B"/>
    <w:rsid w:val="008867C7"/>
    <w:rsid w:val="0088794A"/>
    <w:rsid w:val="00887CAF"/>
    <w:rsid w:val="008905CF"/>
    <w:rsid w:val="00890664"/>
    <w:rsid w:val="00891013"/>
    <w:rsid w:val="00891064"/>
    <w:rsid w:val="008917FE"/>
    <w:rsid w:val="008918CE"/>
    <w:rsid w:val="008947CF"/>
    <w:rsid w:val="008948DC"/>
    <w:rsid w:val="00895E07"/>
    <w:rsid w:val="008965F6"/>
    <w:rsid w:val="0089660B"/>
    <w:rsid w:val="00897115"/>
    <w:rsid w:val="0089746A"/>
    <w:rsid w:val="008A003B"/>
    <w:rsid w:val="008A09B6"/>
    <w:rsid w:val="008A2423"/>
    <w:rsid w:val="008A35D7"/>
    <w:rsid w:val="008A3806"/>
    <w:rsid w:val="008A3C3E"/>
    <w:rsid w:val="008A4A45"/>
    <w:rsid w:val="008A4C99"/>
    <w:rsid w:val="008A67A2"/>
    <w:rsid w:val="008A747C"/>
    <w:rsid w:val="008A7E89"/>
    <w:rsid w:val="008B00F5"/>
    <w:rsid w:val="008B0FAF"/>
    <w:rsid w:val="008B1070"/>
    <w:rsid w:val="008B17A3"/>
    <w:rsid w:val="008B3878"/>
    <w:rsid w:val="008B3DD9"/>
    <w:rsid w:val="008B5C29"/>
    <w:rsid w:val="008B67DC"/>
    <w:rsid w:val="008B6AD3"/>
    <w:rsid w:val="008B6C94"/>
    <w:rsid w:val="008B6EEB"/>
    <w:rsid w:val="008B7899"/>
    <w:rsid w:val="008C07CC"/>
    <w:rsid w:val="008C1FAF"/>
    <w:rsid w:val="008C3979"/>
    <w:rsid w:val="008C42BE"/>
    <w:rsid w:val="008C4A89"/>
    <w:rsid w:val="008C4EC0"/>
    <w:rsid w:val="008C4FDD"/>
    <w:rsid w:val="008C5D67"/>
    <w:rsid w:val="008C730E"/>
    <w:rsid w:val="008D02D6"/>
    <w:rsid w:val="008D0503"/>
    <w:rsid w:val="008D087E"/>
    <w:rsid w:val="008D190E"/>
    <w:rsid w:val="008D55CD"/>
    <w:rsid w:val="008D6076"/>
    <w:rsid w:val="008D74DB"/>
    <w:rsid w:val="008E02C2"/>
    <w:rsid w:val="008E15E3"/>
    <w:rsid w:val="008E15F4"/>
    <w:rsid w:val="008E1D22"/>
    <w:rsid w:val="008E2A39"/>
    <w:rsid w:val="008E3078"/>
    <w:rsid w:val="008E39D2"/>
    <w:rsid w:val="008E3A58"/>
    <w:rsid w:val="008E3BCC"/>
    <w:rsid w:val="008E4835"/>
    <w:rsid w:val="008E531B"/>
    <w:rsid w:val="008F028A"/>
    <w:rsid w:val="008F02E6"/>
    <w:rsid w:val="008F0E6C"/>
    <w:rsid w:val="008F1C12"/>
    <w:rsid w:val="008F1DC7"/>
    <w:rsid w:val="008F3067"/>
    <w:rsid w:val="008F3393"/>
    <w:rsid w:val="008F4F5E"/>
    <w:rsid w:val="008F5D29"/>
    <w:rsid w:val="008F668D"/>
    <w:rsid w:val="008F66BB"/>
    <w:rsid w:val="008F69B5"/>
    <w:rsid w:val="008F69E2"/>
    <w:rsid w:val="008F75C1"/>
    <w:rsid w:val="008F7955"/>
    <w:rsid w:val="009011E0"/>
    <w:rsid w:val="00901CEA"/>
    <w:rsid w:val="00901FF0"/>
    <w:rsid w:val="00902050"/>
    <w:rsid w:val="009020C6"/>
    <w:rsid w:val="00902287"/>
    <w:rsid w:val="009026AB"/>
    <w:rsid w:val="00902FCE"/>
    <w:rsid w:val="00903098"/>
    <w:rsid w:val="00906048"/>
    <w:rsid w:val="00906D73"/>
    <w:rsid w:val="009077FA"/>
    <w:rsid w:val="009105E4"/>
    <w:rsid w:val="00912696"/>
    <w:rsid w:val="00912697"/>
    <w:rsid w:val="00912FC0"/>
    <w:rsid w:val="00914BF7"/>
    <w:rsid w:val="0091541D"/>
    <w:rsid w:val="009158C4"/>
    <w:rsid w:val="00915D58"/>
    <w:rsid w:val="009166EF"/>
    <w:rsid w:val="00916E99"/>
    <w:rsid w:val="009174F2"/>
    <w:rsid w:val="009208A2"/>
    <w:rsid w:val="009208E0"/>
    <w:rsid w:val="0092104A"/>
    <w:rsid w:val="00921F96"/>
    <w:rsid w:val="00922006"/>
    <w:rsid w:val="00923EFC"/>
    <w:rsid w:val="0092563A"/>
    <w:rsid w:val="009257AA"/>
    <w:rsid w:val="00927477"/>
    <w:rsid w:val="009330AF"/>
    <w:rsid w:val="00935BF1"/>
    <w:rsid w:val="00936228"/>
    <w:rsid w:val="00936E0B"/>
    <w:rsid w:val="009422D9"/>
    <w:rsid w:val="00942386"/>
    <w:rsid w:val="0094396A"/>
    <w:rsid w:val="0094465C"/>
    <w:rsid w:val="00944BD8"/>
    <w:rsid w:val="00945CC4"/>
    <w:rsid w:val="00946408"/>
    <w:rsid w:val="0094726A"/>
    <w:rsid w:val="00947AB1"/>
    <w:rsid w:val="00950685"/>
    <w:rsid w:val="009526A3"/>
    <w:rsid w:val="00952E4C"/>
    <w:rsid w:val="00955B46"/>
    <w:rsid w:val="009569E5"/>
    <w:rsid w:val="00956DD0"/>
    <w:rsid w:val="009571DB"/>
    <w:rsid w:val="009607A5"/>
    <w:rsid w:val="009611A9"/>
    <w:rsid w:val="009738BB"/>
    <w:rsid w:val="00975490"/>
    <w:rsid w:val="00977EE1"/>
    <w:rsid w:val="009800EE"/>
    <w:rsid w:val="009809C6"/>
    <w:rsid w:val="00983D99"/>
    <w:rsid w:val="00983E8F"/>
    <w:rsid w:val="0098445F"/>
    <w:rsid w:val="00986B13"/>
    <w:rsid w:val="009870AE"/>
    <w:rsid w:val="00987337"/>
    <w:rsid w:val="00991B87"/>
    <w:rsid w:val="00991C13"/>
    <w:rsid w:val="00991D30"/>
    <w:rsid w:val="009920EE"/>
    <w:rsid w:val="0099422A"/>
    <w:rsid w:val="009960E9"/>
    <w:rsid w:val="00996F53"/>
    <w:rsid w:val="009A05C6"/>
    <w:rsid w:val="009A0C6D"/>
    <w:rsid w:val="009A0CAA"/>
    <w:rsid w:val="009A1112"/>
    <w:rsid w:val="009A19F1"/>
    <w:rsid w:val="009A23CB"/>
    <w:rsid w:val="009A2DEA"/>
    <w:rsid w:val="009A330F"/>
    <w:rsid w:val="009A5B55"/>
    <w:rsid w:val="009A5CFA"/>
    <w:rsid w:val="009A6A28"/>
    <w:rsid w:val="009A6D45"/>
    <w:rsid w:val="009A73CD"/>
    <w:rsid w:val="009A749D"/>
    <w:rsid w:val="009A7CAF"/>
    <w:rsid w:val="009B003C"/>
    <w:rsid w:val="009B1063"/>
    <w:rsid w:val="009B1ADC"/>
    <w:rsid w:val="009B3268"/>
    <w:rsid w:val="009B41F6"/>
    <w:rsid w:val="009B5A10"/>
    <w:rsid w:val="009B6451"/>
    <w:rsid w:val="009B7077"/>
    <w:rsid w:val="009B7EE8"/>
    <w:rsid w:val="009C0036"/>
    <w:rsid w:val="009C028F"/>
    <w:rsid w:val="009C05F2"/>
    <w:rsid w:val="009C0BCC"/>
    <w:rsid w:val="009C2D6E"/>
    <w:rsid w:val="009C59F5"/>
    <w:rsid w:val="009C77B7"/>
    <w:rsid w:val="009D121F"/>
    <w:rsid w:val="009D1AF3"/>
    <w:rsid w:val="009D2D04"/>
    <w:rsid w:val="009D5326"/>
    <w:rsid w:val="009D6482"/>
    <w:rsid w:val="009D6D94"/>
    <w:rsid w:val="009D6DF1"/>
    <w:rsid w:val="009D6E58"/>
    <w:rsid w:val="009D7090"/>
    <w:rsid w:val="009D749E"/>
    <w:rsid w:val="009E0675"/>
    <w:rsid w:val="009E1433"/>
    <w:rsid w:val="009E1EA6"/>
    <w:rsid w:val="009E226A"/>
    <w:rsid w:val="009E2C91"/>
    <w:rsid w:val="009E312F"/>
    <w:rsid w:val="009E4042"/>
    <w:rsid w:val="009E40AF"/>
    <w:rsid w:val="009E41D6"/>
    <w:rsid w:val="009E444D"/>
    <w:rsid w:val="009E5063"/>
    <w:rsid w:val="009E5CDB"/>
    <w:rsid w:val="009E5E7F"/>
    <w:rsid w:val="009E681C"/>
    <w:rsid w:val="009F0D7D"/>
    <w:rsid w:val="009F1E85"/>
    <w:rsid w:val="009F3E9A"/>
    <w:rsid w:val="009F474F"/>
    <w:rsid w:val="009F4B60"/>
    <w:rsid w:val="009F5A3E"/>
    <w:rsid w:val="009F6D43"/>
    <w:rsid w:val="00A001BE"/>
    <w:rsid w:val="00A00928"/>
    <w:rsid w:val="00A03BC7"/>
    <w:rsid w:val="00A03C71"/>
    <w:rsid w:val="00A04735"/>
    <w:rsid w:val="00A05F22"/>
    <w:rsid w:val="00A0696B"/>
    <w:rsid w:val="00A0769F"/>
    <w:rsid w:val="00A07D5F"/>
    <w:rsid w:val="00A11828"/>
    <w:rsid w:val="00A12CF3"/>
    <w:rsid w:val="00A14388"/>
    <w:rsid w:val="00A1440E"/>
    <w:rsid w:val="00A148AF"/>
    <w:rsid w:val="00A14C7C"/>
    <w:rsid w:val="00A1650F"/>
    <w:rsid w:val="00A2083D"/>
    <w:rsid w:val="00A23050"/>
    <w:rsid w:val="00A24142"/>
    <w:rsid w:val="00A2423D"/>
    <w:rsid w:val="00A24B7D"/>
    <w:rsid w:val="00A264F8"/>
    <w:rsid w:val="00A26875"/>
    <w:rsid w:val="00A27225"/>
    <w:rsid w:val="00A27C34"/>
    <w:rsid w:val="00A27DEE"/>
    <w:rsid w:val="00A30612"/>
    <w:rsid w:val="00A3104E"/>
    <w:rsid w:val="00A321F1"/>
    <w:rsid w:val="00A32DE7"/>
    <w:rsid w:val="00A32E20"/>
    <w:rsid w:val="00A33234"/>
    <w:rsid w:val="00A34F42"/>
    <w:rsid w:val="00A34FB4"/>
    <w:rsid w:val="00A35E0E"/>
    <w:rsid w:val="00A36599"/>
    <w:rsid w:val="00A3789A"/>
    <w:rsid w:val="00A402A8"/>
    <w:rsid w:val="00A426FF"/>
    <w:rsid w:val="00A45DE8"/>
    <w:rsid w:val="00A46554"/>
    <w:rsid w:val="00A50103"/>
    <w:rsid w:val="00A50425"/>
    <w:rsid w:val="00A5106F"/>
    <w:rsid w:val="00A519A0"/>
    <w:rsid w:val="00A52EB5"/>
    <w:rsid w:val="00A558FA"/>
    <w:rsid w:val="00A55D16"/>
    <w:rsid w:val="00A561A9"/>
    <w:rsid w:val="00A56831"/>
    <w:rsid w:val="00A5685C"/>
    <w:rsid w:val="00A57E4C"/>
    <w:rsid w:val="00A605C6"/>
    <w:rsid w:val="00A60E07"/>
    <w:rsid w:val="00A62920"/>
    <w:rsid w:val="00A62D10"/>
    <w:rsid w:val="00A6421B"/>
    <w:rsid w:val="00A646CB"/>
    <w:rsid w:val="00A646DE"/>
    <w:rsid w:val="00A656C6"/>
    <w:rsid w:val="00A65A67"/>
    <w:rsid w:val="00A65D1B"/>
    <w:rsid w:val="00A66EF6"/>
    <w:rsid w:val="00A67710"/>
    <w:rsid w:val="00A67EC0"/>
    <w:rsid w:val="00A70289"/>
    <w:rsid w:val="00A71593"/>
    <w:rsid w:val="00A723E5"/>
    <w:rsid w:val="00A72A26"/>
    <w:rsid w:val="00A742A6"/>
    <w:rsid w:val="00A7563F"/>
    <w:rsid w:val="00A76A58"/>
    <w:rsid w:val="00A77B56"/>
    <w:rsid w:val="00A80559"/>
    <w:rsid w:val="00A80FE2"/>
    <w:rsid w:val="00A84730"/>
    <w:rsid w:val="00A8553F"/>
    <w:rsid w:val="00A85F7D"/>
    <w:rsid w:val="00A872AB"/>
    <w:rsid w:val="00A917F2"/>
    <w:rsid w:val="00A9242B"/>
    <w:rsid w:val="00A92BD1"/>
    <w:rsid w:val="00A92DAD"/>
    <w:rsid w:val="00A93F55"/>
    <w:rsid w:val="00A947AB"/>
    <w:rsid w:val="00A94F3B"/>
    <w:rsid w:val="00A96F92"/>
    <w:rsid w:val="00A97F2D"/>
    <w:rsid w:val="00AA041F"/>
    <w:rsid w:val="00AA04BC"/>
    <w:rsid w:val="00AA0601"/>
    <w:rsid w:val="00AA060E"/>
    <w:rsid w:val="00AA2117"/>
    <w:rsid w:val="00AA2AB1"/>
    <w:rsid w:val="00AA2E08"/>
    <w:rsid w:val="00AA4D69"/>
    <w:rsid w:val="00AA4ED5"/>
    <w:rsid w:val="00AA532F"/>
    <w:rsid w:val="00AA602D"/>
    <w:rsid w:val="00AA6587"/>
    <w:rsid w:val="00AA7594"/>
    <w:rsid w:val="00AB0252"/>
    <w:rsid w:val="00AB09E0"/>
    <w:rsid w:val="00AB1351"/>
    <w:rsid w:val="00AB2310"/>
    <w:rsid w:val="00AB24A2"/>
    <w:rsid w:val="00AB31E8"/>
    <w:rsid w:val="00AB339E"/>
    <w:rsid w:val="00AB45CE"/>
    <w:rsid w:val="00AB4832"/>
    <w:rsid w:val="00AB57B4"/>
    <w:rsid w:val="00AB5E26"/>
    <w:rsid w:val="00AB65F5"/>
    <w:rsid w:val="00AB7A08"/>
    <w:rsid w:val="00AB7CBE"/>
    <w:rsid w:val="00AC4C25"/>
    <w:rsid w:val="00AC4D9B"/>
    <w:rsid w:val="00AC4FB3"/>
    <w:rsid w:val="00AC6D71"/>
    <w:rsid w:val="00AC6E12"/>
    <w:rsid w:val="00AC7261"/>
    <w:rsid w:val="00AC7307"/>
    <w:rsid w:val="00AD0259"/>
    <w:rsid w:val="00AD08E6"/>
    <w:rsid w:val="00AD10D1"/>
    <w:rsid w:val="00AD194E"/>
    <w:rsid w:val="00AD1FCC"/>
    <w:rsid w:val="00AD255B"/>
    <w:rsid w:val="00AD33F0"/>
    <w:rsid w:val="00AD38F7"/>
    <w:rsid w:val="00AD492B"/>
    <w:rsid w:val="00AD4990"/>
    <w:rsid w:val="00AD4B71"/>
    <w:rsid w:val="00AD5A90"/>
    <w:rsid w:val="00AD605B"/>
    <w:rsid w:val="00AD6177"/>
    <w:rsid w:val="00AD624C"/>
    <w:rsid w:val="00AD641E"/>
    <w:rsid w:val="00AD652A"/>
    <w:rsid w:val="00AD6EC4"/>
    <w:rsid w:val="00AE03E1"/>
    <w:rsid w:val="00AE1257"/>
    <w:rsid w:val="00AE1848"/>
    <w:rsid w:val="00AE23CD"/>
    <w:rsid w:val="00AE34A9"/>
    <w:rsid w:val="00AE3CD7"/>
    <w:rsid w:val="00AE3EF3"/>
    <w:rsid w:val="00AE53F2"/>
    <w:rsid w:val="00AE5F55"/>
    <w:rsid w:val="00AE60DA"/>
    <w:rsid w:val="00AE60F2"/>
    <w:rsid w:val="00AE7503"/>
    <w:rsid w:val="00AF01FB"/>
    <w:rsid w:val="00AF0558"/>
    <w:rsid w:val="00AF1959"/>
    <w:rsid w:val="00AF20FD"/>
    <w:rsid w:val="00AF2661"/>
    <w:rsid w:val="00AF30B3"/>
    <w:rsid w:val="00AF53D2"/>
    <w:rsid w:val="00AF5A67"/>
    <w:rsid w:val="00AF6B5C"/>
    <w:rsid w:val="00AF7065"/>
    <w:rsid w:val="00AF712E"/>
    <w:rsid w:val="00AF7887"/>
    <w:rsid w:val="00B00F4A"/>
    <w:rsid w:val="00B049B8"/>
    <w:rsid w:val="00B04BEF"/>
    <w:rsid w:val="00B04C16"/>
    <w:rsid w:val="00B069AF"/>
    <w:rsid w:val="00B07259"/>
    <w:rsid w:val="00B10180"/>
    <w:rsid w:val="00B11452"/>
    <w:rsid w:val="00B11472"/>
    <w:rsid w:val="00B129C1"/>
    <w:rsid w:val="00B12FF6"/>
    <w:rsid w:val="00B133CE"/>
    <w:rsid w:val="00B14D32"/>
    <w:rsid w:val="00B14F6C"/>
    <w:rsid w:val="00B1670E"/>
    <w:rsid w:val="00B169E5"/>
    <w:rsid w:val="00B16B76"/>
    <w:rsid w:val="00B20F21"/>
    <w:rsid w:val="00B2129E"/>
    <w:rsid w:val="00B22EB0"/>
    <w:rsid w:val="00B23250"/>
    <w:rsid w:val="00B244F8"/>
    <w:rsid w:val="00B247CE"/>
    <w:rsid w:val="00B24FF5"/>
    <w:rsid w:val="00B2526E"/>
    <w:rsid w:val="00B2575A"/>
    <w:rsid w:val="00B269A5"/>
    <w:rsid w:val="00B271BC"/>
    <w:rsid w:val="00B27FB6"/>
    <w:rsid w:val="00B303CC"/>
    <w:rsid w:val="00B3089C"/>
    <w:rsid w:val="00B30AA3"/>
    <w:rsid w:val="00B3203F"/>
    <w:rsid w:val="00B3309C"/>
    <w:rsid w:val="00B33145"/>
    <w:rsid w:val="00B3385F"/>
    <w:rsid w:val="00B353C1"/>
    <w:rsid w:val="00B369EE"/>
    <w:rsid w:val="00B37A4F"/>
    <w:rsid w:val="00B37E13"/>
    <w:rsid w:val="00B413C4"/>
    <w:rsid w:val="00B42509"/>
    <w:rsid w:val="00B469E7"/>
    <w:rsid w:val="00B46DF8"/>
    <w:rsid w:val="00B506BF"/>
    <w:rsid w:val="00B50FA7"/>
    <w:rsid w:val="00B53CAE"/>
    <w:rsid w:val="00B55CB8"/>
    <w:rsid w:val="00B55F53"/>
    <w:rsid w:val="00B57178"/>
    <w:rsid w:val="00B572FE"/>
    <w:rsid w:val="00B57CDE"/>
    <w:rsid w:val="00B60BB3"/>
    <w:rsid w:val="00B60C79"/>
    <w:rsid w:val="00B60D2E"/>
    <w:rsid w:val="00B61BAD"/>
    <w:rsid w:val="00B61D75"/>
    <w:rsid w:val="00B62803"/>
    <w:rsid w:val="00B63E46"/>
    <w:rsid w:val="00B63F74"/>
    <w:rsid w:val="00B64D58"/>
    <w:rsid w:val="00B6688D"/>
    <w:rsid w:val="00B70A61"/>
    <w:rsid w:val="00B712FA"/>
    <w:rsid w:val="00B71B26"/>
    <w:rsid w:val="00B72C05"/>
    <w:rsid w:val="00B743CD"/>
    <w:rsid w:val="00B74B80"/>
    <w:rsid w:val="00B75217"/>
    <w:rsid w:val="00B7567C"/>
    <w:rsid w:val="00B763B2"/>
    <w:rsid w:val="00B8077A"/>
    <w:rsid w:val="00B8087A"/>
    <w:rsid w:val="00B81171"/>
    <w:rsid w:val="00B81E44"/>
    <w:rsid w:val="00B8254C"/>
    <w:rsid w:val="00B8263D"/>
    <w:rsid w:val="00B82DAD"/>
    <w:rsid w:val="00B83557"/>
    <w:rsid w:val="00B83848"/>
    <w:rsid w:val="00B84463"/>
    <w:rsid w:val="00B846C1"/>
    <w:rsid w:val="00B84EF0"/>
    <w:rsid w:val="00B855B0"/>
    <w:rsid w:val="00B85AFB"/>
    <w:rsid w:val="00B87199"/>
    <w:rsid w:val="00B87B46"/>
    <w:rsid w:val="00B87BC4"/>
    <w:rsid w:val="00B87FCF"/>
    <w:rsid w:val="00B90914"/>
    <w:rsid w:val="00B920F7"/>
    <w:rsid w:val="00B92A35"/>
    <w:rsid w:val="00B937E1"/>
    <w:rsid w:val="00B9472C"/>
    <w:rsid w:val="00B95C43"/>
    <w:rsid w:val="00B9679B"/>
    <w:rsid w:val="00B970FE"/>
    <w:rsid w:val="00B97B3A"/>
    <w:rsid w:val="00B97DED"/>
    <w:rsid w:val="00BA1121"/>
    <w:rsid w:val="00BA144B"/>
    <w:rsid w:val="00BA1770"/>
    <w:rsid w:val="00BA1DB5"/>
    <w:rsid w:val="00BA1ECC"/>
    <w:rsid w:val="00BA3EEC"/>
    <w:rsid w:val="00BA5D1A"/>
    <w:rsid w:val="00BA6069"/>
    <w:rsid w:val="00BA6908"/>
    <w:rsid w:val="00BB067C"/>
    <w:rsid w:val="00BB08FD"/>
    <w:rsid w:val="00BB23F7"/>
    <w:rsid w:val="00BB2936"/>
    <w:rsid w:val="00BB2AA4"/>
    <w:rsid w:val="00BB2B4C"/>
    <w:rsid w:val="00BB2CF9"/>
    <w:rsid w:val="00BB3110"/>
    <w:rsid w:val="00BB3DEC"/>
    <w:rsid w:val="00BB5D25"/>
    <w:rsid w:val="00BB6429"/>
    <w:rsid w:val="00BB6C52"/>
    <w:rsid w:val="00BB7491"/>
    <w:rsid w:val="00BB78A5"/>
    <w:rsid w:val="00BB7F12"/>
    <w:rsid w:val="00BC063A"/>
    <w:rsid w:val="00BC0DE0"/>
    <w:rsid w:val="00BC1461"/>
    <w:rsid w:val="00BC155E"/>
    <w:rsid w:val="00BC3A5D"/>
    <w:rsid w:val="00BC415C"/>
    <w:rsid w:val="00BC4ACE"/>
    <w:rsid w:val="00BC51C3"/>
    <w:rsid w:val="00BC56FE"/>
    <w:rsid w:val="00BC5CE5"/>
    <w:rsid w:val="00BC7038"/>
    <w:rsid w:val="00BC71F8"/>
    <w:rsid w:val="00BC72CE"/>
    <w:rsid w:val="00BC77A1"/>
    <w:rsid w:val="00BC78C2"/>
    <w:rsid w:val="00BC79CD"/>
    <w:rsid w:val="00BD1796"/>
    <w:rsid w:val="00BD1955"/>
    <w:rsid w:val="00BD2349"/>
    <w:rsid w:val="00BD2AAA"/>
    <w:rsid w:val="00BD2C01"/>
    <w:rsid w:val="00BD30C6"/>
    <w:rsid w:val="00BD3908"/>
    <w:rsid w:val="00BD39F4"/>
    <w:rsid w:val="00BD5806"/>
    <w:rsid w:val="00BD62DD"/>
    <w:rsid w:val="00BD684F"/>
    <w:rsid w:val="00BD7313"/>
    <w:rsid w:val="00BE0F9D"/>
    <w:rsid w:val="00BE0FFE"/>
    <w:rsid w:val="00BE1950"/>
    <w:rsid w:val="00BE1EF1"/>
    <w:rsid w:val="00BE7BCC"/>
    <w:rsid w:val="00BF01F9"/>
    <w:rsid w:val="00BF0883"/>
    <w:rsid w:val="00BF1A31"/>
    <w:rsid w:val="00BF2976"/>
    <w:rsid w:val="00BF302E"/>
    <w:rsid w:val="00BF4B35"/>
    <w:rsid w:val="00BF58A4"/>
    <w:rsid w:val="00BF6A81"/>
    <w:rsid w:val="00C0005B"/>
    <w:rsid w:val="00C0094A"/>
    <w:rsid w:val="00C02794"/>
    <w:rsid w:val="00C03C35"/>
    <w:rsid w:val="00C04509"/>
    <w:rsid w:val="00C05B98"/>
    <w:rsid w:val="00C06037"/>
    <w:rsid w:val="00C061F8"/>
    <w:rsid w:val="00C06E12"/>
    <w:rsid w:val="00C06EE9"/>
    <w:rsid w:val="00C06FAE"/>
    <w:rsid w:val="00C07184"/>
    <w:rsid w:val="00C101A2"/>
    <w:rsid w:val="00C10C13"/>
    <w:rsid w:val="00C10D8A"/>
    <w:rsid w:val="00C113E2"/>
    <w:rsid w:val="00C13CB4"/>
    <w:rsid w:val="00C14EFC"/>
    <w:rsid w:val="00C15D3A"/>
    <w:rsid w:val="00C15FC9"/>
    <w:rsid w:val="00C16FD7"/>
    <w:rsid w:val="00C17EA6"/>
    <w:rsid w:val="00C2066A"/>
    <w:rsid w:val="00C20787"/>
    <w:rsid w:val="00C23569"/>
    <w:rsid w:val="00C2419A"/>
    <w:rsid w:val="00C24748"/>
    <w:rsid w:val="00C247E5"/>
    <w:rsid w:val="00C258F0"/>
    <w:rsid w:val="00C25F62"/>
    <w:rsid w:val="00C275CC"/>
    <w:rsid w:val="00C276FA"/>
    <w:rsid w:val="00C30037"/>
    <w:rsid w:val="00C3075A"/>
    <w:rsid w:val="00C3085B"/>
    <w:rsid w:val="00C31CF2"/>
    <w:rsid w:val="00C32E56"/>
    <w:rsid w:val="00C340B3"/>
    <w:rsid w:val="00C35D44"/>
    <w:rsid w:val="00C36FCA"/>
    <w:rsid w:val="00C3709D"/>
    <w:rsid w:val="00C411F0"/>
    <w:rsid w:val="00C41C46"/>
    <w:rsid w:val="00C42630"/>
    <w:rsid w:val="00C431B1"/>
    <w:rsid w:val="00C43C5E"/>
    <w:rsid w:val="00C450D9"/>
    <w:rsid w:val="00C4562E"/>
    <w:rsid w:val="00C46479"/>
    <w:rsid w:val="00C464E0"/>
    <w:rsid w:val="00C46F24"/>
    <w:rsid w:val="00C477FB"/>
    <w:rsid w:val="00C5183A"/>
    <w:rsid w:val="00C53493"/>
    <w:rsid w:val="00C53CA7"/>
    <w:rsid w:val="00C5435B"/>
    <w:rsid w:val="00C54C2A"/>
    <w:rsid w:val="00C54DFD"/>
    <w:rsid w:val="00C55817"/>
    <w:rsid w:val="00C55C2D"/>
    <w:rsid w:val="00C56C5F"/>
    <w:rsid w:val="00C56E01"/>
    <w:rsid w:val="00C573B6"/>
    <w:rsid w:val="00C57CE5"/>
    <w:rsid w:val="00C61276"/>
    <w:rsid w:val="00C61F9F"/>
    <w:rsid w:val="00C62478"/>
    <w:rsid w:val="00C63663"/>
    <w:rsid w:val="00C63F6D"/>
    <w:rsid w:val="00C645A9"/>
    <w:rsid w:val="00C654CC"/>
    <w:rsid w:val="00C657BC"/>
    <w:rsid w:val="00C65B4A"/>
    <w:rsid w:val="00C65BD6"/>
    <w:rsid w:val="00C661E2"/>
    <w:rsid w:val="00C701C4"/>
    <w:rsid w:val="00C70C26"/>
    <w:rsid w:val="00C70D9E"/>
    <w:rsid w:val="00C71741"/>
    <w:rsid w:val="00C72483"/>
    <w:rsid w:val="00C753BC"/>
    <w:rsid w:val="00C757EA"/>
    <w:rsid w:val="00C7581E"/>
    <w:rsid w:val="00C7590F"/>
    <w:rsid w:val="00C75B95"/>
    <w:rsid w:val="00C75D15"/>
    <w:rsid w:val="00C75DEE"/>
    <w:rsid w:val="00C7706D"/>
    <w:rsid w:val="00C80845"/>
    <w:rsid w:val="00C82DA7"/>
    <w:rsid w:val="00C85217"/>
    <w:rsid w:val="00C857CC"/>
    <w:rsid w:val="00C8716E"/>
    <w:rsid w:val="00C922D5"/>
    <w:rsid w:val="00C93BCF"/>
    <w:rsid w:val="00CA108C"/>
    <w:rsid w:val="00CA1716"/>
    <w:rsid w:val="00CA1F9F"/>
    <w:rsid w:val="00CA2402"/>
    <w:rsid w:val="00CA3808"/>
    <w:rsid w:val="00CA44C1"/>
    <w:rsid w:val="00CA5913"/>
    <w:rsid w:val="00CA5C6E"/>
    <w:rsid w:val="00CA5D10"/>
    <w:rsid w:val="00CA619D"/>
    <w:rsid w:val="00CA7597"/>
    <w:rsid w:val="00CB0A9B"/>
    <w:rsid w:val="00CB2817"/>
    <w:rsid w:val="00CB3DB7"/>
    <w:rsid w:val="00CB427B"/>
    <w:rsid w:val="00CB744C"/>
    <w:rsid w:val="00CC079D"/>
    <w:rsid w:val="00CC2146"/>
    <w:rsid w:val="00CC2282"/>
    <w:rsid w:val="00CC312B"/>
    <w:rsid w:val="00CC46E1"/>
    <w:rsid w:val="00CC5D59"/>
    <w:rsid w:val="00CC657B"/>
    <w:rsid w:val="00CC6AD5"/>
    <w:rsid w:val="00CC7234"/>
    <w:rsid w:val="00CC7788"/>
    <w:rsid w:val="00CC78B1"/>
    <w:rsid w:val="00CD2143"/>
    <w:rsid w:val="00CD356F"/>
    <w:rsid w:val="00CD42CB"/>
    <w:rsid w:val="00CD5032"/>
    <w:rsid w:val="00CD5662"/>
    <w:rsid w:val="00CD5915"/>
    <w:rsid w:val="00CD70B1"/>
    <w:rsid w:val="00CE083C"/>
    <w:rsid w:val="00CE0DF2"/>
    <w:rsid w:val="00CE1C16"/>
    <w:rsid w:val="00CE401F"/>
    <w:rsid w:val="00CE4F6B"/>
    <w:rsid w:val="00CE5EB7"/>
    <w:rsid w:val="00CE7259"/>
    <w:rsid w:val="00CE79C7"/>
    <w:rsid w:val="00CF0623"/>
    <w:rsid w:val="00CF0D67"/>
    <w:rsid w:val="00CF0F87"/>
    <w:rsid w:val="00CF2512"/>
    <w:rsid w:val="00CF26DB"/>
    <w:rsid w:val="00CF47E4"/>
    <w:rsid w:val="00CF52DE"/>
    <w:rsid w:val="00CF5D46"/>
    <w:rsid w:val="00CF5E85"/>
    <w:rsid w:val="00CF740F"/>
    <w:rsid w:val="00CF76AB"/>
    <w:rsid w:val="00CF7AE8"/>
    <w:rsid w:val="00CF7F73"/>
    <w:rsid w:val="00D015D5"/>
    <w:rsid w:val="00D01E25"/>
    <w:rsid w:val="00D02055"/>
    <w:rsid w:val="00D03B93"/>
    <w:rsid w:val="00D07E71"/>
    <w:rsid w:val="00D10AEC"/>
    <w:rsid w:val="00D12078"/>
    <w:rsid w:val="00D12F2D"/>
    <w:rsid w:val="00D143E6"/>
    <w:rsid w:val="00D1638A"/>
    <w:rsid w:val="00D16C65"/>
    <w:rsid w:val="00D202B5"/>
    <w:rsid w:val="00D2172A"/>
    <w:rsid w:val="00D22932"/>
    <w:rsid w:val="00D23D54"/>
    <w:rsid w:val="00D244E5"/>
    <w:rsid w:val="00D2587B"/>
    <w:rsid w:val="00D25DED"/>
    <w:rsid w:val="00D310A5"/>
    <w:rsid w:val="00D32CF8"/>
    <w:rsid w:val="00D33776"/>
    <w:rsid w:val="00D34275"/>
    <w:rsid w:val="00D34BD0"/>
    <w:rsid w:val="00D3514D"/>
    <w:rsid w:val="00D35DD4"/>
    <w:rsid w:val="00D3639F"/>
    <w:rsid w:val="00D3647D"/>
    <w:rsid w:val="00D37216"/>
    <w:rsid w:val="00D3776C"/>
    <w:rsid w:val="00D40727"/>
    <w:rsid w:val="00D42140"/>
    <w:rsid w:val="00D42FA7"/>
    <w:rsid w:val="00D44567"/>
    <w:rsid w:val="00D44E08"/>
    <w:rsid w:val="00D45A8E"/>
    <w:rsid w:val="00D469B0"/>
    <w:rsid w:val="00D46CA7"/>
    <w:rsid w:val="00D46F7F"/>
    <w:rsid w:val="00D50A97"/>
    <w:rsid w:val="00D5250F"/>
    <w:rsid w:val="00D5295B"/>
    <w:rsid w:val="00D54D77"/>
    <w:rsid w:val="00D54EC9"/>
    <w:rsid w:val="00D552BB"/>
    <w:rsid w:val="00D5650F"/>
    <w:rsid w:val="00D56984"/>
    <w:rsid w:val="00D60065"/>
    <w:rsid w:val="00D609F9"/>
    <w:rsid w:val="00D61092"/>
    <w:rsid w:val="00D61952"/>
    <w:rsid w:val="00D63053"/>
    <w:rsid w:val="00D63A3A"/>
    <w:rsid w:val="00D6477F"/>
    <w:rsid w:val="00D648C9"/>
    <w:rsid w:val="00D65092"/>
    <w:rsid w:val="00D65750"/>
    <w:rsid w:val="00D676D6"/>
    <w:rsid w:val="00D67B7C"/>
    <w:rsid w:val="00D72D51"/>
    <w:rsid w:val="00D7483B"/>
    <w:rsid w:val="00D752E8"/>
    <w:rsid w:val="00D75BB5"/>
    <w:rsid w:val="00D7736D"/>
    <w:rsid w:val="00D800E2"/>
    <w:rsid w:val="00D80A8C"/>
    <w:rsid w:val="00D81D26"/>
    <w:rsid w:val="00D83108"/>
    <w:rsid w:val="00D836BD"/>
    <w:rsid w:val="00D83A1E"/>
    <w:rsid w:val="00D84076"/>
    <w:rsid w:val="00D846CE"/>
    <w:rsid w:val="00D8575F"/>
    <w:rsid w:val="00D8581D"/>
    <w:rsid w:val="00D85CD8"/>
    <w:rsid w:val="00D85F9B"/>
    <w:rsid w:val="00D8616A"/>
    <w:rsid w:val="00D8644C"/>
    <w:rsid w:val="00D87840"/>
    <w:rsid w:val="00D87A96"/>
    <w:rsid w:val="00D9018A"/>
    <w:rsid w:val="00D918D6"/>
    <w:rsid w:val="00D92479"/>
    <w:rsid w:val="00D92D8F"/>
    <w:rsid w:val="00D92ED8"/>
    <w:rsid w:val="00D933E1"/>
    <w:rsid w:val="00D939AC"/>
    <w:rsid w:val="00D94669"/>
    <w:rsid w:val="00D9492A"/>
    <w:rsid w:val="00D949C7"/>
    <w:rsid w:val="00D94EA9"/>
    <w:rsid w:val="00D94F42"/>
    <w:rsid w:val="00D963C3"/>
    <w:rsid w:val="00DA05DF"/>
    <w:rsid w:val="00DA103C"/>
    <w:rsid w:val="00DA1F2C"/>
    <w:rsid w:val="00DA3F46"/>
    <w:rsid w:val="00DA402B"/>
    <w:rsid w:val="00DA4406"/>
    <w:rsid w:val="00DA49B8"/>
    <w:rsid w:val="00DA4AB3"/>
    <w:rsid w:val="00DA5824"/>
    <w:rsid w:val="00DA5EB3"/>
    <w:rsid w:val="00DA649F"/>
    <w:rsid w:val="00DA7EDB"/>
    <w:rsid w:val="00DB1492"/>
    <w:rsid w:val="00DB1924"/>
    <w:rsid w:val="00DB1E8A"/>
    <w:rsid w:val="00DB1F45"/>
    <w:rsid w:val="00DB3835"/>
    <w:rsid w:val="00DB3BEA"/>
    <w:rsid w:val="00DB6734"/>
    <w:rsid w:val="00DC0668"/>
    <w:rsid w:val="00DC1760"/>
    <w:rsid w:val="00DC363D"/>
    <w:rsid w:val="00DC47A5"/>
    <w:rsid w:val="00DC598C"/>
    <w:rsid w:val="00DC60DD"/>
    <w:rsid w:val="00DC6C94"/>
    <w:rsid w:val="00DC78E4"/>
    <w:rsid w:val="00DC7F1C"/>
    <w:rsid w:val="00DC7F4A"/>
    <w:rsid w:val="00DD2541"/>
    <w:rsid w:val="00DD34CD"/>
    <w:rsid w:val="00DD56A5"/>
    <w:rsid w:val="00DD784C"/>
    <w:rsid w:val="00DE1468"/>
    <w:rsid w:val="00DE1CF1"/>
    <w:rsid w:val="00DE242D"/>
    <w:rsid w:val="00DE369B"/>
    <w:rsid w:val="00DE40A9"/>
    <w:rsid w:val="00DE4758"/>
    <w:rsid w:val="00DE5292"/>
    <w:rsid w:val="00DE5DB0"/>
    <w:rsid w:val="00DE6252"/>
    <w:rsid w:val="00DE7875"/>
    <w:rsid w:val="00DF07B1"/>
    <w:rsid w:val="00DF0B8E"/>
    <w:rsid w:val="00DF28F0"/>
    <w:rsid w:val="00DF32F1"/>
    <w:rsid w:val="00DF436F"/>
    <w:rsid w:val="00DF4490"/>
    <w:rsid w:val="00DF5DB7"/>
    <w:rsid w:val="00DF62C0"/>
    <w:rsid w:val="00DF7C9A"/>
    <w:rsid w:val="00E00D4B"/>
    <w:rsid w:val="00E018CC"/>
    <w:rsid w:val="00E02F84"/>
    <w:rsid w:val="00E032C2"/>
    <w:rsid w:val="00E03339"/>
    <w:rsid w:val="00E0359B"/>
    <w:rsid w:val="00E03B25"/>
    <w:rsid w:val="00E03C6B"/>
    <w:rsid w:val="00E0763E"/>
    <w:rsid w:val="00E07CD9"/>
    <w:rsid w:val="00E07F5E"/>
    <w:rsid w:val="00E11460"/>
    <w:rsid w:val="00E1163F"/>
    <w:rsid w:val="00E11D48"/>
    <w:rsid w:val="00E12F57"/>
    <w:rsid w:val="00E13CEC"/>
    <w:rsid w:val="00E13E40"/>
    <w:rsid w:val="00E14521"/>
    <w:rsid w:val="00E159C1"/>
    <w:rsid w:val="00E1641A"/>
    <w:rsid w:val="00E16664"/>
    <w:rsid w:val="00E1756C"/>
    <w:rsid w:val="00E17E35"/>
    <w:rsid w:val="00E21060"/>
    <w:rsid w:val="00E213B8"/>
    <w:rsid w:val="00E21BAE"/>
    <w:rsid w:val="00E22CD8"/>
    <w:rsid w:val="00E22F20"/>
    <w:rsid w:val="00E2386F"/>
    <w:rsid w:val="00E2387A"/>
    <w:rsid w:val="00E23FDD"/>
    <w:rsid w:val="00E2504F"/>
    <w:rsid w:val="00E250D6"/>
    <w:rsid w:val="00E2571B"/>
    <w:rsid w:val="00E2573F"/>
    <w:rsid w:val="00E25ABC"/>
    <w:rsid w:val="00E26A1B"/>
    <w:rsid w:val="00E26F8B"/>
    <w:rsid w:val="00E30094"/>
    <w:rsid w:val="00E30DC8"/>
    <w:rsid w:val="00E31353"/>
    <w:rsid w:val="00E31D2A"/>
    <w:rsid w:val="00E325F7"/>
    <w:rsid w:val="00E32F84"/>
    <w:rsid w:val="00E330EB"/>
    <w:rsid w:val="00E33F5D"/>
    <w:rsid w:val="00E34C0F"/>
    <w:rsid w:val="00E34F67"/>
    <w:rsid w:val="00E355AE"/>
    <w:rsid w:val="00E356C1"/>
    <w:rsid w:val="00E35784"/>
    <w:rsid w:val="00E363D2"/>
    <w:rsid w:val="00E36CBF"/>
    <w:rsid w:val="00E37838"/>
    <w:rsid w:val="00E37960"/>
    <w:rsid w:val="00E41A50"/>
    <w:rsid w:val="00E41ADA"/>
    <w:rsid w:val="00E41C2B"/>
    <w:rsid w:val="00E43037"/>
    <w:rsid w:val="00E43A5D"/>
    <w:rsid w:val="00E44158"/>
    <w:rsid w:val="00E44812"/>
    <w:rsid w:val="00E4498B"/>
    <w:rsid w:val="00E462A8"/>
    <w:rsid w:val="00E46E48"/>
    <w:rsid w:val="00E47BC7"/>
    <w:rsid w:val="00E51745"/>
    <w:rsid w:val="00E53624"/>
    <w:rsid w:val="00E536F9"/>
    <w:rsid w:val="00E53AE5"/>
    <w:rsid w:val="00E53B94"/>
    <w:rsid w:val="00E55233"/>
    <w:rsid w:val="00E55736"/>
    <w:rsid w:val="00E558C4"/>
    <w:rsid w:val="00E57292"/>
    <w:rsid w:val="00E60191"/>
    <w:rsid w:val="00E60B93"/>
    <w:rsid w:val="00E61808"/>
    <w:rsid w:val="00E61B5C"/>
    <w:rsid w:val="00E61F8F"/>
    <w:rsid w:val="00E638F4"/>
    <w:rsid w:val="00E6396A"/>
    <w:rsid w:val="00E6409C"/>
    <w:rsid w:val="00E64A69"/>
    <w:rsid w:val="00E66C1C"/>
    <w:rsid w:val="00E66E1F"/>
    <w:rsid w:val="00E7080B"/>
    <w:rsid w:val="00E70F38"/>
    <w:rsid w:val="00E72730"/>
    <w:rsid w:val="00E732C2"/>
    <w:rsid w:val="00E73D02"/>
    <w:rsid w:val="00E754B7"/>
    <w:rsid w:val="00E77B97"/>
    <w:rsid w:val="00E80E2C"/>
    <w:rsid w:val="00E81A38"/>
    <w:rsid w:val="00E81FD2"/>
    <w:rsid w:val="00E8238F"/>
    <w:rsid w:val="00E82422"/>
    <w:rsid w:val="00E82C13"/>
    <w:rsid w:val="00E8344D"/>
    <w:rsid w:val="00E8466A"/>
    <w:rsid w:val="00E84C0F"/>
    <w:rsid w:val="00E85265"/>
    <w:rsid w:val="00E85F84"/>
    <w:rsid w:val="00E87589"/>
    <w:rsid w:val="00E87591"/>
    <w:rsid w:val="00E9101C"/>
    <w:rsid w:val="00E93085"/>
    <w:rsid w:val="00E93F0D"/>
    <w:rsid w:val="00E94660"/>
    <w:rsid w:val="00E963D8"/>
    <w:rsid w:val="00E96D88"/>
    <w:rsid w:val="00E97C8D"/>
    <w:rsid w:val="00E97EA8"/>
    <w:rsid w:val="00EA1FE2"/>
    <w:rsid w:val="00EA3065"/>
    <w:rsid w:val="00EA3974"/>
    <w:rsid w:val="00EA49B7"/>
    <w:rsid w:val="00EA586C"/>
    <w:rsid w:val="00EA602E"/>
    <w:rsid w:val="00EA616D"/>
    <w:rsid w:val="00EA64D2"/>
    <w:rsid w:val="00EA7612"/>
    <w:rsid w:val="00EA7C27"/>
    <w:rsid w:val="00EB0F29"/>
    <w:rsid w:val="00EB1565"/>
    <w:rsid w:val="00EB2079"/>
    <w:rsid w:val="00EB2B23"/>
    <w:rsid w:val="00EB2CB7"/>
    <w:rsid w:val="00EB32FE"/>
    <w:rsid w:val="00EB3EA8"/>
    <w:rsid w:val="00EB4E70"/>
    <w:rsid w:val="00EB5623"/>
    <w:rsid w:val="00EB74C1"/>
    <w:rsid w:val="00EB7F9D"/>
    <w:rsid w:val="00EB7FB5"/>
    <w:rsid w:val="00EC162E"/>
    <w:rsid w:val="00EC1CA3"/>
    <w:rsid w:val="00EC1CCC"/>
    <w:rsid w:val="00EC3D5E"/>
    <w:rsid w:val="00EC57F6"/>
    <w:rsid w:val="00EC5B3F"/>
    <w:rsid w:val="00EC5DA2"/>
    <w:rsid w:val="00EC5FEC"/>
    <w:rsid w:val="00EC6984"/>
    <w:rsid w:val="00EC6D38"/>
    <w:rsid w:val="00EC74EE"/>
    <w:rsid w:val="00EC77EA"/>
    <w:rsid w:val="00EC7A45"/>
    <w:rsid w:val="00ED1393"/>
    <w:rsid w:val="00ED1FD1"/>
    <w:rsid w:val="00ED2827"/>
    <w:rsid w:val="00ED2C4F"/>
    <w:rsid w:val="00ED2D56"/>
    <w:rsid w:val="00ED3D7A"/>
    <w:rsid w:val="00ED4874"/>
    <w:rsid w:val="00ED4E3C"/>
    <w:rsid w:val="00ED6097"/>
    <w:rsid w:val="00ED61AE"/>
    <w:rsid w:val="00ED6DFF"/>
    <w:rsid w:val="00ED7139"/>
    <w:rsid w:val="00EE0887"/>
    <w:rsid w:val="00EE1460"/>
    <w:rsid w:val="00EE1797"/>
    <w:rsid w:val="00EE1AF6"/>
    <w:rsid w:val="00EE1BFE"/>
    <w:rsid w:val="00EE1ECC"/>
    <w:rsid w:val="00EE1FB2"/>
    <w:rsid w:val="00EE54DA"/>
    <w:rsid w:val="00EE56C7"/>
    <w:rsid w:val="00EE587E"/>
    <w:rsid w:val="00EE5BF4"/>
    <w:rsid w:val="00EE5C9B"/>
    <w:rsid w:val="00EE6594"/>
    <w:rsid w:val="00EE6CCF"/>
    <w:rsid w:val="00EE6FBD"/>
    <w:rsid w:val="00EE7528"/>
    <w:rsid w:val="00EE7B91"/>
    <w:rsid w:val="00EF0058"/>
    <w:rsid w:val="00EF2E93"/>
    <w:rsid w:val="00EF3366"/>
    <w:rsid w:val="00EF3F10"/>
    <w:rsid w:val="00EF4BB9"/>
    <w:rsid w:val="00EF5458"/>
    <w:rsid w:val="00EF55F2"/>
    <w:rsid w:val="00EF564D"/>
    <w:rsid w:val="00EF6624"/>
    <w:rsid w:val="00EF7260"/>
    <w:rsid w:val="00EF78DD"/>
    <w:rsid w:val="00F00056"/>
    <w:rsid w:val="00F00149"/>
    <w:rsid w:val="00F026F8"/>
    <w:rsid w:val="00F05173"/>
    <w:rsid w:val="00F07154"/>
    <w:rsid w:val="00F10B45"/>
    <w:rsid w:val="00F119D6"/>
    <w:rsid w:val="00F11B23"/>
    <w:rsid w:val="00F11D2C"/>
    <w:rsid w:val="00F12422"/>
    <w:rsid w:val="00F12719"/>
    <w:rsid w:val="00F13FA8"/>
    <w:rsid w:val="00F144AE"/>
    <w:rsid w:val="00F144AF"/>
    <w:rsid w:val="00F171E2"/>
    <w:rsid w:val="00F17AB6"/>
    <w:rsid w:val="00F22E0E"/>
    <w:rsid w:val="00F22FAE"/>
    <w:rsid w:val="00F25439"/>
    <w:rsid w:val="00F26441"/>
    <w:rsid w:val="00F27225"/>
    <w:rsid w:val="00F277A7"/>
    <w:rsid w:val="00F27F8C"/>
    <w:rsid w:val="00F30519"/>
    <w:rsid w:val="00F31869"/>
    <w:rsid w:val="00F31EDE"/>
    <w:rsid w:val="00F33F27"/>
    <w:rsid w:val="00F351F0"/>
    <w:rsid w:val="00F3549B"/>
    <w:rsid w:val="00F368A6"/>
    <w:rsid w:val="00F368CD"/>
    <w:rsid w:val="00F37C71"/>
    <w:rsid w:val="00F411C3"/>
    <w:rsid w:val="00F41ACF"/>
    <w:rsid w:val="00F420A6"/>
    <w:rsid w:val="00F4311A"/>
    <w:rsid w:val="00F4324D"/>
    <w:rsid w:val="00F44D5B"/>
    <w:rsid w:val="00F51165"/>
    <w:rsid w:val="00F51449"/>
    <w:rsid w:val="00F52938"/>
    <w:rsid w:val="00F529D5"/>
    <w:rsid w:val="00F538F9"/>
    <w:rsid w:val="00F53B40"/>
    <w:rsid w:val="00F548A6"/>
    <w:rsid w:val="00F61CFA"/>
    <w:rsid w:val="00F61F66"/>
    <w:rsid w:val="00F62279"/>
    <w:rsid w:val="00F62F30"/>
    <w:rsid w:val="00F645D6"/>
    <w:rsid w:val="00F64850"/>
    <w:rsid w:val="00F6555E"/>
    <w:rsid w:val="00F65ACA"/>
    <w:rsid w:val="00F6676A"/>
    <w:rsid w:val="00F7076B"/>
    <w:rsid w:val="00F71280"/>
    <w:rsid w:val="00F76D0E"/>
    <w:rsid w:val="00F77D26"/>
    <w:rsid w:val="00F80F07"/>
    <w:rsid w:val="00F8200C"/>
    <w:rsid w:val="00F83630"/>
    <w:rsid w:val="00F85432"/>
    <w:rsid w:val="00F86047"/>
    <w:rsid w:val="00F86241"/>
    <w:rsid w:val="00F86BFA"/>
    <w:rsid w:val="00F90B7D"/>
    <w:rsid w:val="00F9368C"/>
    <w:rsid w:val="00F936F0"/>
    <w:rsid w:val="00F94315"/>
    <w:rsid w:val="00F94821"/>
    <w:rsid w:val="00F95DA6"/>
    <w:rsid w:val="00F967A3"/>
    <w:rsid w:val="00F9696F"/>
    <w:rsid w:val="00F96C64"/>
    <w:rsid w:val="00F96E5C"/>
    <w:rsid w:val="00FA07DE"/>
    <w:rsid w:val="00FA1AE1"/>
    <w:rsid w:val="00FA24E3"/>
    <w:rsid w:val="00FA2B14"/>
    <w:rsid w:val="00FA3167"/>
    <w:rsid w:val="00FA3662"/>
    <w:rsid w:val="00FA39BF"/>
    <w:rsid w:val="00FA4A90"/>
    <w:rsid w:val="00FA4BBA"/>
    <w:rsid w:val="00FA6D2A"/>
    <w:rsid w:val="00FA7DCC"/>
    <w:rsid w:val="00FB0A90"/>
    <w:rsid w:val="00FB1815"/>
    <w:rsid w:val="00FB1E2A"/>
    <w:rsid w:val="00FB259D"/>
    <w:rsid w:val="00FB3752"/>
    <w:rsid w:val="00FB3A6F"/>
    <w:rsid w:val="00FB40C5"/>
    <w:rsid w:val="00FB49D2"/>
    <w:rsid w:val="00FB4AC6"/>
    <w:rsid w:val="00FB66D6"/>
    <w:rsid w:val="00FB6D34"/>
    <w:rsid w:val="00FB7033"/>
    <w:rsid w:val="00FB7F81"/>
    <w:rsid w:val="00FC0611"/>
    <w:rsid w:val="00FC1B28"/>
    <w:rsid w:val="00FC336C"/>
    <w:rsid w:val="00FC3FB0"/>
    <w:rsid w:val="00FC5072"/>
    <w:rsid w:val="00FC6D76"/>
    <w:rsid w:val="00FD178F"/>
    <w:rsid w:val="00FD3763"/>
    <w:rsid w:val="00FD379C"/>
    <w:rsid w:val="00FD456C"/>
    <w:rsid w:val="00FD4A7D"/>
    <w:rsid w:val="00FD5CE9"/>
    <w:rsid w:val="00FD6D95"/>
    <w:rsid w:val="00FE0D97"/>
    <w:rsid w:val="00FE135C"/>
    <w:rsid w:val="00FE2A8D"/>
    <w:rsid w:val="00FE32D8"/>
    <w:rsid w:val="00FE3C32"/>
    <w:rsid w:val="00FE3FF3"/>
    <w:rsid w:val="00FE42E5"/>
    <w:rsid w:val="00FE530A"/>
    <w:rsid w:val="00FE6A62"/>
    <w:rsid w:val="00FE6FD6"/>
    <w:rsid w:val="00FE7E85"/>
    <w:rsid w:val="00FF03DB"/>
    <w:rsid w:val="00FF06C0"/>
    <w:rsid w:val="00FF1C63"/>
    <w:rsid w:val="00FF36D9"/>
    <w:rsid w:val="00FF4D04"/>
    <w:rsid w:val="00FF7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8C2EF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2"/>
    </w:rPr>
  </w:style>
  <w:style w:type="paragraph" w:styleId="Heading1">
    <w:name w:val="heading 1"/>
    <w:basedOn w:val="Normal"/>
    <w:next w:val="Text"/>
    <w:qFormat/>
    <w:pPr>
      <w:keepNext/>
      <w:outlineLvl w:val="0"/>
    </w:pPr>
    <w:rPr>
      <w:rFonts w:ascii="Times New Roman Bold" w:hAnsi="Times New Roman Bold"/>
      <w:b/>
      <w:color w:val="000000"/>
      <w:szCs w:val="22"/>
    </w:rPr>
  </w:style>
  <w:style w:type="paragraph" w:styleId="Heading2">
    <w:name w:val="heading 2"/>
    <w:basedOn w:val="Heading1"/>
    <w:next w:val="Text"/>
    <w:qFormat/>
    <w:pPr>
      <w:outlineLvl w:val="1"/>
    </w:pPr>
  </w:style>
  <w:style w:type="paragraph" w:styleId="Heading3">
    <w:name w:val="heading 3"/>
    <w:basedOn w:val="Heading2"/>
    <w:next w:val="Text"/>
    <w:qFormat/>
    <w:pPr>
      <w:outlineLvl w:val="2"/>
    </w:pPr>
    <w:rPr>
      <w:rFonts w:ascii="Times New Roman" w:hAnsi="Times New Roman"/>
      <w:b w:val="0"/>
      <w:u w:val="single"/>
    </w:rPr>
  </w:style>
  <w:style w:type="paragraph" w:styleId="Heading4">
    <w:name w:val="heading 4"/>
    <w:basedOn w:val="Text"/>
    <w:next w:val="Text"/>
    <w:qFormat/>
    <w:pPr>
      <w:spacing w:before="0" w:after="0" w:line="240" w:lineRule="auto"/>
      <w:outlineLvl w:val="3"/>
    </w:pPr>
    <w:rPr>
      <w:i/>
    </w:rPr>
  </w:style>
  <w:style w:type="paragraph" w:styleId="Heading5">
    <w:name w:val="heading 5"/>
    <w:basedOn w:val="Text"/>
    <w:next w:val="Text"/>
    <w:qFormat/>
    <w:pPr>
      <w:spacing w:before="0" w:after="0" w:line="240" w:lineRule="auto"/>
      <w:outlineLvl w:val="4"/>
    </w:pPr>
  </w:style>
  <w:style w:type="paragraph" w:styleId="Heading6">
    <w:name w:val="heading 6"/>
    <w:basedOn w:val="Heading2"/>
    <w:next w:val="Text"/>
    <w:pPr>
      <w:numPr>
        <w:ilvl w:val="5"/>
        <w:numId w:val="4"/>
      </w:numPr>
      <w:outlineLvl w:val="5"/>
    </w:pPr>
  </w:style>
  <w:style w:type="paragraph" w:styleId="Heading7">
    <w:name w:val="heading 7"/>
    <w:basedOn w:val="Heading2"/>
    <w:next w:val="Text"/>
    <w:pPr>
      <w:numPr>
        <w:ilvl w:val="6"/>
        <w:numId w:val="4"/>
      </w:numPr>
      <w:outlineLvl w:val="6"/>
    </w:pPr>
  </w:style>
  <w:style w:type="paragraph" w:styleId="Heading8">
    <w:name w:val="heading 8"/>
    <w:basedOn w:val="Heading2"/>
    <w:next w:val="Text"/>
    <w:pPr>
      <w:numPr>
        <w:ilvl w:val="7"/>
        <w:numId w:val="4"/>
      </w:numPr>
      <w:outlineLvl w:val="7"/>
    </w:pPr>
  </w:style>
  <w:style w:type="paragraph" w:styleId="Heading9">
    <w:name w:val="heading 9"/>
    <w:basedOn w:val="Heading2"/>
    <w:next w:val="Text"/>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Text"/>
    <w:pPr>
      <w:spacing w:before="0" w:after="0" w:line="240" w:lineRule="auto"/>
    </w:pPr>
  </w:style>
  <w:style w:type="paragraph" w:styleId="BodyText2">
    <w:name w:val="Body Text 2"/>
    <w:basedOn w:val="Normal"/>
    <w:rPr>
      <w:sz w:val="16"/>
    </w:rPr>
  </w:style>
  <w:style w:type="paragraph" w:styleId="BodyText3">
    <w:name w:val="Body Text 3"/>
    <w:basedOn w:val="Normal"/>
    <w:pPr>
      <w:jc w:val="center"/>
    </w:pPr>
    <w:rPr>
      <w:b/>
      <w:i/>
      <w:sz w:val="16"/>
    </w:rPr>
  </w:style>
  <w:style w:type="paragraph" w:customStyle="1" w:styleId="Body">
    <w:name w:val="Body"/>
    <w:basedOn w:val="Normal"/>
    <w:pPr>
      <w:ind w:firstLine="288"/>
      <w:jc w:val="both"/>
    </w:pPr>
    <w:rPr>
      <w:rFonts w:ascii="Arial" w:hAnsi="Arial"/>
    </w:rPr>
  </w:style>
  <w:style w:type="paragraph" w:customStyle="1" w:styleId="SubSectionHeadings">
    <w:name w:val="Sub Section Headings"/>
    <w:basedOn w:val="Normal"/>
    <w:next w:val="Body"/>
    <w:pPr>
      <w:keepNext/>
      <w:keepLines/>
    </w:pPr>
    <w:rPr>
      <w:rFonts w:ascii="Arial" w:hAnsi="Arial"/>
      <w:i/>
    </w:rPr>
  </w:style>
  <w:style w:type="paragraph" w:customStyle="1" w:styleId="SectionHeadings">
    <w:name w:val="Section Headings"/>
    <w:basedOn w:val="Normal"/>
    <w:next w:val="Body"/>
    <w:pPr>
      <w:keepNext/>
      <w:keepLines/>
      <w:spacing w:before="240" w:after="120"/>
    </w:pPr>
    <w:rPr>
      <w:rFonts w:ascii="Arial" w:hAnsi="Arial"/>
      <w:b/>
      <w:caps/>
    </w:rPr>
  </w:style>
  <w:style w:type="paragraph" w:customStyle="1" w:styleId="Heads">
    <w:name w:val="Heads"/>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line="120" w:lineRule="exact"/>
      <w:jc w:val="center"/>
    </w:pPr>
    <w:rPr>
      <w:rFonts w:ascii="B Helvetica Bold" w:hAnsi="B Helvetica Bold"/>
      <w:sz w:val="12"/>
    </w:rPr>
  </w:style>
  <w:style w:type="paragraph" w:styleId="Header">
    <w:name w:val="header"/>
    <w:basedOn w:val="Normal"/>
    <w:link w:val="HeaderChar"/>
    <w:pPr>
      <w:keepLines/>
      <w:pBdr>
        <w:bottom w:val="single" w:sz="12" w:space="6" w:color="auto"/>
      </w:pBdr>
      <w:tabs>
        <w:tab w:val="right" w:pos="8640"/>
      </w:tabs>
      <w:spacing w:line="200" w:lineRule="atLeast"/>
    </w:pPr>
    <w:rPr>
      <w:b/>
      <w:sz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pPr>
      <w:keepLines/>
      <w:pBdr>
        <w:top w:val="single" w:sz="12" w:space="6" w:color="auto"/>
      </w:pBdr>
      <w:tabs>
        <w:tab w:val="center" w:pos="4320"/>
        <w:tab w:val="right" w:pos="8640"/>
      </w:tabs>
      <w:spacing w:line="200" w:lineRule="atLeast"/>
    </w:pPr>
    <w:rPr>
      <w:b/>
      <w:sz w:val="20"/>
    </w:rPr>
  </w:style>
  <w:style w:type="paragraph" w:customStyle="1" w:styleId="Text">
    <w:name w:val="Text"/>
    <w:aliases w:val="本文,JP Body Text"/>
    <w:basedOn w:val="Normal"/>
    <w:link w:val="TextChar"/>
    <w:qFormat/>
    <w:pPr>
      <w:spacing w:before="120" w:after="120" w:line="360" w:lineRule="auto"/>
    </w:pPr>
  </w:style>
  <w:style w:type="paragraph" w:styleId="Caption">
    <w:name w:val="caption"/>
    <w:aliases w:val="figure,Caption-FUSA,caption,Caption Char Char Char Char,Caption Char Char Char Char Char Char,Caption Char1 Char Char,Caption Char1 Char Char Char Char,Caption Char1 Char Char Char Char Char Char,Char,12,Caption 12pt+,Caption 12pt,12+,12pt"/>
    <w:basedOn w:val="Normal"/>
    <w:next w:val="Text"/>
    <w:link w:val="CaptionChar"/>
    <w:uiPriority w:val="35"/>
    <w:qFormat/>
    <w:pPr>
      <w:keepNext/>
      <w:spacing w:before="300" w:after="100"/>
      <w:jc w:val="center"/>
    </w:pPr>
    <w:rPr>
      <w:b/>
    </w:rPr>
  </w:style>
  <w:style w:type="paragraph" w:styleId="Title">
    <w:name w:val="Title"/>
    <w:basedOn w:val="Normal"/>
    <w:pPr>
      <w:suppressAutoHyphens w:val="0"/>
      <w:spacing w:before="240" w:after="60"/>
      <w:jc w:val="center"/>
      <w:outlineLvl w:val="0"/>
    </w:pPr>
    <w:rPr>
      <w:b/>
      <w:kern w:val="28"/>
      <w:sz w:val="32"/>
    </w:rPr>
  </w:style>
  <w:style w:type="paragraph" w:customStyle="1" w:styleId="Heading7Bold">
    <w:name w:val="Heading 7Bold"/>
    <w:basedOn w:val="Normal"/>
    <w:next w:val="Text"/>
    <w:pPr>
      <w:keepNext/>
      <w:spacing w:before="120" w:after="120"/>
    </w:pPr>
    <w:rPr>
      <w:b/>
    </w:rPr>
  </w:style>
  <w:style w:type="paragraph" w:customStyle="1" w:styleId="Heading8BoldItalic">
    <w:name w:val="Heading 8BoldItalic"/>
    <w:basedOn w:val="Normal"/>
    <w:next w:val="Text"/>
    <w:pPr>
      <w:keepNext/>
      <w:spacing w:before="120" w:after="120"/>
    </w:pPr>
    <w:rPr>
      <w:b/>
      <w:i/>
    </w:rPr>
  </w:style>
  <w:style w:type="paragraph" w:customStyle="1" w:styleId="Heading9Italic">
    <w:name w:val="Heading 9Italic"/>
    <w:basedOn w:val="Normal"/>
    <w:next w:val="Text"/>
    <w:pPr>
      <w:keepNext/>
      <w:spacing w:before="120" w:after="120"/>
    </w:pPr>
    <w:rPr>
      <w:i/>
    </w:rPr>
  </w:style>
  <w:style w:type="paragraph" w:customStyle="1" w:styleId="CenterBold">
    <w:name w:val="CenterBold"/>
    <w:basedOn w:val="Normal"/>
    <w:next w:val="Normal"/>
    <w:pPr>
      <w:keepNext/>
      <w:keepLines/>
      <w:spacing w:before="300" w:after="300" w:line="300" w:lineRule="atLeast"/>
      <w:jc w:val="center"/>
    </w:pPr>
    <w:rPr>
      <w:b/>
    </w:rPr>
  </w:style>
  <w:style w:type="paragraph" w:customStyle="1" w:styleId="Confidential">
    <w:name w:val="Confidential"/>
    <w:basedOn w:val="Normal"/>
    <w:semiHidden/>
    <w:pPr>
      <w:keepLines/>
      <w:framePr w:w="5760" w:hSpace="187" w:vSpace="144" w:wrap="notBeside" w:vAnchor="page" w:hAnchor="text" w:xAlign="center" w:yAlign="center"/>
      <w:pBdr>
        <w:top w:val="single" w:sz="6" w:space="3" w:color="auto"/>
        <w:left w:val="single" w:sz="6" w:space="3" w:color="auto"/>
        <w:bottom w:val="single" w:sz="6" w:space="3" w:color="auto"/>
        <w:right w:val="single" w:sz="6" w:space="3" w:color="auto"/>
      </w:pBdr>
      <w:spacing w:after="200" w:line="300" w:lineRule="atLeast"/>
      <w:jc w:val="center"/>
    </w:pPr>
  </w:style>
  <w:style w:type="paragraph" w:customStyle="1" w:styleId="CoverPage">
    <w:name w:val="CoverPage"/>
    <w:basedOn w:val="CenterBold"/>
    <w:semiHidden/>
    <w:pPr>
      <w:spacing w:before="400" w:after="400"/>
    </w:pPr>
    <w:rPr>
      <w:sz w:val="24"/>
    </w:rPr>
  </w:style>
  <w:style w:type="paragraph" w:customStyle="1" w:styleId="FigureLegend">
    <w:name w:val="FigureLegend"/>
    <w:basedOn w:val="Text"/>
    <w:pPr>
      <w:keepLines/>
      <w:spacing w:after="0" w:line="240" w:lineRule="auto"/>
    </w:pPr>
    <w:rPr>
      <w:sz w:val="20"/>
    </w:rPr>
  </w:style>
  <w:style w:type="paragraph" w:customStyle="1" w:styleId="FlushLeftBold">
    <w:name w:val="FlushLeftBold"/>
    <w:basedOn w:val="Normal"/>
    <w:next w:val="Text"/>
    <w:pPr>
      <w:keepNext/>
      <w:keepLines/>
      <w:spacing w:before="120" w:after="120" w:line="300" w:lineRule="atLeast"/>
    </w:pPr>
    <w:rPr>
      <w:b/>
    </w:rPr>
  </w:style>
  <w:style w:type="paragraph" w:customStyle="1" w:styleId="FootnoteLine">
    <w:name w:val="FootnoteLine"/>
    <w:basedOn w:val="Normal"/>
    <w:next w:val="Normal"/>
    <w:semiHidden/>
    <w:pPr>
      <w:pBdr>
        <w:bottom w:val="single" w:sz="6" w:space="6" w:color="auto"/>
      </w:pBdr>
      <w:spacing w:line="160" w:lineRule="atLeast"/>
    </w:pPr>
    <w:rPr>
      <w:sz w:val="16"/>
    </w:rPr>
  </w:style>
  <w:style w:type="paragraph" w:customStyle="1" w:styleId="FootnoteText">
    <w:name w:val="FootnoteText"/>
    <w:basedOn w:val="TableLeftAlign"/>
    <w:next w:val="Text"/>
    <w:pPr>
      <w:spacing w:before="0" w:after="0"/>
      <w:ind w:left="360" w:hanging="360"/>
    </w:pPr>
    <w:rPr>
      <w:sz w:val="18"/>
    </w:rPr>
  </w:style>
  <w:style w:type="paragraph" w:customStyle="1" w:styleId="TableLeftAlign">
    <w:name w:val="TableLeftAlign"/>
    <w:basedOn w:val="Normal"/>
    <w:pPr>
      <w:spacing w:before="60" w:after="60" w:line="240" w:lineRule="atLeast"/>
    </w:pPr>
  </w:style>
  <w:style w:type="paragraph" w:customStyle="1" w:styleId="Insert">
    <w:name w:val="Insert"/>
    <w:basedOn w:val="Normal"/>
    <w:pPr>
      <w:spacing w:before="100" w:after="100"/>
      <w:jc w:val="center"/>
    </w:pPr>
  </w:style>
  <w:style w:type="character" w:styleId="PageNumber">
    <w:name w:val="page number"/>
    <w:basedOn w:val="DefaultParagraphFont"/>
    <w:semiHidden/>
  </w:style>
  <w:style w:type="paragraph" w:customStyle="1" w:styleId="TextList">
    <w:name w:val="TextList"/>
    <w:basedOn w:val="Text"/>
    <w:pPr>
      <w:spacing w:after="100" w:line="280" w:lineRule="atLeast"/>
      <w:ind w:left="360" w:hanging="360"/>
    </w:pPr>
  </w:style>
  <w:style w:type="paragraph" w:customStyle="1" w:styleId="RefList">
    <w:name w:val="RefList#"/>
    <w:basedOn w:val="TextList"/>
    <w:pPr>
      <w:keepLines/>
      <w:spacing w:after="0" w:line="240" w:lineRule="auto"/>
    </w:pPr>
  </w:style>
  <w:style w:type="paragraph" w:customStyle="1" w:styleId="RefListAlpha">
    <w:name w:val="RefListAlpha"/>
    <w:basedOn w:val="Text"/>
    <w:pPr>
      <w:keepLines/>
      <w:spacing w:line="240" w:lineRule="auto"/>
    </w:pPr>
  </w:style>
  <w:style w:type="paragraph" w:customStyle="1" w:styleId="RightTabBold">
    <w:name w:val="RightTabBold"/>
    <w:basedOn w:val="Normal"/>
    <w:semiHidden/>
    <w:pPr>
      <w:tabs>
        <w:tab w:val="right" w:pos="8640"/>
      </w:tabs>
      <w:spacing w:before="100" w:after="100"/>
    </w:pPr>
    <w:rPr>
      <w:b/>
    </w:rPr>
  </w:style>
  <w:style w:type="paragraph" w:customStyle="1" w:styleId="SectionBreak">
    <w:name w:val="SectionBreak"/>
    <w:basedOn w:val="Normal"/>
    <w:next w:val="Text"/>
    <w:semiHidden/>
  </w:style>
  <w:style w:type="paragraph" w:styleId="TableofFigures">
    <w:name w:val="table of figures"/>
    <w:basedOn w:val="Text"/>
    <w:next w:val="Text"/>
    <w:pPr>
      <w:keepLines/>
      <w:tabs>
        <w:tab w:val="right" w:leader="dot" w:pos="8640"/>
      </w:tabs>
      <w:spacing w:before="0" w:line="240" w:lineRule="auto"/>
      <w:ind w:left="1426" w:right="1080" w:hanging="1426"/>
    </w:pPr>
    <w:rPr>
      <w:color w:val="0000FF"/>
    </w:rPr>
  </w:style>
  <w:style w:type="paragraph" w:customStyle="1" w:styleId="TableCenterAlign">
    <w:name w:val="TableCenterAlign"/>
    <w:basedOn w:val="Normal"/>
    <w:link w:val="TableCenterAlignChar"/>
    <w:pPr>
      <w:spacing w:before="60" w:after="60" w:line="240" w:lineRule="atLeast"/>
      <w:jc w:val="center"/>
    </w:pPr>
  </w:style>
  <w:style w:type="paragraph" w:customStyle="1" w:styleId="TextBullet">
    <w:name w:val="TextBullet"/>
    <w:basedOn w:val="Normal"/>
    <w:pPr>
      <w:numPr>
        <w:numId w:val="2"/>
      </w:numPr>
      <w:spacing w:after="100"/>
    </w:pPr>
  </w:style>
  <w:style w:type="paragraph" w:customStyle="1" w:styleId="TextDash">
    <w:name w:val="TextDash"/>
    <w:basedOn w:val="TextBullet"/>
    <w:pPr>
      <w:numPr>
        <w:numId w:val="1"/>
      </w:numPr>
    </w:pPr>
  </w:style>
  <w:style w:type="paragraph" w:customStyle="1" w:styleId="TextIndent">
    <w:name w:val="TextIndent"/>
    <w:basedOn w:val="Text"/>
    <w:pPr>
      <w:spacing w:line="280" w:lineRule="atLeast"/>
      <w:ind w:left="360"/>
    </w:pPr>
  </w:style>
  <w:style w:type="paragraph" w:customStyle="1" w:styleId="TextSingleSpace">
    <w:name w:val="TextSingleSpace"/>
    <w:basedOn w:val="Text"/>
    <w:pPr>
      <w:spacing w:line="240" w:lineRule="auto"/>
    </w:pPr>
  </w:style>
  <w:style w:type="paragraph" w:styleId="TOC1">
    <w:name w:val="toc 1"/>
    <w:basedOn w:val="Text"/>
    <w:next w:val="Text"/>
    <w:autoRedefine/>
    <w:uiPriority w:val="39"/>
    <w:rsid w:val="004824DD"/>
    <w:pPr>
      <w:keepLines/>
      <w:tabs>
        <w:tab w:val="left" w:pos="270"/>
        <w:tab w:val="left" w:pos="720"/>
      </w:tabs>
      <w:spacing w:before="0" w:after="0" w:line="240" w:lineRule="auto"/>
      <w:ind w:right="1080"/>
    </w:pPr>
    <w:rPr>
      <w:b/>
      <w:noProof/>
      <w:sz w:val="16"/>
      <w:szCs w:val="16"/>
    </w:rPr>
  </w:style>
  <w:style w:type="paragraph" w:styleId="TOC2">
    <w:name w:val="toc 2"/>
    <w:basedOn w:val="TOC1"/>
    <w:next w:val="Text"/>
    <w:autoRedefine/>
    <w:uiPriority w:val="39"/>
    <w:rsid w:val="00735413"/>
    <w:pPr>
      <w:tabs>
        <w:tab w:val="right" w:leader="dot" w:pos="5318"/>
      </w:tabs>
      <w:ind w:left="720" w:hanging="450"/>
    </w:pPr>
    <w:rPr>
      <w:b w:val="0"/>
    </w:rPr>
  </w:style>
  <w:style w:type="paragraph" w:styleId="TOC3">
    <w:name w:val="toc 3"/>
    <w:basedOn w:val="TOC2"/>
    <w:next w:val="Text"/>
    <w:autoRedefine/>
    <w:uiPriority w:val="39"/>
    <w:pPr>
      <w:tabs>
        <w:tab w:val="left" w:pos="2246"/>
      </w:tabs>
      <w:ind w:left="2261" w:hanging="994"/>
    </w:pPr>
  </w:style>
  <w:style w:type="paragraph" w:styleId="TOC4">
    <w:name w:val="toc 4"/>
    <w:basedOn w:val="TOC3"/>
    <w:next w:val="Text"/>
    <w:autoRedefine/>
    <w:uiPriority w:val="39"/>
    <w:pPr>
      <w:ind w:left="3384" w:hanging="1123"/>
    </w:pPr>
  </w:style>
  <w:style w:type="paragraph" w:styleId="TOC5">
    <w:name w:val="toc 5"/>
    <w:basedOn w:val="TOC2"/>
    <w:next w:val="Text"/>
    <w:autoRedefine/>
    <w:uiPriority w:val="39"/>
  </w:style>
  <w:style w:type="paragraph" w:styleId="TOC6">
    <w:name w:val="toc 6"/>
    <w:basedOn w:val="TOC2"/>
    <w:next w:val="Text"/>
    <w:autoRedefine/>
    <w:semiHidden/>
  </w:style>
  <w:style w:type="paragraph" w:styleId="TOC7">
    <w:name w:val="toc 7"/>
    <w:basedOn w:val="Normal"/>
    <w:next w:val="Normal"/>
    <w:autoRedefine/>
    <w:semiHidden/>
    <w:pPr>
      <w:tabs>
        <w:tab w:val="right" w:leader="dot" w:pos="8640"/>
      </w:tabs>
      <w:ind w:left="1320"/>
    </w:pPr>
  </w:style>
  <w:style w:type="paragraph" w:styleId="TOC8">
    <w:name w:val="toc 8"/>
    <w:basedOn w:val="Normal"/>
    <w:next w:val="Normal"/>
    <w:autoRedefine/>
    <w:semiHidden/>
    <w:pPr>
      <w:tabs>
        <w:tab w:val="right" w:leader="dot" w:pos="8640"/>
      </w:tabs>
      <w:ind w:left="1540"/>
    </w:pPr>
  </w:style>
  <w:style w:type="paragraph" w:styleId="TOC9">
    <w:name w:val="toc 9"/>
    <w:basedOn w:val="Normal"/>
    <w:next w:val="Normal"/>
    <w:autoRedefine/>
    <w:semiHidden/>
    <w:pPr>
      <w:tabs>
        <w:tab w:val="right" w:leader="dot" w:pos="8640"/>
      </w:tabs>
      <w:ind w:left="1760"/>
    </w:pPr>
  </w:style>
  <w:style w:type="paragraph" w:customStyle="1" w:styleId="Heading0">
    <w:name w:val="Heading 0"/>
    <w:basedOn w:val="Normal"/>
    <w:next w:val="Text"/>
    <w:pPr>
      <w:keepNext/>
      <w:pageBreakBefore/>
      <w:spacing w:before="120" w:after="120" w:line="300" w:lineRule="atLeast"/>
      <w:ind w:left="1440" w:hanging="1440"/>
    </w:pPr>
    <w:rPr>
      <w:b/>
    </w:rPr>
  </w:style>
  <w:style w:type="paragraph" w:customStyle="1" w:styleId="NumberRestart">
    <w:name w:val="NumberRestart"/>
    <w:basedOn w:val="Text"/>
    <w:semiHidden/>
    <w:pPr>
      <w:numPr>
        <w:numId w:val="3"/>
      </w:numPr>
      <w:outlineLvl w:val="0"/>
    </w:pPr>
  </w:style>
  <w:style w:type="paragraph" w:styleId="DocumentMap">
    <w:name w:val="Document Map"/>
    <w:basedOn w:val="Normal"/>
    <w:semiHidden/>
    <w:pPr>
      <w:shd w:val="clear" w:color="auto" w:fill="000080"/>
    </w:pPr>
    <w:rPr>
      <w:rFonts w:ascii="Tahoma" w:hAnsi="Tahoma" w:cs="Tahoma"/>
    </w:rPr>
  </w:style>
  <w:style w:type="character" w:styleId="Hyperlink">
    <w:name w:val="Hyperlink"/>
    <w:uiPriority w:val="99"/>
    <w:rPr>
      <w:color w:val="0000FF"/>
      <w:u w:val="single"/>
    </w:rPr>
  </w:style>
  <w:style w:type="paragraph" w:customStyle="1" w:styleId="TablePageNumber">
    <w:name w:val="TablePageNumber"/>
    <w:basedOn w:val="Normal"/>
    <w:next w:val="Text"/>
    <w:pPr>
      <w:spacing w:line="240" w:lineRule="atLeast"/>
      <w:jc w:val="right"/>
    </w:pPr>
    <w:rPr>
      <w:sz w:val="20"/>
    </w:rPr>
  </w:style>
  <w:style w:type="character" w:customStyle="1" w:styleId="TextChar">
    <w:name w:val="Text Char"/>
    <w:link w:val="Text"/>
    <w:rPr>
      <w:rFonts w:ascii="Arial" w:hAnsi="Arial"/>
      <w:sz w:val="22"/>
      <w:lang w:val="en-US" w:eastAsia="en-US" w:bidi="ar-SA"/>
    </w:rPr>
  </w:style>
  <w:style w:type="character" w:styleId="Strong">
    <w:name w:val="Strong"/>
    <w:rPr>
      <w:b/>
      <w:bCs/>
    </w:rPr>
  </w:style>
  <w:style w:type="paragraph" w:styleId="BalloonText">
    <w:name w:val="Balloon Text"/>
    <w:basedOn w:val="Normal"/>
    <w:semiHidden/>
    <w:rPr>
      <w:rFonts w:ascii="Tahoma" w:hAnsi="Tahoma" w:cs="Tahoma"/>
      <w:sz w:val="16"/>
      <w:szCs w:val="16"/>
    </w:rPr>
  </w:style>
  <w:style w:type="character" w:styleId="FollowedHyperlink">
    <w:name w:val="FollowedHyperlink"/>
    <w:rPr>
      <w:color w:val="800080"/>
      <w:u w:val="single"/>
    </w:rPr>
  </w:style>
  <w:style w:type="paragraph" w:customStyle="1" w:styleId="StyleHeading1TimesNewRomanLeft0ptFirstline0pt">
    <w:name w:val="Style Heading 1 + Times New Roman Left:  0 pt First line:  0 pt ..."/>
    <w:basedOn w:val="Heading1"/>
    <w:autoRedefine/>
    <w:rPr>
      <w:bCs/>
    </w:rPr>
  </w:style>
  <w:style w:type="paragraph" w:customStyle="1" w:styleId="StyleHeading2TimesNewRomanLeft0ptFirstline0pt">
    <w:name w:val="Style Heading 2 + Times New Roman Left:  0 pt First line:  0 pt ..."/>
    <w:basedOn w:val="Heading2"/>
    <w:rPr>
      <w:bCs/>
      <w:caps/>
    </w:rPr>
  </w:style>
  <w:style w:type="paragraph" w:styleId="TOCHeading">
    <w:name w:val="TOC Heading"/>
    <w:basedOn w:val="Heading1"/>
    <w:next w:val="Normal"/>
    <w:uiPriority w:val="39"/>
    <w:semiHidden/>
    <w:unhideWhenUsed/>
    <w:qFormat/>
    <w:pPr>
      <w:keepLines/>
      <w:suppressAutoHyphens w:val="0"/>
      <w:spacing w:before="480" w:line="276" w:lineRule="auto"/>
      <w:outlineLvl w:val="9"/>
    </w:pPr>
    <w:rPr>
      <w:rFonts w:ascii="Cambria" w:hAnsi="Cambria"/>
      <w:bCs/>
      <w:caps/>
      <w:color w:val="365F91"/>
      <w:sz w:val="28"/>
      <w:szCs w:val="28"/>
    </w:rPr>
  </w:style>
  <w:style w:type="paragraph" w:customStyle="1" w:styleId="Bullet-Highlights">
    <w:name w:val="Bullet-Highlights"/>
    <w:basedOn w:val="Normal"/>
    <w:link w:val="Bullet-HighlightsChar"/>
    <w:qFormat/>
    <w:pPr>
      <w:numPr>
        <w:numId w:val="5"/>
      </w:numPr>
    </w:pPr>
    <w:rPr>
      <w:sz w:val="16"/>
      <w:szCs w:val="16"/>
    </w:rPr>
  </w:style>
  <w:style w:type="character" w:customStyle="1" w:styleId="Bullet-HighlightsChar">
    <w:name w:val="Bullet-Highlights Char"/>
    <w:link w:val="Bullet-Highlights"/>
    <w:rPr>
      <w:sz w:val="16"/>
      <w:szCs w:val="16"/>
    </w:rPr>
  </w:style>
  <w:style w:type="character" w:styleId="BookTitle">
    <w:name w:val="Book Title"/>
    <w:uiPriority w:val="33"/>
    <w:rPr>
      <w:b/>
      <w:bCs/>
      <w:smallCaps/>
      <w:spacing w:val="5"/>
    </w:rPr>
  </w:style>
  <w:style w:type="paragraph" w:customStyle="1" w:styleId="Heading-Highlights">
    <w:name w:val="Heading-Highlights"/>
    <w:basedOn w:val="Normal"/>
    <w:link w:val="Heading-HighlightsChar"/>
    <w:qFormat/>
    <w:rPr>
      <w:b/>
      <w:sz w:val="16"/>
      <w:szCs w:val="16"/>
    </w:rPr>
  </w:style>
  <w:style w:type="character" w:customStyle="1" w:styleId="Heading-HighlightsChar">
    <w:name w:val="Heading-Highlights Char"/>
    <w:link w:val="Heading-Highlights"/>
    <w:rPr>
      <w:b/>
      <w:sz w:val="16"/>
      <w:szCs w:val="16"/>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qFormat/>
    <w:rPr>
      <w:sz w:val="20"/>
    </w:rPr>
  </w:style>
  <w:style w:type="character" w:customStyle="1" w:styleId="CommentTextChar">
    <w:name w:val="Comment Text Char"/>
    <w:basedOn w:val="DefaultParagraphFont"/>
    <w:link w:val="CommentText"/>
    <w:uiPriority w:val="99"/>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customStyle="1" w:styleId="bold">
    <w:name w:val="bold"/>
    <w:basedOn w:val="DefaultParagraphFont"/>
  </w:style>
  <w:style w:type="character" w:customStyle="1" w:styleId="searchhighlight">
    <w:name w:val="searchhighlight"/>
    <w:basedOn w:val="DefaultParagraphFont"/>
  </w:style>
  <w:style w:type="character" w:customStyle="1" w:styleId="italics">
    <w:name w:val="italics"/>
    <w:basedOn w:val="DefaultParagraphFont"/>
  </w:style>
  <w:style w:type="character" w:customStyle="1" w:styleId="Emphasis1">
    <w:name w:val="Emphasis1"/>
    <w:basedOn w:val="DefaultParagraphFont"/>
  </w:style>
  <w:style w:type="paragraph" w:styleId="Revision">
    <w:name w:val="Revision"/>
    <w:hidden/>
    <w:uiPriority w:val="99"/>
    <w:semiHidden/>
    <w:rPr>
      <w:sz w:val="22"/>
    </w:rPr>
  </w:style>
  <w:style w:type="character" w:customStyle="1" w:styleId="sup">
    <w:name w:val="sup"/>
    <w:basedOn w:val="DefaultParagraphFont"/>
  </w:style>
  <w:style w:type="character" w:customStyle="1" w:styleId="bolditalicsunderline">
    <w:name w:val="bolditalicsunderline"/>
    <w:basedOn w:val="DefaultParagraphFont"/>
  </w:style>
  <w:style w:type="paragraph" w:customStyle="1" w:styleId="CM24">
    <w:name w:val="CM24"/>
    <w:basedOn w:val="Normal"/>
    <w:next w:val="Normal"/>
    <w:uiPriority w:val="99"/>
    <w:pPr>
      <w:suppressAutoHyphens w:val="0"/>
      <w:autoSpaceDE w:val="0"/>
      <w:autoSpaceDN w:val="0"/>
      <w:adjustRightInd w:val="0"/>
    </w:pPr>
    <w:rPr>
      <w:sz w:val="24"/>
      <w:szCs w:val="24"/>
    </w:rPr>
  </w:style>
  <w:style w:type="paragraph" w:customStyle="1" w:styleId="Default">
    <w:name w:val="Default"/>
    <w:pPr>
      <w:autoSpaceDE w:val="0"/>
      <w:autoSpaceDN w:val="0"/>
      <w:adjustRightInd w:val="0"/>
    </w:pPr>
    <w:rPr>
      <w:color w:val="000000"/>
      <w:sz w:val="24"/>
      <w:szCs w:val="24"/>
    </w:rPr>
  </w:style>
  <w:style w:type="paragraph" w:customStyle="1" w:styleId="CM22">
    <w:name w:val="CM22"/>
    <w:basedOn w:val="Default"/>
    <w:next w:val="Default"/>
    <w:uiPriority w:val="99"/>
    <w:rPr>
      <w:color w:val="auto"/>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paragraph" w:styleId="NormalWeb">
    <w:name w:val="Normal (Web)"/>
    <w:basedOn w:val="Normal"/>
    <w:uiPriority w:val="99"/>
    <w:unhideWhenUsed/>
    <w:pPr>
      <w:suppressAutoHyphens w:val="0"/>
      <w:spacing w:before="100" w:beforeAutospacing="1" w:after="100" w:afterAutospacing="1"/>
    </w:pPr>
    <w:rPr>
      <w:sz w:val="24"/>
      <w:szCs w:val="24"/>
    </w:rPr>
  </w:style>
  <w:style w:type="paragraph" w:customStyle="1" w:styleId="first">
    <w:name w:val="first"/>
    <w:basedOn w:val="Normal"/>
    <w:pPr>
      <w:suppressAutoHyphens w:val="0"/>
      <w:spacing w:before="100" w:beforeAutospacing="1" w:after="100" w:afterAutospacing="1"/>
    </w:pPr>
    <w:rPr>
      <w:sz w:val="24"/>
      <w:szCs w:val="24"/>
    </w:rPr>
  </w:style>
  <w:style w:type="character" w:customStyle="1" w:styleId="searchinsearch">
    <w:name w:val="searchinsearch"/>
    <w:basedOn w:val="DefaultParagraphFont"/>
  </w:style>
  <w:style w:type="paragraph" w:customStyle="1" w:styleId="SynopsisIndent">
    <w:name w:val="SynopsisIndent"/>
    <w:basedOn w:val="Normal"/>
    <w:uiPriority w:val="99"/>
    <w:pPr>
      <w:tabs>
        <w:tab w:val="left" w:pos="780"/>
        <w:tab w:val="left" w:pos="4316"/>
        <w:tab w:val="left" w:pos="5148"/>
      </w:tabs>
      <w:spacing w:after="120"/>
      <w:ind w:left="317"/>
    </w:pPr>
    <w:rPr>
      <w:rFonts w:ascii="Arial" w:hAnsi="Arial"/>
      <w:b/>
      <w:bCs/>
    </w:rPr>
  </w:style>
  <w:style w:type="paragraph" w:customStyle="1" w:styleId="TextItalicized">
    <w:name w:val="Text Italicized"/>
    <w:basedOn w:val="Normal"/>
    <w:link w:val="TextItalicizedChar"/>
    <w:pPr>
      <w:suppressAutoHyphens w:val="0"/>
    </w:pPr>
    <w:rPr>
      <w:rFonts w:eastAsia="MS Mincho"/>
      <w:i/>
      <w:iCs/>
      <w:color w:val="000000"/>
      <w:sz w:val="24"/>
      <w:szCs w:val="24"/>
      <w:lang w:eastAsia="ja-JP"/>
    </w:rPr>
  </w:style>
  <w:style w:type="character" w:customStyle="1" w:styleId="TextItalicizedChar">
    <w:name w:val="Text Italicized Char"/>
    <w:link w:val="TextItalicized"/>
    <w:rPr>
      <w:rFonts w:eastAsia="MS Mincho"/>
      <w:i/>
      <w:iCs/>
      <w:color w:val="000000"/>
      <w:sz w:val="24"/>
      <w:szCs w:val="24"/>
      <w:lang w:eastAsia="ja-JP"/>
    </w:rPr>
  </w:style>
  <w:style w:type="paragraph" w:customStyle="1" w:styleId="Sub-tabletitle">
    <w:name w:val="Sub-table title"/>
    <w:basedOn w:val="TextItalicized"/>
    <w:rPr>
      <w:b/>
      <w:bCs/>
    </w:rPr>
  </w:style>
  <w:style w:type="character" w:customStyle="1" w:styleId="FooterChar">
    <w:name w:val="Footer Char"/>
    <w:link w:val="Footer"/>
    <w:uiPriority w:val="99"/>
    <w:rPr>
      <w:b/>
    </w:rPr>
  </w:style>
  <w:style w:type="character" w:customStyle="1" w:styleId="followingxmchange">
    <w:name w:val="following_xmchange"/>
    <w:basedOn w:val="DefaultParagraphFont"/>
  </w:style>
  <w:style w:type="character" w:customStyle="1" w:styleId="xmchange">
    <w:name w:val="xmchange"/>
    <w:basedOn w:val="DefaultParagraphFont"/>
  </w:style>
  <w:style w:type="character" w:customStyle="1" w:styleId="underline5">
    <w:name w:val="underline5"/>
    <w:rPr>
      <w:i w:val="0"/>
      <w:iCs w:val="0"/>
      <w:u w:val="single"/>
    </w:rPr>
  </w:style>
  <w:style w:type="character" w:styleId="LineNumber">
    <w:name w:val="line number"/>
    <w:basedOn w:val="DefaultParagraphFont"/>
  </w:style>
  <w:style w:type="character" w:customStyle="1" w:styleId="HeaderChar">
    <w:name w:val="Header Char"/>
    <w:link w:val="Header"/>
    <w:rPr>
      <w:b/>
    </w:rPr>
  </w:style>
  <w:style w:type="character" w:styleId="EndnoteReference">
    <w:name w:val="endnote reference"/>
    <w:uiPriority w:val="99"/>
    <w:rPr>
      <w:vertAlign w:val="superscript"/>
    </w:rPr>
  </w:style>
  <w:style w:type="character" w:customStyle="1" w:styleId="TableCenterAlignChar">
    <w:name w:val="TableCenterAlign Char"/>
    <w:link w:val="TableCenterAlign"/>
    <w:rPr>
      <w:sz w:val="22"/>
    </w:rPr>
  </w:style>
  <w:style w:type="character" w:customStyle="1" w:styleId="CaptionChar">
    <w:name w:val="Caption Char"/>
    <w:aliases w:val="figure Char,Caption-FUSA Char,caption Char,Caption Char Char Char Char Char,Caption Char Char Char Char Char Char Char,Caption Char1 Char Char Char,Caption Char1 Char Char Char Char Char,Caption Char1 Char Char Char Char Char Char Char"/>
    <w:link w:val="Caption"/>
    <w:uiPriority w:val="35"/>
    <w:locked/>
    <w:rPr>
      <w:b/>
      <w:sz w:val="22"/>
    </w:rPr>
  </w:style>
  <w:style w:type="character" w:customStyle="1" w:styleId="underline">
    <w:name w:val="underline"/>
  </w:style>
  <w:style w:type="paragraph" w:styleId="EndnoteText">
    <w:name w:val="endnote text"/>
    <w:basedOn w:val="Normal"/>
    <w:link w:val="EndnoteTextChar"/>
    <w:rsid w:val="00C3085B"/>
    <w:rPr>
      <w:rFonts w:ascii="Arial" w:hAnsi="Arial"/>
      <w:sz w:val="20"/>
    </w:rPr>
  </w:style>
  <w:style w:type="character" w:customStyle="1" w:styleId="EndnoteTextChar">
    <w:name w:val="Endnote Text Char"/>
    <w:basedOn w:val="DefaultParagraphFont"/>
    <w:link w:val="EndnoteText"/>
    <w:rsid w:val="00C3085B"/>
    <w:rPr>
      <w:rFonts w:ascii="Arial" w:hAnsi="Arial"/>
    </w:rPr>
  </w:style>
  <w:style w:type="paragraph" w:customStyle="1" w:styleId="TableColumnHead">
    <w:name w:val="Table Column Head"/>
    <w:basedOn w:val="Normal"/>
    <w:next w:val="Normal"/>
    <w:qFormat/>
    <w:rsid w:val="00C3085B"/>
    <w:pPr>
      <w:keepNext/>
      <w:keepLines/>
      <w:widowControl w:val="0"/>
      <w:suppressAutoHyphens w:val="0"/>
      <w:spacing w:before="40" w:after="20"/>
      <w:jc w:val="center"/>
    </w:pPr>
    <w:rPr>
      <w:b/>
      <w:sz w:val="20"/>
    </w:rPr>
  </w:style>
  <w:style w:type="paragraph" w:customStyle="1" w:styleId="TableTextCenter">
    <w:name w:val="Table Text Center"/>
    <w:basedOn w:val="Normal"/>
    <w:qFormat/>
    <w:rsid w:val="00C3085B"/>
    <w:pPr>
      <w:keepNext/>
      <w:suppressAutoHyphens w:val="0"/>
      <w:spacing w:before="50" w:after="50"/>
      <w:jc w:val="center"/>
    </w:pPr>
    <w:rPr>
      <w:sz w:val="20"/>
      <w:szCs w:val="24"/>
    </w:rPr>
  </w:style>
  <w:style w:type="paragraph" w:customStyle="1" w:styleId="TableTextLeft">
    <w:name w:val="Table Text Left"/>
    <w:basedOn w:val="Normal"/>
    <w:link w:val="TableTextLeftChar"/>
    <w:qFormat/>
    <w:rsid w:val="00C3085B"/>
    <w:pPr>
      <w:keepNext/>
      <w:suppressAutoHyphens w:val="0"/>
      <w:spacing w:before="50" w:after="50"/>
    </w:pPr>
    <w:rPr>
      <w:sz w:val="20"/>
      <w:szCs w:val="24"/>
    </w:rPr>
  </w:style>
  <w:style w:type="paragraph" w:customStyle="1" w:styleId="TableFigureNote">
    <w:name w:val="Table/Figure Note"/>
    <w:basedOn w:val="Normal"/>
    <w:qFormat/>
    <w:rsid w:val="00C3085B"/>
    <w:pPr>
      <w:suppressAutoHyphens w:val="0"/>
      <w:spacing w:before="40" w:line="220" w:lineRule="exact"/>
      <w:ind w:left="144" w:hanging="144"/>
    </w:pPr>
    <w:rPr>
      <w:sz w:val="20"/>
      <w:szCs w:val="24"/>
    </w:rPr>
  </w:style>
  <w:style w:type="character" w:customStyle="1" w:styleId="TableTextLeftChar">
    <w:name w:val="Table Text Left Char"/>
    <w:link w:val="TableTextLeft"/>
    <w:rsid w:val="00C3085B"/>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6175">
      <w:bodyDiv w:val="1"/>
      <w:marLeft w:val="0"/>
      <w:marRight w:val="0"/>
      <w:marTop w:val="0"/>
      <w:marBottom w:val="0"/>
      <w:divBdr>
        <w:top w:val="none" w:sz="0" w:space="0" w:color="auto"/>
        <w:left w:val="none" w:sz="0" w:space="0" w:color="auto"/>
        <w:bottom w:val="none" w:sz="0" w:space="0" w:color="auto"/>
        <w:right w:val="none" w:sz="0" w:space="0" w:color="auto"/>
      </w:divBdr>
    </w:div>
    <w:div w:id="57674294">
      <w:bodyDiv w:val="1"/>
      <w:marLeft w:val="0"/>
      <w:marRight w:val="0"/>
      <w:marTop w:val="0"/>
      <w:marBottom w:val="0"/>
      <w:divBdr>
        <w:top w:val="none" w:sz="0" w:space="0" w:color="auto"/>
        <w:left w:val="none" w:sz="0" w:space="0" w:color="auto"/>
        <w:bottom w:val="none" w:sz="0" w:space="0" w:color="auto"/>
        <w:right w:val="none" w:sz="0" w:space="0" w:color="auto"/>
      </w:divBdr>
    </w:div>
    <w:div w:id="61373779">
      <w:bodyDiv w:val="1"/>
      <w:marLeft w:val="0"/>
      <w:marRight w:val="0"/>
      <w:marTop w:val="0"/>
      <w:marBottom w:val="0"/>
      <w:divBdr>
        <w:top w:val="none" w:sz="0" w:space="0" w:color="auto"/>
        <w:left w:val="none" w:sz="0" w:space="0" w:color="auto"/>
        <w:bottom w:val="none" w:sz="0" w:space="0" w:color="auto"/>
        <w:right w:val="none" w:sz="0" w:space="0" w:color="auto"/>
      </w:divBdr>
    </w:div>
    <w:div w:id="94518488">
      <w:bodyDiv w:val="1"/>
      <w:marLeft w:val="0"/>
      <w:marRight w:val="0"/>
      <w:marTop w:val="0"/>
      <w:marBottom w:val="0"/>
      <w:divBdr>
        <w:top w:val="none" w:sz="0" w:space="0" w:color="auto"/>
        <w:left w:val="none" w:sz="0" w:space="0" w:color="auto"/>
        <w:bottom w:val="none" w:sz="0" w:space="0" w:color="auto"/>
        <w:right w:val="none" w:sz="0" w:space="0" w:color="auto"/>
      </w:divBdr>
    </w:div>
    <w:div w:id="99110111">
      <w:bodyDiv w:val="1"/>
      <w:marLeft w:val="0"/>
      <w:marRight w:val="0"/>
      <w:marTop w:val="0"/>
      <w:marBottom w:val="0"/>
      <w:divBdr>
        <w:top w:val="none" w:sz="0" w:space="0" w:color="auto"/>
        <w:left w:val="none" w:sz="0" w:space="0" w:color="auto"/>
        <w:bottom w:val="none" w:sz="0" w:space="0" w:color="auto"/>
        <w:right w:val="none" w:sz="0" w:space="0" w:color="auto"/>
      </w:divBdr>
    </w:div>
    <w:div w:id="108744034">
      <w:bodyDiv w:val="1"/>
      <w:marLeft w:val="0"/>
      <w:marRight w:val="0"/>
      <w:marTop w:val="0"/>
      <w:marBottom w:val="0"/>
      <w:divBdr>
        <w:top w:val="none" w:sz="0" w:space="0" w:color="auto"/>
        <w:left w:val="none" w:sz="0" w:space="0" w:color="auto"/>
        <w:bottom w:val="none" w:sz="0" w:space="0" w:color="auto"/>
        <w:right w:val="none" w:sz="0" w:space="0" w:color="auto"/>
      </w:divBdr>
    </w:div>
    <w:div w:id="118761917">
      <w:bodyDiv w:val="1"/>
      <w:marLeft w:val="0"/>
      <w:marRight w:val="0"/>
      <w:marTop w:val="0"/>
      <w:marBottom w:val="0"/>
      <w:divBdr>
        <w:top w:val="none" w:sz="0" w:space="0" w:color="auto"/>
        <w:left w:val="none" w:sz="0" w:space="0" w:color="auto"/>
        <w:bottom w:val="none" w:sz="0" w:space="0" w:color="auto"/>
        <w:right w:val="none" w:sz="0" w:space="0" w:color="auto"/>
      </w:divBdr>
    </w:div>
    <w:div w:id="135922508">
      <w:bodyDiv w:val="1"/>
      <w:marLeft w:val="0"/>
      <w:marRight w:val="0"/>
      <w:marTop w:val="0"/>
      <w:marBottom w:val="0"/>
      <w:divBdr>
        <w:top w:val="none" w:sz="0" w:space="0" w:color="auto"/>
        <w:left w:val="none" w:sz="0" w:space="0" w:color="auto"/>
        <w:bottom w:val="none" w:sz="0" w:space="0" w:color="auto"/>
        <w:right w:val="none" w:sz="0" w:space="0" w:color="auto"/>
      </w:divBdr>
    </w:div>
    <w:div w:id="141312714">
      <w:bodyDiv w:val="1"/>
      <w:marLeft w:val="0"/>
      <w:marRight w:val="0"/>
      <w:marTop w:val="0"/>
      <w:marBottom w:val="0"/>
      <w:divBdr>
        <w:top w:val="none" w:sz="0" w:space="0" w:color="auto"/>
        <w:left w:val="none" w:sz="0" w:space="0" w:color="auto"/>
        <w:bottom w:val="none" w:sz="0" w:space="0" w:color="auto"/>
        <w:right w:val="none" w:sz="0" w:space="0" w:color="auto"/>
      </w:divBdr>
    </w:div>
    <w:div w:id="284847444">
      <w:bodyDiv w:val="1"/>
      <w:marLeft w:val="0"/>
      <w:marRight w:val="0"/>
      <w:marTop w:val="0"/>
      <w:marBottom w:val="0"/>
      <w:divBdr>
        <w:top w:val="none" w:sz="0" w:space="0" w:color="auto"/>
        <w:left w:val="none" w:sz="0" w:space="0" w:color="auto"/>
        <w:bottom w:val="none" w:sz="0" w:space="0" w:color="auto"/>
        <w:right w:val="none" w:sz="0" w:space="0" w:color="auto"/>
      </w:divBdr>
      <w:divsChild>
        <w:div w:id="1038436581">
          <w:marLeft w:val="0"/>
          <w:marRight w:val="0"/>
          <w:marTop w:val="0"/>
          <w:marBottom w:val="0"/>
          <w:divBdr>
            <w:top w:val="none" w:sz="0" w:space="0" w:color="auto"/>
            <w:left w:val="none" w:sz="0" w:space="0" w:color="auto"/>
            <w:bottom w:val="none" w:sz="0" w:space="0" w:color="auto"/>
            <w:right w:val="none" w:sz="0" w:space="0" w:color="auto"/>
          </w:divBdr>
          <w:divsChild>
            <w:div w:id="1146240967">
              <w:marLeft w:val="0"/>
              <w:marRight w:val="0"/>
              <w:marTop w:val="0"/>
              <w:marBottom w:val="0"/>
              <w:divBdr>
                <w:top w:val="none" w:sz="0" w:space="0" w:color="auto"/>
                <w:left w:val="none" w:sz="0" w:space="0" w:color="auto"/>
                <w:bottom w:val="none" w:sz="0" w:space="0" w:color="auto"/>
                <w:right w:val="none" w:sz="0" w:space="0" w:color="auto"/>
              </w:divBdr>
              <w:divsChild>
                <w:div w:id="2070103971">
                  <w:marLeft w:val="0"/>
                  <w:marRight w:val="0"/>
                  <w:marTop w:val="0"/>
                  <w:marBottom w:val="0"/>
                  <w:divBdr>
                    <w:top w:val="none" w:sz="0" w:space="0" w:color="auto"/>
                    <w:left w:val="none" w:sz="0" w:space="0" w:color="auto"/>
                    <w:bottom w:val="none" w:sz="0" w:space="0" w:color="auto"/>
                    <w:right w:val="none" w:sz="0" w:space="0" w:color="auto"/>
                  </w:divBdr>
                  <w:divsChild>
                    <w:div w:id="1654094426">
                      <w:marLeft w:val="0"/>
                      <w:marRight w:val="0"/>
                      <w:marTop w:val="0"/>
                      <w:marBottom w:val="0"/>
                      <w:divBdr>
                        <w:top w:val="none" w:sz="0" w:space="0" w:color="auto"/>
                        <w:left w:val="none" w:sz="0" w:space="0" w:color="auto"/>
                        <w:bottom w:val="none" w:sz="0" w:space="0" w:color="auto"/>
                        <w:right w:val="none" w:sz="0" w:space="0" w:color="auto"/>
                      </w:divBdr>
                      <w:divsChild>
                        <w:div w:id="466582372">
                          <w:marLeft w:val="0"/>
                          <w:marRight w:val="0"/>
                          <w:marTop w:val="0"/>
                          <w:marBottom w:val="0"/>
                          <w:divBdr>
                            <w:top w:val="none" w:sz="0" w:space="0" w:color="auto"/>
                            <w:left w:val="none" w:sz="0" w:space="0" w:color="auto"/>
                            <w:bottom w:val="none" w:sz="0" w:space="0" w:color="auto"/>
                            <w:right w:val="none" w:sz="0" w:space="0" w:color="auto"/>
                          </w:divBdr>
                          <w:divsChild>
                            <w:div w:id="570700394">
                              <w:marLeft w:val="0"/>
                              <w:marRight w:val="0"/>
                              <w:marTop w:val="0"/>
                              <w:marBottom w:val="0"/>
                              <w:divBdr>
                                <w:top w:val="none" w:sz="0" w:space="0" w:color="auto"/>
                                <w:left w:val="none" w:sz="0" w:space="0" w:color="auto"/>
                                <w:bottom w:val="none" w:sz="0" w:space="0" w:color="auto"/>
                                <w:right w:val="none" w:sz="0" w:space="0" w:color="auto"/>
                              </w:divBdr>
                              <w:divsChild>
                                <w:div w:id="411270617">
                                  <w:marLeft w:val="0"/>
                                  <w:marRight w:val="0"/>
                                  <w:marTop w:val="0"/>
                                  <w:marBottom w:val="0"/>
                                  <w:divBdr>
                                    <w:top w:val="none" w:sz="0" w:space="0" w:color="auto"/>
                                    <w:left w:val="none" w:sz="0" w:space="0" w:color="auto"/>
                                    <w:bottom w:val="none" w:sz="0" w:space="0" w:color="auto"/>
                                    <w:right w:val="none" w:sz="0" w:space="0" w:color="auto"/>
                                  </w:divBdr>
                                  <w:divsChild>
                                    <w:div w:id="824514078">
                                      <w:marLeft w:val="0"/>
                                      <w:marRight w:val="0"/>
                                      <w:marTop w:val="0"/>
                                      <w:marBottom w:val="0"/>
                                      <w:divBdr>
                                        <w:top w:val="none" w:sz="0" w:space="0" w:color="auto"/>
                                        <w:left w:val="none" w:sz="0" w:space="0" w:color="auto"/>
                                        <w:bottom w:val="none" w:sz="0" w:space="0" w:color="auto"/>
                                        <w:right w:val="none" w:sz="0" w:space="0" w:color="auto"/>
                                      </w:divBdr>
                                      <w:divsChild>
                                        <w:div w:id="1944653649">
                                          <w:marLeft w:val="0"/>
                                          <w:marRight w:val="0"/>
                                          <w:marTop w:val="0"/>
                                          <w:marBottom w:val="0"/>
                                          <w:divBdr>
                                            <w:top w:val="none" w:sz="0" w:space="0" w:color="auto"/>
                                            <w:left w:val="none" w:sz="0" w:space="0" w:color="auto"/>
                                            <w:bottom w:val="none" w:sz="0" w:space="0" w:color="auto"/>
                                            <w:right w:val="none" w:sz="0" w:space="0" w:color="auto"/>
                                          </w:divBdr>
                                          <w:divsChild>
                                            <w:div w:id="532765305">
                                              <w:marLeft w:val="0"/>
                                              <w:marRight w:val="0"/>
                                              <w:marTop w:val="0"/>
                                              <w:marBottom w:val="0"/>
                                              <w:divBdr>
                                                <w:top w:val="none" w:sz="0" w:space="0" w:color="auto"/>
                                                <w:left w:val="none" w:sz="0" w:space="0" w:color="auto"/>
                                                <w:bottom w:val="none" w:sz="0" w:space="0" w:color="auto"/>
                                                <w:right w:val="none" w:sz="0" w:space="0" w:color="auto"/>
                                              </w:divBdr>
                                              <w:divsChild>
                                                <w:div w:id="1632320457">
                                                  <w:marLeft w:val="0"/>
                                                  <w:marRight w:val="0"/>
                                                  <w:marTop w:val="0"/>
                                                  <w:marBottom w:val="0"/>
                                                  <w:divBdr>
                                                    <w:top w:val="none" w:sz="0" w:space="0" w:color="auto"/>
                                                    <w:left w:val="none" w:sz="0" w:space="0" w:color="auto"/>
                                                    <w:bottom w:val="none" w:sz="0" w:space="0" w:color="auto"/>
                                                    <w:right w:val="none" w:sz="0" w:space="0" w:color="auto"/>
                                                  </w:divBdr>
                                                  <w:divsChild>
                                                    <w:div w:id="1057171668">
                                                      <w:marLeft w:val="0"/>
                                                      <w:marRight w:val="0"/>
                                                      <w:marTop w:val="0"/>
                                                      <w:marBottom w:val="0"/>
                                                      <w:divBdr>
                                                        <w:top w:val="none" w:sz="0" w:space="0" w:color="auto"/>
                                                        <w:left w:val="none" w:sz="0" w:space="0" w:color="auto"/>
                                                        <w:bottom w:val="none" w:sz="0" w:space="0" w:color="auto"/>
                                                        <w:right w:val="none" w:sz="0" w:space="0" w:color="auto"/>
                                                      </w:divBdr>
                                                      <w:divsChild>
                                                        <w:div w:id="15677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646082">
      <w:bodyDiv w:val="1"/>
      <w:marLeft w:val="0"/>
      <w:marRight w:val="0"/>
      <w:marTop w:val="0"/>
      <w:marBottom w:val="0"/>
      <w:divBdr>
        <w:top w:val="none" w:sz="0" w:space="0" w:color="auto"/>
        <w:left w:val="none" w:sz="0" w:space="0" w:color="auto"/>
        <w:bottom w:val="none" w:sz="0" w:space="0" w:color="auto"/>
        <w:right w:val="none" w:sz="0" w:space="0" w:color="auto"/>
      </w:divBdr>
    </w:div>
    <w:div w:id="298733108">
      <w:bodyDiv w:val="1"/>
      <w:marLeft w:val="0"/>
      <w:marRight w:val="0"/>
      <w:marTop w:val="0"/>
      <w:marBottom w:val="0"/>
      <w:divBdr>
        <w:top w:val="none" w:sz="0" w:space="0" w:color="auto"/>
        <w:left w:val="none" w:sz="0" w:space="0" w:color="auto"/>
        <w:bottom w:val="none" w:sz="0" w:space="0" w:color="auto"/>
        <w:right w:val="none" w:sz="0" w:space="0" w:color="auto"/>
      </w:divBdr>
    </w:div>
    <w:div w:id="300312473">
      <w:bodyDiv w:val="1"/>
      <w:marLeft w:val="0"/>
      <w:marRight w:val="0"/>
      <w:marTop w:val="0"/>
      <w:marBottom w:val="0"/>
      <w:divBdr>
        <w:top w:val="none" w:sz="0" w:space="0" w:color="auto"/>
        <w:left w:val="none" w:sz="0" w:space="0" w:color="auto"/>
        <w:bottom w:val="none" w:sz="0" w:space="0" w:color="auto"/>
        <w:right w:val="none" w:sz="0" w:space="0" w:color="auto"/>
      </w:divBdr>
    </w:div>
    <w:div w:id="350687621">
      <w:bodyDiv w:val="1"/>
      <w:marLeft w:val="0"/>
      <w:marRight w:val="0"/>
      <w:marTop w:val="0"/>
      <w:marBottom w:val="0"/>
      <w:divBdr>
        <w:top w:val="none" w:sz="0" w:space="0" w:color="auto"/>
        <w:left w:val="none" w:sz="0" w:space="0" w:color="auto"/>
        <w:bottom w:val="none" w:sz="0" w:space="0" w:color="auto"/>
        <w:right w:val="none" w:sz="0" w:space="0" w:color="auto"/>
      </w:divBdr>
    </w:div>
    <w:div w:id="385109655">
      <w:bodyDiv w:val="1"/>
      <w:marLeft w:val="0"/>
      <w:marRight w:val="0"/>
      <w:marTop w:val="0"/>
      <w:marBottom w:val="0"/>
      <w:divBdr>
        <w:top w:val="none" w:sz="0" w:space="0" w:color="auto"/>
        <w:left w:val="none" w:sz="0" w:space="0" w:color="auto"/>
        <w:bottom w:val="none" w:sz="0" w:space="0" w:color="auto"/>
        <w:right w:val="none" w:sz="0" w:space="0" w:color="auto"/>
      </w:divBdr>
    </w:div>
    <w:div w:id="387074554">
      <w:bodyDiv w:val="1"/>
      <w:marLeft w:val="0"/>
      <w:marRight w:val="0"/>
      <w:marTop w:val="0"/>
      <w:marBottom w:val="0"/>
      <w:divBdr>
        <w:top w:val="none" w:sz="0" w:space="0" w:color="auto"/>
        <w:left w:val="none" w:sz="0" w:space="0" w:color="auto"/>
        <w:bottom w:val="none" w:sz="0" w:space="0" w:color="auto"/>
        <w:right w:val="none" w:sz="0" w:space="0" w:color="auto"/>
      </w:divBdr>
    </w:div>
    <w:div w:id="410589188">
      <w:bodyDiv w:val="1"/>
      <w:marLeft w:val="0"/>
      <w:marRight w:val="0"/>
      <w:marTop w:val="0"/>
      <w:marBottom w:val="0"/>
      <w:divBdr>
        <w:top w:val="none" w:sz="0" w:space="0" w:color="auto"/>
        <w:left w:val="none" w:sz="0" w:space="0" w:color="auto"/>
        <w:bottom w:val="none" w:sz="0" w:space="0" w:color="auto"/>
        <w:right w:val="none" w:sz="0" w:space="0" w:color="auto"/>
      </w:divBdr>
    </w:div>
    <w:div w:id="411197397">
      <w:bodyDiv w:val="1"/>
      <w:marLeft w:val="0"/>
      <w:marRight w:val="0"/>
      <w:marTop w:val="0"/>
      <w:marBottom w:val="0"/>
      <w:divBdr>
        <w:top w:val="none" w:sz="0" w:space="0" w:color="auto"/>
        <w:left w:val="none" w:sz="0" w:space="0" w:color="auto"/>
        <w:bottom w:val="none" w:sz="0" w:space="0" w:color="auto"/>
        <w:right w:val="none" w:sz="0" w:space="0" w:color="auto"/>
      </w:divBdr>
    </w:div>
    <w:div w:id="451361080">
      <w:bodyDiv w:val="1"/>
      <w:marLeft w:val="0"/>
      <w:marRight w:val="0"/>
      <w:marTop w:val="0"/>
      <w:marBottom w:val="0"/>
      <w:divBdr>
        <w:top w:val="none" w:sz="0" w:space="0" w:color="auto"/>
        <w:left w:val="none" w:sz="0" w:space="0" w:color="auto"/>
        <w:bottom w:val="none" w:sz="0" w:space="0" w:color="auto"/>
        <w:right w:val="none" w:sz="0" w:space="0" w:color="auto"/>
      </w:divBdr>
    </w:div>
    <w:div w:id="498497132">
      <w:bodyDiv w:val="1"/>
      <w:marLeft w:val="0"/>
      <w:marRight w:val="0"/>
      <w:marTop w:val="0"/>
      <w:marBottom w:val="0"/>
      <w:divBdr>
        <w:top w:val="none" w:sz="0" w:space="0" w:color="auto"/>
        <w:left w:val="none" w:sz="0" w:space="0" w:color="auto"/>
        <w:bottom w:val="none" w:sz="0" w:space="0" w:color="auto"/>
        <w:right w:val="none" w:sz="0" w:space="0" w:color="auto"/>
      </w:divBdr>
    </w:div>
    <w:div w:id="505242886">
      <w:bodyDiv w:val="1"/>
      <w:marLeft w:val="0"/>
      <w:marRight w:val="0"/>
      <w:marTop w:val="0"/>
      <w:marBottom w:val="0"/>
      <w:divBdr>
        <w:top w:val="none" w:sz="0" w:space="0" w:color="auto"/>
        <w:left w:val="none" w:sz="0" w:space="0" w:color="auto"/>
        <w:bottom w:val="none" w:sz="0" w:space="0" w:color="auto"/>
        <w:right w:val="none" w:sz="0" w:space="0" w:color="auto"/>
      </w:divBdr>
    </w:div>
    <w:div w:id="557470674">
      <w:bodyDiv w:val="1"/>
      <w:marLeft w:val="0"/>
      <w:marRight w:val="0"/>
      <w:marTop w:val="0"/>
      <w:marBottom w:val="0"/>
      <w:divBdr>
        <w:top w:val="none" w:sz="0" w:space="0" w:color="auto"/>
        <w:left w:val="none" w:sz="0" w:space="0" w:color="auto"/>
        <w:bottom w:val="none" w:sz="0" w:space="0" w:color="auto"/>
        <w:right w:val="none" w:sz="0" w:space="0" w:color="auto"/>
      </w:divBdr>
    </w:div>
    <w:div w:id="574051402">
      <w:bodyDiv w:val="1"/>
      <w:marLeft w:val="0"/>
      <w:marRight w:val="0"/>
      <w:marTop w:val="0"/>
      <w:marBottom w:val="0"/>
      <w:divBdr>
        <w:top w:val="none" w:sz="0" w:space="0" w:color="auto"/>
        <w:left w:val="none" w:sz="0" w:space="0" w:color="auto"/>
        <w:bottom w:val="none" w:sz="0" w:space="0" w:color="auto"/>
        <w:right w:val="none" w:sz="0" w:space="0" w:color="auto"/>
      </w:divBdr>
    </w:div>
    <w:div w:id="626351927">
      <w:bodyDiv w:val="1"/>
      <w:marLeft w:val="0"/>
      <w:marRight w:val="0"/>
      <w:marTop w:val="0"/>
      <w:marBottom w:val="0"/>
      <w:divBdr>
        <w:top w:val="none" w:sz="0" w:space="0" w:color="auto"/>
        <w:left w:val="none" w:sz="0" w:space="0" w:color="auto"/>
        <w:bottom w:val="none" w:sz="0" w:space="0" w:color="auto"/>
        <w:right w:val="none" w:sz="0" w:space="0" w:color="auto"/>
      </w:divBdr>
    </w:div>
    <w:div w:id="661663090">
      <w:bodyDiv w:val="1"/>
      <w:marLeft w:val="0"/>
      <w:marRight w:val="0"/>
      <w:marTop w:val="0"/>
      <w:marBottom w:val="0"/>
      <w:divBdr>
        <w:top w:val="none" w:sz="0" w:space="0" w:color="auto"/>
        <w:left w:val="none" w:sz="0" w:space="0" w:color="auto"/>
        <w:bottom w:val="none" w:sz="0" w:space="0" w:color="auto"/>
        <w:right w:val="none" w:sz="0" w:space="0" w:color="auto"/>
      </w:divBdr>
    </w:div>
    <w:div w:id="665519865">
      <w:bodyDiv w:val="1"/>
      <w:marLeft w:val="0"/>
      <w:marRight w:val="0"/>
      <w:marTop w:val="0"/>
      <w:marBottom w:val="0"/>
      <w:divBdr>
        <w:top w:val="none" w:sz="0" w:space="0" w:color="auto"/>
        <w:left w:val="none" w:sz="0" w:space="0" w:color="auto"/>
        <w:bottom w:val="none" w:sz="0" w:space="0" w:color="auto"/>
        <w:right w:val="none" w:sz="0" w:space="0" w:color="auto"/>
      </w:divBdr>
    </w:div>
    <w:div w:id="703671797">
      <w:bodyDiv w:val="1"/>
      <w:marLeft w:val="0"/>
      <w:marRight w:val="0"/>
      <w:marTop w:val="0"/>
      <w:marBottom w:val="0"/>
      <w:divBdr>
        <w:top w:val="none" w:sz="0" w:space="0" w:color="auto"/>
        <w:left w:val="none" w:sz="0" w:space="0" w:color="auto"/>
        <w:bottom w:val="none" w:sz="0" w:space="0" w:color="auto"/>
        <w:right w:val="none" w:sz="0" w:space="0" w:color="auto"/>
      </w:divBdr>
    </w:div>
    <w:div w:id="706099593">
      <w:bodyDiv w:val="1"/>
      <w:marLeft w:val="0"/>
      <w:marRight w:val="0"/>
      <w:marTop w:val="0"/>
      <w:marBottom w:val="0"/>
      <w:divBdr>
        <w:top w:val="none" w:sz="0" w:space="0" w:color="auto"/>
        <w:left w:val="none" w:sz="0" w:space="0" w:color="auto"/>
        <w:bottom w:val="none" w:sz="0" w:space="0" w:color="auto"/>
        <w:right w:val="none" w:sz="0" w:space="0" w:color="auto"/>
      </w:divBdr>
    </w:div>
    <w:div w:id="717902375">
      <w:bodyDiv w:val="1"/>
      <w:marLeft w:val="0"/>
      <w:marRight w:val="0"/>
      <w:marTop w:val="0"/>
      <w:marBottom w:val="0"/>
      <w:divBdr>
        <w:top w:val="none" w:sz="0" w:space="0" w:color="auto"/>
        <w:left w:val="none" w:sz="0" w:space="0" w:color="auto"/>
        <w:bottom w:val="none" w:sz="0" w:space="0" w:color="auto"/>
        <w:right w:val="none" w:sz="0" w:space="0" w:color="auto"/>
      </w:divBdr>
    </w:div>
    <w:div w:id="722022978">
      <w:bodyDiv w:val="1"/>
      <w:marLeft w:val="0"/>
      <w:marRight w:val="0"/>
      <w:marTop w:val="0"/>
      <w:marBottom w:val="0"/>
      <w:divBdr>
        <w:top w:val="none" w:sz="0" w:space="0" w:color="auto"/>
        <w:left w:val="none" w:sz="0" w:space="0" w:color="auto"/>
        <w:bottom w:val="none" w:sz="0" w:space="0" w:color="auto"/>
        <w:right w:val="none" w:sz="0" w:space="0" w:color="auto"/>
      </w:divBdr>
    </w:div>
    <w:div w:id="747069575">
      <w:bodyDiv w:val="1"/>
      <w:marLeft w:val="0"/>
      <w:marRight w:val="0"/>
      <w:marTop w:val="0"/>
      <w:marBottom w:val="0"/>
      <w:divBdr>
        <w:top w:val="none" w:sz="0" w:space="0" w:color="auto"/>
        <w:left w:val="none" w:sz="0" w:space="0" w:color="auto"/>
        <w:bottom w:val="none" w:sz="0" w:space="0" w:color="auto"/>
        <w:right w:val="none" w:sz="0" w:space="0" w:color="auto"/>
      </w:divBdr>
      <w:divsChild>
        <w:div w:id="337654829">
          <w:marLeft w:val="0"/>
          <w:marRight w:val="0"/>
          <w:marTop w:val="0"/>
          <w:marBottom w:val="0"/>
          <w:divBdr>
            <w:top w:val="none" w:sz="0" w:space="0" w:color="auto"/>
            <w:left w:val="none" w:sz="0" w:space="0" w:color="auto"/>
            <w:bottom w:val="none" w:sz="0" w:space="0" w:color="auto"/>
            <w:right w:val="none" w:sz="0" w:space="0" w:color="auto"/>
          </w:divBdr>
          <w:divsChild>
            <w:div w:id="728501443">
              <w:marLeft w:val="0"/>
              <w:marRight w:val="0"/>
              <w:marTop w:val="0"/>
              <w:marBottom w:val="0"/>
              <w:divBdr>
                <w:top w:val="none" w:sz="0" w:space="0" w:color="auto"/>
                <w:left w:val="none" w:sz="0" w:space="0" w:color="auto"/>
                <w:bottom w:val="none" w:sz="0" w:space="0" w:color="auto"/>
                <w:right w:val="none" w:sz="0" w:space="0" w:color="auto"/>
              </w:divBdr>
              <w:divsChild>
                <w:div w:id="159855757">
                  <w:marLeft w:val="0"/>
                  <w:marRight w:val="0"/>
                  <w:marTop w:val="0"/>
                  <w:marBottom w:val="0"/>
                  <w:divBdr>
                    <w:top w:val="none" w:sz="0" w:space="0" w:color="auto"/>
                    <w:left w:val="none" w:sz="0" w:space="0" w:color="auto"/>
                    <w:bottom w:val="none" w:sz="0" w:space="0" w:color="auto"/>
                    <w:right w:val="none" w:sz="0" w:space="0" w:color="auto"/>
                  </w:divBdr>
                  <w:divsChild>
                    <w:div w:id="653067548">
                      <w:marLeft w:val="0"/>
                      <w:marRight w:val="0"/>
                      <w:marTop w:val="0"/>
                      <w:marBottom w:val="0"/>
                      <w:divBdr>
                        <w:top w:val="none" w:sz="0" w:space="0" w:color="auto"/>
                        <w:left w:val="none" w:sz="0" w:space="0" w:color="auto"/>
                        <w:bottom w:val="none" w:sz="0" w:space="0" w:color="auto"/>
                        <w:right w:val="none" w:sz="0" w:space="0" w:color="auto"/>
                      </w:divBdr>
                      <w:divsChild>
                        <w:div w:id="1355501217">
                          <w:marLeft w:val="0"/>
                          <w:marRight w:val="0"/>
                          <w:marTop w:val="0"/>
                          <w:marBottom w:val="0"/>
                          <w:divBdr>
                            <w:top w:val="none" w:sz="0" w:space="0" w:color="auto"/>
                            <w:left w:val="none" w:sz="0" w:space="0" w:color="auto"/>
                            <w:bottom w:val="none" w:sz="0" w:space="0" w:color="auto"/>
                            <w:right w:val="none" w:sz="0" w:space="0" w:color="auto"/>
                          </w:divBdr>
                          <w:divsChild>
                            <w:div w:id="1808814765">
                              <w:marLeft w:val="0"/>
                              <w:marRight w:val="0"/>
                              <w:marTop w:val="0"/>
                              <w:marBottom w:val="0"/>
                              <w:divBdr>
                                <w:top w:val="none" w:sz="0" w:space="0" w:color="auto"/>
                                <w:left w:val="none" w:sz="0" w:space="0" w:color="auto"/>
                                <w:bottom w:val="none" w:sz="0" w:space="0" w:color="auto"/>
                                <w:right w:val="none" w:sz="0" w:space="0" w:color="auto"/>
                              </w:divBdr>
                              <w:divsChild>
                                <w:div w:id="1117335838">
                                  <w:marLeft w:val="0"/>
                                  <w:marRight w:val="0"/>
                                  <w:marTop w:val="0"/>
                                  <w:marBottom w:val="0"/>
                                  <w:divBdr>
                                    <w:top w:val="none" w:sz="0" w:space="0" w:color="auto"/>
                                    <w:left w:val="none" w:sz="0" w:space="0" w:color="auto"/>
                                    <w:bottom w:val="none" w:sz="0" w:space="0" w:color="auto"/>
                                    <w:right w:val="none" w:sz="0" w:space="0" w:color="auto"/>
                                  </w:divBdr>
                                  <w:divsChild>
                                    <w:div w:id="1520200383">
                                      <w:marLeft w:val="0"/>
                                      <w:marRight w:val="0"/>
                                      <w:marTop w:val="0"/>
                                      <w:marBottom w:val="0"/>
                                      <w:divBdr>
                                        <w:top w:val="none" w:sz="0" w:space="0" w:color="auto"/>
                                        <w:left w:val="none" w:sz="0" w:space="0" w:color="auto"/>
                                        <w:bottom w:val="none" w:sz="0" w:space="0" w:color="auto"/>
                                        <w:right w:val="none" w:sz="0" w:space="0" w:color="auto"/>
                                      </w:divBdr>
                                      <w:divsChild>
                                        <w:div w:id="2037344516">
                                          <w:marLeft w:val="0"/>
                                          <w:marRight w:val="0"/>
                                          <w:marTop w:val="0"/>
                                          <w:marBottom w:val="0"/>
                                          <w:divBdr>
                                            <w:top w:val="none" w:sz="0" w:space="0" w:color="auto"/>
                                            <w:left w:val="none" w:sz="0" w:space="0" w:color="auto"/>
                                            <w:bottom w:val="none" w:sz="0" w:space="0" w:color="auto"/>
                                            <w:right w:val="none" w:sz="0" w:space="0" w:color="auto"/>
                                          </w:divBdr>
                                          <w:divsChild>
                                            <w:div w:id="1751271642">
                                              <w:marLeft w:val="0"/>
                                              <w:marRight w:val="0"/>
                                              <w:marTop w:val="0"/>
                                              <w:marBottom w:val="0"/>
                                              <w:divBdr>
                                                <w:top w:val="none" w:sz="0" w:space="0" w:color="auto"/>
                                                <w:left w:val="none" w:sz="0" w:space="0" w:color="auto"/>
                                                <w:bottom w:val="none" w:sz="0" w:space="0" w:color="auto"/>
                                                <w:right w:val="none" w:sz="0" w:space="0" w:color="auto"/>
                                              </w:divBdr>
                                              <w:divsChild>
                                                <w:div w:id="1380200370">
                                                  <w:marLeft w:val="0"/>
                                                  <w:marRight w:val="0"/>
                                                  <w:marTop w:val="0"/>
                                                  <w:marBottom w:val="0"/>
                                                  <w:divBdr>
                                                    <w:top w:val="none" w:sz="0" w:space="0" w:color="auto"/>
                                                    <w:left w:val="none" w:sz="0" w:space="0" w:color="auto"/>
                                                    <w:bottom w:val="none" w:sz="0" w:space="0" w:color="auto"/>
                                                    <w:right w:val="none" w:sz="0" w:space="0" w:color="auto"/>
                                                  </w:divBdr>
                                                  <w:divsChild>
                                                    <w:div w:id="851071447">
                                                      <w:marLeft w:val="0"/>
                                                      <w:marRight w:val="0"/>
                                                      <w:marTop w:val="0"/>
                                                      <w:marBottom w:val="0"/>
                                                      <w:divBdr>
                                                        <w:top w:val="none" w:sz="0" w:space="0" w:color="auto"/>
                                                        <w:left w:val="none" w:sz="0" w:space="0" w:color="auto"/>
                                                        <w:bottom w:val="none" w:sz="0" w:space="0" w:color="auto"/>
                                                        <w:right w:val="none" w:sz="0" w:space="0" w:color="auto"/>
                                                      </w:divBdr>
                                                      <w:divsChild>
                                                        <w:div w:id="10341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4349988">
      <w:bodyDiv w:val="1"/>
      <w:marLeft w:val="0"/>
      <w:marRight w:val="0"/>
      <w:marTop w:val="0"/>
      <w:marBottom w:val="0"/>
      <w:divBdr>
        <w:top w:val="none" w:sz="0" w:space="0" w:color="auto"/>
        <w:left w:val="none" w:sz="0" w:space="0" w:color="auto"/>
        <w:bottom w:val="none" w:sz="0" w:space="0" w:color="auto"/>
        <w:right w:val="none" w:sz="0" w:space="0" w:color="auto"/>
      </w:divBdr>
    </w:div>
    <w:div w:id="852185367">
      <w:bodyDiv w:val="1"/>
      <w:marLeft w:val="0"/>
      <w:marRight w:val="0"/>
      <w:marTop w:val="0"/>
      <w:marBottom w:val="0"/>
      <w:divBdr>
        <w:top w:val="none" w:sz="0" w:space="0" w:color="auto"/>
        <w:left w:val="none" w:sz="0" w:space="0" w:color="auto"/>
        <w:bottom w:val="none" w:sz="0" w:space="0" w:color="auto"/>
        <w:right w:val="none" w:sz="0" w:space="0" w:color="auto"/>
      </w:divBdr>
    </w:div>
    <w:div w:id="858929647">
      <w:bodyDiv w:val="1"/>
      <w:marLeft w:val="0"/>
      <w:marRight w:val="0"/>
      <w:marTop w:val="0"/>
      <w:marBottom w:val="0"/>
      <w:divBdr>
        <w:top w:val="none" w:sz="0" w:space="0" w:color="auto"/>
        <w:left w:val="none" w:sz="0" w:space="0" w:color="auto"/>
        <w:bottom w:val="none" w:sz="0" w:space="0" w:color="auto"/>
        <w:right w:val="none" w:sz="0" w:space="0" w:color="auto"/>
      </w:divBdr>
    </w:div>
    <w:div w:id="862590524">
      <w:bodyDiv w:val="1"/>
      <w:marLeft w:val="0"/>
      <w:marRight w:val="0"/>
      <w:marTop w:val="0"/>
      <w:marBottom w:val="0"/>
      <w:divBdr>
        <w:top w:val="none" w:sz="0" w:space="0" w:color="auto"/>
        <w:left w:val="none" w:sz="0" w:space="0" w:color="auto"/>
        <w:bottom w:val="none" w:sz="0" w:space="0" w:color="auto"/>
        <w:right w:val="none" w:sz="0" w:space="0" w:color="auto"/>
      </w:divBdr>
    </w:div>
    <w:div w:id="875312180">
      <w:bodyDiv w:val="1"/>
      <w:marLeft w:val="0"/>
      <w:marRight w:val="0"/>
      <w:marTop w:val="0"/>
      <w:marBottom w:val="0"/>
      <w:divBdr>
        <w:top w:val="none" w:sz="0" w:space="0" w:color="auto"/>
        <w:left w:val="none" w:sz="0" w:space="0" w:color="auto"/>
        <w:bottom w:val="none" w:sz="0" w:space="0" w:color="auto"/>
        <w:right w:val="none" w:sz="0" w:space="0" w:color="auto"/>
      </w:divBdr>
    </w:div>
    <w:div w:id="875507256">
      <w:bodyDiv w:val="1"/>
      <w:marLeft w:val="0"/>
      <w:marRight w:val="0"/>
      <w:marTop w:val="0"/>
      <w:marBottom w:val="0"/>
      <w:divBdr>
        <w:top w:val="none" w:sz="0" w:space="0" w:color="auto"/>
        <w:left w:val="none" w:sz="0" w:space="0" w:color="auto"/>
        <w:bottom w:val="none" w:sz="0" w:space="0" w:color="auto"/>
        <w:right w:val="none" w:sz="0" w:space="0" w:color="auto"/>
      </w:divBdr>
    </w:div>
    <w:div w:id="880558290">
      <w:bodyDiv w:val="1"/>
      <w:marLeft w:val="0"/>
      <w:marRight w:val="0"/>
      <w:marTop w:val="0"/>
      <w:marBottom w:val="0"/>
      <w:divBdr>
        <w:top w:val="none" w:sz="0" w:space="0" w:color="auto"/>
        <w:left w:val="none" w:sz="0" w:space="0" w:color="auto"/>
        <w:bottom w:val="none" w:sz="0" w:space="0" w:color="auto"/>
        <w:right w:val="none" w:sz="0" w:space="0" w:color="auto"/>
      </w:divBdr>
    </w:div>
    <w:div w:id="902522917">
      <w:bodyDiv w:val="1"/>
      <w:marLeft w:val="0"/>
      <w:marRight w:val="0"/>
      <w:marTop w:val="0"/>
      <w:marBottom w:val="0"/>
      <w:divBdr>
        <w:top w:val="none" w:sz="0" w:space="0" w:color="auto"/>
        <w:left w:val="none" w:sz="0" w:space="0" w:color="auto"/>
        <w:bottom w:val="none" w:sz="0" w:space="0" w:color="auto"/>
        <w:right w:val="none" w:sz="0" w:space="0" w:color="auto"/>
      </w:divBdr>
    </w:div>
    <w:div w:id="947465952">
      <w:bodyDiv w:val="1"/>
      <w:marLeft w:val="0"/>
      <w:marRight w:val="0"/>
      <w:marTop w:val="0"/>
      <w:marBottom w:val="0"/>
      <w:divBdr>
        <w:top w:val="none" w:sz="0" w:space="0" w:color="auto"/>
        <w:left w:val="none" w:sz="0" w:space="0" w:color="auto"/>
        <w:bottom w:val="none" w:sz="0" w:space="0" w:color="auto"/>
        <w:right w:val="none" w:sz="0" w:space="0" w:color="auto"/>
      </w:divBdr>
    </w:div>
    <w:div w:id="953485498">
      <w:bodyDiv w:val="1"/>
      <w:marLeft w:val="0"/>
      <w:marRight w:val="0"/>
      <w:marTop w:val="0"/>
      <w:marBottom w:val="0"/>
      <w:divBdr>
        <w:top w:val="none" w:sz="0" w:space="0" w:color="auto"/>
        <w:left w:val="none" w:sz="0" w:space="0" w:color="auto"/>
        <w:bottom w:val="none" w:sz="0" w:space="0" w:color="auto"/>
        <w:right w:val="none" w:sz="0" w:space="0" w:color="auto"/>
      </w:divBdr>
    </w:div>
    <w:div w:id="970330960">
      <w:bodyDiv w:val="1"/>
      <w:marLeft w:val="0"/>
      <w:marRight w:val="0"/>
      <w:marTop w:val="0"/>
      <w:marBottom w:val="0"/>
      <w:divBdr>
        <w:top w:val="none" w:sz="0" w:space="0" w:color="auto"/>
        <w:left w:val="none" w:sz="0" w:space="0" w:color="auto"/>
        <w:bottom w:val="none" w:sz="0" w:space="0" w:color="auto"/>
        <w:right w:val="none" w:sz="0" w:space="0" w:color="auto"/>
      </w:divBdr>
    </w:div>
    <w:div w:id="1009408815">
      <w:bodyDiv w:val="1"/>
      <w:marLeft w:val="0"/>
      <w:marRight w:val="0"/>
      <w:marTop w:val="0"/>
      <w:marBottom w:val="0"/>
      <w:divBdr>
        <w:top w:val="none" w:sz="0" w:space="0" w:color="auto"/>
        <w:left w:val="none" w:sz="0" w:space="0" w:color="auto"/>
        <w:bottom w:val="none" w:sz="0" w:space="0" w:color="auto"/>
        <w:right w:val="none" w:sz="0" w:space="0" w:color="auto"/>
      </w:divBdr>
    </w:div>
    <w:div w:id="1034228981">
      <w:bodyDiv w:val="1"/>
      <w:marLeft w:val="0"/>
      <w:marRight w:val="0"/>
      <w:marTop w:val="0"/>
      <w:marBottom w:val="0"/>
      <w:divBdr>
        <w:top w:val="none" w:sz="0" w:space="0" w:color="auto"/>
        <w:left w:val="none" w:sz="0" w:space="0" w:color="auto"/>
        <w:bottom w:val="none" w:sz="0" w:space="0" w:color="auto"/>
        <w:right w:val="none" w:sz="0" w:space="0" w:color="auto"/>
      </w:divBdr>
    </w:div>
    <w:div w:id="1063258445">
      <w:bodyDiv w:val="1"/>
      <w:marLeft w:val="0"/>
      <w:marRight w:val="0"/>
      <w:marTop w:val="0"/>
      <w:marBottom w:val="0"/>
      <w:divBdr>
        <w:top w:val="none" w:sz="0" w:space="0" w:color="auto"/>
        <w:left w:val="none" w:sz="0" w:space="0" w:color="auto"/>
        <w:bottom w:val="none" w:sz="0" w:space="0" w:color="auto"/>
        <w:right w:val="none" w:sz="0" w:space="0" w:color="auto"/>
      </w:divBdr>
    </w:div>
    <w:div w:id="1072851404">
      <w:bodyDiv w:val="1"/>
      <w:marLeft w:val="0"/>
      <w:marRight w:val="0"/>
      <w:marTop w:val="0"/>
      <w:marBottom w:val="0"/>
      <w:divBdr>
        <w:top w:val="none" w:sz="0" w:space="0" w:color="auto"/>
        <w:left w:val="none" w:sz="0" w:space="0" w:color="auto"/>
        <w:bottom w:val="none" w:sz="0" w:space="0" w:color="auto"/>
        <w:right w:val="none" w:sz="0" w:space="0" w:color="auto"/>
      </w:divBdr>
    </w:div>
    <w:div w:id="1078285495">
      <w:bodyDiv w:val="1"/>
      <w:marLeft w:val="0"/>
      <w:marRight w:val="0"/>
      <w:marTop w:val="0"/>
      <w:marBottom w:val="0"/>
      <w:divBdr>
        <w:top w:val="none" w:sz="0" w:space="0" w:color="auto"/>
        <w:left w:val="none" w:sz="0" w:space="0" w:color="auto"/>
        <w:bottom w:val="none" w:sz="0" w:space="0" w:color="auto"/>
        <w:right w:val="none" w:sz="0" w:space="0" w:color="auto"/>
      </w:divBdr>
    </w:div>
    <w:div w:id="1144657352">
      <w:bodyDiv w:val="1"/>
      <w:marLeft w:val="0"/>
      <w:marRight w:val="0"/>
      <w:marTop w:val="0"/>
      <w:marBottom w:val="0"/>
      <w:divBdr>
        <w:top w:val="none" w:sz="0" w:space="0" w:color="auto"/>
        <w:left w:val="none" w:sz="0" w:space="0" w:color="auto"/>
        <w:bottom w:val="none" w:sz="0" w:space="0" w:color="auto"/>
        <w:right w:val="none" w:sz="0" w:space="0" w:color="auto"/>
      </w:divBdr>
    </w:div>
    <w:div w:id="1147286374">
      <w:bodyDiv w:val="1"/>
      <w:marLeft w:val="0"/>
      <w:marRight w:val="0"/>
      <w:marTop w:val="0"/>
      <w:marBottom w:val="0"/>
      <w:divBdr>
        <w:top w:val="none" w:sz="0" w:space="0" w:color="auto"/>
        <w:left w:val="none" w:sz="0" w:space="0" w:color="auto"/>
        <w:bottom w:val="none" w:sz="0" w:space="0" w:color="auto"/>
        <w:right w:val="none" w:sz="0" w:space="0" w:color="auto"/>
      </w:divBdr>
    </w:div>
    <w:div w:id="1241714356">
      <w:bodyDiv w:val="1"/>
      <w:marLeft w:val="0"/>
      <w:marRight w:val="0"/>
      <w:marTop w:val="0"/>
      <w:marBottom w:val="0"/>
      <w:divBdr>
        <w:top w:val="none" w:sz="0" w:space="0" w:color="auto"/>
        <w:left w:val="none" w:sz="0" w:space="0" w:color="auto"/>
        <w:bottom w:val="none" w:sz="0" w:space="0" w:color="auto"/>
        <w:right w:val="none" w:sz="0" w:space="0" w:color="auto"/>
      </w:divBdr>
    </w:div>
    <w:div w:id="1258909008">
      <w:bodyDiv w:val="1"/>
      <w:marLeft w:val="0"/>
      <w:marRight w:val="0"/>
      <w:marTop w:val="0"/>
      <w:marBottom w:val="0"/>
      <w:divBdr>
        <w:top w:val="none" w:sz="0" w:space="0" w:color="auto"/>
        <w:left w:val="none" w:sz="0" w:space="0" w:color="auto"/>
        <w:bottom w:val="none" w:sz="0" w:space="0" w:color="auto"/>
        <w:right w:val="none" w:sz="0" w:space="0" w:color="auto"/>
      </w:divBdr>
    </w:div>
    <w:div w:id="1270893054">
      <w:bodyDiv w:val="1"/>
      <w:marLeft w:val="0"/>
      <w:marRight w:val="0"/>
      <w:marTop w:val="0"/>
      <w:marBottom w:val="0"/>
      <w:divBdr>
        <w:top w:val="none" w:sz="0" w:space="0" w:color="auto"/>
        <w:left w:val="none" w:sz="0" w:space="0" w:color="auto"/>
        <w:bottom w:val="none" w:sz="0" w:space="0" w:color="auto"/>
        <w:right w:val="none" w:sz="0" w:space="0" w:color="auto"/>
      </w:divBdr>
    </w:div>
    <w:div w:id="1278609389">
      <w:bodyDiv w:val="1"/>
      <w:marLeft w:val="0"/>
      <w:marRight w:val="0"/>
      <w:marTop w:val="0"/>
      <w:marBottom w:val="0"/>
      <w:divBdr>
        <w:top w:val="none" w:sz="0" w:space="0" w:color="auto"/>
        <w:left w:val="none" w:sz="0" w:space="0" w:color="auto"/>
        <w:bottom w:val="none" w:sz="0" w:space="0" w:color="auto"/>
        <w:right w:val="none" w:sz="0" w:space="0" w:color="auto"/>
      </w:divBdr>
    </w:div>
    <w:div w:id="1279795713">
      <w:bodyDiv w:val="1"/>
      <w:marLeft w:val="0"/>
      <w:marRight w:val="0"/>
      <w:marTop w:val="0"/>
      <w:marBottom w:val="0"/>
      <w:divBdr>
        <w:top w:val="none" w:sz="0" w:space="0" w:color="auto"/>
        <w:left w:val="none" w:sz="0" w:space="0" w:color="auto"/>
        <w:bottom w:val="none" w:sz="0" w:space="0" w:color="auto"/>
        <w:right w:val="none" w:sz="0" w:space="0" w:color="auto"/>
      </w:divBdr>
    </w:div>
    <w:div w:id="1279877574">
      <w:bodyDiv w:val="1"/>
      <w:marLeft w:val="0"/>
      <w:marRight w:val="0"/>
      <w:marTop w:val="0"/>
      <w:marBottom w:val="0"/>
      <w:divBdr>
        <w:top w:val="none" w:sz="0" w:space="0" w:color="auto"/>
        <w:left w:val="none" w:sz="0" w:space="0" w:color="auto"/>
        <w:bottom w:val="none" w:sz="0" w:space="0" w:color="auto"/>
        <w:right w:val="none" w:sz="0" w:space="0" w:color="auto"/>
      </w:divBdr>
    </w:div>
    <w:div w:id="1295602819">
      <w:bodyDiv w:val="1"/>
      <w:marLeft w:val="0"/>
      <w:marRight w:val="0"/>
      <w:marTop w:val="0"/>
      <w:marBottom w:val="0"/>
      <w:divBdr>
        <w:top w:val="none" w:sz="0" w:space="0" w:color="auto"/>
        <w:left w:val="none" w:sz="0" w:space="0" w:color="auto"/>
        <w:bottom w:val="none" w:sz="0" w:space="0" w:color="auto"/>
        <w:right w:val="none" w:sz="0" w:space="0" w:color="auto"/>
      </w:divBdr>
    </w:div>
    <w:div w:id="1319730733">
      <w:bodyDiv w:val="1"/>
      <w:marLeft w:val="0"/>
      <w:marRight w:val="0"/>
      <w:marTop w:val="0"/>
      <w:marBottom w:val="0"/>
      <w:divBdr>
        <w:top w:val="none" w:sz="0" w:space="0" w:color="auto"/>
        <w:left w:val="none" w:sz="0" w:space="0" w:color="auto"/>
        <w:bottom w:val="none" w:sz="0" w:space="0" w:color="auto"/>
        <w:right w:val="none" w:sz="0" w:space="0" w:color="auto"/>
      </w:divBdr>
    </w:div>
    <w:div w:id="1339773291">
      <w:bodyDiv w:val="1"/>
      <w:marLeft w:val="0"/>
      <w:marRight w:val="0"/>
      <w:marTop w:val="0"/>
      <w:marBottom w:val="0"/>
      <w:divBdr>
        <w:top w:val="none" w:sz="0" w:space="0" w:color="auto"/>
        <w:left w:val="none" w:sz="0" w:space="0" w:color="auto"/>
        <w:bottom w:val="none" w:sz="0" w:space="0" w:color="auto"/>
        <w:right w:val="none" w:sz="0" w:space="0" w:color="auto"/>
      </w:divBdr>
    </w:div>
    <w:div w:id="1344163887">
      <w:bodyDiv w:val="1"/>
      <w:marLeft w:val="0"/>
      <w:marRight w:val="0"/>
      <w:marTop w:val="0"/>
      <w:marBottom w:val="0"/>
      <w:divBdr>
        <w:top w:val="none" w:sz="0" w:space="0" w:color="auto"/>
        <w:left w:val="none" w:sz="0" w:space="0" w:color="auto"/>
        <w:bottom w:val="none" w:sz="0" w:space="0" w:color="auto"/>
        <w:right w:val="none" w:sz="0" w:space="0" w:color="auto"/>
      </w:divBdr>
    </w:div>
    <w:div w:id="1345547247">
      <w:bodyDiv w:val="1"/>
      <w:marLeft w:val="0"/>
      <w:marRight w:val="0"/>
      <w:marTop w:val="0"/>
      <w:marBottom w:val="0"/>
      <w:divBdr>
        <w:top w:val="none" w:sz="0" w:space="0" w:color="auto"/>
        <w:left w:val="none" w:sz="0" w:space="0" w:color="auto"/>
        <w:bottom w:val="none" w:sz="0" w:space="0" w:color="auto"/>
        <w:right w:val="none" w:sz="0" w:space="0" w:color="auto"/>
      </w:divBdr>
    </w:div>
    <w:div w:id="1356687375">
      <w:bodyDiv w:val="1"/>
      <w:marLeft w:val="0"/>
      <w:marRight w:val="0"/>
      <w:marTop w:val="0"/>
      <w:marBottom w:val="0"/>
      <w:divBdr>
        <w:top w:val="none" w:sz="0" w:space="0" w:color="auto"/>
        <w:left w:val="none" w:sz="0" w:space="0" w:color="auto"/>
        <w:bottom w:val="none" w:sz="0" w:space="0" w:color="auto"/>
        <w:right w:val="none" w:sz="0" w:space="0" w:color="auto"/>
      </w:divBdr>
    </w:div>
    <w:div w:id="1365905752">
      <w:bodyDiv w:val="1"/>
      <w:marLeft w:val="0"/>
      <w:marRight w:val="0"/>
      <w:marTop w:val="0"/>
      <w:marBottom w:val="0"/>
      <w:divBdr>
        <w:top w:val="none" w:sz="0" w:space="0" w:color="auto"/>
        <w:left w:val="none" w:sz="0" w:space="0" w:color="auto"/>
        <w:bottom w:val="none" w:sz="0" w:space="0" w:color="auto"/>
        <w:right w:val="none" w:sz="0" w:space="0" w:color="auto"/>
      </w:divBdr>
    </w:div>
    <w:div w:id="1378045382">
      <w:bodyDiv w:val="1"/>
      <w:marLeft w:val="0"/>
      <w:marRight w:val="0"/>
      <w:marTop w:val="0"/>
      <w:marBottom w:val="0"/>
      <w:divBdr>
        <w:top w:val="none" w:sz="0" w:space="0" w:color="auto"/>
        <w:left w:val="none" w:sz="0" w:space="0" w:color="auto"/>
        <w:bottom w:val="none" w:sz="0" w:space="0" w:color="auto"/>
        <w:right w:val="none" w:sz="0" w:space="0" w:color="auto"/>
      </w:divBdr>
    </w:div>
    <w:div w:id="1405641417">
      <w:bodyDiv w:val="1"/>
      <w:marLeft w:val="0"/>
      <w:marRight w:val="0"/>
      <w:marTop w:val="0"/>
      <w:marBottom w:val="0"/>
      <w:divBdr>
        <w:top w:val="none" w:sz="0" w:space="0" w:color="auto"/>
        <w:left w:val="none" w:sz="0" w:space="0" w:color="auto"/>
        <w:bottom w:val="none" w:sz="0" w:space="0" w:color="auto"/>
        <w:right w:val="none" w:sz="0" w:space="0" w:color="auto"/>
      </w:divBdr>
    </w:div>
    <w:div w:id="1436100838">
      <w:bodyDiv w:val="1"/>
      <w:marLeft w:val="0"/>
      <w:marRight w:val="0"/>
      <w:marTop w:val="0"/>
      <w:marBottom w:val="0"/>
      <w:divBdr>
        <w:top w:val="none" w:sz="0" w:space="0" w:color="auto"/>
        <w:left w:val="none" w:sz="0" w:space="0" w:color="auto"/>
        <w:bottom w:val="none" w:sz="0" w:space="0" w:color="auto"/>
        <w:right w:val="none" w:sz="0" w:space="0" w:color="auto"/>
      </w:divBdr>
    </w:div>
    <w:div w:id="1465611359">
      <w:bodyDiv w:val="1"/>
      <w:marLeft w:val="0"/>
      <w:marRight w:val="0"/>
      <w:marTop w:val="0"/>
      <w:marBottom w:val="0"/>
      <w:divBdr>
        <w:top w:val="none" w:sz="0" w:space="0" w:color="auto"/>
        <w:left w:val="none" w:sz="0" w:space="0" w:color="auto"/>
        <w:bottom w:val="none" w:sz="0" w:space="0" w:color="auto"/>
        <w:right w:val="none" w:sz="0" w:space="0" w:color="auto"/>
      </w:divBdr>
    </w:div>
    <w:div w:id="1469131997">
      <w:bodyDiv w:val="1"/>
      <w:marLeft w:val="0"/>
      <w:marRight w:val="0"/>
      <w:marTop w:val="0"/>
      <w:marBottom w:val="0"/>
      <w:divBdr>
        <w:top w:val="none" w:sz="0" w:space="0" w:color="auto"/>
        <w:left w:val="none" w:sz="0" w:space="0" w:color="auto"/>
        <w:bottom w:val="none" w:sz="0" w:space="0" w:color="auto"/>
        <w:right w:val="none" w:sz="0" w:space="0" w:color="auto"/>
      </w:divBdr>
      <w:divsChild>
        <w:div w:id="473569184">
          <w:marLeft w:val="0"/>
          <w:marRight w:val="0"/>
          <w:marTop w:val="0"/>
          <w:marBottom w:val="0"/>
          <w:divBdr>
            <w:top w:val="none" w:sz="0" w:space="0" w:color="auto"/>
            <w:left w:val="none" w:sz="0" w:space="0" w:color="auto"/>
            <w:bottom w:val="none" w:sz="0" w:space="0" w:color="auto"/>
            <w:right w:val="none" w:sz="0" w:space="0" w:color="auto"/>
          </w:divBdr>
          <w:divsChild>
            <w:div w:id="1598175370">
              <w:marLeft w:val="0"/>
              <w:marRight w:val="0"/>
              <w:marTop w:val="0"/>
              <w:marBottom w:val="0"/>
              <w:divBdr>
                <w:top w:val="none" w:sz="0" w:space="0" w:color="auto"/>
                <w:left w:val="none" w:sz="0" w:space="0" w:color="auto"/>
                <w:bottom w:val="none" w:sz="0" w:space="0" w:color="auto"/>
                <w:right w:val="none" w:sz="0" w:space="0" w:color="auto"/>
              </w:divBdr>
              <w:divsChild>
                <w:div w:id="905726597">
                  <w:marLeft w:val="0"/>
                  <w:marRight w:val="0"/>
                  <w:marTop w:val="0"/>
                  <w:marBottom w:val="0"/>
                  <w:divBdr>
                    <w:top w:val="none" w:sz="0" w:space="0" w:color="auto"/>
                    <w:left w:val="none" w:sz="0" w:space="0" w:color="auto"/>
                    <w:bottom w:val="none" w:sz="0" w:space="0" w:color="auto"/>
                    <w:right w:val="none" w:sz="0" w:space="0" w:color="auto"/>
                  </w:divBdr>
                  <w:divsChild>
                    <w:div w:id="243612257">
                      <w:marLeft w:val="0"/>
                      <w:marRight w:val="0"/>
                      <w:marTop w:val="0"/>
                      <w:marBottom w:val="0"/>
                      <w:divBdr>
                        <w:top w:val="none" w:sz="0" w:space="0" w:color="auto"/>
                        <w:left w:val="none" w:sz="0" w:space="0" w:color="auto"/>
                        <w:bottom w:val="none" w:sz="0" w:space="0" w:color="auto"/>
                        <w:right w:val="none" w:sz="0" w:space="0" w:color="auto"/>
                      </w:divBdr>
                      <w:divsChild>
                        <w:div w:id="73552078">
                          <w:marLeft w:val="0"/>
                          <w:marRight w:val="0"/>
                          <w:marTop w:val="0"/>
                          <w:marBottom w:val="0"/>
                          <w:divBdr>
                            <w:top w:val="none" w:sz="0" w:space="0" w:color="auto"/>
                            <w:left w:val="none" w:sz="0" w:space="0" w:color="auto"/>
                            <w:bottom w:val="none" w:sz="0" w:space="0" w:color="auto"/>
                            <w:right w:val="none" w:sz="0" w:space="0" w:color="auto"/>
                          </w:divBdr>
                          <w:divsChild>
                            <w:div w:id="1227765280">
                              <w:marLeft w:val="0"/>
                              <w:marRight w:val="0"/>
                              <w:marTop w:val="0"/>
                              <w:marBottom w:val="0"/>
                              <w:divBdr>
                                <w:top w:val="none" w:sz="0" w:space="0" w:color="auto"/>
                                <w:left w:val="none" w:sz="0" w:space="0" w:color="auto"/>
                                <w:bottom w:val="none" w:sz="0" w:space="0" w:color="auto"/>
                                <w:right w:val="none" w:sz="0" w:space="0" w:color="auto"/>
                              </w:divBdr>
                              <w:divsChild>
                                <w:div w:id="1321613878">
                                  <w:marLeft w:val="0"/>
                                  <w:marRight w:val="0"/>
                                  <w:marTop w:val="0"/>
                                  <w:marBottom w:val="0"/>
                                  <w:divBdr>
                                    <w:top w:val="none" w:sz="0" w:space="0" w:color="auto"/>
                                    <w:left w:val="none" w:sz="0" w:space="0" w:color="auto"/>
                                    <w:bottom w:val="none" w:sz="0" w:space="0" w:color="auto"/>
                                    <w:right w:val="none" w:sz="0" w:space="0" w:color="auto"/>
                                  </w:divBdr>
                                  <w:divsChild>
                                    <w:div w:id="276376217">
                                      <w:marLeft w:val="0"/>
                                      <w:marRight w:val="0"/>
                                      <w:marTop w:val="0"/>
                                      <w:marBottom w:val="0"/>
                                      <w:divBdr>
                                        <w:top w:val="none" w:sz="0" w:space="0" w:color="auto"/>
                                        <w:left w:val="none" w:sz="0" w:space="0" w:color="auto"/>
                                        <w:bottom w:val="none" w:sz="0" w:space="0" w:color="auto"/>
                                        <w:right w:val="none" w:sz="0" w:space="0" w:color="auto"/>
                                      </w:divBdr>
                                      <w:divsChild>
                                        <w:div w:id="534779779">
                                          <w:marLeft w:val="0"/>
                                          <w:marRight w:val="0"/>
                                          <w:marTop w:val="0"/>
                                          <w:marBottom w:val="0"/>
                                          <w:divBdr>
                                            <w:top w:val="none" w:sz="0" w:space="0" w:color="auto"/>
                                            <w:left w:val="none" w:sz="0" w:space="0" w:color="auto"/>
                                            <w:bottom w:val="none" w:sz="0" w:space="0" w:color="auto"/>
                                            <w:right w:val="none" w:sz="0" w:space="0" w:color="auto"/>
                                          </w:divBdr>
                                          <w:divsChild>
                                            <w:div w:id="1318026136">
                                              <w:marLeft w:val="0"/>
                                              <w:marRight w:val="0"/>
                                              <w:marTop w:val="0"/>
                                              <w:marBottom w:val="0"/>
                                              <w:divBdr>
                                                <w:top w:val="none" w:sz="0" w:space="0" w:color="auto"/>
                                                <w:left w:val="none" w:sz="0" w:space="0" w:color="auto"/>
                                                <w:bottom w:val="none" w:sz="0" w:space="0" w:color="auto"/>
                                                <w:right w:val="none" w:sz="0" w:space="0" w:color="auto"/>
                                              </w:divBdr>
                                              <w:divsChild>
                                                <w:div w:id="2147160547">
                                                  <w:marLeft w:val="0"/>
                                                  <w:marRight w:val="0"/>
                                                  <w:marTop w:val="0"/>
                                                  <w:marBottom w:val="0"/>
                                                  <w:divBdr>
                                                    <w:top w:val="none" w:sz="0" w:space="0" w:color="auto"/>
                                                    <w:left w:val="none" w:sz="0" w:space="0" w:color="auto"/>
                                                    <w:bottom w:val="none" w:sz="0" w:space="0" w:color="auto"/>
                                                    <w:right w:val="none" w:sz="0" w:space="0" w:color="auto"/>
                                                  </w:divBdr>
                                                  <w:divsChild>
                                                    <w:div w:id="2060663992">
                                                      <w:marLeft w:val="0"/>
                                                      <w:marRight w:val="0"/>
                                                      <w:marTop w:val="0"/>
                                                      <w:marBottom w:val="0"/>
                                                      <w:divBdr>
                                                        <w:top w:val="none" w:sz="0" w:space="0" w:color="auto"/>
                                                        <w:left w:val="none" w:sz="0" w:space="0" w:color="auto"/>
                                                        <w:bottom w:val="none" w:sz="0" w:space="0" w:color="auto"/>
                                                        <w:right w:val="none" w:sz="0" w:space="0" w:color="auto"/>
                                                      </w:divBdr>
                                                      <w:divsChild>
                                                        <w:div w:id="15771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6873097">
      <w:bodyDiv w:val="1"/>
      <w:marLeft w:val="0"/>
      <w:marRight w:val="0"/>
      <w:marTop w:val="0"/>
      <w:marBottom w:val="0"/>
      <w:divBdr>
        <w:top w:val="none" w:sz="0" w:space="0" w:color="auto"/>
        <w:left w:val="none" w:sz="0" w:space="0" w:color="auto"/>
        <w:bottom w:val="none" w:sz="0" w:space="0" w:color="auto"/>
        <w:right w:val="none" w:sz="0" w:space="0" w:color="auto"/>
      </w:divBdr>
    </w:div>
    <w:div w:id="1484273173">
      <w:bodyDiv w:val="1"/>
      <w:marLeft w:val="0"/>
      <w:marRight w:val="0"/>
      <w:marTop w:val="0"/>
      <w:marBottom w:val="0"/>
      <w:divBdr>
        <w:top w:val="none" w:sz="0" w:space="0" w:color="auto"/>
        <w:left w:val="none" w:sz="0" w:space="0" w:color="auto"/>
        <w:bottom w:val="none" w:sz="0" w:space="0" w:color="auto"/>
        <w:right w:val="none" w:sz="0" w:space="0" w:color="auto"/>
      </w:divBdr>
    </w:div>
    <w:div w:id="1485194968">
      <w:bodyDiv w:val="1"/>
      <w:marLeft w:val="0"/>
      <w:marRight w:val="0"/>
      <w:marTop w:val="0"/>
      <w:marBottom w:val="0"/>
      <w:divBdr>
        <w:top w:val="none" w:sz="0" w:space="0" w:color="auto"/>
        <w:left w:val="none" w:sz="0" w:space="0" w:color="auto"/>
        <w:bottom w:val="none" w:sz="0" w:space="0" w:color="auto"/>
        <w:right w:val="none" w:sz="0" w:space="0" w:color="auto"/>
      </w:divBdr>
      <w:divsChild>
        <w:div w:id="505023448">
          <w:marLeft w:val="0"/>
          <w:marRight w:val="0"/>
          <w:marTop w:val="0"/>
          <w:marBottom w:val="0"/>
          <w:divBdr>
            <w:top w:val="none" w:sz="0" w:space="0" w:color="auto"/>
            <w:left w:val="none" w:sz="0" w:space="0" w:color="auto"/>
            <w:bottom w:val="none" w:sz="0" w:space="0" w:color="auto"/>
            <w:right w:val="none" w:sz="0" w:space="0" w:color="auto"/>
          </w:divBdr>
        </w:div>
      </w:divsChild>
    </w:div>
    <w:div w:id="1485776431">
      <w:bodyDiv w:val="1"/>
      <w:marLeft w:val="0"/>
      <w:marRight w:val="0"/>
      <w:marTop w:val="0"/>
      <w:marBottom w:val="0"/>
      <w:divBdr>
        <w:top w:val="none" w:sz="0" w:space="0" w:color="auto"/>
        <w:left w:val="none" w:sz="0" w:space="0" w:color="auto"/>
        <w:bottom w:val="none" w:sz="0" w:space="0" w:color="auto"/>
        <w:right w:val="none" w:sz="0" w:space="0" w:color="auto"/>
      </w:divBdr>
    </w:div>
    <w:div w:id="1534924438">
      <w:bodyDiv w:val="1"/>
      <w:marLeft w:val="0"/>
      <w:marRight w:val="0"/>
      <w:marTop w:val="0"/>
      <w:marBottom w:val="0"/>
      <w:divBdr>
        <w:top w:val="none" w:sz="0" w:space="0" w:color="auto"/>
        <w:left w:val="none" w:sz="0" w:space="0" w:color="auto"/>
        <w:bottom w:val="none" w:sz="0" w:space="0" w:color="auto"/>
        <w:right w:val="none" w:sz="0" w:space="0" w:color="auto"/>
      </w:divBdr>
    </w:div>
    <w:div w:id="1543784866">
      <w:bodyDiv w:val="1"/>
      <w:marLeft w:val="0"/>
      <w:marRight w:val="0"/>
      <w:marTop w:val="0"/>
      <w:marBottom w:val="0"/>
      <w:divBdr>
        <w:top w:val="none" w:sz="0" w:space="0" w:color="auto"/>
        <w:left w:val="none" w:sz="0" w:space="0" w:color="auto"/>
        <w:bottom w:val="none" w:sz="0" w:space="0" w:color="auto"/>
        <w:right w:val="none" w:sz="0" w:space="0" w:color="auto"/>
      </w:divBdr>
    </w:div>
    <w:div w:id="1557619036">
      <w:bodyDiv w:val="1"/>
      <w:marLeft w:val="0"/>
      <w:marRight w:val="0"/>
      <w:marTop w:val="0"/>
      <w:marBottom w:val="0"/>
      <w:divBdr>
        <w:top w:val="none" w:sz="0" w:space="0" w:color="auto"/>
        <w:left w:val="none" w:sz="0" w:space="0" w:color="auto"/>
        <w:bottom w:val="none" w:sz="0" w:space="0" w:color="auto"/>
        <w:right w:val="none" w:sz="0" w:space="0" w:color="auto"/>
      </w:divBdr>
      <w:divsChild>
        <w:div w:id="1509828633">
          <w:marLeft w:val="0"/>
          <w:marRight w:val="0"/>
          <w:marTop w:val="0"/>
          <w:marBottom w:val="0"/>
          <w:divBdr>
            <w:top w:val="none" w:sz="0" w:space="0" w:color="auto"/>
            <w:left w:val="none" w:sz="0" w:space="0" w:color="auto"/>
            <w:bottom w:val="none" w:sz="0" w:space="0" w:color="auto"/>
            <w:right w:val="none" w:sz="0" w:space="0" w:color="auto"/>
          </w:divBdr>
        </w:div>
      </w:divsChild>
    </w:div>
    <w:div w:id="1585918419">
      <w:bodyDiv w:val="1"/>
      <w:marLeft w:val="0"/>
      <w:marRight w:val="0"/>
      <w:marTop w:val="0"/>
      <w:marBottom w:val="0"/>
      <w:divBdr>
        <w:top w:val="none" w:sz="0" w:space="0" w:color="auto"/>
        <w:left w:val="none" w:sz="0" w:space="0" w:color="auto"/>
        <w:bottom w:val="none" w:sz="0" w:space="0" w:color="auto"/>
        <w:right w:val="none" w:sz="0" w:space="0" w:color="auto"/>
      </w:divBdr>
    </w:div>
    <w:div w:id="1667437344">
      <w:bodyDiv w:val="1"/>
      <w:marLeft w:val="0"/>
      <w:marRight w:val="0"/>
      <w:marTop w:val="0"/>
      <w:marBottom w:val="0"/>
      <w:divBdr>
        <w:top w:val="none" w:sz="0" w:space="0" w:color="auto"/>
        <w:left w:val="none" w:sz="0" w:space="0" w:color="auto"/>
        <w:bottom w:val="none" w:sz="0" w:space="0" w:color="auto"/>
        <w:right w:val="none" w:sz="0" w:space="0" w:color="auto"/>
      </w:divBdr>
      <w:divsChild>
        <w:div w:id="746149399">
          <w:marLeft w:val="0"/>
          <w:marRight w:val="0"/>
          <w:marTop w:val="0"/>
          <w:marBottom w:val="0"/>
          <w:divBdr>
            <w:top w:val="none" w:sz="0" w:space="0" w:color="auto"/>
            <w:left w:val="none" w:sz="0" w:space="0" w:color="auto"/>
            <w:bottom w:val="none" w:sz="0" w:space="0" w:color="auto"/>
            <w:right w:val="none" w:sz="0" w:space="0" w:color="auto"/>
          </w:divBdr>
          <w:divsChild>
            <w:div w:id="806363249">
              <w:marLeft w:val="0"/>
              <w:marRight w:val="0"/>
              <w:marTop w:val="0"/>
              <w:marBottom w:val="0"/>
              <w:divBdr>
                <w:top w:val="none" w:sz="0" w:space="0" w:color="auto"/>
                <w:left w:val="none" w:sz="0" w:space="0" w:color="auto"/>
                <w:bottom w:val="none" w:sz="0" w:space="0" w:color="auto"/>
                <w:right w:val="none" w:sz="0" w:space="0" w:color="auto"/>
              </w:divBdr>
            </w:div>
          </w:divsChild>
        </w:div>
        <w:div w:id="786510297">
          <w:marLeft w:val="0"/>
          <w:marRight w:val="0"/>
          <w:marTop w:val="0"/>
          <w:marBottom w:val="0"/>
          <w:divBdr>
            <w:top w:val="none" w:sz="0" w:space="0" w:color="auto"/>
            <w:left w:val="none" w:sz="0" w:space="0" w:color="auto"/>
            <w:bottom w:val="none" w:sz="0" w:space="0" w:color="auto"/>
            <w:right w:val="none" w:sz="0" w:space="0" w:color="auto"/>
          </w:divBdr>
          <w:divsChild>
            <w:div w:id="1256548984">
              <w:marLeft w:val="0"/>
              <w:marRight w:val="0"/>
              <w:marTop w:val="0"/>
              <w:marBottom w:val="0"/>
              <w:divBdr>
                <w:top w:val="none" w:sz="0" w:space="0" w:color="auto"/>
                <w:left w:val="none" w:sz="0" w:space="0" w:color="auto"/>
                <w:bottom w:val="none" w:sz="0" w:space="0" w:color="auto"/>
                <w:right w:val="none" w:sz="0" w:space="0" w:color="auto"/>
              </w:divBdr>
            </w:div>
          </w:divsChild>
        </w:div>
        <w:div w:id="1963613285">
          <w:marLeft w:val="0"/>
          <w:marRight w:val="0"/>
          <w:marTop w:val="0"/>
          <w:marBottom w:val="0"/>
          <w:divBdr>
            <w:top w:val="none" w:sz="0" w:space="0" w:color="auto"/>
            <w:left w:val="none" w:sz="0" w:space="0" w:color="auto"/>
            <w:bottom w:val="none" w:sz="0" w:space="0" w:color="auto"/>
            <w:right w:val="none" w:sz="0" w:space="0" w:color="auto"/>
          </w:divBdr>
          <w:divsChild>
            <w:div w:id="15212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9800">
      <w:bodyDiv w:val="1"/>
      <w:marLeft w:val="0"/>
      <w:marRight w:val="0"/>
      <w:marTop w:val="0"/>
      <w:marBottom w:val="0"/>
      <w:divBdr>
        <w:top w:val="none" w:sz="0" w:space="0" w:color="auto"/>
        <w:left w:val="none" w:sz="0" w:space="0" w:color="auto"/>
        <w:bottom w:val="none" w:sz="0" w:space="0" w:color="auto"/>
        <w:right w:val="none" w:sz="0" w:space="0" w:color="auto"/>
      </w:divBdr>
    </w:div>
    <w:div w:id="1701710179">
      <w:bodyDiv w:val="1"/>
      <w:marLeft w:val="0"/>
      <w:marRight w:val="0"/>
      <w:marTop w:val="0"/>
      <w:marBottom w:val="0"/>
      <w:divBdr>
        <w:top w:val="none" w:sz="0" w:space="0" w:color="auto"/>
        <w:left w:val="none" w:sz="0" w:space="0" w:color="auto"/>
        <w:bottom w:val="none" w:sz="0" w:space="0" w:color="auto"/>
        <w:right w:val="none" w:sz="0" w:space="0" w:color="auto"/>
      </w:divBdr>
    </w:div>
    <w:div w:id="1765495734">
      <w:bodyDiv w:val="1"/>
      <w:marLeft w:val="0"/>
      <w:marRight w:val="0"/>
      <w:marTop w:val="0"/>
      <w:marBottom w:val="0"/>
      <w:divBdr>
        <w:top w:val="none" w:sz="0" w:space="0" w:color="auto"/>
        <w:left w:val="none" w:sz="0" w:space="0" w:color="auto"/>
        <w:bottom w:val="none" w:sz="0" w:space="0" w:color="auto"/>
        <w:right w:val="none" w:sz="0" w:space="0" w:color="auto"/>
      </w:divBdr>
    </w:div>
    <w:div w:id="1798404616">
      <w:bodyDiv w:val="1"/>
      <w:marLeft w:val="0"/>
      <w:marRight w:val="0"/>
      <w:marTop w:val="0"/>
      <w:marBottom w:val="0"/>
      <w:divBdr>
        <w:top w:val="none" w:sz="0" w:space="0" w:color="auto"/>
        <w:left w:val="none" w:sz="0" w:space="0" w:color="auto"/>
        <w:bottom w:val="none" w:sz="0" w:space="0" w:color="auto"/>
        <w:right w:val="none" w:sz="0" w:space="0" w:color="auto"/>
      </w:divBdr>
    </w:div>
    <w:div w:id="1804157434">
      <w:bodyDiv w:val="1"/>
      <w:marLeft w:val="0"/>
      <w:marRight w:val="0"/>
      <w:marTop w:val="0"/>
      <w:marBottom w:val="0"/>
      <w:divBdr>
        <w:top w:val="none" w:sz="0" w:space="0" w:color="auto"/>
        <w:left w:val="none" w:sz="0" w:space="0" w:color="auto"/>
        <w:bottom w:val="none" w:sz="0" w:space="0" w:color="auto"/>
        <w:right w:val="none" w:sz="0" w:space="0" w:color="auto"/>
      </w:divBdr>
    </w:div>
    <w:div w:id="1819420502">
      <w:bodyDiv w:val="1"/>
      <w:marLeft w:val="0"/>
      <w:marRight w:val="0"/>
      <w:marTop w:val="0"/>
      <w:marBottom w:val="0"/>
      <w:divBdr>
        <w:top w:val="none" w:sz="0" w:space="0" w:color="auto"/>
        <w:left w:val="none" w:sz="0" w:space="0" w:color="auto"/>
        <w:bottom w:val="none" w:sz="0" w:space="0" w:color="auto"/>
        <w:right w:val="none" w:sz="0" w:space="0" w:color="auto"/>
      </w:divBdr>
    </w:div>
    <w:div w:id="1835949878">
      <w:bodyDiv w:val="1"/>
      <w:marLeft w:val="0"/>
      <w:marRight w:val="0"/>
      <w:marTop w:val="0"/>
      <w:marBottom w:val="0"/>
      <w:divBdr>
        <w:top w:val="none" w:sz="0" w:space="0" w:color="auto"/>
        <w:left w:val="none" w:sz="0" w:space="0" w:color="auto"/>
        <w:bottom w:val="none" w:sz="0" w:space="0" w:color="auto"/>
        <w:right w:val="none" w:sz="0" w:space="0" w:color="auto"/>
      </w:divBdr>
    </w:div>
    <w:div w:id="1858734895">
      <w:bodyDiv w:val="1"/>
      <w:marLeft w:val="0"/>
      <w:marRight w:val="0"/>
      <w:marTop w:val="0"/>
      <w:marBottom w:val="0"/>
      <w:divBdr>
        <w:top w:val="none" w:sz="0" w:space="0" w:color="auto"/>
        <w:left w:val="none" w:sz="0" w:space="0" w:color="auto"/>
        <w:bottom w:val="none" w:sz="0" w:space="0" w:color="auto"/>
        <w:right w:val="none" w:sz="0" w:space="0" w:color="auto"/>
      </w:divBdr>
    </w:div>
    <w:div w:id="1865091174">
      <w:bodyDiv w:val="1"/>
      <w:marLeft w:val="0"/>
      <w:marRight w:val="0"/>
      <w:marTop w:val="0"/>
      <w:marBottom w:val="0"/>
      <w:divBdr>
        <w:top w:val="none" w:sz="0" w:space="0" w:color="auto"/>
        <w:left w:val="none" w:sz="0" w:space="0" w:color="auto"/>
        <w:bottom w:val="none" w:sz="0" w:space="0" w:color="auto"/>
        <w:right w:val="none" w:sz="0" w:space="0" w:color="auto"/>
      </w:divBdr>
    </w:div>
    <w:div w:id="1899901834">
      <w:bodyDiv w:val="1"/>
      <w:marLeft w:val="0"/>
      <w:marRight w:val="0"/>
      <w:marTop w:val="0"/>
      <w:marBottom w:val="0"/>
      <w:divBdr>
        <w:top w:val="none" w:sz="0" w:space="0" w:color="auto"/>
        <w:left w:val="none" w:sz="0" w:space="0" w:color="auto"/>
        <w:bottom w:val="none" w:sz="0" w:space="0" w:color="auto"/>
        <w:right w:val="none" w:sz="0" w:space="0" w:color="auto"/>
      </w:divBdr>
    </w:div>
    <w:div w:id="1928921629">
      <w:bodyDiv w:val="1"/>
      <w:marLeft w:val="0"/>
      <w:marRight w:val="0"/>
      <w:marTop w:val="0"/>
      <w:marBottom w:val="0"/>
      <w:divBdr>
        <w:top w:val="none" w:sz="0" w:space="0" w:color="auto"/>
        <w:left w:val="none" w:sz="0" w:space="0" w:color="auto"/>
        <w:bottom w:val="none" w:sz="0" w:space="0" w:color="auto"/>
        <w:right w:val="none" w:sz="0" w:space="0" w:color="auto"/>
      </w:divBdr>
    </w:div>
    <w:div w:id="1984692497">
      <w:bodyDiv w:val="1"/>
      <w:marLeft w:val="0"/>
      <w:marRight w:val="0"/>
      <w:marTop w:val="0"/>
      <w:marBottom w:val="0"/>
      <w:divBdr>
        <w:top w:val="none" w:sz="0" w:space="0" w:color="auto"/>
        <w:left w:val="none" w:sz="0" w:space="0" w:color="auto"/>
        <w:bottom w:val="none" w:sz="0" w:space="0" w:color="auto"/>
        <w:right w:val="none" w:sz="0" w:space="0" w:color="auto"/>
      </w:divBdr>
    </w:div>
    <w:div w:id="2034454612">
      <w:bodyDiv w:val="1"/>
      <w:marLeft w:val="0"/>
      <w:marRight w:val="0"/>
      <w:marTop w:val="0"/>
      <w:marBottom w:val="0"/>
      <w:divBdr>
        <w:top w:val="none" w:sz="0" w:space="0" w:color="auto"/>
        <w:left w:val="none" w:sz="0" w:space="0" w:color="auto"/>
        <w:bottom w:val="none" w:sz="0" w:space="0" w:color="auto"/>
        <w:right w:val="none" w:sz="0" w:space="0" w:color="auto"/>
      </w:divBdr>
    </w:div>
    <w:div w:id="2058554007">
      <w:bodyDiv w:val="1"/>
      <w:marLeft w:val="0"/>
      <w:marRight w:val="0"/>
      <w:marTop w:val="0"/>
      <w:marBottom w:val="0"/>
      <w:divBdr>
        <w:top w:val="none" w:sz="0" w:space="0" w:color="auto"/>
        <w:left w:val="none" w:sz="0" w:space="0" w:color="auto"/>
        <w:bottom w:val="none" w:sz="0" w:space="0" w:color="auto"/>
        <w:right w:val="none" w:sz="0" w:space="0" w:color="auto"/>
      </w:divBdr>
    </w:div>
    <w:div w:id="2065131252">
      <w:bodyDiv w:val="1"/>
      <w:marLeft w:val="0"/>
      <w:marRight w:val="0"/>
      <w:marTop w:val="0"/>
      <w:marBottom w:val="0"/>
      <w:divBdr>
        <w:top w:val="none" w:sz="0" w:space="0" w:color="auto"/>
        <w:left w:val="none" w:sz="0" w:space="0" w:color="auto"/>
        <w:bottom w:val="none" w:sz="0" w:space="0" w:color="auto"/>
        <w:right w:val="none" w:sz="0" w:space="0" w:color="auto"/>
      </w:divBdr>
    </w:div>
    <w:div w:id="2065829910">
      <w:bodyDiv w:val="1"/>
      <w:marLeft w:val="0"/>
      <w:marRight w:val="0"/>
      <w:marTop w:val="0"/>
      <w:marBottom w:val="0"/>
      <w:divBdr>
        <w:top w:val="none" w:sz="0" w:space="0" w:color="auto"/>
        <w:left w:val="none" w:sz="0" w:space="0" w:color="auto"/>
        <w:bottom w:val="none" w:sz="0" w:space="0" w:color="auto"/>
        <w:right w:val="none" w:sz="0" w:space="0" w:color="auto"/>
      </w:divBdr>
    </w:div>
    <w:div w:id="2093157915">
      <w:bodyDiv w:val="1"/>
      <w:marLeft w:val="0"/>
      <w:marRight w:val="0"/>
      <w:marTop w:val="0"/>
      <w:marBottom w:val="0"/>
      <w:divBdr>
        <w:top w:val="none" w:sz="0" w:space="0" w:color="auto"/>
        <w:left w:val="none" w:sz="0" w:space="0" w:color="auto"/>
        <w:bottom w:val="none" w:sz="0" w:space="0" w:color="auto"/>
        <w:right w:val="none" w:sz="0" w:space="0" w:color="auto"/>
      </w:divBdr>
    </w:div>
    <w:div w:id="211782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1.jpe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www.fda.gov/medwatch"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pat.amgen.com/blincyt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wmf"/><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isl xmlns:xsi="http://www.w3.org/2001/XMLSchema-instance" xmlns:xsd="http://www.w3.org/2001/XMLSchema" xmlns="http://www.boldonjames.com/2008/01/sie/internal/label" sislVersion="0" policy="82ad3a63-90ad-4a46-a3cb-757f4658e205" origin="userSelected">
  <element uid="9036a7a1-5a4f-48d3-b24b-dfdab053dac9" value=""/>
  <element uid="03e9b10b-a1f9-4a88-9630-476473f62285" value=""/>
  <element uid="7349a702-6462-4442-88eb-c64cd513835c" value=""/>
</sisl>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5D8ED557FA834B8AB9B936637D8AD6" ma:contentTypeVersion="4" ma:contentTypeDescription="Create a new document." ma:contentTypeScope="" ma:versionID="b23d1eb67cff19c69579c6d5b18a8b55">
  <xsd:schema xmlns:xsd="http://www.w3.org/2001/XMLSchema" xmlns:xs="http://www.w3.org/2001/XMLSchema" xmlns:p="http://schemas.microsoft.com/office/2006/metadata/properties" xmlns:ns2="cc9bf0c5-038e-4b20-9314-986375eb7da6" targetNamespace="http://schemas.microsoft.com/office/2006/metadata/properties" ma:root="true" ma:fieldsID="f5cdbde0e4409659721d28733484280c" ns2:_="">
    <xsd:import namespace="cc9bf0c5-038e-4b20-9314-986375eb7d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bf0c5-038e-4b20-9314-986375eb7d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5BB6F-112F-45B5-85C7-165E62F9E86E}">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F97E046F-D8EA-4461-97CB-6F8C6CBA6F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3D8C5A-88B9-4292-BECB-F52779BACD35}">
  <ds:schemaRefs>
    <ds:schemaRef ds:uri="http://schemas.microsoft.com/sharepoint/v3/contenttype/forms"/>
  </ds:schemaRefs>
</ds:datastoreItem>
</file>

<file path=customXml/itemProps4.xml><?xml version="1.0" encoding="utf-8"?>
<ds:datastoreItem xmlns:ds="http://schemas.openxmlformats.org/officeDocument/2006/customXml" ds:itemID="{59CB3C9E-3534-4D0F-8A4F-7A072DDFD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bf0c5-038e-4b20-9314-986375eb7d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C7FC05-4ABF-4DF5-AAEF-3028A0A8C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14495</Words>
  <Characters>82626</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96928</CharactersWithSpaces>
  <SharedDoc>false</SharedDoc>
  <HLinks>
    <vt:vector size="12" baseType="variant">
      <vt:variant>
        <vt:i4>7995444</vt:i4>
      </vt:variant>
      <vt:variant>
        <vt:i4>6</vt:i4>
      </vt:variant>
      <vt:variant>
        <vt:i4>0</vt:i4>
      </vt:variant>
      <vt:variant>
        <vt:i4>5</vt:i4>
      </vt:variant>
      <vt:variant>
        <vt:lpwstr>http://pat.amgen.com/blincyto/</vt:lpwstr>
      </vt:variant>
      <vt:variant>
        <vt:lpwstr/>
      </vt:variant>
      <vt:variant>
        <vt:i4>3539004</vt:i4>
      </vt:variant>
      <vt:variant>
        <vt:i4>0</vt:i4>
      </vt:variant>
      <vt:variant>
        <vt:i4>0</vt:i4>
      </vt:variant>
      <vt:variant>
        <vt:i4>5</vt:i4>
      </vt:variant>
      <vt:variant>
        <vt:lpwstr>http://www.fda.gov/medwatch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*$%IU-*$%GenBus</cp:keywords>
  <dc:description/>
  <cp:lastModifiedBy/>
  <cp:revision>1</cp:revision>
  <dcterms:created xsi:type="dcterms:W3CDTF">2021-02-22T04:47:00Z</dcterms:created>
  <dcterms:modified xsi:type="dcterms:W3CDTF">2021-02-22T04:47:00Z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c3bf09af-140f-4a26-8776-8c52a4c72b47</vt:lpwstr>
  </property>
  <property fmtid="{D5CDD505-2E9C-101B-9397-08002B2CF9AE}" pid="3" name="bjSaver">
    <vt:lpwstr>VrkHZG118Zwl/QMgsUe2AjgjUVaalPzK</vt:lpwstr>
  </property>
  <property fmtid="{D5CDD505-2E9C-101B-9397-08002B2CF9AE}" pid="4" name="bjDocumentLabelXML">
    <vt:lpwstr>&lt;?xml version="1.0" encoding="us-ascii"?&gt;&lt;sisl xmlns:xsi="http://www.w3.org/2001/XMLSchema-instance" xmlns:xsd="http://www.w3.org/2001/XMLSchema" sislVersion="0" policy="82ad3a63-90ad-4a46-a3cb-757f4658e205" origin="userSelected" xmlns="http://www.boldonj</vt:lpwstr>
  </property>
  <property fmtid="{D5CDD505-2E9C-101B-9397-08002B2CF9AE}" pid="5" name="bjDocumentLabelXML-0">
    <vt:lpwstr>ames.com/2008/01/sie/internal/label"&gt;&lt;element uid="9036a7a1-5a4f-48d3-b24b-dfdab053dac9" value="" /&gt;&lt;element uid="03e9b10b-a1f9-4a88-9630-476473f62285" value="" /&gt;&lt;element uid="7349a702-6462-4442-88eb-c64cd513835c" value="" /&gt;&lt;/sisl&gt;</vt:lpwstr>
  </property>
  <property fmtid="{D5CDD505-2E9C-101B-9397-08002B2CF9AE}" pid="6" name="bjDocumentSecurityLabel">
    <vt:lpwstr>Internal Use Only - General Business</vt:lpwstr>
  </property>
  <property fmtid="{D5CDD505-2E9C-101B-9397-08002B2CF9AE}" pid="7" name="ContentTypeId">
    <vt:lpwstr>0x010100125D8ED557FA834B8AB9B936637D8AD6</vt:lpwstr>
  </property>
</Properties>
</file>